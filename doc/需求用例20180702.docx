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43A1A" w14:textId="77777777" w:rsidR="002D1892" w:rsidRDefault="00C17E13">
      <w:pPr>
        <w:jc w:val="center"/>
        <w:rPr>
          <w:rFonts w:ascii="宋体" w:hAnsi="宋体"/>
          <w:sz w:val="72"/>
          <w:szCs w:val="72"/>
        </w:rPr>
      </w:pPr>
      <w:r>
        <w:rPr>
          <w:rFonts w:ascii="宋体" w:hAnsi="宋体"/>
          <w:sz w:val="72"/>
          <w:szCs w:val="72"/>
        </w:rPr>
        <w:t>SQMW系统</w:t>
      </w:r>
    </w:p>
    <w:p w14:paraId="0185FB06" w14:textId="77777777" w:rsidR="002D1892" w:rsidRDefault="002D1892">
      <w:pPr>
        <w:jc w:val="center"/>
        <w:rPr>
          <w:rFonts w:ascii="宋体" w:hAnsi="宋体"/>
          <w:sz w:val="44"/>
          <w:szCs w:val="44"/>
        </w:rPr>
      </w:pPr>
    </w:p>
    <w:p w14:paraId="0BFBC729" w14:textId="77777777" w:rsidR="002D1892" w:rsidRDefault="00C17E13">
      <w:pPr>
        <w:jc w:val="center"/>
        <w:rPr>
          <w:rFonts w:ascii="宋体" w:hAnsi="宋体"/>
          <w:sz w:val="44"/>
          <w:szCs w:val="44"/>
        </w:rPr>
      </w:pPr>
      <w:r>
        <w:rPr>
          <w:rFonts w:ascii="宋体" w:hAnsi="宋体"/>
          <w:sz w:val="44"/>
          <w:szCs w:val="44"/>
        </w:rPr>
        <w:t>需求规格说明书</w:t>
      </w:r>
    </w:p>
    <w:p w14:paraId="5514294A" w14:textId="77777777" w:rsidR="002D1892" w:rsidRDefault="00C17E13">
      <w:pPr>
        <w:ind w:right="997"/>
        <w:rPr>
          <w:rFonts w:ascii="宋体" w:hAnsi="宋体" w:cs="黑体"/>
          <w:sz w:val="36"/>
          <w:szCs w:val="36"/>
        </w:rPr>
      </w:pPr>
      <w:r>
        <w:rPr>
          <w:rFonts w:ascii="宋体" w:hAnsi="宋体"/>
          <w:sz w:val="36"/>
          <w:szCs w:val="36"/>
        </w:rPr>
        <w:t>文件修改控制</w:t>
      </w:r>
    </w:p>
    <w:p w14:paraId="0180E679" w14:textId="77777777" w:rsidR="002D1892" w:rsidRDefault="002D1892">
      <w:pPr>
        <w:pStyle w:val="10"/>
        <w:rPr>
          <w:rFonts w:ascii="宋体" w:hAnsi="宋体" w:cs="黑体"/>
        </w:rPr>
      </w:pPr>
    </w:p>
    <w:tbl>
      <w:tblPr>
        <w:tblW w:w="10199" w:type="dxa"/>
        <w:tblInd w:w="-175" w:type="dxa"/>
        <w:tblLayout w:type="fixed"/>
        <w:tblLook w:val="04A0" w:firstRow="1" w:lastRow="0" w:firstColumn="1" w:lastColumn="0" w:noHBand="0" w:noVBand="1"/>
      </w:tblPr>
      <w:tblGrid>
        <w:gridCol w:w="1008"/>
        <w:gridCol w:w="1005"/>
        <w:gridCol w:w="1985"/>
        <w:gridCol w:w="2976"/>
        <w:gridCol w:w="530"/>
        <w:gridCol w:w="938"/>
        <w:gridCol w:w="1757"/>
      </w:tblGrid>
      <w:tr w:rsidR="002D1892" w14:paraId="060019B4" w14:textId="77777777">
        <w:trPr>
          <w:cantSplit/>
        </w:trPr>
        <w:tc>
          <w:tcPr>
            <w:tcW w:w="1008" w:type="dxa"/>
            <w:tcBorders>
              <w:top w:val="single" w:sz="4" w:space="0" w:color="000000"/>
              <w:left w:val="single" w:sz="4" w:space="0" w:color="000000"/>
              <w:bottom w:val="single" w:sz="4" w:space="0" w:color="000000"/>
            </w:tcBorders>
            <w:shd w:val="clear" w:color="auto" w:fill="auto"/>
            <w:vAlign w:val="center"/>
          </w:tcPr>
          <w:p w14:paraId="49165F03" w14:textId="77777777" w:rsidR="002D1892" w:rsidRDefault="00C17E13">
            <w:pPr>
              <w:snapToGrid w:val="0"/>
              <w:jc w:val="center"/>
              <w:rPr>
                <w:rFonts w:ascii="宋体" w:hAnsi="宋体" w:cs="宋体"/>
                <w:szCs w:val="21"/>
              </w:rPr>
            </w:pPr>
            <w:r>
              <w:rPr>
                <w:rFonts w:ascii="宋体" w:hAnsi="宋体" w:cs="宋体"/>
                <w:szCs w:val="21"/>
              </w:rPr>
              <w:t>修改记录编号</w:t>
            </w:r>
          </w:p>
        </w:tc>
        <w:tc>
          <w:tcPr>
            <w:tcW w:w="1005" w:type="dxa"/>
            <w:tcBorders>
              <w:top w:val="single" w:sz="4" w:space="0" w:color="000000"/>
              <w:left w:val="single" w:sz="4" w:space="0" w:color="000000"/>
              <w:bottom w:val="single" w:sz="4" w:space="0" w:color="000000"/>
            </w:tcBorders>
            <w:shd w:val="clear" w:color="auto" w:fill="auto"/>
            <w:vAlign w:val="center"/>
          </w:tcPr>
          <w:p w14:paraId="7A47D2A0" w14:textId="77777777" w:rsidR="002D1892" w:rsidRDefault="00C17E13">
            <w:pPr>
              <w:snapToGrid w:val="0"/>
              <w:jc w:val="center"/>
              <w:rPr>
                <w:rFonts w:ascii="宋体" w:hAnsi="宋体" w:cs="宋体"/>
                <w:szCs w:val="21"/>
              </w:rPr>
            </w:pPr>
            <w:r>
              <w:rPr>
                <w:rFonts w:ascii="宋体" w:hAnsi="宋体" w:cs="宋体"/>
                <w:szCs w:val="21"/>
              </w:rPr>
              <w:t>修改</w:t>
            </w:r>
          </w:p>
          <w:p w14:paraId="306835F1" w14:textId="77777777" w:rsidR="002D1892" w:rsidRDefault="00C17E13">
            <w:pPr>
              <w:jc w:val="center"/>
              <w:rPr>
                <w:rFonts w:ascii="宋体" w:hAnsi="宋体" w:cs="宋体"/>
                <w:szCs w:val="21"/>
              </w:rPr>
            </w:pPr>
            <w:r>
              <w:rPr>
                <w:rFonts w:ascii="宋体" w:hAnsi="宋体" w:cs="宋体"/>
                <w:szCs w:val="21"/>
              </w:rPr>
              <w:t>状态</w:t>
            </w:r>
          </w:p>
        </w:tc>
        <w:tc>
          <w:tcPr>
            <w:tcW w:w="1985" w:type="dxa"/>
            <w:tcBorders>
              <w:top w:val="single" w:sz="4" w:space="0" w:color="000000"/>
              <w:left w:val="single" w:sz="4" w:space="0" w:color="000000"/>
              <w:bottom w:val="single" w:sz="4" w:space="0" w:color="000000"/>
            </w:tcBorders>
            <w:shd w:val="clear" w:color="auto" w:fill="auto"/>
            <w:vAlign w:val="center"/>
          </w:tcPr>
          <w:p w14:paraId="28EA3518" w14:textId="77777777" w:rsidR="002D1892" w:rsidRDefault="00C17E13">
            <w:pPr>
              <w:snapToGrid w:val="0"/>
              <w:jc w:val="center"/>
              <w:rPr>
                <w:rFonts w:ascii="宋体" w:hAnsi="宋体" w:cs="宋体"/>
                <w:szCs w:val="21"/>
              </w:rPr>
            </w:pPr>
            <w:r>
              <w:rPr>
                <w:rFonts w:ascii="宋体" w:hAnsi="宋体" w:cs="宋体"/>
                <w:szCs w:val="21"/>
              </w:rPr>
              <w:t>修改页码及条款</w:t>
            </w:r>
          </w:p>
        </w:tc>
        <w:tc>
          <w:tcPr>
            <w:tcW w:w="2976" w:type="dxa"/>
            <w:tcBorders>
              <w:top w:val="single" w:sz="4" w:space="0" w:color="000000"/>
              <w:left w:val="single" w:sz="4" w:space="0" w:color="000000"/>
              <w:bottom w:val="single" w:sz="4" w:space="0" w:color="000000"/>
            </w:tcBorders>
            <w:shd w:val="clear" w:color="auto" w:fill="auto"/>
            <w:vAlign w:val="center"/>
          </w:tcPr>
          <w:p w14:paraId="3C03ABB1" w14:textId="77777777" w:rsidR="002D1892" w:rsidRDefault="00C17E13">
            <w:pPr>
              <w:snapToGrid w:val="0"/>
              <w:jc w:val="center"/>
              <w:rPr>
                <w:rFonts w:ascii="宋体" w:hAnsi="宋体" w:cs="宋体"/>
                <w:szCs w:val="21"/>
              </w:rPr>
            </w:pPr>
            <w:r>
              <w:rPr>
                <w:rFonts w:ascii="宋体" w:hAnsi="宋体" w:cs="宋体"/>
                <w:szCs w:val="21"/>
              </w:rPr>
              <w:t>修改人</w:t>
            </w:r>
          </w:p>
        </w:tc>
        <w:tc>
          <w:tcPr>
            <w:tcW w:w="530" w:type="dxa"/>
            <w:tcBorders>
              <w:top w:val="single" w:sz="4" w:space="0" w:color="000000"/>
              <w:left w:val="single" w:sz="4" w:space="0" w:color="000000"/>
              <w:bottom w:val="single" w:sz="4" w:space="0" w:color="000000"/>
            </w:tcBorders>
            <w:shd w:val="clear" w:color="auto" w:fill="auto"/>
            <w:vAlign w:val="center"/>
          </w:tcPr>
          <w:p w14:paraId="73DE7433" w14:textId="77777777" w:rsidR="002D1892" w:rsidRDefault="00C17E13">
            <w:pPr>
              <w:snapToGrid w:val="0"/>
              <w:jc w:val="center"/>
              <w:rPr>
                <w:rFonts w:ascii="宋体" w:hAnsi="宋体" w:cs="宋体"/>
                <w:szCs w:val="21"/>
              </w:rPr>
            </w:pPr>
            <w:r>
              <w:rPr>
                <w:rFonts w:ascii="宋体" w:hAnsi="宋体" w:cs="宋体"/>
                <w:szCs w:val="21"/>
              </w:rPr>
              <w:t>审核人</w:t>
            </w:r>
          </w:p>
        </w:tc>
        <w:tc>
          <w:tcPr>
            <w:tcW w:w="938" w:type="dxa"/>
            <w:tcBorders>
              <w:top w:val="single" w:sz="4" w:space="0" w:color="000000"/>
              <w:left w:val="single" w:sz="4" w:space="0" w:color="000000"/>
              <w:bottom w:val="single" w:sz="4" w:space="0" w:color="000000"/>
            </w:tcBorders>
            <w:shd w:val="clear" w:color="auto" w:fill="auto"/>
            <w:vAlign w:val="center"/>
          </w:tcPr>
          <w:p w14:paraId="381CACA2" w14:textId="77777777" w:rsidR="002D1892" w:rsidRDefault="00C17E13">
            <w:pPr>
              <w:snapToGrid w:val="0"/>
              <w:jc w:val="center"/>
              <w:rPr>
                <w:rFonts w:ascii="宋体" w:hAnsi="宋体" w:cs="宋体"/>
                <w:szCs w:val="21"/>
              </w:rPr>
            </w:pPr>
            <w:r>
              <w:rPr>
                <w:rFonts w:ascii="宋体" w:hAnsi="宋体" w:cs="宋体"/>
                <w:szCs w:val="21"/>
              </w:rPr>
              <w:t>批准人</w:t>
            </w:r>
          </w:p>
        </w:tc>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901A" w14:textId="77777777" w:rsidR="002D1892" w:rsidRDefault="00C17E13">
            <w:pPr>
              <w:snapToGrid w:val="0"/>
              <w:jc w:val="center"/>
              <w:rPr>
                <w:rFonts w:ascii="宋体" w:hAnsi="宋体" w:cs="宋体"/>
                <w:b/>
                <w:szCs w:val="21"/>
              </w:rPr>
            </w:pPr>
            <w:r>
              <w:rPr>
                <w:rFonts w:ascii="宋体" w:hAnsi="宋体" w:cs="宋体"/>
                <w:szCs w:val="21"/>
              </w:rPr>
              <w:t>修改日期</w:t>
            </w:r>
          </w:p>
        </w:tc>
      </w:tr>
      <w:tr w:rsidR="002D1892" w14:paraId="22CBBF3C" w14:textId="77777777">
        <w:trPr>
          <w:cantSplit/>
        </w:trPr>
        <w:tc>
          <w:tcPr>
            <w:tcW w:w="1008" w:type="dxa"/>
            <w:tcBorders>
              <w:top w:val="single" w:sz="4" w:space="0" w:color="000000"/>
              <w:left w:val="single" w:sz="4" w:space="0" w:color="000000"/>
              <w:bottom w:val="single" w:sz="4" w:space="0" w:color="000000"/>
            </w:tcBorders>
            <w:shd w:val="clear" w:color="auto" w:fill="auto"/>
            <w:vAlign w:val="center"/>
          </w:tcPr>
          <w:p w14:paraId="4CE6C337" w14:textId="77777777" w:rsidR="002D1892" w:rsidRDefault="00C17E13">
            <w:pPr>
              <w:snapToGrid w:val="0"/>
              <w:spacing w:line="360" w:lineRule="auto"/>
              <w:jc w:val="center"/>
              <w:rPr>
                <w:rFonts w:ascii="宋体" w:hAnsi="宋体" w:cs="宋体"/>
                <w:b/>
                <w:szCs w:val="21"/>
              </w:rPr>
            </w:pPr>
            <w:r>
              <w:rPr>
                <w:rFonts w:ascii="宋体" w:hAnsi="宋体" w:cs="宋体" w:hint="cs"/>
                <w:b/>
                <w:szCs w:val="21"/>
              </w:rPr>
              <w:t>V</w:t>
            </w:r>
            <w:r>
              <w:rPr>
                <w:rFonts w:ascii="宋体" w:hAnsi="宋体" w:cs="宋体" w:hint="eastAsia"/>
                <w:b/>
                <w:szCs w:val="21"/>
                <w:lang w:eastAsia="zh-CN"/>
              </w:rPr>
              <w:t>1</w:t>
            </w:r>
            <w:r>
              <w:rPr>
                <w:rFonts w:ascii="宋体" w:hAnsi="宋体" w:cs="宋体"/>
                <w:b/>
                <w:szCs w:val="21"/>
              </w:rPr>
              <w:t>.0</w:t>
            </w:r>
          </w:p>
        </w:tc>
        <w:tc>
          <w:tcPr>
            <w:tcW w:w="1005" w:type="dxa"/>
            <w:tcBorders>
              <w:top w:val="single" w:sz="4" w:space="0" w:color="000000"/>
              <w:left w:val="single" w:sz="4" w:space="0" w:color="000000"/>
              <w:bottom w:val="single" w:sz="4" w:space="0" w:color="000000"/>
            </w:tcBorders>
            <w:shd w:val="clear" w:color="auto" w:fill="auto"/>
            <w:vAlign w:val="center"/>
          </w:tcPr>
          <w:p w14:paraId="4BDBF0FE" w14:textId="77777777" w:rsidR="002D1892" w:rsidRDefault="002D1892">
            <w:pPr>
              <w:snapToGrid w:val="0"/>
              <w:spacing w:line="360" w:lineRule="auto"/>
              <w:jc w:val="center"/>
              <w:rPr>
                <w:rFonts w:ascii="宋体" w:hAnsi="宋体" w:cs="宋体"/>
                <w:szCs w:val="21"/>
              </w:rPr>
            </w:pPr>
          </w:p>
        </w:tc>
        <w:tc>
          <w:tcPr>
            <w:tcW w:w="1985" w:type="dxa"/>
            <w:tcBorders>
              <w:top w:val="single" w:sz="4" w:space="0" w:color="000000"/>
              <w:left w:val="single" w:sz="4" w:space="0" w:color="000000"/>
              <w:bottom w:val="single" w:sz="4" w:space="0" w:color="000000"/>
            </w:tcBorders>
            <w:shd w:val="clear" w:color="auto" w:fill="auto"/>
            <w:vAlign w:val="center"/>
          </w:tcPr>
          <w:p w14:paraId="4FB91C36" w14:textId="77777777" w:rsidR="002D1892" w:rsidRDefault="002D1892">
            <w:pPr>
              <w:snapToGrid w:val="0"/>
              <w:spacing w:line="360" w:lineRule="auto"/>
              <w:jc w:val="center"/>
              <w:rPr>
                <w:rFonts w:ascii="宋体" w:hAnsi="宋体" w:cs="宋体"/>
                <w:szCs w:val="21"/>
              </w:rPr>
            </w:pPr>
          </w:p>
        </w:tc>
        <w:tc>
          <w:tcPr>
            <w:tcW w:w="2976" w:type="dxa"/>
            <w:tcBorders>
              <w:top w:val="single" w:sz="4" w:space="0" w:color="000000"/>
              <w:left w:val="single" w:sz="4" w:space="0" w:color="000000"/>
              <w:bottom w:val="single" w:sz="4" w:space="0" w:color="000000"/>
            </w:tcBorders>
            <w:shd w:val="clear" w:color="auto" w:fill="auto"/>
            <w:vAlign w:val="center"/>
          </w:tcPr>
          <w:p w14:paraId="0B7C1897" w14:textId="77777777" w:rsidR="002D1892" w:rsidRDefault="00C17E13">
            <w:pPr>
              <w:snapToGrid w:val="0"/>
              <w:spacing w:line="360" w:lineRule="auto"/>
              <w:jc w:val="center"/>
              <w:rPr>
                <w:rFonts w:ascii="宋体" w:hAnsi="宋体" w:cs="宋体"/>
                <w:szCs w:val="21"/>
                <w:lang w:eastAsia="zh-CN"/>
              </w:rPr>
            </w:pPr>
            <w:r>
              <w:rPr>
                <w:rFonts w:ascii="宋体" w:hAnsi="宋体" w:cs="宋体" w:hint="eastAsia"/>
                <w:szCs w:val="21"/>
                <w:lang w:eastAsia="zh-CN"/>
              </w:rPr>
              <w:t>周科、田鹏、孟高原</w:t>
            </w:r>
          </w:p>
        </w:tc>
        <w:tc>
          <w:tcPr>
            <w:tcW w:w="530" w:type="dxa"/>
            <w:tcBorders>
              <w:top w:val="single" w:sz="4" w:space="0" w:color="000000"/>
              <w:left w:val="single" w:sz="4" w:space="0" w:color="000000"/>
              <w:bottom w:val="single" w:sz="4" w:space="0" w:color="000000"/>
            </w:tcBorders>
            <w:shd w:val="clear" w:color="auto" w:fill="auto"/>
            <w:vAlign w:val="center"/>
          </w:tcPr>
          <w:p w14:paraId="32C80B95" w14:textId="77777777" w:rsidR="002D1892" w:rsidRDefault="002D1892">
            <w:pPr>
              <w:snapToGrid w:val="0"/>
              <w:spacing w:line="360" w:lineRule="auto"/>
              <w:jc w:val="center"/>
              <w:rPr>
                <w:rFonts w:ascii="宋体" w:hAnsi="宋体" w:cs="宋体"/>
                <w:szCs w:val="21"/>
              </w:rPr>
            </w:pPr>
          </w:p>
        </w:tc>
        <w:tc>
          <w:tcPr>
            <w:tcW w:w="938" w:type="dxa"/>
            <w:tcBorders>
              <w:top w:val="single" w:sz="4" w:space="0" w:color="000000"/>
              <w:left w:val="single" w:sz="4" w:space="0" w:color="000000"/>
              <w:bottom w:val="single" w:sz="4" w:space="0" w:color="000000"/>
            </w:tcBorders>
            <w:shd w:val="clear" w:color="auto" w:fill="auto"/>
            <w:vAlign w:val="center"/>
          </w:tcPr>
          <w:p w14:paraId="3F712BD8" w14:textId="77777777" w:rsidR="002D1892" w:rsidRDefault="002D1892">
            <w:pPr>
              <w:snapToGrid w:val="0"/>
              <w:spacing w:line="360" w:lineRule="auto"/>
              <w:jc w:val="center"/>
              <w:rPr>
                <w:rFonts w:ascii="宋体" w:hAnsi="宋体" w:cs="宋体"/>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BD9B4" w14:textId="77777777" w:rsidR="002D1892" w:rsidRDefault="00C17E13">
            <w:pPr>
              <w:snapToGrid w:val="0"/>
              <w:spacing w:line="360" w:lineRule="auto"/>
              <w:jc w:val="center"/>
              <w:rPr>
                <w:rFonts w:ascii="宋体" w:hAnsi="宋体" w:cs="宋体"/>
                <w:szCs w:val="21"/>
              </w:rPr>
            </w:pPr>
            <w:r>
              <w:rPr>
                <w:rFonts w:ascii="宋体" w:hAnsi="宋体" w:cs="宋体" w:hint="cs"/>
                <w:szCs w:val="21"/>
              </w:rPr>
              <w:t>20</w:t>
            </w:r>
            <w:r>
              <w:rPr>
                <w:rFonts w:ascii="宋体" w:hAnsi="宋体" w:cs="宋体"/>
                <w:szCs w:val="21"/>
              </w:rPr>
              <w:t>170</w:t>
            </w:r>
            <w:r>
              <w:rPr>
                <w:rFonts w:ascii="宋体" w:hAnsi="宋体" w:cs="宋体" w:hint="eastAsia"/>
                <w:szCs w:val="21"/>
                <w:lang w:eastAsia="zh-CN"/>
              </w:rPr>
              <w:t>622</w:t>
            </w:r>
          </w:p>
        </w:tc>
      </w:tr>
      <w:tr w:rsidR="002D1892" w14:paraId="2C88A47E" w14:textId="77777777">
        <w:trPr>
          <w:cantSplit/>
        </w:trPr>
        <w:tc>
          <w:tcPr>
            <w:tcW w:w="1008" w:type="dxa"/>
            <w:tcBorders>
              <w:top w:val="single" w:sz="4" w:space="0" w:color="000000"/>
              <w:left w:val="single" w:sz="4" w:space="0" w:color="000000"/>
              <w:bottom w:val="single" w:sz="4" w:space="0" w:color="000000"/>
            </w:tcBorders>
            <w:shd w:val="clear" w:color="auto" w:fill="auto"/>
            <w:vAlign w:val="center"/>
          </w:tcPr>
          <w:p w14:paraId="7D74298C" w14:textId="77777777" w:rsidR="002D1892" w:rsidRDefault="002D1892">
            <w:pPr>
              <w:snapToGrid w:val="0"/>
              <w:spacing w:line="360" w:lineRule="auto"/>
              <w:rPr>
                <w:rFonts w:ascii="宋体" w:hAnsi="宋体" w:cs="宋体"/>
                <w:b/>
                <w:sz w:val="24"/>
              </w:rPr>
            </w:pPr>
          </w:p>
        </w:tc>
        <w:tc>
          <w:tcPr>
            <w:tcW w:w="1005" w:type="dxa"/>
            <w:tcBorders>
              <w:top w:val="single" w:sz="4" w:space="0" w:color="000000"/>
              <w:left w:val="single" w:sz="4" w:space="0" w:color="000000"/>
              <w:bottom w:val="single" w:sz="4" w:space="0" w:color="000000"/>
            </w:tcBorders>
            <w:shd w:val="clear" w:color="auto" w:fill="auto"/>
            <w:vAlign w:val="center"/>
          </w:tcPr>
          <w:p w14:paraId="6C6AEE5F" w14:textId="77777777" w:rsidR="002D1892" w:rsidRDefault="002D1892">
            <w:pPr>
              <w:snapToGrid w:val="0"/>
              <w:spacing w:line="360" w:lineRule="auto"/>
              <w:jc w:val="center"/>
              <w:rPr>
                <w:rFonts w:ascii="宋体" w:hAnsi="宋体" w:cs="宋体"/>
                <w:sz w:val="24"/>
              </w:rPr>
            </w:pPr>
          </w:p>
        </w:tc>
        <w:tc>
          <w:tcPr>
            <w:tcW w:w="1985" w:type="dxa"/>
            <w:tcBorders>
              <w:top w:val="single" w:sz="4" w:space="0" w:color="000000"/>
              <w:left w:val="single" w:sz="4" w:space="0" w:color="000000"/>
              <w:bottom w:val="single" w:sz="4" w:space="0" w:color="000000"/>
            </w:tcBorders>
            <w:shd w:val="clear" w:color="auto" w:fill="auto"/>
            <w:vAlign w:val="center"/>
          </w:tcPr>
          <w:p w14:paraId="5D479EEE" w14:textId="77777777" w:rsidR="002D1892" w:rsidRDefault="002D1892">
            <w:pPr>
              <w:snapToGrid w:val="0"/>
              <w:spacing w:line="360" w:lineRule="auto"/>
              <w:jc w:val="center"/>
              <w:rPr>
                <w:rFonts w:ascii="宋体" w:hAnsi="宋体" w:cs="宋体"/>
                <w:sz w:val="24"/>
              </w:rPr>
            </w:pPr>
          </w:p>
        </w:tc>
        <w:tc>
          <w:tcPr>
            <w:tcW w:w="2976" w:type="dxa"/>
            <w:tcBorders>
              <w:top w:val="single" w:sz="4" w:space="0" w:color="000000"/>
              <w:left w:val="single" w:sz="4" w:space="0" w:color="000000"/>
              <w:bottom w:val="single" w:sz="4" w:space="0" w:color="000000"/>
            </w:tcBorders>
            <w:shd w:val="clear" w:color="auto" w:fill="auto"/>
            <w:vAlign w:val="center"/>
          </w:tcPr>
          <w:p w14:paraId="1FA90A5F" w14:textId="77777777" w:rsidR="002D1892" w:rsidRDefault="002D1892">
            <w:pPr>
              <w:snapToGrid w:val="0"/>
              <w:spacing w:line="360" w:lineRule="auto"/>
              <w:rPr>
                <w:rFonts w:ascii="宋体" w:hAnsi="宋体" w:cs="宋体"/>
                <w:sz w:val="24"/>
                <w:lang w:eastAsia="zh-CN"/>
              </w:rPr>
            </w:pPr>
          </w:p>
        </w:tc>
        <w:tc>
          <w:tcPr>
            <w:tcW w:w="530" w:type="dxa"/>
            <w:tcBorders>
              <w:top w:val="single" w:sz="4" w:space="0" w:color="000000"/>
              <w:left w:val="single" w:sz="4" w:space="0" w:color="000000"/>
              <w:bottom w:val="single" w:sz="4" w:space="0" w:color="000000"/>
            </w:tcBorders>
            <w:shd w:val="clear" w:color="auto" w:fill="auto"/>
            <w:vAlign w:val="center"/>
          </w:tcPr>
          <w:p w14:paraId="32FFA64B" w14:textId="77777777" w:rsidR="002D1892" w:rsidRDefault="002D1892">
            <w:pPr>
              <w:snapToGrid w:val="0"/>
              <w:spacing w:line="360" w:lineRule="auto"/>
              <w:jc w:val="center"/>
              <w:rPr>
                <w:rFonts w:ascii="宋体" w:hAnsi="宋体" w:cs="宋体"/>
                <w:sz w:val="24"/>
              </w:rPr>
            </w:pPr>
          </w:p>
        </w:tc>
        <w:tc>
          <w:tcPr>
            <w:tcW w:w="938" w:type="dxa"/>
            <w:tcBorders>
              <w:top w:val="single" w:sz="4" w:space="0" w:color="000000"/>
              <w:left w:val="single" w:sz="4" w:space="0" w:color="000000"/>
              <w:bottom w:val="single" w:sz="4" w:space="0" w:color="000000"/>
            </w:tcBorders>
            <w:shd w:val="clear" w:color="auto" w:fill="auto"/>
            <w:vAlign w:val="center"/>
          </w:tcPr>
          <w:p w14:paraId="149B658A" w14:textId="77777777" w:rsidR="002D1892" w:rsidRDefault="002D1892">
            <w:pPr>
              <w:snapToGrid w:val="0"/>
              <w:spacing w:line="360" w:lineRule="auto"/>
              <w:jc w:val="center"/>
              <w:rPr>
                <w:rFonts w:ascii="宋体" w:hAnsi="宋体" w:cs="宋体"/>
                <w:sz w:val="24"/>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30DE4" w14:textId="77777777" w:rsidR="002D1892" w:rsidRDefault="002D1892">
            <w:pPr>
              <w:snapToGrid w:val="0"/>
              <w:spacing w:line="360" w:lineRule="auto"/>
              <w:jc w:val="center"/>
              <w:rPr>
                <w:rFonts w:ascii="宋体" w:hAnsi="宋体" w:cs="宋体"/>
                <w:sz w:val="24"/>
              </w:rPr>
            </w:pPr>
          </w:p>
        </w:tc>
      </w:tr>
    </w:tbl>
    <w:p w14:paraId="111B4640" w14:textId="77777777" w:rsidR="002D1892" w:rsidRDefault="002D1892">
      <w:pPr>
        <w:rPr>
          <w:rFonts w:ascii="宋体" w:hAnsi="宋体"/>
        </w:rPr>
        <w:sectPr w:rsidR="002D1892">
          <w:headerReference w:type="even" r:id="rId9"/>
          <w:headerReference w:type="default" r:id="rId10"/>
          <w:pgSz w:w="11906" w:h="16838"/>
          <w:pgMar w:top="1134" w:right="851" w:bottom="1134" w:left="1418" w:header="720" w:footer="720" w:gutter="0"/>
          <w:cols w:space="720"/>
          <w:docGrid w:linePitch="360"/>
        </w:sectPr>
      </w:pPr>
    </w:p>
    <w:p w14:paraId="5E62BBDF" w14:textId="77777777" w:rsidR="002D1892" w:rsidRDefault="002D1892"/>
    <w:p w14:paraId="0CCE43D0" w14:textId="77777777" w:rsidR="002D1892" w:rsidRDefault="00C17E13">
      <w:pPr>
        <w:pStyle w:val="1"/>
        <w:rPr>
          <w:rFonts w:ascii="黑体" w:eastAsia="黑体" w:hAnsi="黑体"/>
          <w:sz w:val="32"/>
          <w:szCs w:val="32"/>
        </w:rPr>
      </w:pPr>
      <w:r>
        <w:rPr>
          <w:rFonts w:ascii="黑体" w:eastAsia="黑体" w:hAnsi="黑体"/>
          <w:sz w:val="32"/>
          <w:szCs w:val="32"/>
        </w:rPr>
        <w:t>1. 引言</w:t>
      </w:r>
    </w:p>
    <w:p w14:paraId="600C4852" w14:textId="77777777" w:rsidR="002D1892" w:rsidRDefault="00C17E13">
      <w:pPr>
        <w:pStyle w:val="2"/>
      </w:pPr>
      <w:r>
        <w:rPr>
          <w:rFonts w:hint="cs"/>
        </w:rPr>
        <w:t>1.1</w:t>
      </w:r>
      <w:r>
        <w:rPr>
          <w:rFonts w:hint="eastAsia"/>
          <w:lang w:eastAsia="zh-CN"/>
        </w:rPr>
        <w:t>编写目的</w:t>
      </w:r>
    </w:p>
    <w:p w14:paraId="523F4FC0" w14:textId="77777777" w:rsidR="002D1892" w:rsidRDefault="00C17E13">
      <w:pPr>
        <w:rPr>
          <w:rFonts w:ascii="宋体" w:hAnsi="宋体"/>
        </w:rPr>
      </w:pPr>
      <w:r>
        <w:rPr>
          <w:rFonts w:ascii="宋体" w:hAnsi="宋体"/>
        </w:rPr>
        <w:t>【此文档以Use case模型为核心说明了证照系统化的外部视图，包括Use case以外的功能性需求，性能需求，发布及部署需求，稳定性需求，可用性需求，设计约束，联机帮助和用户手册需求，接口需求。</w:t>
      </w:r>
    </w:p>
    <w:p w14:paraId="61E34A0C" w14:textId="77777777" w:rsidR="002D1892" w:rsidRDefault="00C17E13">
      <w:pPr>
        <w:rPr>
          <w:rFonts w:ascii="宋体" w:hAnsi="宋体"/>
        </w:rPr>
      </w:pPr>
      <w:r>
        <w:rPr>
          <w:rFonts w:ascii="宋体" w:hAnsi="宋体"/>
        </w:rPr>
        <w:t>此文档作为正式的，完整的需求规格，约定了需求的内容，使证照系统的客户，最终用户，春秋信息技术部的管理人员，设计和开发人员，质量管理人员，测试人员，实施人员，维护人员对系统特征的最终约定，是后续衍生文档，程序和服务的终极性依据。】</w:t>
      </w:r>
    </w:p>
    <w:p w14:paraId="679C8B45" w14:textId="77777777" w:rsidR="002D1892" w:rsidRDefault="00C17E13">
      <w:pPr>
        <w:pStyle w:val="2"/>
        <w:numPr>
          <w:ilvl w:val="1"/>
          <w:numId w:val="0"/>
        </w:numPr>
        <w:tabs>
          <w:tab w:val="left" w:pos="0"/>
        </w:tabs>
        <w:spacing w:line="408" w:lineRule="auto"/>
        <w:ind w:left="576" w:hanging="576"/>
        <w:rPr>
          <w:rFonts w:ascii="宋体" w:eastAsia="宋体" w:hAnsi="宋体"/>
        </w:rPr>
      </w:pPr>
      <w:bookmarkStart w:id="0" w:name="_Toc416947312"/>
      <w:r>
        <w:rPr>
          <w:rFonts w:ascii="宋体" w:eastAsia="宋体" w:hAnsi="宋体"/>
        </w:rPr>
        <w:t>1.2范围</w:t>
      </w:r>
      <w:bookmarkEnd w:id="0"/>
    </w:p>
    <w:p w14:paraId="7B97B8E5" w14:textId="77777777" w:rsidR="002D1892" w:rsidRDefault="00C17E13">
      <w:pPr>
        <w:rPr>
          <w:rFonts w:ascii="宋体" w:hAnsi="宋体"/>
          <w:color w:val="000000"/>
        </w:rPr>
      </w:pPr>
      <w:r>
        <w:rPr>
          <w:rFonts w:ascii="宋体" w:hAnsi="宋体"/>
        </w:rPr>
        <w:t>约定了：</w:t>
      </w:r>
    </w:p>
    <w:p w14:paraId="069D1970" w14:textId="77777777" w:rsidR="002D1892" w:rsidRDefault="00C17E13">
      <w:pPr>
        <w:numPr>
          <w:ilvl w:val="0"/>
          <w:numId w:val="2"/>
        </w:numPr>
        <w:rPr>
          <w:rFonts w:ascii="宋体" w:hAnsi="宋体"/>
          <w:iCs/>
        </w:rPr>
      </w:pPr>
      <w:r>
        <w:rPr>
          <w:rFonts w:ascii="宋体" w:hAnsi="宋体"/>
          <w:color w:val="000000"/>
        </w:rPr>
        <w:t>项目的委托单位、开发单位和主管部门</w:t>
      </w:r>
    </w:p>
    <w:p w14:paraId="53E5950F" w14:textId="77777777" w:rsidR="002D1892" w:rsidRDefault="00C17E13">
      <w:pPr>
        <w:numPr>
          <w:ilvl w:val="0"/>
          <w:numId w:val="2"/>
        </w:numPr>
        <w:tabs>
          <w:tab w:val="clear" w:pos="360"/>
          <w:tab w:val="left" w:pos="570"/>
        </w:tabs>
        <w:rPr>
          <w:rFonts w:ascii="宋体" w:hAnsi="宋体"/>
          <w:iCs/>
        </w:rPr>
      </w:pPr>
      <w:r>
        <w:rPr>
          <w:rFonts w:ascii="宋体" w:hAnsi="宋体"/>
          <w:iCs/>
        </w:rPr>
        <w:t>业务功能</w:t>
      </w:r>
    </w:p>
    <w:p w14:paraId="29944335" w14:textId="77777777" w:rsidR="002D1892" w:rsidRDefault="00C17E13">
      <w:pPr>
        <w:numPr>
          <w:ilvl w:val="0"/>
          <w:numId w:val="2"/>
        </w:numPr>
        <w:rPr>
          <w:rFonts w:ascii="宋体" w:hAnsi="宋体"/>
          <w:iCs/>
        </w:rPr>
      </w:pPr>
      <w:r>
        <w:rPr>
          <w:rFonts w:ascii="宋体" w:hAnsi="宋体"/>
          <w:iCs/>
        </w:rPr>
        <w:t>需求模型版本</w:t>
      </w:r>
    </w:p>
    <w:p w14:paraId="37E30B2A" w14:textId="77777777" w:rsidR="002D1892" w:rsidRDefault="00C17E13">
      <w:pPr>
        <w:numPr>
          <w:ilvl w:val="0"/>
          <w:numId w:val="2"/>
        </w:numPr>
        <w:rPr>
          <w:rFonts w:ascii="宋体" w:hAnsi="宋体"/>
          <w:color w:val="000000"/>
        </w:rPr>
      </w:pPr>
      <w:r>
        <w:rPr>
          <w:rFonts w:ascii="宋体" w:hAnsi="宋体"/>
          <w:iCs/>
        </w:rPr>
        <w:t>产品性特征 [本产品为</w:t>
      </w:r>
      <w:r>
        <w:rPr>
          <w:rFonts w:ascii="宋体" w:hAnsi="宋体" w:hint="eastAsia"/>
          <w:iCs/>
          <w:lang w:eastAsia="zh-CN"/>
        </w:rPr>
        <w:t>SQMW</w:t>
      </w:r>
      <w:r>
        <w:rPr>
          <w:rFonts w:ascii="宋体" w:hAnsi="宋体"/>
          <w:iCs/>
        </w:rPr>
        <w:t>系统需求规格说明]</w:t>
      </w:r>
    </w:p>
    <w:p w14:paraId="1C302BF8" w14:textId="77777777" w:rsidR="002D1892" w:rsidRDefault="00C17E13">
      <w:pPr>
        <w:numPr>
          <w:ilvl w:val="0"/>
          <w:numId w:val="2"/>
        </w:numPr>
        <w:rPr>
          <w:rFonts w:ascii="宋体" w:hAnsi="宋体"/>
        </w:rPr>
      </w:pPr>
      <w:r>
        <w:rPr>
          <w:rFonts w:ascii="宋体" w:hAnsi="宋体"/>
          <w:color w:val="000000"/>
        </w:rPr>
        <w:t>运行环境特征</w:t>
      </w:r>
    </w:p>
    <w:p w14:paraId="7F13772C" w14:textId="77777777" w:rsidR="002D1892" w:rsidRDefault="00C17E13">
      <w:pPr>
        <w:pStyle w:val="2"/>
        <w:numPr>
          <w:ilvl w:val="1"/>
          <w:numId w:val="0"/>
        </w:numPr>
        <w:tabs>
          <w:tab w:val="left" w:pos="0"/>
        </w:tabs>
        <w:spacing w:line="408" w:lineRule="auto"/>
        <w:ind w:left="576" w:hanging="576"/>
        <w:rPr>
          <w:rFonts w:ascii="宋体" w:eastAsia="宋体" w:hAnsi="宋体"/>
        </w:rPr>
      </w:pPr>
      <w:bookmarkStart w:id="1" w:name="__RefHeading__133_334307274"/>
      <w:bookmarkStart w:id="2" w:name="_Toc416947313"/>
      <w:bookmarkEnd w:id="1"/>
      <w:r>
        <w:rPr>
          <w:rFonts w:ascii="宋体" w:eastAsia="宋体" w:hAnsi="宋体"/>
        </w:rPr>
        <w:t>1.3定义</w:t>
      </w:r>
      <w:bookmarkEnd w:id="2"/>
    </w:p>
    <w:p w14:paraId="28CFC806" w14:textId="77777777" w:rsidR="002D1892" w:rsidRDefault="00C17E13">
      <w:pPr>
        <w:rPr>
          <w:rFonts w:ascii="宋体" w:hAnsi="宋体"/>
        </w:rPr>
      </w:pPr>
      <w:r>
        <w:rPr>
          <w:rFonts w:ascii="宋体" w:hAnsi="宋体"/>
        </w:rPr>
        <w:t>【专用术语定义和缩写词原文。】</w:t>
      </w:r>
    </w:p>
    <w:p w14:paraId="46395D87" w14:textId="77777777" w:rsidR="002D1892" w:rsidRDefault="00C17E13">
      <w:pPr>
        <w:rPr>
          <w:rFonts w:ascii="宋体" w:hAnsi="宋体"/>
        </w:rPr>
      </w:pPr>
      <w:r>
        <w:rPr>
          <w:rFonts w:ascii="宋体" w:hAnsi="宋体"/>
          <w:bCs/>
          <w:iCs/>
        </w:rPr>
        <w:t>待定：</w:t>
      </w:r>
    </w:p>
    <w:p w14:paraId="21C5EB99" w14:textId="77777777" w:rsidR="002D1892" w:rsidRDefault="00C17E13">
      <w:pPr>
        <w:pStyle w:val="2"/>
        <w:numPr>
          <w:ilvl w:val="1"/>
          <w:numId w:val="0"/>
        </w:numPr>
        <w:tabs>
          <w:tab w:val="left" w:pos="0"/>
        </w:tabs>
        <w:spacing w:line="408" w:lineRule="auto"/>
        <w:ind w:left="576" w:hanging="576"/>
        <w:rPr>
          <w:rFonts w:ascii="宋体" w:eastAsia="宋体" w:hAnsi="宋体"/>
        </w:rPr>
      </w:pPr>
      <w:bookmarkStart w:id="3" w:name="__RefHeading__135_334307274"/>
      <w:bookmarkStart w:id="4" w:name="_Toc416947314"/>
      <w:bookmarkEnd w:id="3"/>
      <w:r>
        <w:rPr>
          <w:rFonts w:ascii="宋体" w:eastAsia="宋体" w:hAnsi="宋体"/>
        </w:rPr>
        <w:t>1.4参考资料</w:t>
      </w:r>
      <w:bookmarkEnd w:id="4"/>
    </w:p>
    <w:p w14:paraId="40EC011B" w14:textId="77777777" w:rsidR="002D1892" w:rsidRDefault="00C17E13">
      <w:pPr>
        <w:numPr>
          <w:ilvl w:val="0"/>
          <w:numId w:val="3"/>
        </w:numPr>
        <w:rPr>
          <w:rFonts w:ascii="宋体" w:hAnsi="宋体"/>
        </w:rPr>
      </w:pPr>
      <w:r>
        <w:rPr>
          <w:rFonts w:ascii="宋体" w:hAnsi="宋体"/>
        </w:rPr>
        <w:t>项目经核准的计划任务书、合同或上级机关的批文</w:t>
      </w:r>
    </w:p>
    <w:p w14:paraId="38F34F50" w14:textId="77777777" w:rsidR="002D1892" w:rsidRDefault="00C17E13">
      <w:pPr>
        <w:numPr>
          <w:ilvl w:val="0"/>
          <w:numId w:val="3"/>
        </w:numPr>
        <w:rPr>
          <w:rFonts w:ascii="宋体" w:hAnsi="宋体"/>
        </w:rPr>
      </w:pPr>
      <w:r>
        <w:rPr>
          <w:rFonts w:ascii="宋体" w:hAnsi="宋体"/>
        </w:rPr>
        <w:t>项目开发计划</w:t>
      </w:r>
    </w:p>
    <w:p w14:paraId="6936761E" w14:textId="77777777" w:rsidR="002D1892" w:rsidRDefault="00C17E13">
      <w:pPr>
        <w:numPr>
          <w:ilvl w:val="0"/>
          <w:numId w:val="3"/>
        </w:numPr>
        <w:rPr>
          <w:rFonts w:ascii="宋体" w:hAnsi="宋体"/>
        </w:rPr>
      </w:pPr>
      <w:r>
        <w:rPr>
          <w:rFonts w:ascii="宋体" w:hAnsi="宋体"/>
        </w:rPr>
        <w:t>技术架构方案</w:t>
      </w:r>
    </w:p>
    <w:p w14:paraId="695E56BB" w14:textId="77777777" w:rsidR="002D1892" w:rsidRDefault="00C17E13">
      <w:pPr>
        <w:numPr>
          <w:ilvl w:val="0"/>
          <w:numId w:val="3"/>
        </w:numPr>
        <w:rPr>
          <w:rFonts w:ascii="宋体" w:hAnsi="宋体"/>
        </w:rPr>
      </w:pPr>
      <w:r>
        <w:rPr>
          <w:rFonts w:ascii="宋体" w:hAnsi="宋体"/>
        </w:rPr>
        <w:t>业务需求或模型</w:t>
      </w:r>
    </w:p>
    <w:p w14:paraId="63322B1C" w14:textId="77777777" w:rsidR="002D1892" w:rsidRDefault="00C17E13">
      <w:r>
        <w:rPr>
          <w:rFonts w:ascii="宋体" w:hAnsi="宋体"/>
        </w:rPr>
        <w:t>文档所引用的资料、标准和规范</w:t>
      </w:r>
    </w:p>
    <w:p w14:paraId="16ACAF96" w14:textId="77777777" w:rsidR="002D1892" w:rsidRDefault="00C17E13">
      <w:pPr>
        <w:pStyle w:val="2"/>
        <w:rPr>
          <w:rFonts w:ascii="宋体" w:eastAsia="宋体" w:hAnsi="宋体"/>
        </w:rPr>
      </w:pPr>
      <w:bookmarkStart w:id="5" w:name="_Toc416947315"/>
      <w:r>
        <w:rPr>
          <w:rFonts w:ascii="宋体" w:eastAsia="宋体" w:hAnsi="宋体"/>
        </w:rPr>
        <w:t>1.5文档的组织方式</w:t>
      </w:r>
      <w:bookmarkEnd w:id="5"/>
    </w:p>
    <w:p w14:paraId="79D8BBDF" w14:textId="77777777" w:rsidR="002D1892" w:rsidRDefault="00C17E13">
      <w:pPr>
        <w:rPr>
          <w:rFonts w:ascii="宋体" w:hAnsi="宋体"/>
        </w:rPr>
        <w:sectPr w:rsidR="002D1892">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1418" w:header="851" w:footer="992" w:gutter="0"/>
          <w:cols w:space="720"/>
          <w:docGrid w:linePitch="360"/>
        </w:sectPr>
      </w:pPr>
      <w:r>
        <w:rPr>
          <w:rFonts w:ascii="宋体" w:hAnsi="宋体"/>
        </w:rPr>
        <w:t>【此文档共四章。第二章，总体说明了Use case模型的概况，描述了Use case的优先级，成本。第三章详细按照包结构，描述了Use case视图，每个Use case说明，Use case对应的状态视图和活动视图。第四章描述了补充性需求，包括Use case以外的功能性需求，性能需求，发布及部署需求，稳定性需求，可用性需求，设计约束，联机帮助和用户手册需求，接口需求</w:t>
      </w:r>
    </w:p>
    <w:p w14:paraId="0AAC4490" w14:textId="77777777" w:rsidR="002D1892" w:rsidRDefault="00C17E13">
      <w:pPr>
        <w:pStyle w:val="1"/>
        <w:rPr>
          <w:rFonts w:ascii="黑体" w:eastAsia="黑体" w:hAnsi="黑体"/>
          <w:sz w:val="32"/>
          <w:szCs w:val="32"/>
        </w:rPr>
      </w:pPr>
      <w:r>
        <w:rPr>
          <w:rFonts w:ascii="黑体" w:eastAsia="黑体" w:hAnsi="黑体" w:hint="cs"/>
          <w:sz w:val="32"/>
          <w:szCs w:val="32"/>
        </w:rPr>
        <w:lastRenderedPageBreak/>
        <w:t xml:space="preserve">2. </w:t>
      </w:r>
      <w:r>
        <w:rPr>
          <w:rFonts w:ascii="黑体" w:eastAsia="黑体" w:hAnsi="黑体" w:hint="eastAsia"/>
          <w:sz w:val="32"/>
          <w:szCs w:val="32"/>
        </w:rPr>
        <w:t>需求概述</w:t>
      </w:r>
    </w:p>
    <w:p w14:paraId="0DCF072E" w14:textId="77777777" w:rsidR="002D1892" w:rsidRDefault="00C17E13">
      <w:pPr>
        <w:pStyle w:val="2"/>
        <w:rPr>
          <w:rFonts w:ascii="黑体" w:eastAsia="黑体" w:hAnsi="黑体"/>
          <w:lang w:eastAsia="zh-CN"/>
        </w:rPr>
      </w:pPr>
      <w:r>
        <w:rPr>
          <w:rFonts w:ascii="黑体" w:eastAsia="黑体" w:hAnsi="黑体" w:hint="cs"/>
        </w:rPr>
        <w:t>2</w:t>
      </w:r>
      <w:r>
        <w:rPr>
          <w:rFonts w:ascii="黑体" w:eastAsia="黑体" w:hAnsi="黑体"/>
        </w:rPr>
        <w:t xml:space="preserve">.1 </w:t>
      </w:r>
      <w:r>
        <w:rPr>
          <w:rFonts w:ascii="黑体" w:eastAsia="黑体" w:hAnsi="黑体" w:hint="eastAsia"/>
          <w:lang w:eastAsia="zh-CN"/>
        </w:rPr>
        <w:t>总体</w:t>
      </w:r>
      <w:r>
        <w:rPr>
          <w:rFonts w:ascii="黑体" w:eastAsia="黑体" w:hAnsi="黑体"/>
          <w:lang w:eastAsia="zh-CN"/>
        </w:rPr>
        <w:t>效果</w:t>
      </w:r>
    </w:p>
    <w:p w14:paraId="5A533265" w14:textId="77777777" w:rsidR="002D1892" w:rsidRDefault="002D1892">
      <w:pPr>
        <w:rPr>
          <w:lang w:eastAsia="zh-CN"/>
        </w:rPr>
      </w:pPr>
    </w:p>
    <w:p w14:paraId="44C13FDB" w14:textId="77777777" w:rsidR="002D1892" w:rsidRDefault="00C17E13">
      <w:pPr>
        <w:pStyle w:val="2"/>
        <w:rPr>
          <w:rFonts w:ascii="黑体" w:eastAsia="黑体" w:hAnsi="黑体"/>
        </w:rPr>
      </w:pPr>
      <w:r>
        <w:rPr>
          <w:rFonts w:ascii="黑体" w:eastAsia="黑体" w:hAnsi="黑体"/>
        </w:rPr>
        <w:t xml:space="preserve">2.2 Use Case </w:t>
      </w:r>
      <w:r>
        <w:rPr>
          <w:rFonts w:ascii="黑体" w:eastAsia="黑体" w:hAnsi="黑体" w:hint="eastAsia"/>
        </w:rPr>
        <w:t>概述</w:t>
      </w:r>
    </w:p>
    <w:tbl>
      <w:tblPr>
        <w:tblStyle w:val="a9"/>
        <w:tblW w:w="8296" w:type="dxa"/>
        <w:tblLayout w:type="fixed"/>
        <w:tblLook w:val="04A0" w:firstRow="1" w:lastRow="0" w:firstColumn="1" w:lastColumn="0" w:noHBand="0" w:noVBand="1"/>
      </w:tblPr>
      <w:tblGrid>
        <w:gridCol w:w="908"/>
        <w:gridCol w:w="1648"/>
        <w:gridCol w:w="2082"/>
        <w:gridCol w:w="2160"/>
        <w:gridCol w:w="866"/>
        <w:gridCol w:w="632"/>
      </w:tblGrid>
      <w:tr w:rsidR="002D1892" w14:paraId="45F73EFA" w14:textId="77777777" w:rsidTr="00156894">
        <w:tc>
          <w:tcPr>
            <w:tcW w:w="908" w:type="dxa"/>
            <w:shd w:val="clear" w:color="auto" w:fill="9CC2E5" w:themeFill="accent1" w:themeFillTint="99"/>
          </w:tcPr>
          <w:p w14:paraId="44BB955E"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编号</w:t>
            </w:r>
          </w:p>
        </w:tc>
        <w:tc>
          <w:tcPr>
            <w:tcW w:w="1648" w:type="dxa"/>
            <w:shd w:val="clear" w:color="auto" w:fill="9CC2E5" w:themeFill="accent1" w:themeFillTint="99"/>
          </w:tcPr>
          <w:p w14:paraId="6B5E04B2"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包</w:t>
            </w:r>
          </w:p>
        </w:tc>
        <w:tc>
          <w:tcPr>
            <w:tcW w:w="2082" w:type="dxa"/>
            <w:shd w:val="clear" w:color="auto" w:fill="9CC2E5" w:themeFill="accent1" w:themeFillTint="99"/>
          </w:tcPr>
          <w:p w14:paraId="10E720CB" w14:textId="77777777" w:rsidR="002D1892" w:rsidRDefault="00C17E13">
            <w:pPr>
              <w:rPr>
                <w:rFonts w:ascii="黑体" w:eastAsia="黑体" w:hAnsi="黑体"/>
                <w:b/>
                <w:sz w:val="18"/>
                <w:szCs w:val="18"/>
              </w:rPr>
            </w:pPr>
            <w:r>
              <w:rPr>
                <w:rFonts w:ascii="黑体" w:eastAsia="黑体" w:hAnsi="黑体" w:hint="cs"/>
                <w:b/>
                <w:sz w:val="18"/>
                <w:szCs w:val="18"/>
              </w:rPr>
              <w:t>Use Case</w:t>
            </w:r>
          </w:p>
        </w:tc>
        <w:tc>
          <w:tcPr>
            <w:tcW w:w="2160" w:type="dxa"/>
            <w:shd w:val="clear" w:color="auto" w:fill="9CC2E5" w:themeFill="accent1" w:themeFillTint="99"/>
          </w:tcPr>
          <w:p w14:paraId="0DE1D69A"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简述</w:t>
            </w:r>
          </w:p>
        </w:tc>
        <w:tc>
          <w:tcPr>
            <w:tcW w:w="866" w:type="dxa"/>
            <w:shd w:val="clear" w:color="auto" w:fill="9CC2E5" w:themeFill="accent1" w:themeFillTint="99"/>
          </w:tcPr>
          <w:p w14:paraId="2BF29708"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优先</w:t>
            </w:r>
            <w:r>
              <w:rPr>
                <w:rFonts w:ascii="黑体" w:eastAsia="黑体" w:hAnsi="黑体"/>
                <w:b/>
                <w:sz w:val="18"/>
                <w:szCs w:val="18"/>
                <w:lang w:eastAsia="zh-CN"/>
              </w:rPr>
              <w:t>级</w:t>
            </w:r>
          </w:p>
        </w:tc>
        <w:tc>
          <w:tcPr>
            <w:tcW w:w="632" w:type="dxa"/>
            <w:shd w:val="clear" w:color="auto" w:fill="9CC2E5" w:themeFill="accent1" w:themeFillTint="99"/>
          </w:tcPr>
          <w:p w14:paraId="1498D385"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成本</w:t>
            </w:r>
          </w:p>
        </w:tc>
      </w:tr>
      <w:tr w:rsidR="002D1892" w14:paraId="662A4E21" w14:textId="77777777" w:rsidTr="00156894">
        <w:tc>
          <w:tcPr>
            <w:tcW w:w="908" w:type="dxa"/>
          </w:tcPr>
          <w:p w14:paraId="3937D65C" w14:textId="77777777" w:rsidR="002D1892" w:rsidRDefault="00C17E13">
            <w:pPr>
              <w:rPr>
                <w:rFonts w:ascii="黑体" w:eastAsia="黑体" w:hAnsi="黑体"/>
                <w:sz w:val="18"/>
                <w:szCs w:val="18"/>
              </w:rPr>
            </w:pPr>
            <w:r>
              <w:rPr>
                <w:rFonts w:ascii="黑体" w:eastAsia="黑体" w:hAnsi="黑体" w:hint="cs"/>
                <w:sz w:val="18"/>
                <w:szCs w:val="18"/>
              </w:rPr>
              <w:t>1</w:t>
            </w:r>
          </w:p>
        </w:tc>
        <w:tc>
          <w:tcPr>
            <w:tcW w:w="1648" w:type="dxa"/>
          </w:tcPr>
          <w:p w14:paraId="2E276396" w14:textId="77777777" w:rsidR="002D1892" w:rsidRDefault="00547635">
            <w:pPr>
              <w:rPr>
                <w:rFonts w:ascii="黑体" w:eastAsia="黑体" w:hAnsi="黑体"/>
                <w:sz w:val="18"/>
                <w:szCs w:val="18"/>
                <w:lang w:eastAsia="zh-CN"/>
              </w:rPr>
            </w:pPr>
            <w:r>
              <w:rPr>
                <w:rFonts w:ascii="黑体" w:eastAsia="黑体" w:hAnsi="黑体" w:hint="eastAsia"/>
                <w:sz w:val="18"/>
                <w:szCs w:val="18"/>
                <w:lang w:eastAsia="zh-CN"/>
              </w:rPr>
              <w:t>员工</w:t>
            </w:r>
            <w:r>
              <w:rPr>
                <w:rFonts w:ascii="黑体" w:eastAsia="黑体" w:hAnsi="黑体"/>
                <w:sz w:val="18"/>
                <w:szCs w:val="18"/>
                <w:lang w:eastAsia="zh-CN"/>
              </w:rPr>
              <w:t>安全信息管理</w:t>
            </w:r>
          </w:p>
        </w:tc>
        <w:tc>
          <w:tcPr>
            <w:tcW w:w="2082" w:type="dxa"/>
          </w:tcPr>
          <w:p w14:paraId="38243501" w14:textId="77777777" w:rsidR="002D1892" w:rsidRPr="00547635" w:rsidRDefault="00547635">
            <w:pPr>
              <w:rPr>
                <w:rFonts w:ascii="黑体" w:eastAsia="黑体" w:hAnsi="黑体"/>
                <w:sz w:val="18"/>
                <w:szCs w:val="18"/>
              </w:rPr>
            </w:pPr>
            <w:r w:rsidRPr="00547635">
              <w:rPr>
                <w:rFonts w:ascii="宋体" w:hAnsi="宋体"/>
                <w:lang w:eastAsia="zh-CN"/>
              </w:rPr>
              <w:t>UC001</w:t>
            </w:r>
            <w:r w:rsidRPr="00547635">
              <w:rPr>
                <w:rFonts w:ascii="宋体" w:hAnsi="宋体" w:hint="eastAsia"/>
                <w:lang w:eastAsia="zh-CN"/>
              </w:rPr>
              <w:t>员工安全报告</w:t>
            </w:r>
          </w:p>
        </w:tc>
        <w:tc>
          <w:tcPr>
            <w:tcW w:w="2160" w:type="dxa"/>
          </w:tcPr>
          <w:p w14:paraId="60123417" w14:textId="77777777" w:rsidR="002D1892" w:rsidRDefault="002D1892">
            <w:pPr>
              <w:rPr>
                <w:rFonts w:ascii="黑体" w:eastAsia="黑体" w:hAnsi="黑体"/>
                <w:sz w:val="18"/>
                <w:szCs w:val="18"/>
              </w:rPr>
            </w:pPr>
          </w:p>
        </w:tc>
        <w:tc>
          <w:tcPr>
            <w:tcW w:w="866" w:type="dxa"/>
          </w:tcPr>
          <w:p w14:paraId="35653032" w14:textId="77777777" w:rsidR="002D1892" w:rsidRDefault="00C17E13">
            <w:pPr>
              <w:rPr>
                <w:rFonts w:ascii="黑体" w:eastAsia="黑体" w:hAnsi="黑体"/>
                <w:sz w:val="18"/>
                <w:szCs w:val="18"/>
              </w:rPr>
            </w:pPr>
            <w:r>
              <w:rPr>
                <w:rFonts w:ascii="黑体" w:eastAsia="黑体" w:hAnsi="黑体"/>
                <w:sz w:val="18"/>
                <w:szCs w:val="18"/>
              </w:rPr>
              <w:t>高</w:t>
            </w:r>
          </w:p>
        </w:tc>
        <w:tc>
          <w:tcPr>
            <w:tcW w:w="632" w:type="dxa"/>
          </w:tcPr>
          <w:p w14:paraId="05F6BFD7" w14:textId="77777777" w:rsidR="002D1892" w:rsidRDefault="002D1892">
            <w:pPr>
              <w:rPr>
                <w:rFonts w:ascii="黑体" w:eastAsia="黑体" w:hAnsi="黑体"/>
                <w:sz w:val="18"/>
                <w:szCs w:val="18"/>
              </w:rPr>
            </w:pPr>
          </w:p>
        </w:tc>
      </w:tr>
      <w:tr w:rsidR="00547635" w14:paraId="10F3627A" w14:textId="77777777" w:rsidTr="00156894">
        <w:tc>
          <w:tcPr>
            <w:tcW w:w="908" w:type="dxa"/>
          </w:tcPr>
          <w:p w14:paraId="00043C95" w14:textId="77777777" w:rsidR="00547635" w:rsidRDefault="00547635">
            <w:pPr>
              <w:rPr>
                <w:rFonts w:ascii="黑体" w:eastAsia="黑体" w:hAnsi="黑体"/>
                <w:sz w:val="18"/>
                <w:szCs w:val="18"/>
              </w:rPr>
            </w:pPr>
            <w:r>
              <w:rPr>
                <w:rFonts w:ascii="黑体" w:eastAsia="黑体" w:hAnsi="黑体" w:hint="cs"/>
                <w:sz w:val="18"/>
                <w:szCs w:val="18"/>
              </w:rPr>
              <w:t>2</w:t>
            </w:r>
          </w:p>
        </w:tc>
        <w:tc>
          <w:tcPr>
            <w:tcW w:w="1648" w:type="dxa"/>
          </w:tcPr>
          <w:p w14:paraId="3D94C585" w14:textId="77777777" w:rsidR="00547635" w:rsidRPr="00716CB8" w:rsidRDefault="00547635">
            <w:pPr>
              <w:rPr>
                <w:rFonts w:ascii="黑体" w:eastAsia="黑体" w:hAnsi="黑体"/>
                <w:sz w:val="18"/>
                <w:szCs w:val="18"/>
                <w:lang w:eastAsia="zh-CN"/>
              </w:rPr>
            </w:pPr>
            <w:r w:rsidRPr="00547635">
              <w:rPr>
                <w:rFonts w:asciiTheme="majorEastAsia" w:eastAsiaTheme="majorEastAsia" w:hAnsiTheme="majorEastAsia" w:hint="eastAsia"/>
                <w:sz w:val="18"/>
                <w:szCs w:val="18"/>
                <w:lang w:eastAsia="zh-CN"/>
              </w:rPr>
              <w:t>奖励</w:t>
            </w:r>
            <w:r w:rsidRPr="00547635">
              <w:rPr>
                <w:rFonts w:asciiTheme="majorEastAsia" w:eastAsiaTheme="majorEastAsia" w:hAnsiTheme="majorEastAsia"/>
                <w:sz w:val="18"/>
                <w:szCs w:val="18"/>
                <w:lang w:eastAsia="zh-CN"/>
              </w:rPr>
              <w:t>申请</w:t>
            </w:r>
          </w:p>
        </w:tc>
        <w:tc>
          <w:tcPr>
            <w:tcW w:w="2082" w:type="dxa"/>
          </w:tcPr>
          <w:p w14:paraId="0F6A4B4C" w14:textId="77777777" w:rsidR="00547635" w:rsidRPr="00547635" w:rsidRDefault="00547635">
            <w:pPr>
              <w:rPr>
                <w:rFonts w:asciiTheme="majorEastAsia" w:eastAsiaTheme="majorEastAsia" w:hAnsiTheme="majorEastAsia"/>
                <w:lang w:eastAsia="zh-CN"/>
              </w:rPr>
            </w:pPr>
            <w:r w:rsidRPr="00547635">
              <w:rPr>
                <w:rFonts w:asciiTheme="majorEastAsia" w:eastAsiaTheme="majorEastAsia" w:hAnsiTheme="majorEastAsia" w:cs="Courier New"/>
                <w:color w:val="000000"/>
              </w:rPr>
              <w:t>UC002</w:t>
            </w:r>
            <w:r w:rsidRPr="00547635">
              <w:rPr>
                <w:rFonts w:asciiTheme="majorEastAsia" w:eastAsiaTheme="majorEastAsia" w:hAnsiTheme="majorEastAsia" w:cs="Courier New" w:hint="eastAsia"/>
                <w:color w:val="000000"/>
              </w:rPr>
              <w:t>奖励申请</w:t>
            </w:r>
          </w:p>
        </w:tc>
        <w:tc>
          <w:tcPr>
            <w:tcW w:w="2160" w:type="dxa"/>
          </w:tcPr>
          <w:p w14:paraId="7BD76AFD" w14:textId="77777777" w:rsidR="00547635" w:rsidRDefault="00547635">
            <w:pPr>
              <w:rPr>
                <w:rFonts w:ascii="黑体" w:eastAsia="黑体" w:hAnsi="黑体"/>
                <w:sz w:val="18"/>
                <w:szCs w:val="18"/>
              </w:rPr>
            </w:pPr>
          </w:p>
        </w:tc>
        <w:tc>
          <w:tcPr>
            <w:tcW w:w="866" w:type="dxa"/>
          </w:tcPr>
          <w:p w14:paraId="12305796" w14:textId="77777777" w:rsidR="00547635"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639CC9B7" w14:textId="77777777" w:rsidR="00547635" w:rsidRDefault="00547635">
            <w:pPr>
              <w:rPr>
                <w:rFonts w:ascii="黑体" w:eastAsia="黑体" w:hAnsi="黑体"/>
                <w:sz w:val="18"/>
                <w:szCs w:val="18"/>
              </w:rPr>
            </w:pPr>
          </w:p>
        </w:tc>
      </w:tr>
      <w:tr w:rsidR="00547635" w14:paraId="370F625F" w14:textId="77777777" w:rsidTr="00156894">
        <w:tc>
          <w:tcPr>
            <w:tcW w:w="908" w:type="dxa"/>
          </w:tcPr>
          <w:p w14:paraId="6415927F" w14:textId="77777777" w:rsidR="00547635" w:rsidRDefault="00547635">
            <w:pPr>
              <w:rPr>
                <w:rFonts w:ascii="黑体" w:eastAsia="黑体" w:hAnsi="黑体"/>
                <w:sz w:val="18"/>
                <w:szCs w:val="18"/>
              </w:rPr>
            </w:pPr>
            <w:r>
              <w:rPr>
                <w:rFonts w:ascii="黑体" w:eastAsia="黑体" w:hAnsi="黑体" w:hint="cs"/>
                <w:sz w:val="18"/>
                <w:szCs w:val="18"/>
              </w:rPr>
              <w:t>3</w:t>
            </w:r>
          </w:p>
        </w:tc>
        <w:tc>
          <w:tcPr>
            <w:tcW w:w="1648" w:type="dxa"/>
          </w:tcPr>
          <w:p w14:paraId="2AA20A79" w14:textId="77777777" w:rsidR="00547635" w:rsidRPr="00716CB8" w:rsidRDefault="00547635">
            <w:pPr>
              <w:rPr>
                <w:rFonts w:ascii="黑体" w:eastAsia="黑体" w:hAnsi="黑体"/>
                <w:sz w:val="18"/>
                <w:szCs w:val="18"/>
                <w:lang w:eastAsia="zh-CN"/>
              </w:rPr>
            </w:pPr>
            <w:r>
              <w:rPr>
                <w:rFonts w:asciiTheme="majorEastAsia" w:eastAsiaTheme="majorEastAsia" w:hAnsiTheme="majorEastAsia" w:hint="eastAsia"/>
                <w:sz w:val="18"/>
                <w:szCs w:val="18"/>
                <w:lang w:eastAsia="zh-CN"/>
              </w:rPr>
              <w:t>事件</w:t>
            </w:r>
            <w:r>
              <w:rPr>
                <w:rFonts w:asciiTheme="majorEastAsia" w:eastAsiaTheme="majorEastAsia" w:hAnsiTheme="majorEastAsia"/>
                <w:sz w:val="18"/>
                <w:szCs w:val="18"/>
                <w:lang w:eastAsia="zh-CN"/>
              </w:rPr>
              <w:t>调查</w:t>
            </w:r>
          </w:p>
        </w:tc>
        <w:tc>
          <w:tcPr>
            <w:tcW w:w="2082" w:type="dxa"/>
          </w:tcPr>
          <w:p w14:paraId="257892DC" w14:textId="77777777" w:rsidR="00547635" w:rsidRPr="00547635" w:rsidRDefault="00547635">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UC003</w:t>
            </w:r>
            <w:r>
              <w:rPr>
                <w:rFonts w:asciiTheme="majorEastAsia" w:eastAsiaTheme="majorEastAsia" w:hAnsiTheme="majorEastAsia" w:cs="Courier New" w:hint="eastAsia"/>
                <w:color w:val="000000"/>
                <w:lang w:eastAsia="zh-CN"/>
              </w:rPr>
              <w:t>事件</w:t>
            </w:r>
            <w:r>
              <w:rPr>
                <w:rFonts w:asciiTheme="majorEastAsia" w:eastAsiaTheme="majorEastAsia" w:hAnsiTheme="majorEastAsia" w:cs="Courier New"/>
                <w:color w:val="000000"/>
                <w:lang w:eastAsia="zh-CN"/>
              </w:rPr>
              <w:t>调查</w:t>
            </w:r>
          </w:p>
        </w:tc>
        <w:tc>
          <w:tcPr>
            <w:tcW w:w="2160" w:type="dxa"/>
          </w:tcPr>
          <w:p w14:paraId="1DA6BFAA" w14:textId="77777777" w:rsidR="00547635" w:rsidRDefault="00547635">
            <w:pPr>
              <w:rPr>
                <w:rFonts w:ascii="黑体" w:eastAsia="黑体" w:hAnsi="黑体"/>
                <w:sz w:val="18"/>
                <w:szCs w:val="18"/>
              </w:rPr>
            </w:pPr>
          </w:p>
        </w:tc>
        <w:tc>
          <w:tcPr>
            <w:tcW w:w="866" w:type="dxa"/>
          </w:tcPr>
          <w:p w14:paraId="2113AA03" w14:textId="77777777" w:rsidR="00547635"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0A6DF2FC" w14:textId="77777777" w:rsidR="00547635" w:rsidRDefault="00547635">
            <w:pPr>
              <w:rPr>
                <w:rFonts w:ascii="黑体" w:eastAsia="黑体" w:hAnsi="黑体"/>
                <w:sz w:val="18"/>
                <w:szCs w:val="18"/>
              </w:rPr>
            </w:pPr>
          </w:p>
        </w:tc>
      </w:tr>
      <w:tr w:rsidR="00716CB8" w14:paraId="5D3E2583" w14:textId="77777777" w:rsidTr="00156894">
        <w:tc>
          <w:tcPr>
            <w:tcW w:w="908" w:type="dxa"/>
          </w:tcPr>
          <w:p w14:paraId="643DB286" w14:textId="77777777" w:rsidR="00716CB8" w:rsidRDefault="00156894">
            <w:pPr>
              <w:rPr>
                <w:rFonts w:ascii="黑体" w:eastAsia="黑体" w:hAnsi="黑体"/>
                <w:sz w:val="18"/>
                <w:szCs w:val="18"/>
              </w:rPr>
            </w:pPr>
            <w:r>
              <w:rPr>
                <w:rFonts w:ascii="黑体" w:eastAsia="黑体" w:hAnsi="黑体" w:hint="cs"/>
                <w:sz w:val="18"/>
                <w:szCs w:val="18"/>
              </w:rPr>
              <w:t>4</w:t>
            </w:r>
          </w:p>
        </w:tc>
        <w:tc>
          <w:tcPr>
            <w:tcW w:w="1648" w:type="dxa"/>
          </w:tcPr>
          <w:p w14:paraId="2DF69A9E" w14:textId="77777777" w:rsidR="00716CB8" w:rsidRDefault="00156894">
            <w:pPr>
              <w:rPr>
                <w:rFonts w:asciiTheme="majorEastAsia" w:eastAsiaTheme="majorEastAsia" w:hAnsiTheme="majorEastAsia"/>
                <w:sz w:val="18"/>
                <w:szCs w:val="18"/>
                <w:lang w:eastAsia="zh-CN"/>
              </w:rPr>
            </w:pPr>
            <w:r>
              <w:rPr>
                <w:rFonts w:asciiTheme="majorEastAsia" w:eastAsiaTheme="majorEastAsia" w:hAnsiTheme="majorEastAsia" w:hint="eastAsia"/>
                <w:sz w:val="18"/>
                <w:szCs w:val="18"/>
                <w:lang w:eastAsia="zh-CN"/>
              </w:rPr>
              <w:t>工作</w:t>
            </w:r>
            <w:r>
              <w:rPr>
                <w:rFonts w:asciiTheme="majorEastAsia" w:eastAsiaTheme="majorEastAsia" w:hAnsiTheme="majorEastAsia"/>
                <w:sz w:val="18"/>
                <w:szCs w:val="18"/>
                <w:lang w:eastAsia="zh-CN"/>
              </w:rPr>
              <w:t>任务分解</w:t>
            </w:r>
          </w:p>
        </w:tc>
        <w:tc>
          <w:tcPr>
            <w:tcW w:w="2082" w:type="dxa"/>
          </w:tcPr>
          <w:p w14:paraId="6896745D" w14:textId="77777777" w:rsidR="00716CB8" w:rsidRDefault="00156894">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UC004</w:t>
            </w:r>
            <w:r>
              <w:rPr>
                <w:rFonts w:asciiTheme="majorEastAsia" w:eastAsiaTheme="majorEastAsia" w:hAnsiTheme="majorEastAsia" w:cs="Courier New" w:hint="eastAsia"/>
                <w:color w:val="000000"/>
                <w:lang w:eastAsia="zh-CN"/>
              </w:rPr>
              <w:t>工作</w:t>
            </w:r>
            <w:r>
              <w:rPr>
                <w:rFonts w:asciiTheme="majorEastAsia" w:eastAsiaTheme="majorEastAsia" w:hAnsiTheme="majorEastAsia" w:cs="Courier New"/>
                <w:color w:val="000000"/>
                <w:lang w:eastAsia="zh-CN"/>
              </w:rPr>
              <w:t>任务分解</w:t>
            </w:r>
          </w:p>
        </w:tc>
        <w:tc>
          <w:tcPr>
            <w:tcW w:w="2160" w:type="dxa"/>
          </w:tcPr>
          <w:p w14:paraId="6EFB133C" w14:textId="77777777" w:rsidR="00716CB8" w:rsidRDefault="00716CB8">
            <w:pPr>
              <w:rPr>
                <w:rFonts w:ascii="黑体" w:eastAsia="黑体" w:hAnsi="黑体"/>
                <w:sz w:val="18"/>
                <w:szCs w:val="18"/>
              </w:rPr>
            </w:pPr>
          </w:p>
        </w:tc>
        <w:tc>
          <w:tcPr>
            <w:tcW w:w="866" w:type="dxa"/>
          </w:tcPr>
          <w:p w14:paraId="311DE3E0" w14:textId="77777777" w:rsidR="00716CB8"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62BBE49C" w14:textId="77777777" w:rsidR="00716CB8" w:rsidRDefault="00716CB8">
            <w:pPr>
              <w:rPr>
                <w:rFonts w:ascii="黑体" w:eastAsia="黑体" w:hAnsi="黑体"/>
                <w:sz w:val="18"/>
                <w:szCs w:val="18"/>
              </w:rPr>
            </w:pPr>
          </w:p>
        </w:tc>
      </w:tr>
      <w:tr w:rsidR="00716CB8" w14:paraId="6A1A7ABF" w14:textId="77777777" w:rsidTr="00156894">
        <w:tc>
          <w:tcPr>
            <w:tcW w:w="908" w:type="dxa"/>
          </w:tcPr>
          <w:p w14:paraId="3432018F" w14:textId="77777777" w:rsidR="00716CB8" w:rsidRDefault="00156894">
            <w:pPr>
              <w:rPr>
                <w:rFonts w:ascii="黑体" w:eastAsia="黑体" w:hAnsi="黑体"/>
                <w:sz w:val="18"/>
                <w:szCs w:val="18"/>
              </w:rPr>
            </w:pPr>
            <w:r>
              <w:rPr>
                <w:rFonts w:ascii="黑体" w:eastAsia="黑体" w:hAnsi="黑体" w:hint="cs"/>
                <w:sz w:val="18"/>
                <w:szCs w:val="18"/>
              </w:rPr>
              <w:t>5</w:t>
            </w:r>
          </w:p>
        </w:tc>
        <w:tc>
          <w:tcPr>
            <w:tcW w:w="1648" w:type="dxa"/>
          </w:tcPr>
          <w:p w14:paraId="7D72A529" w14:textId="77777777" w:rsidR="00716CB8" w:rsidRDefault="00156894">
            <w:pPr>
              <w:rPr>
                <w:rFonts w:asciiTheme="majorEastAsia" w:eastAsiaTheme="majorEastAsia" w:hAnsiTheme="majorEastAsia"/>
                <w:sz w:val="18"/>
                <w:szCs w:val="18"/>
                <w:lang w:eastAsia="zh-CN"/>
              </w:rPr>
            </w:pPr>
            <w:r>
              <w:rPr>
                <w:rFonts w:asciiTheme="majorEastAsia" w:eastAsiaTheme="majorEastAsia" w:hAnsiTheme="majorEastAsia" w:hint="eastAsia"/>
                <w:sz w:val="18"/>
                <w:szCs w:val="18"/>
                <w:lang w:eastAsia="zh-CN"/>
              </w:rPr>
              <w:t>纠正</w:t>
            </w:r>
            <w:r>
              <w:rPr>
                <w:rFonts w:asciiTheme="majorEastAsia" w:eastAsiaTheme="majorEastAsia" w:hAnsiTheme="majorEastAsia"/>
                <w:sz w:val="18"/>
                <w:szCs w:val="18"/>
                <w:lang w:eastAsia="zh-CN"/>
              </w:rPr>
              <w:t>预防</w:t>
            </w:r>
          </w:p>
        </w:tc>
        <w:tc>
          <w:tcPr>
            <w:tcW w:w="2082" w:type="dxa"/>
          </w:tcPr>
          <w:p w14:paraId="32370A69" w14:textId="77777777" w:rsidR="00716CB8" w:rsidRDefault="00156894">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UC005</w:t>
            </w:r>
            <w:r>
              <w:rPr>
                <w:rFonts w:asciiTheme="majorEastAsia" w:eastAsiaTheme="majorEastAsia" w:hAnsiTheme="majorEastAsia" w:cs="Courier New" w:hint="eastAsia"/>
                <w:color w:val="000000"/>
                <w:lang w:eastAsia="zh-CN"/>
              </w:rPr>
              <w:t>纠正</w:t>
            </w:r>
            <w:r>
              <w:rPr>
                <w:rFonts w:asciiTheme="majorEastAsia" w:eastAsiaTheme="majorEastAsia" w:hAnsiTheme="majorEastAsia" w:cs="Courier New"/>
                <w:color w:val="000000"/>
                <w:lang w:eastAsia="zh-CN"/>
              </w:rPr>
              <w:t>预防</w:t>
            </w:r>
          </w:p>
        </w:tc>
        <w:tc>
          <w:tcPr>
            <w:tcW w:w="2160" w:type="dxa"/>
          </w:tcPr>
          <w:p w14:paraId="04972302" w14:textId="77777777" w:rsidR="00716CB8" w:rsidRDefault="00716CB8">
            <w:pPr>
              <w:rPr>
                <w:rFonts w:ascii="黑体" w:eastAsia="黑体" w:hAnsi="黑体"/>
                <w:sz w:val="18"/>
                <w:szCs w:val="18"/>
              </w:rPr>
            </w:pPr>
          </w:p>
        </w:tc>
        <w:tc>
          <w:tcPr>
            <w:tcW w:w="866" w:type="dxa"/>
          </w:tcPr>
          <w:p w14:paraId="3526B46E" w14:textId="77777777" w:rsidR="00716CB8"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28E4BC59" w14:textId="77777777" w:rsidR="00716CB8" w:rsidRDefault="00716CB8">
            <w:pPr>
              <w:rPr>
                <w:rFonts w:ascii="黑体" w:eastAsia="黑体" w:hAnsi="黑体"/>
                <w:sz w:val="18"/>
                <w:szCs w:val="18"/>
              </w:rPr>
            </w:pPr>
          </w:p>
        </w:tc>
      </w:tr>
      <w:tr w:rsidR="00156894" w14:paraId="4A441B7A" w14:textId="77777777" w:rsidTr="00156894">
        <w:tc>
          <w:tcPr>
            <w:tcW w:w="908" w:type="dxa"/>
          </w:tcPr>
          <w:p w14:paraId="14E3D81E" w14:textId="77777777" w:rsidR="00156894" w:rsidRDefault="00156894">
            <w:pPr>
              <w:rPr>
                <w:rFonts w:ascii="黑体" w:eastAsia="黑体" w:hAnsi="黑体"/>
                <w:sz w:val="18"/>
                <w:szCs w:val="18"/>
              </w:rPr>
            </w:pPr>
            <w:r>
              <w:rPr>
                <w:rFonts w:ascii="黑体" w:eastAsia="黑体" w:hAnsi="黑体" w:hint="cs"/>
                <w:sz w:val="18"/>
                <w:szCs w:val="18"/>
              </w:rPr>
              <w:t>6</w:t>
            </w:r>
          </w:p>
        </w:tc>
        <w:tc>
          <w:tcPr>
            <w:tcW w:w="1648" w:type="dxa"/>
            <w:vMerge w:val="restart"/>
          </w:tcPr>
          <w:p w14:paraId="03E6AB81" w14:textId="77777777" w:rsidR="00156894" w:rsidRDefault="00156894" w:rsidP="00537992">
            <w:pPr>
              <w:rPr>
                <w:rFonts w:asciiTheme="majorEastAsia" w:eastAsiaTheme="majorEastAsia" w:hAnsiTheme="majorEastAsia"/>
                <w:sz w:val="18"/>
                <w:szCs w:val="18"/>
                <w:lang w:eastAsia="zh-CN"/>
              </w:rPr>
            </w:pPr>
            <w:r>
              <w:rPr>
                <w:rFonts w:asciiTheme="majorEastAsia" w:eastAsiaTheme="majorEastAsia" w:hAnsiTheme="majorEastAsia" w:hint="eastAsia"/>
                <w:sz w:val="18"/>
                <w:szCs w:val="18"/>
                <w:lang w:eastAsia="zh-CN"/>
              </w:rPr>
              <w:t>跟踪</w:t>
            </w:r>
            <w:r>
              <w:rPr>
                <w:rFonts w:asciiTheme="majorEastAsia" w:eastAsiaTheme="majorEastAsia" w:hAnsiTheme="majorEastAsia"/>
                <w:sz w:val="18"/>
                <w:szCs w:val="18"/>
                <w:lang w:eastAsia="zh-CN"/>
              </w:rPr>
              <w:t>验证</w:t>
            </w:r>
          </w:p>
        </w:tc>
        <w:tc>
          <w:tcPr>
            <w:tcW w:w="2082" w:type="dxa"/>
          </w:tcPr>
          <w:p w14:paraId="434E149B" w14:textId="77777777" w:rsidR="00156894" w:rsidRDefault="00156894">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UC006</w:t>
            </w:r>
            <w:r>
              <w:rPr>
                <w:rFonts w:asciiTheme="majorEastAsia" w:eastAsiaTheme="majorEastAsia" w:hAnsiTheme="majorEastAsia" w:cs="Courier New" w:hint="eastAsia"/>
                <w:color w:val="000000"/>
                <w:lang w:eastAsia="zh-CN"/>
              </w:rPr>
              <w:t>跟踪</w:t>
            </w:r>
            <w:r>
              <w:rPr>
                <w:rFonts w:asciiTheme="majorEastAsia" w:eastAsiaTheme="majorEastAsia" w:hAnsiTheme="majorEastAsia" w:cs="Courier New"/>
                <w:color w:val="000000"/>
                <w:lang w:eastAsia="zh-CN"/>
              </w:rPr>
              <w:t>验证查询</w:t>
            </w:r>
          </w:p>
        </w:tc>
        <w:tc>
          <w:tcPr>
            <w:tcW w:w="2160" w:type="dxa"/>
          </w:tcPr>
          <w:p w14:paraId="2579669C" w14:textId="77777777" w:rsidR="00156894" w:rsidRDefault="00156894">
            <w:pPr>
              <w:rPr>
                <w:rFonts w:ascii="黑体" w:eastAsia="黑体" w:hAnsi="黑体"/>
                <w:sz w:val="18"/>
                <w:szCs w:val="18"/>
              </w:rPr>
            </w:pPr>
          </w:p>
        </w:tc>
        <w:tc>
          <w:tcPr>
            <w:tcW w:w="866" w:type="dxa"/>
          </w:tcPr>
          <w:p w14:paraId="3D624284" w14:textId="77777777" w:rsidR="00156894" w:rsidRDefault="00156894">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7D9EA59B" w14:textId="77777777" w:rsidR="00156894" w:rsidRDefault="00156894">
            <w:pPr>
              <w:rPr>
                <w:rFonts w:ascii="黑体" w:eastAsia="黑体" w:hAnsi="黑体"/>
                <w:sz w:val="18"/>
                <w:szCs w:val="18"/>
              </w:rPr>
            </w:pPr>
          </w:p>
        </w:tc>
      </w:tr>
      <w:tr w:rsidR="00156894" w14:paraId="736F5EC2" w14:textId="77777777" w:rsidTr="00156894">
        <w:tc>
          <w:tcPr>
            <w:tcW w:w="908" w:type="dxa"/>
          </w:tcPr>
          <w:p w14:paraId="31DEEE03" w14:textId="77777777" w:rsidR="00156894" w:rsidRDefault="00156894">
            <w:pPr>
              <w:rPr>
                <w:rFonts w:ascii="黑体" w:eastAsia="黑体" w:hAnsi="黑体"/>
                <w:sz w:val="18"/>
                <w:szCs w:val="18"/>
              </w:rPr>
            </w:pPr>
            <w:r>
              <w:rPr>
                <w:rFonts w:ascii="黑体" w:eastAsia="黑体" w:hAnsi="黑体" w:hint="cs"/>
                <w:sz w:val="18"/>
                <w:szCs w:val="18"/>
              </w:rPr>
              <w:t>7</w:t>
            </w:r>
          </w:p>
        </w:tc>
        <w:tc>
          <w:tcPr>
            <w:tcW w:w="1648" w:type="dxa"/>
            <w:vMerge/>
          </w:tcPr>
          <w:p w14:paraId="505DC8FF" w14:textId="77777777" w:rsidR="00156894" w:rsidRDefault="00156894">
            <w:pPr>
              <w:rPr>
                <w:rFonts w:asciiTheme="majorEastAsia" w:eastAsiaTheme="majorEastAsia" w:hAnsiTheme="majorEastAsia"/>
                <w:sz w:val="18"/>
                <w:szCs w:val="18"/>
                <w:lang w:eastAsia="zh-CN"/>
              </w:rPr>
            </w:pPr>
          </w:p>
        </w:tc>
        <w:tc>
          <w:tcPr>
            <w:tcW w:w="2082" w:type="dxa"/>
          </w:tcPr>
          <w:p w14:paraId="38F4CBA8" w14:textId="77777777" w:rsidR="00156894" w:rsidRDefault="00156894">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UC007</w:t>
            </w:r>
            <w:r>
              <w:rPr>
                <w:rFonts w:asciiTheme="majorEastAsia" w:eastAsiaTheme="majorEastAsia" w:hAnsiTheme="majorEastAsia" w:cs="Courier New" w:hint="eastAsia"/>
                <w:color w:val="000000"/>
                <w:lang w:eastAsia="zh-CN"/>
              </w:rPr>
              <w:t>跟踪</w:t>
            </w:r>
            <w:r>
              <w:rPr>
                <w:rFonts w:asciiTheme="majorEastAsia" w:eastAsiaTheme="majorEastAsia" w:hAnsiTheme="majorEastAsia" w:cs="Courier New"/>
                <w:color w:val="000000"/>
                <w:lang w:eastAsia="zh-CN"/>
              </w:rPr>
              <w:t>验证执行</w:t>
            </w:r>
          </w:p>
        </w:tc>
        <w:tc>
          <w:tcPr>
            <w:tcW w:w="2160" w:type="dxa"/>
          </w:tcPr>
          <w:p w14:paraId="2235D0E3" w14:textId="77777777" w:rsidR="00156894" w:rsidRDefault="00156894">
            <w:pPr>
              <w:rPr>
                <w:rFonts w:ascii="黑体" w:eastAsia="黑体" w:hAnsi="黑体"/>
                <w:sz w:val="18"/>
                <w:szCs w:val="18"/>
              </w:rPr>
            </w:pPr>
          </w:p>
        </w:tc>
        <w:tc>
          <w:tcPr>
            <w:tcW w:w="866" w:type="dxa"/>
          </w:tcPr>
          <w:p w14:paraId="059B5AAD" w14:textId="77777777" w:rsidR="00156894" w:rsidRDefault="00156894">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33F259E4" w14:textId="77777777" w:rsidR="00156894" w:rsidRDefault="00156894">
            <w:pPr>
              <w:rPr>
                <w:rFonts w:ascii="黑体" w:eastAsia="黑体" w:hAnsi="黑体"/>
                <w:sz w:val="18"/>
                <w:szCs w:val="18"/>
              </w:rPr>
            </w:pPr>
          </w:p>
        </w:tc>
      </w:tr>
      <w:tr w:rsidR="00716CB8" w14:paraId="6834C204" w14:textId="77777777" w:rsidTr="00156894">
        <w:tc>
          <w:tcPr>
            <w:tcW w:w="908" w:type="dxa"/>
          </w:tcPr>
          <w:p w14:paraId="12933E00" w14:textId="77777777" w:rsidR="00716CB8" w:rsidRDefault="008B589B">
            <w:pPr>
              <w:rPr>
                <w:rFonts w:ascii="黑体" w:eastAsia="黑体" w:hAnsi="黑体"/>
                <w:sz w:val="18"/>
                <w:szCs w:val="18"/>
              </w:rPr>
            </w:pPr>
            <w:r>
              <w:rPr>
                <w:rFonts w:ascii="黑体" w:eastAsia="黑体" w:hAnsi="黑体" w:hint="cs"/>
                <w:sz w:val="18"/>
                <w:szCs w:val="18"/>
              </w:rPr>
              <w:t>8</w:t>
            </w:r>
          </w:p>
        </w:tc>
        <w:tc>
          <w:tcPr>
            <w:tcW w:w="1648" w:type="dxa"/>
          </w:tcPr>
          <w:p w14:paraId="35BE53DA" w14:textId="77777777" w:rsidR="00716CB8" w:rsidRPr="00716CB8" w:rsidRDefault="00716CB8">
            <w:pPr>
              <w:rPr>
                <w:rFonts w:ascii="黑体" w:eastAsia="黑体" w:hAnsi="黑体"/>
                <w:sz w:val="18"/>
                <w:szCs w:val="18"/>
                <w:lang w:eastAsia="zh-CN"/>
              </w:rPr>
            </w:pPr>
            <w:r w:rsidRPr="00716CB8">
              <w:rPr>
                <w:rFonts w:ascii="黑体" w:eastAsia="黑体" w:hAnsi="黑体" w:hint="eastAsia"/>
                <w:sz w:val="18"/>
                <w:szCs w:val="18"/>
                <w:lang w:eastAsia="zh-CN"/>
              </w:rPr>
              <w:t>二三方监督</w:t>
            </w:r>
            <w:r w:rsidRPr="00716CB8">
              <w:rPr>
                <w:rFonts w:ascii="黑体" w:eastAsia="黑体" w:hAnsi="黑体"/>
                <w:sz w:val="18"/>
                <w:szCs w:val="18"/>
                <w:lang w:eastAsia="zh-CN"/>
              </w:rPr>
              <w:t>审核</w:t>
            </w:r>
          </w:p>
        </w:tc>
        <w:tc>
          <w:tcPr>
            <w:tcW w:w="2082" w:type="dxa"/>
          </w:tcPr>
          <w:p w14:paraId="61A3A178" w14:textId="77777777" w:rsidR="00716CB8" w:rsidRDefault="00716CB8">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w:t>
            </w:r>
            <w:r w:rsidR="008B589B">
              <w:rPr>
                <w:rFonts w:asciiTheme="majorEastAsia" w:eastAsiaTheme="majorEastAsia" w:hAnsiTheme="majorEastAsia" w:cs="Courier New"/>
                <w:color w:val="000000"/>
              </w:rPr>
              <w:t>008</w:t>
            </w:r>
            <w:r>
              <w:rPr>
                <w:rFonts w:asciiTheme="majorEastAsia" w:eastAsiaTheme="majorEastAsia" w:hAnsiTheme="majorEastAsia" w:cs="Courier New" w:hint="eastAsia"/>
                <w:color w:val="000000"/>
                <w:lang w:eastAsia="zh-CN"/>
              </w:rPr>
              <w:t>二三方</w:t>
            </w:r>
            <w:r>
              <w:rPr>
                <w:rFonts w:asciiTheme="majorEastAsia" w:eastAsiaTheme="majorEastAsia" w:hAnsiTheme="majorEastAsia" w:cs="Courier New"/>
                <w:color w:val="000000"/>
                <w:lang w:eastAsia="zh-CN"/>
              </w:rPr>
              <w:t>监督审核</w:t>
            </w:r>
          </w:p>
        </w:tc>
        <w:tc>
          <w:tcPr>
            <w:tcW w:w="2160" w:type="dxa"/>
          </w:tcPr>
          <w:p w14:paraId="5D76592D" w14:textId="77777777" w:rsidR="00716CB8" w:rsidRDefault="00716CB8">
            <w:pPr>
              <w:rPr>
                <w:rFonts w:ascii="黑体" w:eastAsia="黑体" w:hAnsi="黑体"/>
                <w:sz w:val="18"/>
                <w:szCs w:val="18"/>
              </w:rPr>
            </w:pPr>
          </w:p>
        </w:tc>
        <w:tc>
          <w:tcPr>
            <w:tcW w:w="866" w:type="dxa"/>
          </w:tcPr>
          <w:p w14:paraId="2047F25C" w14:textId="77777777" w:rsidR="00716CB8"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03297331" w14:textId="77777777" w:rsidR="00716CB8" w:rsidRDefault="00716CB8">
            <w:pPr>
              <w:rPr>
                <w:rFonts w:ascii="黑体" w:eastAsia="黑体" w:hAnsi="黑体"/>
                <w:sz w:val="18"/>
                <w:szCs w:val="18"/>
              </w:rPr>
            </w:pPr>
          </w:p>
        </w:tc>
      </w:tr>
      <w:tr w:rsidR="00A95AB3" w14:paraId="5CE1087D" w14:textId="77777777" w:rsidTr="00156894">
        <w:tc>
          <w:tcPr>
            <w:tcW w:w="908" w:type="dxa"/>
          </w:tcPr>
          <w:p w14:paraId="4B03FB88" w14:textId="77777777" w:rsidR="00A95AB3" w:rsidRDefault="008B589B">
            <w:pPr>
              <w:rPr>
                <w:rFonts w:ascii="黑体" w:eastAsia="黑体" w:hAnsi="黑体"/>
                <w:sz w:val="18"/>
                <w:szCs w:val="18"/>
              </w:rPr>
            </w:pPr>
            <w:r>
              <w:rPr>
                <w:rFonts w:ascii="黑体" w:eastAsia="黑体" w:hAnsi="黑体" w:hint="cs"/>
                <w:sz w:val="18"/>
                <w:szCs w:val="18"/>
              </w:rPr>
              <w:t>9</w:t>
            </w:r>
          </w:p>
        </w:tc>
        <w:tc>
          <w:tcPr>
            <w:tcW w:w="1648" w:type="dxa"/>
          </w:tcPr>
          <w:p w14:paraId="72D56659" w14:textId="77777777" w:rsidR="00A95AB3" w:rsidRPr="00716CB8" w:rsidRDefault="00A95AB3">
            <w:pPr>
              <w:rPr>
                <w:rFonts w:ascii="黑体" w:eastAsia="黑体" w:hAnsi="黑体"/>
                <w:sz w:val="18"/>
                <w:szCs w:val="18"/>
                <w:lang w:eastAsia="zh-CN"/>
              </w:rPr>
            </w:pPr>
            <w:r w:rsidRPr="00A95AB3">
              <w:rPr>
                <w:rFonts w:ascii="黑体" w:eastAsia="黑体" w:hAnsi="黑体" w:hint="eastAsia"/>
                <w:sz w:val="18"/>
                <w:szCs w:val="18"/>
                <w:lang w:eastAsia="zh-CN"/>
              </w:rPr>
              <w:t>公司部门监督与审核</w:t>
            </w:r>
          </w:p>
        </w:tc>
        <w:tc>
          <w:tcPr>
            <w:tcW w:w="2082" w:type="dxa"/>
          </w:tcPr>
          <w:p w14:paraId="7FC44B48" w14:textId="77777777" w:rsidR="00A95AB3" w:rsidRDefault="008B589B">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UC009</w:t>
            </w:r>
            <w:r w:rsidR="00A95AB3">
              <w:rPr>
                <w:rFonts w:asciiTheme="majorEastAsia" w:eastAsiaTheme="majorEastAsia" w:hAnsiTheme="majorEastAsia" w:cs="Courier New" w:hint="eastAsia"/>
                <w:color w:val="000000"/>
                <w:lang w:eastAsia="zh-CN"/>
              </w:rPr>
              <w:t>公司</w:t>
            </w:r>
            <w:r w:rsidR="00A95AB3">
              <w:rPr>
                <w:rFonts w:asciiTheme="majorEastAsia" w:eastAsiaTheme="majorEastAsia" w:hAnsiTheme="majorEastAsia" w:cs="Courier New"/>
                <w:color w:val="000000"/>
                <w:lang w:eastAsia="zh-CN"/>
              </w:rPr>
              <w:t>部门监督审核</w:t>
            </w:r>
          </w:p>
        </w:tc>
        <w:tc>
          <w:tcPr>
            <w:tcW w:w="2160" w:type="dxa"/>
          </w:tcPr>
          <w:p w14:paraId="2888F92D" w14:textId="77777777" w:rsidR="00A95AB3" w:rsidRPr="00A95AB3" w:rsidRDefault="00A95AB3">
            <w:pPr>
              <w:rPr>
                <w:rFonts w:ascii="黑体" w:eastAsia="黑体" w:hAnsi="黑体"/>
                <w:sz w:val="18"/>
                <w:szCs w:val="18"/>
              </w:rPr>
            </w:pPr>
          </w:p>
        </w:tc>
        <w:tc>
          <w:tcPr>
            <w:tcW w:w="866" w:type="dxa"/>
          </w:tcPr>
          <w:p w14:paraId="29CBFC1B" w14:textId="77777777" w:rsidR="00A95AB3"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11935999" w14:textId="77777777" w:rsidR="00A95AB3" w:rsidRDefault="00A95AB3">
            <w:pPr>
              <w:rPr>
                <w:rFonts w:ascii="黑体" w:eastAsia="黑体" w:hAnsi="黑体"/>
                <w:sz w:val="18"/>
                <w:szCs w:val="18"/>
              </w:rPr>
            </w:pPr>
          </w:p>
        </w:tc>
      </w:tr>
      <w:tr w:rsidR="00A95AB3" w14:paraId="73E328B8" w14:textId="77777777" w:rsidTr="00156894">
        <w:tc>
          <w:tcPr>
            <w:tcW w:w="908" w:type="dxa"/>
          </w:tcPr>
          <w:p w14:paraId="400F8F4F" w14:textId="77777777" w:rsidR="00A95AB3" w:rsidRDefault="008B589B">
            <w:pPr>
              <w:rPr>
                <w:rFonts w:ascii="黑体" w:eastAsia="黑体" w:hAnsi="黑体"/>
                <w:sz w:val="18"/>
                <w:szCs w:val="18"/>
              </w:rPr>
            </w:pPr>
            <w:r>
              <w:rPr>
                <w:rFonts w:ascii="黑体" w:eastAsia="黑体" w:hAnsi="黑体" w:hint="cs"/>
                <w:sz w:val="18"/>
                <w:szCs w:val="18"/>
              </w:rPr>
              <w:t>10</w:t>
            </w:r>
          </w:p>
        </w:tc>
        <w:tc>
          <w:tcPr>
            <w:tcW w:w="1648" w:type="dxa"/>
          </w:tcPr>
          <w:p w14:paraId="2FF992C1" w14:textId="77777777" w:rsidR="00A95AB3" w:rsidRPr="00A95AB3" w:rsidRDefault="00A95AB3">
            <w:pPr>
              <w:rPr>
                <w:rFonts w:ascii="黑体" w:eastAsia="黑体" w:hAnsi="黑体"/>
                <w:sz w:val="18"/>
                <w:szCs w:val="18"/>
                <w:lang w:eastAsia="zh-CN"/>
              </w:rPr>
            </w:pPr>
            <w:r w:rsidRPr="00A95AB3">
              <w:rPr>
                <w:rFonts w:ascii="黑体" w:eastAsia="黑体" w:hAnsi="黑体" w:hint="eastAsia"/>
                <w:sz w:val="18"/>
                <w:szCs w:val="18"/>
                <w:lang w:eastAsia="zh-CN"/>
              </w:rPr>
              <w:t>检查单维护</w:t>
            </w:r>
          </w:p>
        </w:tc>
        <w:tc>
          <w:tcPr>
            <w:tcW w:w="2082" w:type="dxa"/>
          </w:tcPr>
          <w:p w14:paraId="147FD3C7" w14:textId="77777777" w:rsidR="00A95AB3" w:rsidRDefault="008B589B">
            <w:pPr>
              <w:rPr>
                <w:rFonts w:asciiTheme="majorEastAsia" w:eastAsiaTheme="majorEastAsia" w:hAnsiTheme="majorEastAsia" w:cs="Courier New"/>
                <w:color w:val="000000"/>
              </w:rPr>
            </w:pPr>
            <w:r>
              <w:rPr>
                <w:rFonts w:asciiTheme="majorEastAsia" w:eastAsiaTheme="majorEastAsia" w:hAnsiTheme="majorEastAsia" w:cs="Courier New" w:hint="cs"/>
                <w:color w:val="000000"/>
              </w:rPr>
              <w:t>UC0010</w:t>
            </w:r>
            <w:r w:rsidR="00A95AB3" w:rsidRPr="00A95AB3">
              <w:rPr>
                <w:rFonts w:asciiTheme="majorEastAsia" w:eastAsiaTheme="majorEastAsia" w:hAnsiTheme="majorEastAsia" w:cs="Courier New" w:hint="eastAsia"/>
                <w:color w:val="000000"/>
              </w:rPr>
              <w:t>检查单维护</w:t>
            </w:r>
          </w:p>
        </w:tc>
        <w:tc>
          <w:tcPr>
            <w:tcW w:w="2160" w:type="dxa"/>
          </w:tcPr>
          <w:p w14:paraId="06EC2EB8" w14:textId="77777777" w:rsidR="00A95AB3" w:rsidRPr="00A95AB3" w:rsidRDefault="00A95AB3">
            <w:pPr>
              <w:rPr>
                <w:rFonts w:ascii="黑体" w:eastAsia="黑体" w:hAnsi="黑体"/>
                <w:sz w:val="18"/>
                <w:szCs w:val="18"/>
              </w:rPr>
            </w:pPr>
          </w:p>
        </w:tc>
        <w:tc>
          <w:tcPr>
            <w:tcW w:w="866" w:type="dxa"/>
          </w:tcPr>
          <w:p w14:paraId="2DC90FE1" w14:textId="77777777" w:rsidR="00A95AB3"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1572E5B6" w14:textId="77777777" w:rsidR="00A95AB3" w:rsidRDefault="00A95AB3">
            <w:pPr>
              <w:rPr>
                <w:rFonts w:ascii="黑体" w:eastAsia="黑体" w:hAnsi="黑体"/>
                <w:sz w:val="18"/>
                <w:szCs w:val="18"/>
              </w:rPr>
            </w:pPr>
          </w:p>
        </w:tc>
      </w:tr>
      <w:tr w:rsidR="007653BA" w14:paraId="1436CB13" w14:textId="77777777" w:rsidTr="00156894">
        <w:tc>
          <w:tcPr>
            <w:tcW w:w="908" w:type="dxa"/>
          </w:tcPr>
          <w:p w14:paraId="6C9DFE1F" w14:textId="77777777" w:rsidR="007653BA" w:rsidRDefault="008B589B">
            <w:pPr>
              <w:rPr>
                <w:rFonts w:ascii="黑体" w:eastAsia="黑体" w:hAnsi="黑体"/>
                <w:sz w:val="18"/>
                <w:szCs w:val="18"/>
              </w:rPr>
            </w:pPr>
            <w:r>
              <w:rPr>
                <w:rFonts w:ascii="黑体" w:eastAsia="黑体" w:hAnsi="黑体" w:hint="cs"/>
                <w:sz w:val="18"/>
                <w:szCs w:val="18"/>
              </w:rPr>
              <w:t>11</w:t>
            </w:r>
          </w:p>
        </w:tc>
        <w:tc>
          <w:tcPr>
            <w:tcW w:w="1648" w:type="dxa"/>
          </w:tcPr>
          <w:p w14:paraId="042ADF08" w14:textId="77777777" w:rsidR="007653BA" w:rsidRPr="00A95AB3" w:rsidRDefault="00975135">
            <w:pPr>
              <w:rPr>
                <w:rFonts w:ascii="黑体" w:eastAsia="黑体" w:hAnsi="黑体"/>
                <w:sz w:val="18"/>
                <w:szCs w:val="18"/>
                <w:lang w:eastAsia="zh-CN"/>
              </w:rPr>
            </w:pPr>
            <w:r>
              <w:rPr>
                <w:rFonts w:ascii="黑体" w:eastAsia="黑体" w:hAnsi="黑体" w:hint="eastAsia"/>
                <w:sz w:val="18"/>
                <w:szCs w:val="18"/>
                <w:lang w:eastAsia="zh-CN"/>
              </w:rPr>
              <w:t>安全</w:t>
            </w:r>
            <w:r>
              <w:rPr>
                <w:rFonts w:ascii="黑体" w:eastAsia="黑体" w:hAnsi="黑体"/>
                <w:sz w:val="18"/>
                <w:szCs w:val="18"/>
                <w:lang w:eastAsia="zh-CN"/>
              </w:rPr>
              <w:t>生产过程管理</w:t>
            </w:r>
          </w:p>
        </w:tc>
        <w:tc>
          <w:tcPr>
            <w:tcW w:w="2082" w:type="dxa"/>
          </w:tcPr>
          <w:p w14:paraId="7BBADB71" w14:textId="77777777" w:rsidR="007653BA" w:rsidRDefault="00975135">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w:t>
            </w:r>
            <w:r w:rsidR="0072051F">
              <w:rPr>
                <w:rFonts w:asciiTheme="majorEastAsia" w:eastAsiaTheme="majorEastAsia" w:hAnsiTheme="majorEastAsia" w:cs="Courier New"/>
                <w:color w:val="000000"/>
              </w:rPr>
              <w:t>0</w:t>
            </w:r>
            <w:r w:rsidR="008B589B">
              <w:rPr>
                <w:rFonts w:asciiTheme="majorEastAsia" w:eastAsiaTheme="majorEastAsia" w:hAnsiTheme="majorEastAsia" w:cs="Courier New"/>
                <w:color w:val="000000"/>
              </w:rPr>
              <w:t>11</w:t>
            </w:r>
            <w:r>
              <w:rPr>
                <w:rFonts w:asciiTheme="majorEastAsia" w:eastAsiaTheme="majorEastAsia" w:hAnsiTheme="majorEastAsia" w:cs="Courier New" w:hint="eastAsia"/>
                <w:color w:val="000000"/>
                <w:lang w:eastAsia="zh-CN"/>
              </w:rPr>
              <w:t>安全</w:t>
            </w:r>
            <w:r>
              <w:rPr>
                <w:rFonts w:asciiTheme="majorEastAsia" w:eastAsiaTheme="majorEastAsia" w:hAnsiTheme="majorEastAsia" w:cs="Courier New"/>
                <w:color w:val="000000"/>
                <w:lang w:eastAsia="zh-CN"/>
              </w:rPr>
              <w:t>生产过程管理</w:t>
            </w:r>
          </w:p>
        </w:tc>
        <w:tc>
          <w:tcPr>
            <w:tcW w:w="2160" w:type="dxa"/>
          </w:tcPr>
          <w:p w14:paraId="4A817E54" w14:textId="77777777" w:rsidR="007653BA" w:rsidRPr="00975135" w:rsidRDefault="007653BA">
            <w:pPr>
              <w:rPr>
                <w:rFonts w:ascii="黑体" w:eastAsia="黑体" w:hAnsi="黑体"/>
                <w:sz w:val="18"/>
                <w:szCs w:val="18"/>
              </w:rPr>
            </w:pPr>
          </w:p>
        </w:tc>
        <w:tc>
          <w:tcPr>
            <w:tcW w:w="866" w:type="dxa"/>
          </w:tcPr>
          <w:p w14:paraId="64D83527" w14:textId="77777777" w:rsidR="007653BA" w:rsidRDefault="00314E1A">
            <w:pPr>
              <w:rPr>
                <w:rFonts w:ascii="黑体" w:eastAsia="黑体" w:hAnsi="黑体"/>
                <w:sz w:val="18"/>
                <w:szCs w:val="18"/>
                <w:lang w:eastAsia="zh-CN"/>
              </w:rPr>
            </w:pPr>
            <w:r>
              <w:rPr>
                <w:rFonts w:ascii="黑体" w:eastAsia="黑体" w:hAnsi="黑体" w:hint="eastAsia"/>
                <w:sz w:val="18"/>
                <w:szCs w:val="18"/>
                <w:lang w:eastAsia="zh-CN"/>
              </w:rPr>
              <w:t>高</w:t>
            </w:r>
          </w:p>
        </w:tc>
        <w:tc>
          <w:tcPr>
            <w:tcW w:w="632" w:type="dxa"/>
          </w:tcPr>
          <w:p w14:paraId="557C14CC" w14:textId="77777777" w:rsidR="007653BA" w:rsidRDefault="007653BA">
            <w:pPr>
              <w:rPr>
                <w:rFonts w:ascii="黑体" w:eastAsia="黑体" w:hAnsi="黑体"/>
                <w:sz w:val="18"/>
                <w:szCs w:val="18"/>
              </w:rPr>
            </w:pPr>
          </w:p>
        </w:tc>
      </w:tr>
      <w:tr w:rsidR="00975135" w14:paraId="6B631F80" w14:textId="77777777" w:rsidTr="00156894">
        <w:tc>
          <w:tcPr>
            <w:tcW w:w="908" w:type="dxa"/>
          </w:tcPr>
          <w:p w14:paraId="15196023" w14:textId="77777777" w:rsidR="00975135" w:rsidRDefault="008B589B">
            <w:pPr>
              <w:rPr>
                <w:rFonts w:ascii="黑体" w:eastAsia="黑体" w:hAnsi="黑体"/>
                <w:sz w:val="18"/>
                <w:szCs w:val="18"/>
              </w:rPr>
            </w:pPr>
            <w:r>
              <w:rPr>
                <w:rFonts w:ascii="黑体" w:eastAsia="黑体" w:hAnsi="黑体" w:hint="cs"/>
                <w:sz w:val="18"/>
                <w:szCs w:val="18"/>
              </w:rPr>
              <w:t>12</w:t>
            </w:r>
          </w:p>
        </w:tc>
        <w:tc>
          <w:tcPr>
            <w:tcW w:w="1648" w:type="dxa"/>
          </w:tcPr>
          <w:p w14:paraId="0989D617" w14:textId="77777777" w:rsidR="00975135" w:rsidRDefault="006A0B07">
            <w:pPr>
              <w:rPr>
                <w:rFonts w:ascii="黑体" w:eastAsia="黑体" w:hAnsi="黑体"/>
                <w:sz w:val="18"/>
                <w:szCs w:val="18"/>
                <w:lang w:eastAsia="zh-CN"/>
              </w:rPr>
            </w:pPr>
            <w:r w:rsidRPr="006A0B07">
              <w:rPr>
                <w:rFonts w:ascii="黑体" w:eastAsia="黑体" w:hAnsi="黑体" w:hint="eastAsia"/>
                <w:sz w:val="18"/>
                <w:szCs w:val="18"/>
                <w:lang w:eastAsia="zh-CN"/>
              </w:rPr>
              <w:t>危险源查询</w:t>
            </w:r>
          </w:p>
        </w:tc>
        <w:tc>
          <w:tcPr>
            <w:tcW w:w="2082" w:type="dxa"/>
          </w:tcPr>
          <w:p w14:paraId="07E6ECC0" w14:textId="77777777" w:rsidR="00975135" w:rsidRDefault="008B589B">
            <w:pPr>
              <w:rPr>
                <w:rFonts w:asciiTheme="majorEastAsia" w:eastAsiaTheme="majorEastAsia" w:hAnsiTheme="majorEastAsia" w:cs="Courier New"/>
                <w:color w:val="000000"/>
              </w:rPr>
            </w:pPr>
            <w:r>
              <w:rPr>
                <w:rFonts w:asciiTheme="majorEastAsia" w:eastAsiaTheme="majorEastAsia" w:hAnsiTheme="majorEastAsia" w:cs="Courier New" w:hint="cs"/>
                <w:color w:val="000000"/>
              </w:rPr>
              <w:t>UC0012</w:t>
            </w:r>
            <w:r w:rsidR="006A0B07" w:rsidRPr="006A0B07">
              <w:rPr>
                <w:rFonts w:asciiTheme="majorEastAsia" w:eastAsiaTheme="majorEastAsia" w:hAnsiTheme="majorEastAsia" w:cs="Courier New" w:hint="eastAsia"/>
                <w:color w:val="000000"/>
              </w:rPr>
              <w:t>危险源查询</w:t>
            </w:r>
          </w:p>
        </w:tc>
        <w:tc>
          <w:tcPr>
            <w:tcW w:w="2160" w:type="dxa"/>
          </w:tcPr>
          <w:p w14:paraId="411544A9" w14:textId="77777777" w:rsidR="00975135" w:rsidRPr="00975135" w:rsidRDefault="00975135">
            <w:pPr>
              <w:rPr>
                <w:rFonts w:ascii="黑体" w:eastAsia="黑体" w:hAnsi="黑体"/>
                <w:sz w:val="18"/>
                <w:szCs w:val="18"/>
              </w:rPr>
            </w:pPr>
          </w:p>
        </w:tc>
        <w:tc>
          <w:tcPr>
            <w:tcW w:w="866" w:type="dxa"/>
          </w:tcPr>
          <w:p w14:paraId="67F7E919" w14:textId="77777777" w:rsidR="00975135" w:rsidRDefault="00314E1A">
            <w:pPr>
              <w:rPr>
                <w:rFonts w:ascii="黑体" w:eastAsia="黑体" w:hAnsi="黑体"/>
                <w:sz w:val="18"/>
                <w:szCs w:val="18"/>
                <w:lang w:eastAsia="zh-CN"/>
              </w:rPr>
            </w:pPr>
            <w:r>
              <w:rPr>
                <w:rFonts w:ascii="黑体" w:eastAsia="黑体" w:hAnsi="黑体" w:hint="eastAsia"/>
                <w:sz w:val="18"/>
                <w:szCs w:val="18"/>
                <w:lang w:eastAsia="zh-CN"/>
              </w:rPr>
              <w:t>中</w:t>
            </w:r>
          </w:p>
        </w:tc>
        <w:tc>
          <w:tcPr>
            <w:tcW w:w="632" w:type="dxa"/>
          </w:tcPr>
          <w:p w14:paraId="2CB65EE4" w14:textId="77777777" w:rsidR="00975135" w:rsidRDefault="00975135">
            <w:pPr>
              <w:rPr>
                <w:rFonts w:ascii="黑体" w:eastAsia="黑体" w:hAnsi="黑体"/>
                <w:sz w:val="18"/>
                <w:szCs w:val="18"/>
              </w:rPr>
            </w:pPr>
          </w:p>
        </w:tc>
      </w:tr>
      <w:tr w:rsidR="00CC60E7" w14:paraId="1409CF8B" w14:textId="77777777" w:rsidTr="00156894">
        <w:tc>
          <w:tcPr>
            <w:tcW w:w="908" w:type="dxa"/>
          </w:tcPr>
          <w:p w14:paraId="54BC6710" w14:textId="77777777" w:rsidR="00CC60E7" w:rsidRDefault="008B589B">
            <w:pPr>
              <w:rPr>
                <w:rFonts w:ascii="黑体" w:eastAsia="黑体" w:hAnsi="黑体"/>
                <w:sz w:val="18"/>
                <w:szCs w:val="18"/>
              </w:rPr>
            </w:pPr>
            <w:r>
              <w:rPr>
                <w:rFonts w:ascii="黑体" w:eastAsia="黑体" w:hAnsi="黑体" w:hint="cs"/>
                <w:sz w:val="18"/>
                <w:szCs w:val="18"/>
              </w:rPr>
              <w:t>13</w:t>
            </w:r>
          </w:p>
        </w:tc>
        <w:tc>
          <w:tcPr>
            <w:tcW w:w="1648" w:type="dxa"/>
          </w:tcPr>
          <w:p w14:paraId="5ACAAA80" w14:textId="77777777" w:rsidR="00CC60E7" w:rsidRPr="006A0B07" w:rsidRDefault="00CC60E7">
            <w:pPr>
              <w:rPr>
                <w:rFonts w:ascii="黑体" w:eastAsia="黑体" w:hAnsi="黑体"/>
                <w:sz w:val="18"/>
                <w:szCs w:val="18"/>
                <w:lang w:eastAsia="zh-CN"/>
              </w:rPr>
            </w:pPr>
            <w:r>
              <w:rPr>
                <w:rFonts w:ascii="黑体" w:eastAsia="黑体" w:hAnsi="黑体" w:hint="eastAsia"/>
                <w:sz w:val="18"/>
                <w:szCs w:val="18"/>
                <w:lang w:eastAsia="zh-CN"/>
              </w:rPr>
              <w:t>危险</w:t>
            </w:r>
            <w:r>
              <w:rPr>
                <w:rFonts w:ascii="黑体" w:eastAsia="黑体" w:hAnsi="黑体"/>
                <w:sz w:val="18"/>
                <w:szCs w:val="18"/>
                <w:lang w:eastAsia="zh-CN"/>
              </w:rPr>
              <w:t>源修订</w:t>
            </w:r>
          </w:p>
        </w:tc>
        <w:tc>
          <w:tcPr>
            <w:tcW w:w="2082" w:type="dxa"/>
          </w:tcPr>
          <w:p w14:paraId="2BFBDA9A" w14:textId="77777777" w:rsidR="00CC60E7" w:rsidRDefault="008B589B">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UC0013</w:t>
            </w:r>
            <w:r w:rsidR="00CC60E7">
              <w:rPr>
                <w:rFonts w:asciiTheme="majorEastAsia" w:eastAsiaTheme="majorEastAsia" w:hAnsiTheme="majorEastAsia" w:cs="Courier New" w:hint="eastAsia"/>
                <w:color w:val="000000"/>
                <w:lang w:eastAsia="zh-CN"/>
              </w:rPr>
              <w:t>危险</w:t>
            </w:r>
            <w:r w:rsidR="00CC60E7">
              <w:rPr>
                <w:rFonts w:asciiTheme="majorEastAsia" w:eastAsiaTheme="majorEastAsia" w:hAnsiTheme="majorEastAsia" w:cs="Courier New"/>
                <w:color w:val="000000"/>
                <w:lang w:eastAsia="zh-CN"/>
              </w:rPr>
              <w:t>源修订</w:t>
            </w:r>
          </w:p>
        </w:tc>
        <w:tc>
          <w:tcPr>
            <w:tcW w:w="2160" w:type="dxa"/>
          </w:tcPr>
          <w:p w14:paraId="77FE0136" w14:textId="77777777" w:rsidR="00CC60E7" w:rsidRPr="00975135" w:rsidRDefault="00CC60E7">
            <w:pPr>
              <w:rPr>
                <w:rFonts w:ascii="黑体" w:eastAsia="黑体" w:hAnsi="黑体"/>
                <w:sz w:val="18"/>
                <w:szCs w:val="18"/>
              </w:rPr>
            </w:pPr>
          </w:p>
        </w:tc>
        <w:tc>
          <w:tcPr>
            <w:tcW w:w="866" w:type="dxa"/>
          </w:tcPr>
          <w:p w14:paraId="66816874" w14:textId="77777777" w:rsidR="00CC60E7" w:rsidRDefault="00314E1A">
            <w:pPr>
              <w:rPr>
                <w:rFonts w:ascii="黑体" w:eastAsia="黑体" w:hAnsi="黑体"/>
                <w:sz w:val="18"/>
                <w:szCs w:val="18"/>
              </w:rPr>
            </w:pPr>
            <w:r>
              <w:rPr>
                <w:rFonts w:ascii="黑体" w:eastAsia="黑体" w:hAnsi="黑体" w:hint="eastAsia"/>
                <w:sz w:val="18"/>
                <w:szCs w:val="18"/>
                <w:lang w:eastAsia="zh-CN"/>
              </w:rPr>
              <w:t>中</w:t>
            </w:r>
          </w:p>
        </w:tc>
        <w:tc>
          <w:tcPr>
            <w:tcW w:w="632" w:type="dxa"/>
          </w:tcPr>
          <w:p w14:paraId="0D912374" w14:textId="77777777" w:rsidR="00CC60E7" w:rsidRDefault="00CC60E7">
            <w:pPr>
              <w:rPr>
                <w:rFonts w:ascii="黑体" w:eastAsia="黑体" w:hAnsi="黑体"/>
                <w:sz w:val="18"/>
                <w:szCs w:val="18"/>
              </w:rPr>
            </w:pPr>
          </w:p>
        </w:tc>
      </w:tr>
      <w:tr w:rsidR="00CC60E7" w14:paraId="6DD2E426" w14:textId="77777777" w:rsidTr="00156894">
        <w:tc>
          <w:tcPr>
            <w:tcW w:w="908" w:type="dxa"/>
          </w:tcPr>
          <w:p w14:paraId="576BB607" w14:textId="77777777" w:rsidR="00CC60E7" w:rsidRDefault="008B589B">
            <w:pPr>
              <w:rPr>
                <w:rFonts w:ascii="黑体" w:eastAsia="黑体" w:hAnsi="黑体"/>
                <w:sz w:val="18"/>
                <w:szCs w:val="18"/>
              </w:rPr>
            </w:pPr>
            <w:r>
              <w:rPr>
                <w:rFonts w:ascii="黑体" w:eastAsia="黑体" w:hAnsi="黑体" w:hint="cs"/>
                <w:sz w:val="18"/>
                <w:szCs w:val="18"/>
              </w:rPr>
              <w:t>14</w:t>
            </w:r>
          </w:p>
        </w:tc>
        <w:tc>
          <w:tcPr>
            <w:tcW w:w="1648" w:type="dxa"/>
          </w:tcPr>
          <w:p w14:paraId="5A32FCAA" w14:textId="77777777" w:rsidR="00CC60E7" w:rsidRDefault="00CC60E7">
            <w:pPr>
              <w:rPr>
                <w:rFonts w:ascii="黑体" w:eastAsia="黑体" w:hAnsi="黑体"/>
                <w:sz w:val="18"/>
                <w:szCs w:val="18"/>
                <w:lang w:eastAsia="zh-CN"/>
              </w:rPr>
            </w:pPr>
            <w:r>
              <w:rPr>
                <w:rFonts w:ascii="黑体" w:eastAsia="黑体" w:hAnsi="黑体" w:hint="eastAsia"/>
                <w:sz w:val="18"/>
                <w:szCs w:val="18"/>
                <w:lang w:eastAsia="zh-CN"/>
              </w:rPr>
              <w:t>风险</w:t>
            </w:r>
            <w:r>
              <w:rPr>
                <w:rFonts w:ascii="黑体" w:eastAsia="黑体" w:hAnsi="黑体"/>
                <w:sz w:val="18"/>
                <w:szCs w:val="18"/>
                <w:lang w:eastAsia="zh-CN"/>
              </w:rPr>
              <w:t>评价标准</w:t>
            </w:r>
          </w:p>
        </w:tc>
        <w:tc>
          <w:tcPr>
            <w:tcW w:w="2082" w:type="dxa"/>
          </w:tcPr>
          <w:p w14:paraId="7113E297" w14:textId="77777777" w:rsidR="00CC60E7" w:rsidRDefault="008B589B">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UC0014</w:t>
            </w:r>
            <w:r w:rsidR="00CC60E7">
              <w:rPr>
                <w:rFonts w:asciiTheme="majorEastAsia" w:eastAsiaTheme="majorEastAsia" w:hAnsiTheme="majorEastAsia" w:cs="Courier New" w:hint="eastAsia"/>
                <w:color w:val="000000"/>
                <w:lang w:eastAsia="zh-CN"/>
              </w:rPr>
              <w:t>风险</w:t>
            </w:r>
            <w:r w:rsidR="00CC60E7">
              <w:rPr>
                <w:rFonts w:asciiTheme="majorEastAsia" w:eastAsiaTheme="majorEastAsia" w:hAnsiTheme="majorEastAsia" w:cs="Courier New"/>
                <w:color w:val="000000"/>
                <w:lang w:eastAsia="zh-CN"/>
              </w:rPr>
              <w:t>评价标准</w:t>
            </w:r>
          </w:p>
        </w:tc>
        <w:tc>
          <w:tcPr>
            <w:tcW w:w="2160" w:type="dxa"/>
          </w:tcPr>
          <w:p w14:paraId="22E8BD15" w14:textId="77777777" w:rsidR="00CC60E7" w:rsidRPr="00975135" w:rsidRDefault="00CC60E7">
            <w:pPr>
              <w:rPr>
                <w:rFonts w:ascii="黑体" w:eastAsia="黑体" w:hAnsi="黑体"/>
                <w:sz w:val="18"/>
                <w:szCs w:val="18"/>
              </w:rPr>
            </w:pPr>
          </w:p>
        </w:tc>
        <w:tc>
          <w:tcPr>
            <w:tcW w:w="866" w:type="dxa"/>
          </w:tcPr>
          <w:p w14:paraId="55AA9CC7" w14:textId="77777777" w:rsidR="00CC60E7" w:rsidRDefault="00314E1A">
            <w:pPr>
              <w:rPr>
                <w:rFonts w:ascii="黑体" w:eastAsia="黑体" w:hAnsi="黑体"/>
                <w:sz w:val="18"/>
                <w:szCs w:val="18"/>
              </w:rPr>
            </w:pPr>
            <w:r>
              <w:rPr>
                <w:rFonts w:ascii="黑体" w:eastAsia="黑体" w:hAnsi="黑体" w:hint="eastAsia"/>
                <w:sz w:val="18"/>
                <w:szCs w:val="18"/>
                <w:lang w:eastAsia="zh-CN"/>
              </w:rPr>
              <w:t>中</w:t>
            </w:r>
          </w:p>
        </w:tc>
        <w:tc>
          <w:tcPr>
            <w:tcW w:w="632" w:type="dxa"/>
          </w:tcPr>
          <w:p w14:paraId="0D4D6972" w14:textId="77777777" w:rsidR="00CC60E7" w:rsidRDefault="00CC60E7">
            <w:pPr>
              <w:rPr>
                <w:rFonts w:ascii="黑体" w:eastAsia="黑体" w:hAnsi="黑体"/>
                <w:sz w:val="18"/>
                <w:szCs w:val="18"/>
              </w:rPr>
            </w:pPr>
          </w:p>
        </w:tc>
      </w:tr>
      <w:tr w:rsidR="00CC60E7" w14:paraId="4BB13D1B" w14:textId="77777777" w:rsidTr="00156894">
        <w:tc>
          <w:tcPr>
            <w:tcW w:w="908" w:type="dxa"/>
          </w:tcPr>
          <w:p w14:paraId="4E876650" w14:textId="77777777" w:rsidR="00CC60E7" w:rsidRDefault="008B589B">
            <w:pPr>
              <w:rPr>
                <w:rFonts w:ascii="黑体" w:eastAsia="黑体" w:hAnsi="黑体"/>
                <w:sz w:val="18"/>
                <w:szCs w:val="18"/>
              </w:rPr>
            </w:pPr>
            <w:r>
              <w:rPr>
                <w:rFonts w:ascii="黑体" w:eastAsia="黑体" w:hAnsi="黑体" w:hint="cs"/>
                <w:sz w:val="18"/>
                <w:szCs w:val="18"/>
              </w:rPr>
              <w:t>15</w:t>
            </w:r>
          </w:p>
        </w:tc>
        <w:tc>
          <w:tcPr>
            <w:tcW w:w="1648" w:type="dxa"/>
          </w:tcPr>
          <w:p w14:paraId="3B6CE31B" w14:textId="77777777" w:rsidR="00CC60E7" w:rsidRDefault="00CC60E7">
            <w:pPr>
              <w:rPr>
                <w:rFonts w:ascii="黑体" w:eastAsia="黑体" w:hAnsi="黑体"/>
                <w:sz w:val="18"/>
                <w:szCs w:val="18"/>
                <w:lang w:eastAsia="zh-CN"/>
              </w:rPr>
            </w:pPr>
            <w:r>
              <w:rPr>
                <w:rFonts w:ascii="黑体" w:eastAsia="黑体" w:hAnsi="黑体" w:hint="eastAsia"/>
                <w:sz w:val="18"/>
                <w:szCs w:val="18"/>
                <w:lang w:eastAsia="zh-CN"/>
              </w:rPr>
              <w:t>变革</w:t>
            </w:r>
            <w:r>
              <w:rPr>
                <w:rFonts w:ascii="黑体" w:eastAsia="黑体" w:hAnsi="黑体"/>
                <w:sz w:val="18"/>
                <w:szCs w:val="18"/>
                <w:lang w:eastAsia="zh-CN"/>
              </w:rPr>
              <w:t>风险管理</w:t>
            </w:r>
          </w:p>
        </w:tc>
        <w:tc>
          <w:tcPr>
            <w:tcW w:w="2082" w:type="dxa"/>
          </w:tcPr>
          <w:p w14:paraId="5B5146B1" w14:textId="77777777" w:rsidR="00CC60E7" w:rsidRDefault="008B589B">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UC0015</w:t>
            </w:r>
            <w:r w:rsidR="00CC60E7">
              <w:rPr>
                <w:rFonts w:asciiTheme="majorEastAsia" w:eastAsiaTheme="majorEastAsia" w:hAnsiTheme="majorEastAsia" w:cs="Courier New" w:hint="eastAsia"/>
                <w:color w:val="000000"/>
                <w:lang w:eastAsia="zh-CN"/>
              </w:rPr>
              <w:t>变革</w:t>
            </w:r>
            <w:r w:rsidR="00CC60E7">
              <w:rPr>
                <w:rFonts w:asciiTheme="majorEastAsia" w:eastAsiaTheme="majorEastAsia" w:hAnsiTheme="majorEastAsia" w:cs="Courier New"/>
                <w:color w:val="000000"/>
                <w:lang w:eastAsia="zh-CN"/>
              </w:rPr>
              <w:t>风险管理</w:t>
            </w:r>
          </w:p>
        </w:tc>
        <w:tc>
          <w:tcPr>
            <w:tcW w:w="2160" w:type="dxa"/>
          </w:tcPr>
          <w:p w14:paraId="5811E3DE" w14:textId="77777777" w:rsidR="00CC60E7" w:rsidRPr="00975135" w:rsidRDefault="00CC60E7">
            <w:pPr>
              <w:rPr>
                <w:rFonts w:ascii="黑体" w:eastAsia="黑体" w:hAnsi="黑体"/>
                <w:sz w:val="18"/>
                <w:szCs w:val="18"/>
              </w:rPr>
            </w:pPr>
          </w:p>
        </w:tc>
        <w:tc>
          <w:tcPr>
            <w:tcW w:w="866" w:type="dxa"/>
          </w:tcPr>
          <w:p w14:paraId="415FA73F" w14:textId="77777777" w:rsidR="00CC60E7" w:rsidRDefault="00314E1A">
            <w:pPr>
              <w:rPr>
                <w:rFonts w:ascii="黑体" w:eastAsia="黑体" w:hAnsi="黑体"/>
                <w:sz w:val="18"/>
                <w:szCs w:val="18"/>
              </w:rPr>
            </w:pPr>
            <w:r>
              <w:rPr>
                <w:rFonts w:ascii="黑体" w:eastAsia="黑体" w:hAnsi="黑体" w:hint="eastAsia"/>
                <w:sz w:val="18"/>
                <w:szCs w:val="18"/>
                <w:lang w:eastAsia="zh-CN"/>
              </w:rPr>
              <w:t>中</w:t>
            </w:r>
          </w:p>
        </w:tc>
        <w:tc>
          <w:tcPr>
            <w:tcW w:w="632" w:type="dxa"/>
          </w:tcPr>
          <w:p w14:paraId="0D9FEF6F" w14:textId="77777777" w:rsidR="00CC60E7" w:rsidRDefault="00CC60E7">
            <w:pPr>
              <w:rPr>
                <w:rFonts w:ascii="黑体" w:eastAsia="黑体" w:hAnsi="黑体"/>
                <w:sz w:val="18"/>
                <w:szCs w:val="18"/>
              </w:rPr>
            </w:pPr>
          </w:p>
        </w:tc>
      </w:tr>
      <w:tr w:rsidR="00CC60E7" w14:paraId="48B78B1C" w14:textId="77777777" w:rsidTr="00156894">
        <w:tc>
          <w:tcPr>
            <w:tcW w:w="908" w:type="dxa"/>
          </w:tcPr>
          <w:p w14:paraId="69820F18" w14:textId="77777777" w:rsidR="00CC60E7" w:rsidRDefault="008B589B">
            <w:pPr>
              <w:rPr>
                <w:rFonts w:ascii="黑体" w:eastAsia="黑体" w:hAnsi="黑体"/>
                <w:sz w:val="18"/>
                <w:szCs w:val="18"/>
              </w:rPr>
            </w:pPr>
            <w:r>
              <w:rPr>
                <w:rFonts w:ascii="黑体" w:eastAsia="黑体" w:hAnsi="黑体" w:hint="cs"/>
                <w:sz w:val="18"/>
                <w:szCs w:val="18"/>
              </w:rPr>
              <w:t>16</w:t>
            </w:r>
          </w:p>
        </w:tc>
        <w:tc>
          <w:tcPr>
            <w:tcW w:w="1648" w:type="dxa"/>
          </w:tcPr>
          <w:p w14:paraId="3D8A0733" w14:textId="77777777" w:rsidR="00CC60E7" w:rsidRDefault="00CC60E7">
            <w:pPr>
              <w:rPr>
                <w:rFonts w:ascii="黑体" w:eastAsia="黑体" w:hAnsi="黑体"/>
                <w:sz w:val="18"/>
                <w:szCs w:val="18"/>
                <w:lang w:eastAsia="zh-CN"/>
              </w:rPr>
            </w:pPr>
            <w:r>
              <w:rPr>
                <w:rFonts w:ascii="黑体" w:eastAsia="黑体" w:hAnsi="黑体" w:hint="eastAsia"/>
                <w:sz w:val="18"/>
                <w:szCs w:val="18"/>
                <w:lang w:eastAsia="zh-CN"/>
              </w:rPr>
              <w:t>风险</w:t>
            </w:r>
            <w:r>
              <w:rPr>
                <w:rFonts w:ascii="黑体" w:eastAsia="黑体" w:hAnsi="黑体"/>
                <w:sz w:val="18"/>
                <w:szCs w:val="18"/>
                <w:lang w:eastAsia="zh-CN"/>
              </w:rPr>
              <w:t>管理方案</w:t>
            </w:r>
          </w:p>
        </w:tc>
        <w:tc>
          <w:tcPr>
            <w:tcW w:w="2082" w:type="dxa"/>
          </w:tcPr>
          <w:p w14:paraId="7343168D" w14:textId="77777777" w:rsidR="00CC60E7" w:rsidRDefault="008B589B">
            <w:pPr>
              <w:rPr>
                <w:rFonts w:asciiTheme="majorEastAsia" w:eastAsiaTheme="majorEastAsia" w:hAnsiTheme="majorEastAsia" w:cs="Courier New"/>
                <w:color w:val="000000"/>
                <w:lang w:eastAsia="zh-CN"/>
              </w:rPr>
            </w:pPr>
            <w:r>
              <w:rPr>
                <w:rFonts w:asciiTheme="majorEastAsia" w:eastAsiaTheme="majorEastAsia" w:hAnsiTheme="majorEastAsia" w:cs="Courier New" w:hint="cs"/>
                <w:color w:val="000000"/>
              </w:rPr>
              <w:t>UC0016</w:t>
            </w:r>
            <w:r w:rsidR="00CC60E7">
              <w:rPr>
                <w:rFonts w:asciiTheme="majorEastAsia" w:eastAsiaTheme="majorEastAsia" w:hAnsiTheme="majorEastAsia" w:cs="Courier New" w:hint="eastAsia"/>
                <w:color w:val="000000"/>
                <w:lang w:eastAsia="zh-CN"/>
              </w:rPr>
              <w:t>风险</w:t>
            </w:r>
            <w:r w:rsidR="00CC60E7">
              <w:rPr>
                <w:rFonts w:asciiTheme="majorEastAsia" w:eastAsiaTheme="majorEastAsia" w:hAnsiTheme="majorEastAsia" w:cs="Courier New"/>
                <w:color w:val="000000"/>
                <w:lang w:eastAsia="zh-CN"/>
              </w:rPr>
              <w:t>管理方案</w:t>
            </w:r>
          </w:p>
        </w:tc>
        <w:tc>
          <w:tcPr>
            <w:tcW w:w="2160" w:type="dxa"/>
          </w:tcPr>
          <w:p w14:paraId="6FC5160E" w14:textId="77777777" w:rsidR="00CC60E7" w:rsidRPr="00975135" w:rsidRDefault="00CC60E7">
            <w:pPr>
              <w:rPr>
                <w:rFonts w:ascii="黑体" w:eastAsia="黑体" w:hAnsi="黑体"/>
                <w:sz w:val="18"/>
                <w:szCs w:val="18"/>
              </w:rPr>
            </w:pPr>
          </w:p>
        </w:tc>
        <w:tc>
          <w:tcPr>
            <w:tcW w:w="866" w:type="dxa"/>
          </w:tcPr>
          <w:p w14:paraId="76EC1A95" w14:textId="77777777" w:rsidR="00CC60E7" w:rsidRDefault="00314E1A">
            <w:pPr>
              <w:rPr>
                <w:rFonts w:ascii="黑体" w:eastAsia="黑体" w:hAnsi="黑体"/>
                <w:sz w:val="18"/>
                <w:szCs w:val="18"/>
              </w:rPr>
            </w:pPr>
            <w:r>
              <w:rPr>
                <w:rFonts w:ascii="黑体" w:eastAsia="黑体" w:hAnsi="黑体" w:hint="eastAsia"/>
                <w:sz w:val="18"/>
                <w:szCs w:val="18"/>
                <w:lang w:eastAsia="zh-CN"/>
              </w:rPr>
              <w:t>中</w:t>
            </w:r>
          </w:p>
        </w:tc>
        <w:tc>
          <w:tcPr>
            <w:tcW w:w="632" w:type="dxa"/>
          </w:tcPr>
          <w:p w14:paraId="5AC4BDF0" w14:textId="77777777" w:rsidR="00CC60E7" w:rsidRDefault="00CC60E7">
            <w:pPr>
              <w:rPr>
                <w:rFonts w:ascii="黑体" w:eastAsia="黑体" w:hAnsi="黑体"/>
                <w:sz w:val="18"/>
                <w:szCs w:val="18"/>
              </w:rPr>
            </w:pPr>
          </w:p>
        </w:tc>
      </w:tr>
      <w:tr w:rsidR="00401890" w:rsidRPr="00385E34" w14:paraId="7F02080E" w14:textId="77777777" w:rsidTr="00156894">
        <w:trPr>
          <w:trHeight w:val="397"/>
        </w:trPr>
        <w:tc>
          <w:tcPr>
            <w:tcW w:w="908" w:type="dxa"/>
          </w:tcPr>
          <w:p w14:paraId="446092BB" w14:textId="77777777" w:rsidR="00401890" w:rsidRPr="00385E34" w:rsidRDefault="008B589B" w:rsidP="00A230A8">
            <w:pPr>
              <w:pStyle w:val="aa"/>
              <w:rPr>
                <w:rFonts w:ascii="Courier New" w:hAnsi="Courier New" w:cs="Courier New"/>
                <w:color w:val="000000"/>
              </w:rPr>
            </w:pPr>
            <w:r>
              <w:rPr>
                <w:rFonts w:ascii="Courier New" w:hAnsi="Courier New" w:cs="Courier New" w:hint="eastAsia"/>
                <w:color w:val="000000"/>
              </w:rPr>
              <w:t>17</w:t>
            </w:r>
          </w:p>
        </w:tc>
        <w:tc>
          <w:tcPr>
            <w:tcW w:w="1648" w:type="dxa"/>
            <w:vMerge w:val="restart"/>
          </w:tcPr>
          <w:p w14:paraId="47E9D671" w14:textId="77777777" w:rsidR="00401890" w:rsidRPr="00401890" w:rsidRDefault="00401890" w:rsidP="000D7483">
            <w:pPr>
              <w:pStyle w:val="aa"/>
              <w:ind w:firstLine="440"/>
              <w:rPr>
                <w:rFonts w:ascii="黑体" w:eastAsia="黑体" w:hAnsi="黑体" w:cs="Courier New"/>
                <w:color w:val="000000"/>
                <w:sz w:val="18"/>
                <w:szCs w:val="18"/>
              </w:rPr>
            </w:pPr>
          </w:p>
          <w:p w14:paraId="70D483F7" w14:textId="77777777" w:rsidR="00401890" w:rsidRPr="00401890" w:rsidRDefault="00401890" w:rsidP="000D7483">
            <w:pPr>
              <w:pStyle w:val="aa"/>
              <w:ind w:firstLine="440"/>
              <w:rPr>
                <w:rFonts w:ascii="黑体" w:eastAsia="黑体" w:hAnsi="黑体" w:cs="Courier New"/>
                <w:color w:val="000000"/>
                <w:sz w:val="18"/>
                <w:szCs w:val="18"/>
              </w:rPr>
            </w:pPr>
          </w:p>
          <w:p w14:paraId="23D78F8C" w14:textId="77777777" w:rsidR="00401890" w:rsidRPr="00401890" w:rsidRDefault="00401890" w:rsidP="000D7483">
            <w:pPr>
              <w:pStyle w:val="aa"/>
              <w:ind w:firstLine="440"/>
              <w:rPr>
                <w:rFonts w:ascii="黑体" w:eastAsia="黑体" w:hAnsi="黑体" w:cs="Courier New"/>
                <w:color w:val="000000"/>
                <w:sz w:val="18"/>
                <w:szCs w:val="18"/>
              </w:rPr>
            </w:pPr>
          </w:p>
          <w:p w14:paraId="1FAAA83B" w14:textId="77777777" w:rsidR="00640083" w:rsidRDefault="00640083" w:rsidP="00A230A8">
            <w:pPr>
              <w:pStyle w:val="aa"/>
              <w:rPr>
                <w:rFonts w:ascii="黑体" w:eastAsia="黑体" w:hAnsi="黑体" w:cs="Courier New"/>
                <w:color w:val="000000"/>
                <w:sz w:val="18"/>
                <w:szCs w:val="18"/>
              </w:rPr>
            </w:pPr>
          </w:p>
          <w:p w14:paraId="7104A603" w14:textId="77777777" w:rsidR="00401890" w:rsidRPr="00401890" w:rsidRDefault="00401890" w:rsidP="00A230A8">
            <w:pPr>
              <w:pStyle w:val="aa"/>
              <w:rPr>
                <w:rFonts w:ascii="黑体" w:eastAsia="黑体" w:hAnsi="黑体" w:cs="Courier New"/>
                <w:color w:val="000000"/>
                <w:sz w:val="18"/>
                <w:szCs w:val="18"/>
              </w:rPr>
            </w:pPr>
            <w:r w:rsidRPr="00401890">
              <w:rPr>
                <w:rFonts w:ascii="黑体" w:eastAsia="黑体" w:hAnsi="黑体" w:cs="Courier New" w:hint="eastAsia"/>
                <w:color w:val="000000"/>
                <w:sz w:val="18"/>
                <w:szCs w:val="18"/>
              </w:rPr>
              <w:t>安全</w:t>
            </w:r>
            <w:r w:rsidRPr="00401890">
              <w:rPr>
                <w:rFonts w:ascii="黑体" w:eastAsia="黑体" w:hAnsi="黑体" w:cs="Courier New"/>
                <w:color w:val="000000"/>
                <w:sz w:val="18"/>
                <w:szCs w:val="18"/>
              </w:rPr>
              <w:t>通报与文件</w:t>
            </w:r>
          </w:p>
        </w:tc>
        <w:tc>
          <w:tcPr>
            <w:tcW w:w="2082" w:type="dxa"/>
          </w:tcPr>
          <w:p w14:paraId="5A61C556" w14:textId="77777777" w:rsidR="00401890" w:rsidRPr="00401890" w:rsidRDefault="008B589B" w:rsidP="00A230A8">
            <w:pPr>
              <w:pStyle w:val="aa"/>
              <w:jc w:val="left"/>
              <w:rPr>
                <w:rFonts w:asciiTheme="majorEastAsia" w:eastAsiaTheme="majorEastAsia" w:hAnsiTheme="majorEastAsia" w:cs="Courier New"/>
                <w:color w:val="000000"/>
              </w:rPr>
            </w:pPr>
            <w:r>
              <w:rPr>
                <w:rFonts w:asciiTheme="majorEastAsia" w:eastAsiaTheme="majorEastAsia" w:hAnsiTheme="majorEastAsia" w:cs="Courier New" w:hint="eastAsia"/>
                <w:color w:val="000000"/>
              </w:rPr>
              <w:t>UC0017</w:t>
            </w:r>
            <w:r w:rsidR="00401890" w:rsidRPr="00401890">
              <w:rPr>
                <w:rFonts w:asciiTheme="majorEastAsia" w:eastAsiaTheme="majorEastAsia" w:hAnsiTheme="majorEastAsia" w:cs="Courier New" w:hint="eastAsia"/>
                <w:color w:val="000000"/>
              </w:rPr>
              <w:t>通报与</w:t>
            </w:r>
            <w:r w:rsidR="00401890" w:rsidRPr="00401890">
              <w:rPr>
                <w:rFonts w:asciiTheme="majorEastAsia" w:eastAsiaTheme="majorEastAsia" w:hAnsiTheme="majorEastAsia" w:cs="Courier New"/>
                <w:color w:val="000000"/>
              </w:rPr>
              <w:t>文件查询</w:t>
            </w:r>
          </w:p>
        </w:tc>
        <w:tc>
          <w:tcPr>
            <w:tcW w:w="2160" w:type="dxa"/>
          </w:tcPr>
          <w:p w14:paraId="73DC6502" w14:textId="77777777" w:rsidR="00401890" w:rsidRPr="00385E34" w:rsidRDefault="00401890" w:rsidP="000D7483">
            <w:pPr>
              <w:pStyle w:val="aa"/>
              <w:ind w:firstLine="440"/>
              <w:rPr>
                <w:rFonts w:ascii="Courier New" w:hAnsi="Courier New" w:cs="Courier New"/>
                <w:color w:val="000000"/>
              </w:rPr>
            </w:pPr>
          </w:p>
        </w:tc>
        <w:tc>
          <w:tcPr>
            <w:tcW w:w="866" w:type="dxa"/>
          </w:tcPr>
          <w:p w14:paraId="691BE5BA" w14:textId="77777777" w:rsidR="00401890" w:rsidRPr="00385E34" w:rsidRDefault="00314E1A" w:rsidP="00314E1A">
            <w:pPr>
              <w:pStyle w:val="aa"/>
              <w:rPr>
                <w:rFonts w:ascii="Courier New" w:hAnsi="Courier New" w:cs="Courier New"/>
                <w:color w:val="000000"/>
              </w:rPr>
            </w:pPr>
            <w:r w:rsidRPr="00314E1A">
              <w:rPr>
                <w:rFonts w:ascii="黑体" w:eastAsia="黑体" w:hAnsi="黑体" w:hint="eastAsia"/>
                <w:color w:val="000000" w:themeColor="text1"/>
                <w:sz w:val="18"/>
                <w:szCs w:val="18"/>
              </w:rPr>
              <w:t>中</w:t>
            </w:r>
          </w:p>
        </w:tc>
        <w:tc>
          <w:tcPr>
            <w:tcW w:w="632" w:type="dxa"/>
          </w:tcPr>
          <w:p w14:paraId="6E48EEE7" w14:textId="77777777" w:rsidR="00401890" w:rsidRPr="00385E34" w:rsidRDefault="00401890" w:rsidP="000D7483">
            <w:pPr>
              <w:pStyle w:val="aa"/>
              <w:ind w:firstLine="440"/>
              <w:rPr>
                <w:rFonts w:ascii="Courier New" w:hAnsi="Courier New" w:cs="Courier New"/>
                <w:color w:val="000000"/>
              </w:rPr>
            </w:pPr>
          </w:p>
        </w:tc>
      </w:tr>
      <w:tr w:rsidR="00401890" w:rsidRPr="00385E34" w14:paraId="7985678B" w14:textId="77777777" w:rsidTr="00156894">
        <w:trPr>
          <w:trHeight w:val="397"/>
        </w:trPr>
        <w:tc>
          <w:tcPr>
            <w:tcW w:w="908" w:type="dxa"/>
          </w:tcPr>
          <w:p w14:paraId="0BFBEFE9" w14:textId="77777777" w:rsidR="00401890" w:rsidRPr="00385E34" w:rsidRDefault="008B589B" w:rsidP="00A230A8">
            <w:pPr>
              <w:pStyle w:val="aa"/>
              <w:rPr>
                <w:rFonts w:ascii="Courier New" w:hAnsi="Courier New" w:cs="Courier New"/>
                <w:color w:val="000000"/>
              </w:rPr>
            </w:pPr>
            <w:r>
              <w:rPr>
                <w:rFonts w:ascii="Courier New" w:hAnsi="Courier New" w:cs="Courier New" w:hint="eastAsia"/>
                <w:color w:val="000000"/>
              </w:rPr>
              <w:t>18</w:t>
            </w:r>
          </w:p>
        </w:tc>
        <w:tc>
          <w:tcPr>
            <w:tcW w:w="1648" w:type="dxa"/>
            <w:vMerge/>
          </w:tcPr>
          <w:p w14:paraId="5B2F63A2"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440E1B36" w14:textId="77777777" w:rsidR="00401890" w:rsidRPr="00401890" w:rsidRDefault="008B589B" w:rsidP="00A230A8">
            <w:pPr>
              <w:pStyle w:val="aa"/>
              <w:jc w:val="left"/>
              <w:rPr>
                <w:rFonts w:asciiTheme="majorEastAsia" w:eastAsiaTheme="majorEastAsia" w:hAnsiTheme="majorEastAsia" w:cs="Courier New"/>
                <w:color w:val="000000"/>
              </w:rPr>
            </w:pPr>
            <w:r>
              <w:rPr>
                <w:rFonts w:asciiTheme="majorEastAsia" w:eastAsiaTheme="majorEastAsia" w:hAnsiTheme="majorEastAsia" w:cs="Courier New"/>
                <w:color w:val="000000"/>
              </w:rPr>
              <w:t>UC0018</w:t>
            </w:r>
            <w:r w:rsidR="00401890" w:rsidRPr="00401890">
              <w:rPr>
                <w:rFonts w:asciiTheme="majorEastAsia" w:eastAsiaTheme="majorEastAsia" w:hAnsiTheme="majorEastAsia" w:cs="Courier New" w:hint="eastAsia"/>
                <w:color w:val="000000"/>
              </w:rPr>
              <w:t>通报</w:t>
            </w:r>
            <w:r w:rsidR="00401890" w:rsidRPr="00401890">
              <w:rPr>
                <w:rFonts w:asciiTheme="majorEastAsia" w:eastAsiaTheme="majorEastAsia" w:hAnsiTheme="majorEastAsia" w:cs="Courier New"/>
                <w:color w:val="000000"/>
              </w:rPr>
              <w:t>与文件</w:t>
            </w:r>
            <w:r w:rsidR="00401890" w:rsidRPr="00401890">
              <w:rPr>
                <w:rFonts w:asciiTheme="majorEastAsia" w:eastAsiaTheme="majorEastAsia" w:hAnsiTheme="majorEastAsia" w:cs="Courier New" w:hint="eastAsia"/>
                <w:color w:val="000000"/>
              </w:rPr>
              <w:t>管理</w:t>
            </w:r>
          </w:p>
        </w:tc>
        <w:tc>
          <w:tcPr>
            <w:tcW w:w="2160" w:type="dxa"/>
          </w:tcPr>
          <w:p w14:paraId="6C36CCE4" w14:textId="77777777" w:rsidR="00401890" w:rsidRPr="00385E34" w:rsidRDefault="00401890" w:rsidP="000D7483">
            <w:pPr>
              <w:pStyle w:val="aa"/>
              <w:ind w:firstLine="440"/>
              <w:rPr>
                <w:rFonts w:ascii="Courier New" w:hAnsi="Courier New" w:cs="Courier New"/>
                <w:color w:val="000000"/>
              </w:rPr>
            </w:pPr>
          </w:p>
        </w:tc>
        <w:tc>
          <w:tcPr>
            <w:tcW w:w="866" w:type="dxa"/>
          </w:tcPr>
          <w:p w14:paraId="0D5F44B6" w14:textId="77777777" w:rsidR="00401890" w:rsidRPr="00385E34" w:rsidRDefault="00314E1A" w:rsidP="00314E1A">
            <w:pPr>
              <w:pStyle w:val="aa"/>
              <w:rPr>
                <w:rFonts w:ascii="Courier New" w:hAnsi="Courier New" w:cs="Courier New"/>
                <w:color w:val="000000"/>
              </w:rPr>
            </w:pPr>
            <w:r w:rsidRPr="00314E1A">
              <w:rPr>
                <w:rFonts w:ascii="黑体" w:eastAsia="黑体" w:hAnsi="黑体" w:hint="eastAsia"/>
                <w:color w:val="000000" w:themeColor="text1"/>
                <w:sz w:val="18"/>
                <w:szCs w:val="18"/>
              </w:rPr>
              <w:t>中</w:t>
            </w:r>
          </w:p>
        </w:tc>
        <w:tc>
          <w:tcPr>
            <w:tcW w:w="632" w:type="dxa"/>
          </w:tcPr>
          <w:p w14:paraId="1ADBB397" w14:textId="77777777" w:rsidR="00401890" w:rsidRPr="00385E34" w:rsidRDefault="00401890" w:rsidP="000D7483">
            <w:pPr>
              <w:pStyle w:val="aa"/>
              <w:ind w:firstLine="440"/>
              <w:rPr>
                <w:rFonts w:ascii="Courier New" w:hAnsi="Courier New" w:cs="Courier New"/>
                <w:color w:val="000000"/>
              </w:rPr>
            </w:pPr>
          </w:p>
        </w:tc>
      </w:tr>
      <w:tr w:rsidR="00401890" w:rsidRPr="00385E34" w14:paraId="53F143C0" w14:textId="77777777" w:rsidTr="00156894">
        <w:trPr>
          <w:trHeight w:val="397"/>
        </w:trPr>
        <w:tc>
          <w:tcPr>
            <w:tcW w:w="908" w:type="dxa"/>
          </w:tcPr>
          <w:p w14:paraId="0DE22879" w14:textId="77777777" w:rsidR="00401890" w:rsidRPr="00385E34" w:rsidRDefault="008B589B" w:rsidP="00A230A8">
            <w:pPr>
              <w:pStyle w:val="aa"/>
              <w:rPr>
                <w:rFonts w:ascii="Courier New" w:hAnsi="Courier New" w:cs="Courier New"/>
                <w:color w:val="000000"/>
              </w:rPr>
            </w:pPr>
            <w:r>
              <w:rPr>
                <w:rFonts w:ascii="Courier New" w:hAnsi="Courier New" w:cs="Courier New"/>
                <w:color w:val="000000"/>
              </w:rPr>
              <w:t>19</w:t>
            </w:r>
          </w:p>
        </w:tc>
        <w:tc>
          <w:tcPr>
            <w:tcW w:w="1648" w:type="dxa"/>
            <w:vMerge/>
          </w:tcPr>
          <w:p w14:paraId="38376FDE"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41CB5D2F" w14:textId="77777777" w:rsidR="00401890" w:rsidRPr="00401890" w:rsidRDefault="008B589B" w:rsidP="00A230A8">
            <w:pPr>
              <w:pStyle w:val="aa"/>
              <w:jc w:val="left"/>
              <w:rPr>
                <w:rFonts w:asciiTheme="majorEastAsia" w:eastAsiaTheme="majorEastAsia" w:hAnsiTheme="majorEastAsia" w:cs="Courier New"/>
                <w:color w:val="000000"/>
              </w:rPr>
            </w:pPr>
            <w:r>
              <w:rPr>
                <w:rFonts w:asciiTheme="majorEastAsia" w:eastAsiaTheme="majorEastAsia" w:hAnsiTheme="majorEastAsia" w:cs="Courier New" w:hint="eastAsia"/>
                <w:color w:val="000000"/>
              </w:rPr>
              <w:t>UC0019</w:t>
            </w:r>
            <w:r w:rsidR="00401890" w:rsidRPr="00401890">
              <w:rPr>
                <w:rFonts w:asciiTheme="majorEastAsia" w:eastAsiaTheme="majorEastAsia" w:hAnsiTheme="majorEastAsia" w:cs="Courier New" w:hint="eastAsia"/>
                <w:color w:val="000000"/>
              </w:rPr>
              <w:t>文章</w:t>
            </w:r>
            <w:r w:rsidR="00401890" w:rsidRPr="00401890">
              <w:rPr>
                <w:rFonts w:asciiTheme="majorEastAsia" w:eastAsiaTheme="majorEastAsia" w:hAnsiTheme="majorEastAsia" w:cs="Courier New"/>
                <w:color w:val="000000"/>
              </w:rPr>
              <w:t>刊物查询</w:t>
            </w:r>
          </w:p>
        </w:tc>
        <w:tc>
          <w:tcPr>
            <w:tcW w:w="2160" w:type="dxa"/>
          </w:tcPr>
          <w:p w14:paraId="31C29D21" w14:textId="77777777" w:rsidR="00401890" w:rsidRPr="00385E34" w:rsidRDefault="00401890" w:rsidP="000D7483">
            <w:pPr>
              <w:pStyle w:val="aa"/>
              <w:ind w:firstLine="440"/>
              <w:rPr>
                <w:rFonts w:ascii="Courier New" w:hAnsi="Courier New" w:cs="Courier New"/>
                <w:color w:val="000000"/>
              </w:rPr>
            </w:pPr>
          </w:p>
        </w:tc>
        <w:tc>
          <w:tcPr>
            <w:tcW w:w="866" w:type="dxa"/>
          </w:tcPr>
          <w:p w14:paraId="1212D8A7"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中</w:t>
            </w:r>
          </w:p>
        </w:tc>
        <w:tc>
          <w:tcPr>
            <w:tcW w:w="632" w:type="dxa"/>
          </w:tcPr>
          <w:p w14:paraId="780E3417" w14:textId="77777777" w:rsidR="00401890" w:rsidRPr="00385E34" w:rsidRDefault="00401890" w:rsidP="000D7483">
            <w:pPr>
              <w:pStyle w:val="aa"/>
              <w:ind w:firstLine="440"/>
              <w:rPr>
                <w:rFonts w:ascii="Courier New" w:hAnsi="Courier New" w:cs="Courier New"/>
                <w:color w:val="000000"/>
              </w:rPr>
            </w:pPr>
          </w:p>
        </w:tc>
      </w:tr>
      <w:tr w:rsidR="00401890" w:rsidRPr="00385E34" w14:paraId="4C93DC96" w14:textId="77777777" w:rsidTr="00156894">
        <w:trPr>
          <w:trHeight w:val="397"/>
        </w:trPr>
        <w:tc>
          <w:tcPr>
            <w:tcW w:w="908" w:type="dxa"/>
          </w:tcPr>
          <w:p w14:paraId="69C0FE14" w14:textId="77777777" w:rsidR="00401890" w:rsidRPr="00385E34" w:rsidRDefault="008B589B" w:rsidP="00A230A8">
            <w:pPr>
              <w:pStyle w:val="aa"/>
              <w:rPr>
                <w:rFonts w:ascii="Courier New" w:hAnsi="Courier New" w:cs="Courier New"/>
                <w:color w:val="000000"/>
              </w:rPr>
            </w:pPr>
            <w:r>
              <w:rPr>
                <w:rFonts w:ascii="Courier New" w:hAnsi="Courier New" w:cs="Courier New"/>
                <w:color w:val="000000"/>
              </w:rPr>
              <w:t>20</w:t>
            </w:r>
          </w:p>
        </w:tc>
        <w:tc>
          <w:tcPr>
            <w:tcW w:w="1648" w:type="dxa"/>
            <w:vMerge/>
          </w:tcPr>
          <w:p w14:paraId="2BE04399"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558E017F" w14:textId="77777777" w:rsidR="00401890" w:rsidRPr="00401890" w:rsidRDefault="008B589B" w:rsidP="00A230A8">
            <w:pPr>
              <w:pStyle w:val="aa"/>
              <w:jc w:val="left"/>
              <w:rPr>
                <w:rFonts w:asciiTheme="majorEastAsia" w:eastAsiaTheme="majorEastAsia" w:hAnsiTheme="majorEastAsia" w:cs="Courier New"/>
                <w:color w:val="000000"/>
              </w:rPr>
            </w:pPr>
            <w:r>
              <w:rPr>
                <w:rFonts w:asciiTheme="majorEastAsia" w:eastAsiaTheme="majorEastAsia" w:hAnsiTheme="majorEastAsia" w:cs="Courier New" w:hint="eastAsia"/>
                <w:color w:val="000000"/>
              </w:rPr>
              <w:t>UC0020</w:t>
            </w:r>
            <w:r w:rsidR="00401890" w:rsidRPr="00401890">
              <w:rPr>
                <w:rFonts w:asciiTheme="majorEastAsia" w:eastAsiaTheme="majorEastAsia" w:hAnsiTheme="majorEastAsia" w:cs="Courier New" w:hint="eastAsia"/>
                <w:color w:val="000000"/>
              </w:rPr>
              <w:t>文章</w:t>
            </w:r>
            <w:r w:rsidR="00401890" w:rsidRPr="00401890">
              <w:rPr>
                <w:rFonts w:asciiTheme="majorEastAsia" w:eastAsiaTheme="majorEastAsia" w:hAnsiTheme="majorEastAsia" w:cs="Courier New"/>
                <w:color w:val="000000"/>
              </w:rPr>
              <w:t>刊物管</w:t>
            </w:r>
            <w:r w:rsidR="00401890" w:rsidRPr="00401890">
              <w:rPr>
                <w:rFonts w:asciiTheme="majorEastAsia" w:eastAsiaTheme="majorEastAsia" w:hAnsiTheme="majorEastAsia" w:cs="Courier New"/>
                <w:color w:val="000000"/>
              </w:rPr>
              <w:lastRenderedPageBreak/>
              <w:t>理</w:t>
            </w:r>
          </w:p>
        </w:tc>
        <w:tc>
          <w:tcPr>
            <w:tcW w:w="2160" w:type="dxa"/>
          </w:tcPr>
          <w:p w14:paraId="43DC58D3" w14:textId="77777777" w:rsidR="00401890" w:rsidRPr="00385E34" w:rsidRDefault="00401890" w:rsidP="000D7483">
            <w:pPr>
              <w:pStyle w:val="aa"/>
              <w:ind w:firstLine="440"/>
              <w:rPr>
                <w:rFonts w:ascii="Courier New" w:hAnsi="Courier New" w:cs="Courier New"/>
                <w:color w:val="000000"/>
              </w:rPr>
            </w:pPr>
          </w:p>
        </w:tc>
        <w:tc>
          <w:tcPr>
            <w:tcW w:w="866" w:type="dxa"/>
          </w:tcPr>
          <w:p w14:paraId="774881DF"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中</w:t>
            </w:r>
          </w:p>
        </w:tc>
        <w:tc>
          <w:tcPr>
            <w:tcW w:w="632" w:type="dxa"/>
          </w:tcPr>
          <w:p w14:paraId="33AB4571" w14:textId="77777777" w:rsidR="00401890" w:rsidRPr="00385E34" w:rsidRDefault="00401890" w:rsidP="000D7483">
            <w:pPr>
              <w:pStyle w:val="aa"/>
              <w:ind w:firstLine="440"/>
              <w:rPr>
                <w:rFonts w:ascii="Courier New" w:hAnsi="Courier New" w:cs="Courier New"/>
                <w:color w:val="000000"/>
              </w:rPr>
            </w:pPr>
          </w:p>
        </w:tc>
      </w:tr>
      <w:tr w:rsidR="00401890" w:rsidRPr="00385E34" w14:paraId="4682BA57" w14:textId="77777777" w:rsidTr="00156894">
        <w:trPr>
          <w:trHeight w:val="397"/>
        </w:trPr>
        <w:tc>
          <w:tcPr>
            <w:tcW w:w="908" w:type="dxa"/>
          </w:tcPr>
          <w:p w14:paraId="5F824CD8" w14:textId="77777777" w:rsidR="00401890" w:rsidRPr="00385E34" w:rsidRDefault="008B589B" w:rsidP="00A230A8">
            <w:pPr>
              <w:pStyle w:val="aa"/>
              <w:rPr>
                <w:rFonts w:ascii="Courier New" w:hAnsi="Courier New" w:cs="Courier New"/>
                <w:color w:val="000000"/>
              </w:rPr>
            </w:pPr>
            <w:r>
              <w:rPr>
                <w:rFonts w:ascii="Courier New" w:hAnsi="Courier New" w:cs="Courier New"/>
                <w:color w:val="000000"/>
              </w:rPr>
              <w:lastRenderedPageBreak/>
              <w:t>21</w:t>
            </w:r>
          </w:p>
        </w:tc>
        <w:tc>
          <w:tcPr>
            <w:tcW w:w="1648" w:type="dxa"/>
            <w:vMerge/>
          </w:tcPr>
          <w:p w14:paraId="24CAD8F5"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14F1E45B" w14:textId="77777777" w:rsidR="00401890" w:rsidRPr="00401890" w:rsidRDefault="008B589B" w:rsidP="00A230A8">
            <w:pPr>
              <w:pStyle w:val="aa"/>
              <w:jc w:val="left"/>
              <w:rPr>
                <w:rFonts w:asciiTheme="majorEastAsia" w:eastAsiaTheme="majorEastAsia" w:hAnsiTheme="majorEastAsia" w:cs="Courier New"/>
                <w:color w:val="000000"/>
              </w:rPr>
            </w:pPr>
            <w:r>
              <w:rPr>
                <w:rFonts w:asciiTheme="majorEastAsia" w:eastAsiaTheme="majorEastAsia" w:hAnsiTheme="majorEastAsia" w:cs="Courier New" w:hint="eastAsia"/>
                <w:color w:val="000000"/>
              </w:rPr>
              <w:t>UC0021</w:t>
            </w:r>
            <w:r w:rsidR="00401890" w:rsidRPr="00401890">
              <w:rPr>
                <w:rFonts w:asciiTheme="majorEastAsia" w:eastAsiaTheme="majorEastAsia" w:hAnsiTheme="majorEastAsia" w:cs="Courier New" w:hint="eastAsia"/>
                <w:color w:val="000000"/>
              </w:rPr>
              <w:t>专业文章操作</w:t>
            </w:r>
          </w:p>
        </w:tc>
        <w:tc>
          <w:tcPr>
            <w:tcW w:w="2160" w:type="dxa"/>
          </w:tcPr>
          <w:p w14:paraId="1ED23720" w14:textId="77777777" w:rsidR="00401890" w:rsidRPr="00385E34" w:rsidRDefault="00401890" w:rsidP="000D7483">
            <w:pPr>
              <w:pStyle w:val="aa"/>
              <w:ind w:firstLine="440"/>
              <w:rPr>
                <w:rFonts w:ascii="Courier New" w:hAnsi="Courier New" w:cs="Courier New"/>
                <w:color w:val="000000"/>
              </w:rPr>
            </w:pPr>
          </w:p>
        </w:tc>
        <w:tc>
          <w:tcPr>
            <w:tcW w:w="866" w:type="dxa"/>
          </w:tcPr>
          <w:p w14:paraId="019985B8"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中</w:t>
            </w:r>
          </w:p>
        </w:tc>
        <w:tc>
          <w:tcPr>
            <w:tcW w:w="632" w:type="dxa"/>
          </w:tcPr>
          <w:p w14:paraId="79AB9512" w14:textId="77777777" w:rsidR="00401890" w:rsidRPr="00385E34" w:rsidRDefault="00401890" w:rsidP="000D7483">
            <w:pPr>
              <w:pStyle w:val="aa"/>
              <w:ind w:firstLine="440"/>
              <w:rPr>
                <w:rFonts w:ascii="Courier New" w:hAnsi="Courier New" w:cs="Courier New"/>
                <w:color w:val="000000"/>
              </w:rPr>
            </w:pPr>
          </w:p>
        </w:tc>
      </w:tr>
      <w:tr w:rsidR="00401890" w:rsidRPr="00385E34" w14:paraId="7709191F" w14:textId="77777777" w:rsidTr="00156894">
        <w:trPr>
          <w:trHeight w:val="397"/>
        </w:trPr>
        <w:tc>
          <w:tcPr>
            <w:tcW w:w="908" w:type="dxa"/>
          </w:tcPr>
          <w:p w14:paraId="20338914" w14:textId="77777777" w:rsidR="00401890" w:rsidRPr="00385E34" w:rsidRDefault="008B589B" w:rsidP="00A230A8">
            <w:pPr>
              <w:pStyle w:val="aa"/>
              <w:rPr>
                <w:rFonts w:ascii="Courier New" w:hAnsi="Courier New" w:cs="Courier New"/>
                <w:color w:val="000000"/>
              </w:rPr>
            </w:pPr>
            <w:r>
              <w:rPr>
                <w:rFonts w:ascii="Courier New" w:hAnsi="Courier New" w:cs="Courier New"/>
                <w:color w:val="000000"/>
              </w:rPr>
              <w:t>22</w:t>
            </w:r>
          </w:p>
        </w:tc>
        <w:tc>
          <w:tcPr>
            <w:tcW w:w="1648" w:type="dxa"/>
          </w:tcPr>
          <w:p w14:paraId="741E8633" w14:textId="77777777" w:rsidR="00401890" w:rsidRPr="00401890" w:rsidRDefault="00401890" w:rsidP="00A230A8">
            <w:pPr>
              <w:pStyle w:val="aa"/>
              <w:ind w:firstLineChars="200" w:firstLine="360"/>
              <w:rPr>
                <w:rFonts w:ascii="黑体" w:eastAsia="黑体" w:hAnsi="黑体" w:cs="Courier New"/>
                <w:color w:val="000000"/>
                <w:sz w:val="18"/>
                <w:szCs w:val="18"/>
              </w:rPr>
            </w:pPr>
            <w:r w:rsidRPr="00401890">
              <w:rPr>
                <w:rFonts w:ascii="黑体" w:eastAsia="黑体" w:hAnsi="黑体" w:cs="Courier New" w:hint="eastAsia"/>
                <w:color w:val="000000"/>
                <w:sz w:val="18"/>
                <w:szCs w:val="18"/>
              </w:rPr>
              <w:t>首页</w:t>
            </w:r>
          </w:p>
        </w:tc>
        <w:tc>
          <w:tcPr>
            <w:tcW w:w="2082" w:type="dxa"/>
          </w:tcPr>
          <w:p w14:paraId="520F4CBC" w14:textId="77777777" w:rsidR="00401890" w:rsidRPr="00401890" w:rsidRDefault="008B589B" w:rsidP="00A230A8">
            <w:pPr>
              <w:pStyle w:val="aa"/>
              <w:jc w:val="left"/>
              <w:rPr>
                <w:rFonts w:asciiTheme="majorEastAsia" w:eastAsiaTheme="majorEastAsia" w:hAnsiTheme="majorEastAsia" w:cs="Courier New"/>
                <w:color w:val="000000"/>
              </w:rPr>
            </w:pPr>
            <w:r>
              <w:rPr>
                <w:rFonts w:asciiTheme="majorEastAsia" w:eastAsiaTheme="majorEastAsia" w:hAnsiTheme="majorEastAsia" w:cs="Courier New" w:hint="eastAsia"/>
                <w:color w:val="000000"/>
              </w:rPr>
              <w:t>UC0022</w:t>
            </w:r>
            <w:r w:rsidR="00401890" w:rsidRPr="00401890">
              <w:rPr>
                <w:rFonts w:asciiTheme="majorEastAsia" w:eastAsiaTheme="majorEastAsia" w:hAnsiTheme="majorEastAsia" w:cs="Courier New" w:hint="eastAsia"/>
                <w:color w:val="000000"/>
              </w:rPr>
              <w:t>首页</w:t>
            </w:r>
          </w:p>
        </w:tc>
        <w:tc>
          <w:tcPr>
            <w:tcW w:w="2160" w:type="dxa"/>
          </w:tcPr>
          <w:p w14:paraId="2FFFAC07" w14:textId="77777777" w:rsidR="00401890" w:rsidRPr="00385E34" w:rsidRDefault="00401890" w:rsidP="000D7483">
            <w:pPr>
              <w:pStyle w:val="aa"/>
              <w:ind w:firstLine="440"/>
              <w:rPr>
                <w:rFonts w:ascii="Courier New" w:hAnsi="Courier New" w:cs="Courier New"/>
                <w:color w:val="000000"/>
              </w:rPr>
            </w:pPr>
          </w:p>
        </w:tc>
        <w:tc>
          <w:tcPr>
            <w:tcW w:w="866" w:type="dxa"/>
          </w:tcPr>
          <w:p w14:paraId="7E775950"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中</w:t>
            </w:r>
          </w:p>
        </w:tc>
        <w:tc>
          <w:tcPr>
            <w:tcW w:w="632" w:type="dxa"/>
          </w:tcPr>
          <w:p w14:paraId="43AA4AEC" w14:textId="77777777" w:rsidR="00401890" w:rsidRPr="00385E34" w:rsidRDefault="00401890" w:rsidP="000D7483">
            <w:pPr>
              <w:pStyle w:val="aa"/>
              <w:ind w:firstLine="440"/>
              <w:rPr>
                <w:rFonts w:ascii="Courier New" w:hAnsi="Courier New" w:cs="Courier New"/>
                <w:color w:val="000000"/>
              </w:rPr>
            </w:pPr>
          </w:p>
        </w:tc>
      </w:tr>
      <w:tr w:rsidR="00401890" w:rsidRPr="00385E34" w14:paraId="2BBC1AF7" w14:textId="77777777" w:rsidTr="00156894">
        <w:trPr>
          <w:trHeight w:val="397"/>
        </w:trPr>
        <w:tc>
          <w:tcPr>
            <w:tcW w:w="908" w:type="dxa"/>
          </w:tcPr>
          <w:p w14:paraId="3315AEDA"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23</w:t>
            </w:r>
          </w:p>
        </w:tc>
        <w:tc>
          <w:tcPr>
            <w:tcW w:w="1648" w:type="dxa"/>
            <w:vMerge w:val="restart"/>
          </w:tcPr>
          <w:p w14:paraId="61E1ACF2" w14:textId="77777777" w:rsidR="00401890" w:rsidRPr="00401890" w:rsidRDefault="00401890" w:rsidP="000D7483">
            <w:pPr>
              <w:pStyle w:val="aa"/>
              <w:ind w:firstLine="440"/>
              <w:rPr>
                <w:rFonts w:ascii="黑体" w:eastAsia="黑体" w:hAnsi="黑体" w:cs="Courier New"/>
                <w:color w:val="000000"/>
                <w:sz w:val="18"/>
                <w:szCs w:val="18"/>
              </w:rPr>
            </w:pPr>
          </w:p>
          <w:p w14:paraId="29B4B242" w14:textId="77777777" w:rsidR="00401890" w:rsidRPr="00401890" w:rsidRDefault="00401890" w:rsidP="000D7483">
            <w:pPr>
              <w:pStyle w:val="aa"/>
              <w:ind w:firstLine="440"/>
              <w:rPr>
                <w:rFonts w:ascii="黑体" w:eastAsia="黑体" w:hAnsi="黑体" w:cs="Courier New"/>
                <w:color w:val="000000"/>
                <w:sz w:val="18"/>
                <w:szCs w:val="18"/>
              </w:rPr>
            </w:pPr>
          </w:p>
          <w:p w14:paraId="14274880" w14:textId="77777777" w:rsidR="00A230A8" w:rsidRDefault="00A230A8" w:rsidP="00A230A8">
            <w:pPr>
              <w:pStyle w:val="aa"/>
              <w:rPr>
                <w:rFonts w:ascii="黑体" w:eastAsia="黑体" w:hAnsi="黑体" w:cs="Courier New"/>
                <w:color w:val="000000"/>
                <w:sz w:val="18"/>
                <w:szCs w:val="18"/>
              </w:rPr>
            </w:pPr>
          </w:p>
          <w:p w14:paraId="421504A8" w14:textId="77777777" w:rsidR="00401890" w:rsidRPr="00401890" w:rsidRDefault="00401890" w:rsidP="00A230A8">
            <w:pPr>
              <w:pStyle w:val="aa"/>
              <w:ind w:firstLineChars="50" w:firstLine="90"/>
              <w:rPr>
                <w:rFonts w:ascii="黑体" w:eastAsia="黑体" w:hAnsi="黑体" w:cs="Courier New"/>
                <w:color w:val="000000"/>
                <w:sz w:val="18"/>
                <w:szCs w:val="18"/>
              </w:rPr>
            </w:pPr>
            <w:r w:rsidRPr="00401890">
              <w:rPr>
                <w:rFonts w:ascii="黑体" w:eastAsia="黑体" w:hAnsi="黑体" w:cs="Courier New"/>
                <w:color w:val="000000"/>
                <w:sz w:val="18"/>
                <w:szCs w:val="18"/>
              </w:rPr>
              <w:t>我的工作台</w:t>
            </w:r>
          </w:p>
        </w:tc>
        <w:tc>
          <w:tcPr>
            <w:tcW w:w="2082" w:type="dxa"/>
          </w:tcPr>
          <w:p w14:paraId="3B6076AD" w14:textId="77777777" w:rsidR="00401890" w:rsidRPr="00401890" w:rsidRDefault="008B589B" w:rsidP="00A230A8">
            <w:pPr>
              <w:pStyle w:val="aa"/>
              <w:jc w:val="left"/>
              <w:rPr>
                <w:rFonts w:asciiTheme="majorEastAsia" w:eastAsiaTheme="majorEastAsia" w:hAnsiTheme="majorEastAsia" w:cs="Courier New"/>
                <w:color w:val="000000"/>
                <w:szCs w:val="21"/>
              </w:rPr>
            </w:pPr>
            <w:r>
              <w:rPr>
                <w:rFonts w:asciiTheme="majorEastAsia" w:eastAsiaTheme="majorEastAsia" w:hAnsiTheme="majorEastAsia" w:cs="Courier New"/>
                <w:color w:val="000000"/>
                <w:szCs w:val="21"/>
              </w:rPr>
              <w:t>UC0023</w:t>
            </w:r>
            <w:r w:rsidR="00401890" w:rsidRPr="00401890">
              <w:rPr>
                <w:rFonts w:asciiTheme="majorEastAsia" w:eastAsiaTheme="majorEastAsia" w:hAnsiTheme="majorEastAsia" w:cs="Courier New"/>
                <w:color w:val="000000"/>
                <w:szCs w:val="21"/>
              </w:rPr>
              <w:t>待处理任务</w:t>
            </w:r>
          </w:p>
        </w:tc>
        <w:tc>
          <w:tcPr>
            <w:tcW w:w="2160" w:type="dxa"/>
          </w:tcPr>
          <w:p w14:paraId="7EB595EC" w14:textId="77777777" w:rsidR="00401890" w:rsidRPr="00385E34" w:rsidRDefault="00401890" w:rsidP="000D7483">
            <w:pPr>
              <w:pStyle w:val="aa"/>
              <w:ind w:firstLine="400"/>
              <w:rPr>
                <w:rFonts w:ascii="Arial" w:hAnsi="Arial" w:cs="Arial"/>
                <w:color w:val="000000"/>
                <w:sz w:val="20"/>
              </w:rPr>
            </w:pPr>
          </w:p>
        </w:tc>
        <w:tc>
          <w:tcPr>
            <w:tcW w:w="866" w:type="dxa"/>
          </w:tcPr>
          <w:p w14:paraId="17457F17"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60294EAD" w14:textId="77777777" w:rsidR="00401890" w:rsidRPr="00385E34" w:rsidRDefault="00401890" w:rsidP="000D7483">
            <w:pPr>
              <w:pStyle w:val="aa"/>
              <w:ind w:firstLine="440"/>
              <w:rPr>
                <w:rFonts w:ascii="Courier New" w:hAnsi="Courier New" w:cs="Courier New"/>
                <w:color w:val="000000"/>
              </w:rPr>
            </w:pPr>
          </w:p>
        </w:tc>
      </w:tr>
      <w:tr w:rsidR="00401890" w:rsidRPr="00385E34" w14:paraId="4A1C9ED0" w14:textId="77777777" w:rsidTr="00156894">
        <w:trPr>
          <w:trHeight w:val="397"/>
        </w:trPr>
        <w:tc>
          <w:tcPr>
            <w:tcW w:w="908" w:type="dxa"/>
          </w:tcPr>
          <w:p w14:paraId="6A634095"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24</w:t>
            </w:r>
          </w:p>
        </w:tc>
        <w:tc>
          <w:tcPr>
            <w:tcW w:w="1648" w:type="dxa"/>
            <w:vMerge/>
          </w:tcPr>
          <w:p w14:paraId="7CB17F93"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40781660" w14:textId="77777777" w:rsidR="00401890" w:rsidRPr="00401890" w:rsidRDefault="00A230A8" w:rsidP="00A230A8">
            <w:pPr>
              <w:pStyle w:val="aa"/>
              <w:jc w:val="left"/>
              <w:rPr>
                <w:rFonts w:asciiTheme="majorEastAsia" w:eastAsiaTheme="majorEastAsia" w:hAnsiTheme="majorEastAsia" w:cs="Courier New"/>
                <w:color w:val="000000"/>
                <w:szCs w:val="21"/>
              </w:rPr>
            </w:pPr>
            <w:r>
              <w:rPr>
                <w:rFonts w:asciiTheme="majorEastAsia" w:eastAsiaTheme="majorEastAsia" w:hAnsiTheme="majorEastAsia" w:cs="Courier New"/>
                <w:color w:val="000000"/>
                <w:szCs w:val="21"/>
              </w:rPr>
              <w:t>UC0</w:t>
            </w:r>
            <w:r w:rsidR="008B589B">
              <w:rPr>
                <w:rFonts w:asciiTheme="majorEastAsia" w:eastAsiaTheme="majorEastAsia" w:hAnsiTheme="majorEastAsia" w:cs="Courier New"/>
                <w:color w:val="000000"/>
                <w:szCs w:val="21"/>
              </w:rPr>
              <w:t>024</w:t>
            </w:r>
            <w:r w:rsidR="00401890" w:rsidRPr="00401890">
              <w:rPr>
                <w:rFonts w:asciiTheme="majorEastAsia" w:eastAsiaTheme="majorEastAsia" w:hAnsiTheme="majorEastAsia" w:cs="Courier New"/>
                <w:color w:val="000000"/>
                <w:szCs w:val="21"/>
              </w:rPr>
              <w:t>已处理任务</w:t>
            </w:r>
          </w:p>
        </w:tc>
        <w:tc>
          <w:tcPr>
            <w:tcW w:w="2160" w:type="dxa"/>
          </w:tcPr>
          <w:p w14:paraId="59FF30F9" w14:textId="77777777" w:rsidR="00401890" w:rsidRPr="00385E34" w:rsidRDefault="00401890" w:rsidP="000D7483">
            <w:pPr>
              <w:pStyle w:val="aa"/>
              <w:ind w:firstLine="400"/>
              <w:rPr>
                <w:rFonts w:ascii="Arial" w:hAnsi="Arial" w:cs="Arial"/>
                <w:color w:val="000000"/>
                <w:sz w:val="20"/>
              </w:rPr>
            </w:pPr>
          </w:p>
        </w:tc>
        <w:tc>
          <w:tcPr>
            <w:tcW w:w="866" w:type="dxa"/>
          </w:tcPr>
          <w:p w14:paraId="2E06A0F7"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4F59FBC5" w14:textId="77777777" w:rsidR="00401890" w:rsidRPr="00385E34" w:rsidRDefault="00401890" w:rsidP="000D7483">
            <w:pPr>
              <w:pStyle w:val="aa"/>
              <w:ind w:firstLine="440"/>
              <w:rPr>
                <w:rFonts w:ascii="Courier New" w:hAnsi="Courier New" w:cs="Courier New"/>
                <w:color w:val="000000"/>
              </w:rPr>
            </w:pPr>
          </w:p>
        </w:tc>
      </w:tr>
      <w:tr w:rsidR="00401890" w:rsidRPr="00385E34" w14:paraId="50A2E219" w14:textId="77777777" w:rsidTr="00156894">
        <w:trPr>
          <w:trHeight w:val="397"/>
        </w:trPr>
        <w:tc>
          <w:tcPr>
            <w:tcW w:w="908" w:type="dxa"/>
          </w:tcPr>
          <w:p w14:paraId="47058121"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25</w:t>
            </w:r>
          </w:p>
        </w:tc>
        <w:tc>
          <w:tcPr>
            <w:tcW w:w="1648" w:type="dxa"/>
            <w:vMerge/>
          </w:tcPr>
          <w:p w14:paraId="3937BA96"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29FDE00A" w14:textId="77777777" w:rsidR="00401890" w:rsidRPr="00401890" w:rsidRDefault="008B589B" w:rsidP="00A230A8">
            <w:pPr>
              <w:pStyle w:val="aa"/>
              <w:jc w:val="left"/>
              <w:rPr>
                <w:rFonts w:asciiTheme="majorEastAsia" w:eastAsiaTheme="majorEastAsia" w:hAnsiTheme="majorEastAsia" w:cs="Courier New"/>
                <w:color w:val="000000"/>
                <w:szCs w:val="21"/>
              </w:rPr>
            </w:pPr>
            <w:r>
              <w:rPr>
                <w:rFonts w:asciiTheme="majorEastAsia" w:eastAsiaTheme="majorEastAsia" w:hAnsiTheme="majorEastAsia" w:cs="Courier New"/>
                <w:color w:val="000000"/>
                <w:szCs w:val="21"/>
              </w:rPr>
              <w:t>UC0025</w:t>
            </w:r>
            <w:r w:rsidR="00401890" w:rsidRPr="00401890">
              <w:rPr>
                <w:rFonts w:asciiTheme="majorEastAsia" w:eastAsiaTheme="majorEastAsia" w:hAnsiTheme="majorEastAsia" w:cs="Courier New"/>
                <w:color w:val="000000"/>
                <w:szCs w:val="21"/>
              </w:rPr>
              <w:t xml:space="preserve"> 进度监控</w:t>
            </w:r>
          </w:p>
        </w:tc>
        <w:tc>
          <w:tcPr>
            <w:tcW w:w="2160" w:type="dxa"/>
          </w:tcPr>
          <w:p w14:paraId="0B88A76B" w14:textId="77777777" w:rsidR="00401890" w:rsidRPr="00385E34" w:rsidRDefault="00401890" w:rsidP="000D7483">
            <w:pPr>
              <w:pStyle w:val="aa"/>
              <w:ind w:firstLine="400"/>
              <w:rPr>
                <w:rFonts w:ascii="Arial" w:hAnsi="Arial" w:cs="Arial"/>
                <w:color w:val="000000"/>
                <w:sz w:val="20"/>
              </w:rPr>
            </w:pPr>
          </w:p>
        </w:tc>
        <w:tc>
          <w:tcPr>
            <w:tcW w:w="866" w:type="dxa"/>
          </w:tcPr>
          <w:p w14:paraId="148B67CD" w14:textId="77777777" w:rsidR="00401890" w:rsidRPr="00385E34"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4319D23A" w14:textId="77777777" w:rsidR="00401890" w:rsidRPr="00385E34" w:rsidRDefault="00401890" w:rsidP="000D7483">
            <w:pPr>
              <w:pStyle w:val="aa"/>
              <w:ind w:firstLine="440"/>
              <w:rPr>
                <w:rFonts w:ascii="Courier New" w:hAnsi="Courier New" w:cs="Courier New"/>
                <w:color w:val="000000"/>
              </w:rPr>
            </w:pPr>
          </w:p>
        </w:tc>
      </w:tr>
      <w:tr w:rsidR="00401890" w:rsidRPr="00385E34" w14:paraId="174C2DBB" w14:textId="77777777" w:rsidTr="00156894">
        <w:trPr>
          <w:trHeight w:val="397"/>
        </w:trPr>
        <w:tc>
          <w:tcPr>
            <w:tcW w:w="908" w:type="dxa"/>
          </w:tcPr>
          <w:p w14:paraId="13C8A98F"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26</w:t>
            </w:r>
          </w:p>
        </w:tc>
        <w:tc>
          <w:tcPr>
            <w:tcW w:w="1648" w:type="dxa"/>
            <w:vMerge/>
          </w:tcPr>
          <w:p w14:paraId="141D8993" w14:textId="77777777" w:rsidR="00401890" w:rsidRPr="00401890" w:rsidRDefault="00401890" w:rsidP="000D7483">
            <w:pPr>
              <w:pStyle w:val="aa"/>
              <w:ind w:firstLine="440"/>
              <w:rPr>
                <w:rFonts w:ascii="黑体" w:eastAsia="黑体" w:hAnsi="黑体" w:cs="Courier New"/>
                <w:color w:val="000000"/>
                <w:sz w:val="18"/>
                <w:szCs w:val="18"/>
              </w:rPr>
            </w:pPr>
          </w:p>
        </w:tc>
        <w:tc>
          <w:tcPr>
            <w:tcW w:w="2082" w:type="dxa"/>
          </w:tcPr>
          <w:p w14:paraId="4C338FD6" w14:textId="77777777" w:rsidR="00401890" w:rsidRPr="00401890" w:rsidRDefault="00401890" w:rsidP="00A230A8">
            <w:pPr>
              <w:pStyle w:val="aa"/>
              <w:jc w:val="left"/>
              <w:rPr>
                <w:rFonts w:asciiTheme="majorEastAsia" w:eastAsiaTheme="majorEastAsia" w:hAnsiTheme="majorEastAsia" w:cs="Courier New"/>
                <w:color w:val="000000"/>
                <w:szCs w:val="21"/>
              </w:rPr>
            </w:pPr>
            <w:r w:rsidRPr="00401890">
              <w:rPr>
                <w:rFonts w:asciiTheme="majorEastAsia" w:eastAsiaTheme="majorEastAsia" w:hAnsiTheme="majorEastAsia" w:cs="Courier New"/>
                <w:color w:val="000000"/>
                <w:szCs w:val="21"/>
              </w:rPr>
              <w:t>UC0</w:t>
            </w:r>
            <w:r w:rsidR="008B589B">
              <w:rPr>
                <w:rFonts w:asciiTheme="majorEastAsia" w:eastAsiaTheme="majorEastAsia" w:hAnsiTheme="majorEastAsia" w:cs="Courier New"/>
                <w:color w:val="000000"/>
                <w:szCs w:val="21"/>
              </w:rPr>
              <w:t>026</w:t>
            </w:r>
            <w:r w:rsidRPr="00401890">
              <w:rPr>
                <w:rFonts w:asciiTheme="majorEastAsia" w:eastAsiaTheme="majorEastAsia" w:hAnsiTheme="majorEastAsia" w:cs="Courier New"/>
                <w:color w:val="000000"/>
                <w:szCs w:val="21"/>
              </w:rPr>
              <w:t>任务转办</w:t>
            </w:r>
          </w:p>
        </w:tc>
        <w:tc>
          <w:tcPr>
            <w:tcW w:w="2160" w:type="dxa"/>
          </w:tcPr>
          <w:p w14:paraId="7121F0DC" w14:textId="77777777" w:rsidR="00401890" w:rsidRPr="00385E34" w:rsidRDefault="00401890" w:rsidP="000D7483">
            <w:pPr>
              <w:pStyle w:val="aa"/>
              <w:ind w:firstLine="400"/>
              <w:rPr>
                <w:rFonts w:ascii="Arial" w:hAnsi="Arial" w:cs="Arial"/>
                <w:color w:val="000000"/>
                <w:sz w:val="20"/>
              </w:rPr>
            </w:pPr>
          </w:p>
        </w:tc>
        <w:tc>
          <w:tcPr>
            <w:tcW w:w="866" w:type="dxa"/>
          </w:tcPr>
          <w:p w14:paraId="3E222C3F" w14:textId="77777777" w:rsidR="00401890" w:rsidRPr="00C33566"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40083E56" w14:textId="77777777" w:rsidR="00401890" w:rsidRPr="00385E34" w:rsidRDefault="00401890" w:rsidP="000D7483">
            <w:pPr>
              <w:pStyle w:val="aa"/>
              <w:ind w:firstLine="440"/>
              <w:rPr>
                <w:rFonts w:ascii="Courier New" w:hAnsi="Courier New" w:cs="Courier New"/>
                <w:color w:val="000000"/>
              </w:rPr>
            </w:pPr>
          </w:p>
        </w:tc>
      </w:tr>
      <w:tr w:rsidR="00401890" w:rsidRPr="00385E34" w14:paraId="7F7E79D2" w14:textId="77777777" w:rsidTr="00156894">
        <w:trPr>
          <w:trHeight w:val="397"/>
        </w:trPr>
        <w:tc>
          <w:tcPr>
            <w:tcW w:w="908" w:type="dxa"/>
          </w:tcPr>
          <w:p w14:paraId="60831328"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27</w:t>
            </w:r>
          </w:p>
        </w:tc>
        <w:tc>
          <w:tcPr>
            <w:tcW w:w="1648" w:type="dxa"/>
          </w:tcPr>
          <w:p w14:paraId="1F82D687" w14:textId="77777777" w:rsidR="00401890" w:rsidRPr="00401890" w:rsidRDefault="00401890" w:rsidP="00A230A8">
            <w:pPr>
              <w:pStyle w:val="aa"/>
              <w:ind w:firstLineChars="100" w:firstLine="180"/>
              <w:rPr>
                <w:rFonts w:ascii="黑体" w:eastAsia="黑体" w:hAnsi="黑体" w:cs="Courier New"/>
                <w:color w:val="000000"/>
                <w:sz w:val="18"/>
                <w:szCs w:val="18"/>
              </w:rPr>
            </w:pPr>
            <w:r w:rsidRPr="00401890">
              <w:rPr>
                <w:rFonts w:ascii="黑体" w:eastAsia="黑体" w:hAnsi="黑体" w:cs="Courier New"/>
                <w:color w:val="000000"/>
                <w:sz w:val="18"/>
                <w:szCs w:val="18"/>
              </w:rPr>
              <w:t>用户管理</w:t>
            </w:r>
          </w:p>
        </w:tc>
        <w:tc>
          <w:tcPr>
            <w:tcW w:w="2082" w:type="dxa"/>
          </w:tcPr>
          <w:p w14:paraId="796CA938" w14:textId="77777777" w:rsidR="00401890" w:rsidRPr="00401890" w:rsidRDefault="00401890" w:rsidP="00A230A8">
            <w:pPr>
              <w:pStyle w:val="aa"/>
              <w:jc w:val="left"/>
              <w:rPr>
                <w:rFonts w:asciiTheme="majorEastAsia" w:eastAsiaTheme="majorEastAsia" w:hAnsiTheme="majorEastAsia" w:cs="Courier New"/>
                <w:color w:val="000000"/>
                <w:szCs w:val="21"/>
              </w:rPr>
            </w:pPr>
            <w:r w:rsidRPr="00401890">
              <w:rPr>
                <w:rFonts w:asciiTheme="majorEastAsia" w:eastAsiaTheme="majorEastAsia" w:hAnsiTheme="majorEastAsia" w:cs="Courier New"/>
                <w:color w:val="000000"/>
                <w:szCs w:val="21"/>
              </w:rPr>
              <w:t>UC0</w:t>
            </w:r>
            <w:r w:rsidR="008B589B">
              <w:rPr>
                <w:rFonts w:asciiTheme="majorEastAsia" w:eastAsiaTheme="majorEastAsia" w:hAnsiTheme="majorEastAsia" w:cs="Courier New"/>
                <w:color w:val="000000"/>
                <w:szCs w:val="21"/>
              </w:rPr>
              <w:t>027</w:t>
            </w:r>
            <w:r w:rsidRPr="00401890">
              <w:rPr>
                <w:rFonts w:asciiTheme="majorEastAsia" w:eastAsiaTheme="majorEastAsia" w:hAnsiTheme="majorEastAsia" w:cs="Courier New"/>
                <w:color w:val="000000"/>
                <w:szCs w:val="21"/>
              </w:rPr>
              <w:t>用户管理</w:t>
            </w:r>
          </w:p>
        </w:tc>
        <w:tc>
          <w:tcPr>
            <w:tcW w:w="2160" w:type="dxa"/>
          </w:tcPr>
          <w:p w14:paraId="58A4C1AD" w14:textId="77777777" w:rsidR="00401890" w:rsidRPr="00385E34" w:rsidRDefault="00401890" w:rsidP="000D7483">
            <w:pPr>
              <w:pStyle w:val="aa"/>
              <w:ind w:firstLine="400"/>
              <w:rPr>
                <w:rFonts w:ascii="Arial" w:hAnsi="Arial" w:cs="Arial"/>
                <w:color w:val="000000"/>
                <w:sz w:val="20"/>
              </w:rPr>
            </w:pPr>
          </w:p>
        </w:tc>
        <w:tc>
          <w:tcPr>
            <w:tcW w:w="866" w:type="dxa"/>
          </w:tcPr>
          <w:p w14:paraId="43A6FF43" w14:textId="77777777" w:rsidR="00401890" w:rsidRPr="00C33566"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789B7904" w14:textId="77777777" w:rsidR="00401890" w:rsidRPr="00385E34" w:rsidRDefault="00401890" w:rsidP="000D7483">
            <w:pPr>
              <w:pStyle w:val="aa"/>
              <w:ind w:firstLine="440"/>
              <w:rPr>
                <w:rFonts w:ascii="Courier New" w:hAnsi="Courier New" w:cs="Courier New"/>
                <w:color w:val="000000"/>
              </w:rPr>
            </w:pPr>
          </w:p>
        </w:tc>
      </w:tr>
      <w:tr w:rsidR="00401890" w:rsidRPr="00385E34" w14:paraId="5B84BFD6" w14:textId="77777777" w:rsidTr="00156894">
        <w:trPr>
          <w:trHeight w:val="397"/>
        </w:trPr>
        <w:tc>
          <w:tcPr>
            <w:tcW w:w="908" w:type="dxa"/>
          </w:tcPr>
          <w:p w14:paraId="321478BB"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28</w:t>
            </w:r>
          </w:p>
        </w:tc>
        <w:tc>
          <w:tcPr>
            <w:tcW w:w="1648" w:type="dxa"/>
          </w:tcPr>
          <w:p w14:paraId="5668791F" w14:textId="77777777" w:rsidR="00401890" w:rsidRPr="00401890" w:rsidRDefault="00401890" w:rsidP="00A230A8">
            <w:pPr>
              <w:pStyle w:val="aa"/>
              <w:ind w:firstLineChars="100" w:firstLine="180"/>
              <w:rPr>
                <w:rFonts w:ascii="黑体" w:eastAsia="黑体" w:hAnsi="黑体" w:cs="Courier New"/>
                <w:color w:val="000000"/>
                <w:sz w:val="18"/>
                <w:szCs w:val="18"/>
              </w:rPr>
            </w:pPr>
            <w:r w:rsidRPr="00401890">
              <w:rPr>
                <w:rFonts w:ascii="黑体" w:eastAsia="黑体" w:hAnsi="黑体" w:cs="Courier New"/>
                <w:color w:val="000000"/>
                <w:sz w:val="18"/>
                <w:szCs w:val="18"/>
              </w:rPr>
              <w:t>角色管理</w:t>
            </w:r>
          </w:p>
        </w:tc>
        <w:tc>
          <w:tcPr>
            <w:tcW w:w="2082" w:type="dxa"/>
          </w:tcPr>
          <w:p w14:paraId="00FB7647" w14:textId="77777777" w:rsidR="00401890" w:rsidRPr="00401890" w:rsidRDefault="008B589B" w:rsidP="00A230A8">
            <w:pPr>
              <w:pStyle w:val="aa"/>
              <w:jc w:val="left"/>
              <w:rPr>
                <w:rFonts w:asciiTheme="majorEastAsia" w:eastAsiaTheme="majorEastAsia" w:hAnsiTheme="majorEastAsia" w:cs="Courier New"/>
                <w:color w:val="000000"/>
                <w:szCs w:val="21"/>
              </w:rPr>
            </w:pPr>
            <w:r>
              <w:rPr>
                <w:rFonts w:asciiTheme="majorEastAsia" w:eastAsiaTheme="majorEastAsia" w:hAnsiTheme="majorEastAsia" w:cs="Courier New"/>
                <w:color w:val="000000"/>
                <w:szCs w:val="21"/>
              </w:rPr>
              <w:t>UC0028</w:t>
            </w:r>
            <w:r w:rsidR="00401890" w:rsidRPr="00401890">
              <w:rPr>
                <w:rFonts w:asciiTheme="majorEastAsia" w:eastAsiaTheme="majorEastAsia" w:hAnsiTheme="majorEastAsia" w:cs="Courier New"/>
                <w:color w:val="000000"/>
                <w:szCs w:val="21"/>
              </w:rPr>
              <w:t>角色管理</w:t>
            </w:r>
          </w:p>
        </w:tc>
        <w:tc>
          <w:tcPr>
            <w:tcW w:w="2160" w:type="dxa"/>
          </w:tcPr>
          <w:p w14:paraId="49F5375E" w14:textId="77777777" w:rsidR="00401890" w:rsidRPr="00385E34" w:rsidRDefault="00401890" w:rsidP="000D7483">
            <w:pPr>
              <w:pStyle w:val="aa"/>
              <w:ind w:firstLine="400"/>
              <w:rPr>
                <w:rFonts w:ascii="Arial" w:hAnsi="Arial" w:cs="Arial"/>
                <w:color w:val="000000"/>
                <w:sz w:val="20"/>
              </w:rPr>
            </w:pPr>
          </w:p>
        </w:tc>
        <w:tc>
          <w:tcPr>
            <w:tcW w:w="866" w:type="dxa"/>
          </w:tcPr>
          <w:p w14:paraId="5F59E61E" w14:textId="77777777" w:rsidR="00401890" w:rsidRPr="00C33566"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16DDF174" w14:textId="77777777" w:rsidR="00401890" w:rsidRPr="00385E34" w:rsidRDefault="00401890" w:rsidP="000D7483">
            <w:pPr>
              <w:pStyle w:val="aa"/>
              <w:ind w:firstLine="440"/>
              <w:rPr>
                <w:rFonts w:ascii="Courier New" w:hAnsi="Courier New" w:cs="Courier New"/>
                <w:color w:val="000000"/>
              </w:rPr>
            </w:pPr>
          </w:p>
        </w:tc>
      </w:tr>
      <w:tr w:rsidR="00401890" w:rsidRPr="00385E34" w14:paraId="40E1B674" w14:textId="77777777" w:rsidTr="00156894">
        <w:trPr>
          <w:trHeight w:val="397"/>
        </w:trPr>
        <w:tc>
          <w:tcPr>
            <w:tcW w:w="908" w:type="dxa"/>
          </w:tcPr>
          <w:p w14:paraId="0EC066A3"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29</w:t>
            </w:r>
          </w:p>
        </w:tc>
        <w:tc>
          <w:tcPr>
            <w:tcW w:w="1648" w:type="dxa"/>
          </w:tcPr>
          <w:p w14:paraId="062E324A" w14:textId="77777777" w:rsidR="00401890" w:rsidRPr="00401890" w:rsidRDefault="00401890" w:rsidP="00A230A8">
            <w:pPr>
              <w:pStyle w:val="aa"/>
              <w:ind w:firstLineChars="100" w:firstLine="180"/>
              <w:rPr>
                <w:rFonts w:ascii="黑体" w:eastAsia="黑体" w:hAnsi="黑体" w:cs="Courier New"/>
                <w:color w:val="000000"/>
                <w:sz w:val="18"/>
                <w:szCs w:val="18"/>
              </w:rPr>
            </w:pPr>
            <w:r w:rsidRPr="00401890">
              <w:rPr>
                <w:rFonts w:ascii="黑体" w:eastAsia="黑体" w:hAnsi="黑体" w:cs="Courier New"/>
                <w:color w:val="000000"/>
                <w:sz w:val="18"/>
                <w:szCs w:val="18"/>
              </w:rPr>
              <w:t>数据字典</w:t>
            </w:r>
          </w:p>
        </w:tc>
        <w:tc>
          <w:tcPr>
            <w:tcW w:w="2082" w:type="dxa"/>
          </w:tcPr>
          <w:p w14:paraId="354C07C4" w14:textId="77777777" w:rsidR="00401890" w:rsidRPr="00401890" w:rsidRDefault="00401890" w:rsidP="00A230A8">
            <w:pPr>
              <w:pStyle w:val="aa"/>
              <w:jc w:val="left"/>
              <w:rPr>
                <w:rFonts w:asciiTheme="majorEastAsia" w:eastAsiaTheme="majorEastAsia" w:hAnsiTheme="majorEastAsia" w:cs="Courier New"/>
                <w:color w:val="000000"/>
                <w:szCs w:val="21"/>
              </w:rPr>
            </w:pPr>
            <w:r w:rsidRPr="00401890">
              <w:rPr>
                <w:rFonts w:asciiTheme="majorEastAsia" w:eastAsiaTheme="majorEastAsia" w:hAnsiTheme="majorEastAsia" w:cs="Courier New"/>
                <w:color w:val="000000"/>
                <w:szCs w:val="21"/>
              </w:rPr>
              <w:t>UC0</w:t>
            </w:r>
            <w:r w:rsidR="008B589B">
              <w:rPr>
                <w:rFonts w:asciiTheme="majorEastAsia" w:eastAsiaTheme="majorEastAsia" w:hAnsiTheme="majorEastAsia" w:cs="Courier New"/>
                <w:color w:val="000000"/>
                <w:szCs w:val="21"/>
              </w:rPr>
              <w:t>029</w:t>
            </w:r>
            <w:r w:rsidRPr="00401890">
              <w:rPr>
                <w:rFonts w:asciiTheme="majorEastAsia" w:eastAsiaTheme="majorEastAsia" w:hAnsiTheme="majorEastAsia" w:cs="Courier New"/>
                <w:color w:val="000000"/>
                <w:szCs w:val="21"/>
              </w:rPr>
              <w:t>数据字典</w:t>
            </w:r>
          </w:p>
        </w:tc>
        <w:tc>
          <w:tcPr>
            <w:tcW w:w="2160" w:type="dxa"/>
          </w:tcPr>
          <w:p w14:paraId="40D2BD99" w14:textId="77777777" w:rsidR="00401890" w:rsidRPr="00385E34" w:rsidRDefault="00401890" w:rsidP="000D7483">
            <w:pPr>
              <w:pStyle w:val="aa"/>
              <w:ind w:firstLine="400"/>
              <w:rPr>
                <w:rFonts w:ascii="Arial" w:hAnsi="Arial" w:cs="Arial"/>
                <w:color w:val="000000"/>
                <w:sz w:val="20"/>
              </w:rPr>
            </w:pPr>
          </w:p>
        </w:tc>
        <w:tc>
          <w:tcPr>
            <w:tcW w:w="866" w:type="dxa"/>
          </w:tcPr>
          <w:p w14:paraId="6FC076CA" w14:textId="77777777" w:rsidR="00401890" w:rsidRPr="00C33566"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459A05EA" w14:textId="77777777" w:rsidR="00401890" w:rsidRPr="00385E34" w:rsidRDefault="00401890" w:rsidP="000D7483">
            <w:pPr>
              <w:pStyle w:val="aa"/>
              <w:ind w:firstLine="440"/>
              <w:rPr>
                <w:rFonts w:ascii="Courier New" w:hAnsi="Courier New" w:cs="Courier New"/>
                <w:color w:val="000000"/>
              </w:rPr>
            </w:pPr>
          </w:p>
        </w:tc>
      </w:tr>
      <w:tr w:rsidR="00401890" w:rsidRPr="00385E34" w14:paraId="6683EABE" w14:textId="77777777" w:rsidTr="00156894">
        <w:trPr>
          <w:trHeight w:val="735"/>
        </w:trPr>
        <w:tc>
          <w:tcPr>
            <w:tcW w:w="908" w:type="dxa"/>
          </w:tcPr>
          <w:p w14:paraId="2E214ED1"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30</w:t>
            </w:r>
          </w:p>
        </w:tc>
        <w:tc>
          <w:tcPr>
            <w:tcW w:w="1648" w:type="dxa"/>
          </w:tcPr>
          <w:p w14:paraId="4ED97720" w14:textId="77777777" w:rsidR="00401890" w:rsidRPr="00401890" w:rsidRDefault="00401890" w:rsidP="00A230A8">
            <w:pPr>
              <w:pStyle w:val="aa"/>
              <w:rPr>
                <w:rFonts w:ascii="黑体" w:eastAsia="黑体" w:hAnsi="黑体" w:cs="Courier New"/>
                <w:color w:val="000000"/>
                <w:sz w:val="18"/>
                <w:szCs w:val="18"/>
              </w:rPr>
            </w:pPr>
            <w:r w:rsidRPr="00401890">
              <w:rPr>
                <w:rFonts w:ascii="黑体" w:eastAsia="黑体" w:hAnsi="黑体" w:cs="Courier New"/>
                <w:color w:val="000000"/>
                <w:sz w:val="18"/>
                <w:szCs w:val="18"/>
              </w:rPr>
              <w:t>信息报告分类维护</w:t>
            </w:r>
          </w:p>
        </w:tc>
        <w:tc>
          <w:tcPr>
            <w:tcW w:w="2082" w:type="dxa"/>
          </w:tcPr>
          <w:p w14:paraId="07BBE03E" w14:textId="77777777" w:rsidR="00401890" w:rsidRPr="00401890" w:rsidRDefault="008B589B" w:rsidP="00A230A8">
            <w:pPr>
              <w:pStyle w:val="aa"/>
              <w:jc w:val="left"/>
              <w:rPr>
                <w:rFonts w:asciiTheme="majorEastAsia" w:eastAsiaTheme="majorEastAsia" w:hAnsiTheme="majorEastAsia" w:cs="Courier New"/>
                <w:color w:val="000000"/>
                <w:szCs w:val="21"/>
              </w:rPr>
            </w:pPr>
            <w:r>
              <w:rPr>
                <w:rFonts w:asciiTheme="majorEastAsia" w:eastAsiaTheme="majorEastAsia" w:hAnsiTheme="majorEastAsia" w:cs="Courier New"/>
                <w:color w:val="000000"/>
                <w:szCs w:val="21"/>
              </w:rPr>
              <w:t>UC0030</w:t>
            </w:r>
            <w:r w:rsidR="00401890" w:rsidRPr="00401890">
              <w:rPr>
                <w:rFonts w:asciiTheme="majorEastAsia" w:eastAsiaTheme="majorEastAsia" w:hAnsiTheme="majorEastAsia" w:cs="Courier New"/>
                <w:color w:val="000000"/>
                <w:szCs w:val="21"/>
              </w:rPr>
              <w:t>信息报告分类维护</w:t>
            </w:r>
          </w:p>
        </w:tc>
        <w:tc>
          <w:tcPr>
            <w:tcW w:w="2160" w:type="dxa"/>
          </w:tcPr>
          <w:p w14:paraId="4D96674A" w14:textId="77777777" w:rsidR="00401890" w:rsidRPr="004367EC" w:rsidRDefault="00401890" w:rsidP="000D7483">
            <w:pPr>
              <w:pStyle w:val="aa"/>
              <w:ind w:firstLine="400"/>
              <w:rPr>
                <w:rFonts w:ascii="Arial" w:hAnsi="Arial" w:cs="Arial"/>
                <w:color w:val="000000"/>
                <w:sz w:val="20"/>
              </w:rPr>
            </w:pPr>
          </w:p>
        </w:tc>
        <w:tc>
          <w:tcPr>
            <w:tcW w:w="866" w:type="dxa"/>
          </w:tcPr>
          <w:p w14:paraId="1E0567A3" w14:textId="77777777" w:rsidR="00401890" w:rsidRPr="00C33566"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5065A551" w14:textId="77777777" w:rsidR="00401890" w:rsidRPr="00385E34" w:rsidRDefault="00401890" w:rsidP="000D7483">
            <w:pPr>
              <w:pStyle w:val="aa"/>
              <w:ind w:firstLine="440"/>
              <w:rPr>
                <w:rFonts w:ascii="Courier New" w:hAnsi="Courier New" w:cs="Courier New"/>
                <w:color w:val="000000"/>
              </w:rPr>
            </w:pPr>
          </w:p>
        </w:tc>
      </w:tr>
      <w:tr w:rsidR="00401890" w:rsidRPr="00385E34" w14:paraId="44AD8448" w14:textId="77777777" w:rsidTr="00156894">
        <w:trPr>
          <w:trHeight w:val="562"/>
        </w:trPr>
        <w:tc>
          <w:tcPr>
            <w:tcW w:w="908" w:type="dxa"/>
          </w:tcPr>
          <w:p w14:paraId="6DD15E73" w14:textId="77777777" w:rsidR="00401890" w:rsidRPr="00FF3C03" w:rsidRDefault="008B589B" w:rsidP="00A230A8">
            <w:pPr>
              <w:pStyle w:val="aa"/>
              <w:rPr>
                <w:rFonts w:ascii="Courier New" w:hAnsi="Courier New" w:cs="Courier New"/>
                <w:color w:val="000000"/>
              </w:rPr>
            </w:pPr>
            <w:r>
              <w:rPr>
                <w:rFonts w:ascii="Courier New" w:hAnsi="Courier New" w:cs="Courier New"/>
                <w:color w:val="000000"/>
              </w:rPr>
              <w:t>31</w:t>
            </w:r>
          </w:p>
        </w:tc>
        <w:tc>
          <w:tcPr>
            <w:tcW w:w="1648" w:type="dxa"/>
          </w:tcPr>
          <w:p w14:paraId="14216368" w14:textId="77777777" w:rsidR="00401890" w:rsidRPr="00401890" w:rsidRDefault="00401890" w:rsidP="000D7483">
            <w:pPr>
              <w:pStyle w:val="aa"/>
              <w:ind w:firstLineChars="150" w:firstLine="270"/>
              <w:rPr>
                <w:rFonts w:ascii="黑体" w:eastAsia="黑体" w:hAnsi="黑体" w:cs="Courier New"/>
                <w:color w:val="000000"/>
                <w:sz w:val="18"/>
                <w:szCs w:val="18"/>
              </w:rPr>
            </w:pPr>
            <w:r w:rsidRPr="00401890">
              <w:rPr>
                <w:rFonts w:ascii="黑体" w:eastAsia="黑体" w:hAnsi="黑体" w:cs="Courier New"/>
                <w:color w:val="000000"/>
                <w:sz w:val="18"/>
                <w:szCs w:val="18"/>
              </w:rPr>
              <w:t>部门管理</w:t>
            </w:r>
          </w:p>
        </w:tc>
        <w:tc>
          <w:tcPr>
            <w:tcW w:w="2082" w:type="dxa"/>
          </w:tcPr>
          <w:p w14:paraId="5FEF498C" w14:textId="77777777" w:rsidR="00401890" w:rsidRPr="00401890" w:rsidRDefault="008B589B" w:rsidP="00A230A8">
            <w:pPr>
              <w:pStyle w:val="aa"/>
              <w:jc w:val="left"/>
              <w:rPr>
                <w:rFonts w:asciiTheme="majorEastAsia" w:eastAsiaTheme="majorEastAsia" w:hAnsiTheme="majorEastAsia" w:cs="Courier New"/>
                <w:color w:val="000000"/>
                <w:szCs w:val="21"/>
              </w:rPr>
            </w:pPr>
            <w:r>
              <w:rPr>
                <w:rFonts w:asciiTheme="majorEastAsia" w:eastAsiaTheme="majorEastAsia" w:hAnsiTheme="majorEastAsia" w:cs="Courier New"/>
                <w:color w:val="000000"/>
                <w:szCs w:val="21"/>
              </w:rPr>
              <w:t>UC0031</w:t>
            </w:r>
            <w:r w:rsidR="00401890" w:rsidRPr="00401890">
              <w:rPr>
                <w:rFonts w:asciiTheme="majorEastAsia" w:eastAsiaTheme="majorEastAsia" w:hAnsiTheme="majorEastAsia" w:cs="Courier New"/>
                <w:color w:val="000000"/>
                <w:szCs w:val="21"/>
              </w:rPr>
              <w:t>部门管理</w:t>
            </w:r>
          </w:p>
        </w:tc>
        <w:tc>
          <w:tcPr>
            <w:tcW w:w="2160" w:type="dxa"/>
          </w:tcPr>
          <w:p w14:paraId="79E5659C" w14:textId="77777777" w:rsidR="00401890" w:rsidRPr="004367EC" w:rsidRDefault="00401890" w:rsidP="000D7483">
            <w:pPr>
              <w:pStyle w:val="aa"/>
              <w:ind w:firstLine="400"/>
              <w:rPr>
                <w:rFonts w:ascii="Arial" w:hAnsi="Arial" w:cs="Arial"/>
                <w:color w:val="000000"/>
                <w:sz w:val="20"/>
              </w:rPr>
            </w:pPr>
          </w:p>
        </w:tc>
        <w:tc>
          <w:tcPr>
            <w:tcW w:w="866" w:type="dxa"/>
          </w:tcPr>
          <w:p w14:paraId="70780522" w14:textId="77777777" w:rsidR="00401890" w:rsidRPr="00C33566" w:rsidRDefault="00314E1A" w:rsidP="00314E1A">
            <w:pPr>
              <w:pStyle w:val="aa"/>
              <w:rPr>
                <w:rFonts w:ascii="Courier New" w:hAnsi="Courier New" w:cs="Courier New"/>
                <w:color w:val="000000"/>
              </w:rPr>
            </w:pPr>
            <w:r>
              <w:rPr>
                <w:rFonts w:ascii="Courier New" w:hAnsi="Courier New" w:cs="Courier New" w:hint="eastAsia"/>
                <w:color w:val="000000"/>
              </w:rPr>
              <w:t>低</w:t>
            </w:r>
          </w:p>
        </w:tc>
        <w:tc>
          <w:tcPr>
            <w:tcW w:w="632" w:type="dxa"/>
          </w:tcPr>
          <w:p w14:paraId="4769E61B" w14:textId="77777777" w:rsidR="00401890" w:rsidRPr="00385E34" w:rsidRDefault="00401890" w:rsidP="000D7483">
            <w:pPr>
              <w:pStyle w:val="aa"/>
              <w:ind w:firstLine="440"/>
              <w:rPr>
                <w:rFonts w:ascii="Courier New" w:hAnsi="Courier New" w:cs="Courier New"/>
                <w:color w:val="000000"/>
              </w:rPr>
            </w:pPr>
          </w:p>
        </w:tc>
      </w:tr>
    </w:tbl>
    <w:p w14:paraId="4FB89C44" w14:textId="77777777" w:rsidR="002D1892" w:rsidRDefault="002D1892"/>
    <w:p w14:paraId="784FBBEF" w14:textId="77777777" w:rsidR="002D1892" w:rsidRDefault="00C17E13">
      <w:pPr>
        <w:pStyle w:val="2"/>
        <w:rPr>
          <w:rFonts w:ascii="黑体" w:eastAsia="黑体" w:hAnsi="黑体"/>
        </w:rPr>
      </w:pPr>
      <w:r>
        <w:rPr>
          <w:rFonts w:ascii="黑体" w:eastAsia="黑体" w:hAnsi="黑体" w:hint="eastAsia"/>
        </w:rPr>
        <w:t>2</w:t>
      </w:r>
      <w:r>
        <w:rPr>
          <w:rFonts w:ascii="黑体" w:eastAsia="黑体" w:hAnsi="黑体"/>
        </w:rPr>
        <w:t xml:space="preserve">.3 </w:t>
      </w:r>
      <w:r>
        <w:rPr>
          <w:rFonts w:ascii="黑体" w:eastAsia="黑体" w:hAnsi="黑体" w:hint="eastAsia"/>
        </w:rPr>
        <w:t>角色</w:t>
      </w:r>
    </w:p>
    <w:tbl>
      <w:tblPr>
        <w:tblStyle w:val="a9"/>
        <w:tblW w:w="8296" w:type="dxa"/>
        <w:tblLayout w:type="fixed"/>
        <w:tblLook w:val="04A0" w:firstRow="1" w:lastRow="0" w:firstColumn="1" w:lastColumn="0" w:noHBand="0" w:noVBand="1"/>
      </w:tblPr>
      <w:tblGrid>
        <w:gridCol w:w="2074"/>
        <w:gridCol w:w="2074"/>
        <w:gridCol w:w="2074"/>
        <w:gridCol w:w="2074"/>
      </w:tblGrid>
      <w:tr w:rsidR="002D1892" w14:paraId="0A0B795C" w14:textId="77777777">
        <w:tc>
          <w:tcPr>
            <w:tcW w:w="2074" w:type="dxa"/>
            <w:shd w:val="clear" w:color="auto" w:fill="9CC2E5" w:themeFill="accent1" w:themeFillTint="99"/>
          </w:tcPr>
          <w:p w14:paraId="25E9BADC"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编号</w:t>
            </w:r>
          </w:p>
        </w:tc>
        <w:tc>
          <w:tcPr>
            <w:tcW w:w="2074" w:type="dxa"/>
            <w:shd w:val="clear" w:color="auto" w:fill="9CC2E5" w:themeFill="accent1" w:themeFillTint="99"/>
          </w:tcPr>
          <w:p w14:paraId="12B2474B"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角色</w:t>
            </w:r>
          </w:p>
        </w:tc>
        <w:tc>
          <w:tcPr>
            <w:tcW w:w="2074" w:type="dxa"/>
            <w:shd w:val="clear" w:color="auto" w:fill="9CC2E5" w:themeFill="accent1" w:themeFillTint="99"/>
          </w:tcPr>
          <w:p w14:paraId="5C65B2A7"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简述</w:t>
            </w:r>
          </w:p>
        </w:tc>
        <w:tc>
          <w:tcPr>
            <w:tcW w:w="2074" w:type="dxa"/>
            <w:shd w:val="clear" w:color="auto" w:fill="9CC2E5" w:themeFill="accent1" w:themeFillTint="99"/>
          </w:tcPr>
          <w:p w14:paraId="4483A987" w14:textId="77777777" w:rsidR="002D1892" w:rsidRDefault="00C17E13">
            <w:pPr>
              <w:rPr>
                <w:rFonts w:ascii="黑体" w:eastAsia="黑体" w:hAnsi="黑体"/>
                <w:b/>
                <w:sz w:val="18"/>
                <w:szCs w:val="18"/>
                <w:lang w:eastAsia="zh-CN"/>
              </w:rPr>
            </w:pPr>
            <w:r>
              <w:rPr>
                <w:rFonts w:ascii="黑体" w:eastAsia="黑体" w:hAnsi="黑体" w:hint="eastAsia"/>
                <w:b/>
                <w:sz w:val="18"/>
                <w:szCs w:val="18"/>
                <w:lang w:eastAsia="zh-CN"/>
              </w:rPr>
              <w:t>职责</w:t>
            </w:r>
          </w:p>
        </w:tc>
      </w:tr>
      <w:tr w:rsidR="002D1892" w14:paraId="32DAC2D2" w14:textId="77777777">
        <w:tc>
          <w:tcPr>
            <w:tcW w:w="2074" w:type="dxa"/>
          </w:tcPr>
          <w:p w14:paraId="753B85AD" w14:textId="77777777" w:rsidR="002D1892" w:rsidRDefault="00C17E13">
            <w:pPr>
              <w:rPr>
                <w:rFonts w:ascii="黑体" w:eastAsia="黑体" w:hAnsi="黑体"/>
                <w:sz w:val="18"/>
                <w:szCs w:val="18"/>
              </w:rPr>
            </w:pPr>
            <w:r>
              <w:rPr>
                <w:rFonts w:ascii="黑体" w:eastAsia="黑体" w:hAnsi="黑体" w:hint="cs"/>
                <w:sz w:val="18"/>
                <w:szCs w:val="18"/>
              </w:rPr>
              <w:t>1</w:t>
            </w:r>
          </w:p>
        </w:tc>
        <w:tc>
          <w:tcPr>
            <w:tcW w:w="2074" w:type="dxa"/>
          </w:tcPr>
          <w:p w14:paraId="07843417" w14:textId="77777777" w:rsidR="002D1892" w:rsidRDefault="00C17E13">
            <w:pPr>
              <w:rPr>
                <w:rFonts w:ascii="黑体" w:eastAsia="黑体" w:hAnsi="黑体"/>
                <w:sz w:val="18"/>
                <w:szCs w:val="18"/>
              </w:rPr>
            </w:pPr>
            <w:r>
              <w:rPr>
                <w:rFonts w:ascii="黑体" w:eastAsia="黑体" w:hAnsi="黑体" w:hint="eastAsia"/>
                <w:sz w:val="18"/>
                <w:szCs w:val="18"/>
              </w:rPr>
              <w:t>系统管理员</w:t>
            </w:r>
          </w:p>
        </w:tc>
        <w:tc>
          <w:tcPr>
            <w:tcW w:w="2074" w:type="dxa"/>
          </w:tcPr>
          <w:p w14:paraId="75CEFBBE" w14:textId="77777777" w:rsidR="002D1892" w:rsidRDefault="002D1892">
            <w:pPr>
              <w:rPr>
                <w:rFonts w:ascii="黑体" w:eastAsia="黑体" w:hAnsi="黑体"/>
                <w:sz w:val="18"/>
                <w:szCs w:val="18"/>
              </w:rPr>
            </w:pPr>
          </w:p>
        </w:tc>
        <w:tc>
          <w:tcPr>
            <w:tcW w:w="2074" w:type="dxa"/>
          </w:tcPr>
          <w:p w14:paraId="209C9A5E" w14:textId="77777777" w:rsidR="002D1892" w:rsidRDefault="002D1892">
            <w:pPr>
              <w:rPr>
                <w:rFonts w:ascii="黑体" w:eastAsia="黑体" w:hAnsi="黑体"/>
                <w:sz w:val="18"/>
                <w:szCs w:val="18"/>
              </w:rPr>
            </w:pPr>
          </w:p>
        </w:tc>
      </w:tr>
      <w:tr w:rsidR="002D1892" w14:paraId="60BE3F25" w14:textId="77777777">
        <w:tc>
          <w:tcPr>
            <w:tcW w:w="2074" w:type="dxa"/>
          </w:tcPr>
          <w:p w14:paraId="0D70AE63" w14:textId="77777777" w:rsidR="002D1892" w:rsidRDefault="00C17E13">
            <w:pPr>
              <w:rPr>
                <w:rFonts w:ascii="黑体" w:eastAsia="黑体" w:hAnsi="黑体"/>
                <w:sz w:val="18"/>
                <w:szCs w:val="18"/>
              </w:rPr>
            </w:pPr>
            <w:r>
              <w:rPr>
                <w:rFonts w:ascii="黑体" w:eastAsia="黑体" w:hAnsi="黑体" w:hint="cs"/>
                <w:sz w:val="18"/>
                <w:szCs w:val="18"/>
              </w:rPr>
              <w:t>2</w:t>
            </w:r>
          </w:p>
        </w:tc>
        <w:tc>
          <w:tcPr>
            <w:tcW w:w="2074" w:type="dxa"/>
          </w:tcPr>
          <w:p w14:paraId="36DEB301" w14:textId="77777777" w:rsidR="002D1892" w:rsidRDefault="002D1892">
            <w:pPr>
              <w:rPr>
                <w:rFonts w:ascii="黑体" w:eastAsia="黑体" w:hAnsi="黑体"/>
                <w:sz w:val="18"/>
                <w:szCs w:val="18"/>
              </w:rPr>
            </w:pPr>
          </w:p>
        </w:tc>
        <w:tc>
          <w:tcPr>
            <w:tcW w:w="2074" w:type="dxa"/>
          </w:tcPr>
          <w:p w14:paraId="1885F932" w14:textId="77777777" w:rsidR="002D1892" w:rsidRDefault="002D1892">
            <w:pPr>
              <w:rPr>
                <w:rFonts w:ascii="黑体" w:eastAsia="黑体" w:hAnsi="黑体"/>
                <w:sz w:val="18"/>
                <w:szCs w:val="18"/>
              </w:rPr>
            </w:pPr>
          </w:p>
        </w:tc>
        <w:tc>
          <w:tcPr>
            <w:tcW w:w="2074" w:type="dxa"/>
          </w:tcPr>
          <w:p w14:paraId="66B59FBF" w14:textId="77777777" w:rsidR="002D1892" w:rsidRDefault="002D1892">
            <w:pPr>
              <w:rPr>
                <w:rFonts w:ascii="黑体" w:eastAsia="黑体" w:hAnsi="黑体"/>
                <w:sz w:val="18"/>
                <w:szCs w:val="18"/>
              </w:rPr>
            </w:pPr>
          </w:p>
        </w:tc>
      </w:tr>
      <w:tr w:rsidR="002D1892" w14:paraId="52B4800D" w14:textId="77777777">
        <w:tc>
          <w:tcPr>
            <w:tcW w:w="2074" w:type="dxa"/>
          </w:tcPr>
          <w:p w14:paraId="7D8969B2" w14:textId="77777777" w:rsidR="002D1892" w:rsidRDefault="00C17E13">
            <w:pPr>
              <w:rPr>
                <w:rFonts w:ascii="黑体" w:eastAsia="黑体" w:hAnsi="黑体"/>
                <w:sz w:val="18"/>
                <w:szCs w:val="18"/>
              </w:rPr>
            </w:pPr>
            <w:r>
              <w:rPr>
                <w:rFonts w:ascii="黑体" w:eastAsia="黑体" w:hAnsi="黑体" w:hint="cs"/>
                <w:sz w:val="18"/>
                <w:szCs w:val="18"/>
              </w:rPr>
              <w:t>3</w:t>
            </w:r>
          </w:p>
        </w:tc>
        <w:tc>
          <w:tcPr>
            <w:tcW w:w="2074" w:type="dxa"/>
          </w:tcPr>
          <w:p w14:paraId="1BA8CA27" w14:textId="77777777" w:rsidR="002D1892" w:rsidRDefault="002D1892">
            <w:pPr>
              <w:rPr>
                <w:rFonts w:ascii="黑体" w:eastAsia="黑体" w:hAnsi="黑体"/>
                <w:sz w:val="18"/>
                <w:szCs w:val="18"/>
              </w:rPr>
            </w:pPr>
          </w:p>
        </w:tc>
        <w:tc>
          <w:tcPr>
            <w:tcW w:w="2074" w:type="dxa"/>
          </w:tcPr>
          <w:p w14:paraId="355FF0A4" w14:textId="77777777" w:rsidR="002D1892" w:rsidRDefault="002D1892">
            <w:pPr>
              <w:rPr>
                <w:rFonts w:ascii="黑体" w:eastAsia="黑体" w:hAnsi="黑体"/>
                <w:sz w:val="18"/>
                <w:szCs w:val="18"/>
              </w:rPr>
            </w:pPr>
          </w:p>
        </w:tc>
        <w:tc>
          <w:tcPr>
            <w:tcW w:w="2074" w:type="dxa"/>
          </w:tcPr>
          <w:p w14:paraId="3C9F9F71" w14:textId="77777777" w:rsidR="002D1892" w:rsidRDefault="002D1892">
            <w:pPr>
              <w:rPr>
                <w:rFonts w:ascii="黑体" w:eastAsia="黑体" w:hAnsi="黑体"/>
                <w:sz w:val="18"/>
                <w:szCs w:val="18"/>
              </w:rPr>
            </w:pPr>
          </w:p>
        </w:tc>
      </w:tr>
    </w:tbl>
    <w:p w14:paraId="71A14FEE" w14:textId="77777777" w:rsidR="002D1892" w:rsidRDefault="002D1892"/>
    <w:p w14:paraId="54845C2A" w14:textId="77777777" w:rsidR="002D1892" w:rsidRDefault="00C17E13">
      <w:pPr>
        <w:pStyle w:val="1"/>
        <w:rPr>
          <w:rFonts w:ascii="黑体" w:eastAsia="黑体" w:hAnsi="黑体"/>
          <w:sz w:val="32"/>
          <w:szCs w:val="32"/>
          <w:lang w:eastAsia="zh-CN"/>
        </w:rPr>
      </w:pPr>
      <w:r>
        <w:rPr>
          <w:rFonts w:ascii="黑体" w:eastAsia="黑体" w:hAnsi="黑体"/>
          <w:sz w:val="32"/>
          <w:szCs w:val="32"/>
        </w:rPr>
        <w:t xml:space="preserve">3 </w:t>
      </w:r>
      <w:r>
        <w:rPr>
          <w:rFonts w:ascii="黑体" w:eastAsia="黑体" w:hAnsi="黑体" w:hint="eastAsia"/>
          <w:sz w:val="32"/>
          <w:szCs w:val="32"/>
          <w:lang w:eastAsia="zh-CN"/>
        </w:rPr>
        <w:t>需求功能</w:t>
      </w:r>
    </w:p>
    <w:p w14:paraId="74D09717" w14:textId="77777777" w:rsidR="00825F38" w:rsidRDefault="00825F38" w:rsidP="00825F38">
      <w:pPr>
        <w:pStyle w:val="2"/>
        <w:rPr>
          <w:rFonts w:ascii="宋体" w:eastAsia="宋体" w:hAnsi="宋体"/>
          <w:lang w:eastAsia="zh-CN"/>
        </w:rPr>
      </w:pPr>
      <w:bookmarkStart w:id="6" w:name="_Toc168393100"/>
      <w:r>
        <w:rPr>
          <w:rFonts w:ascii="宋体" w:eastAsia="宋体" w:hAnsi="宋体"/>
          <w:lang w:eastAsia="zh-CN"/>
        </w:rPr>
        <w:t xml:space="preserve">3.1 </w:t>
      </w:r>
      <w:r>
        <w:rPr>
          <w:rFonts w:ascii="宋体" w:eastAsia="宋体" w:hAnsi="宋体" w:cs="Times New Roman"/>
          <w:bCs w:val="0"/>
        </w:rPr>
        <w:t xml:space="preserve">Use-Case </w:t>
      </w:r>
      <w:r>
        <w:rPr>
          <w:rFonts w:ascii="宋体" w:eastAsia="宋体" w:hAnsi="宋体" w:cs="Times New Roman"/>
          <w:bCs w:val="0"/>
          <w:lang w:eastAsia="zh-CN"/>
        </w:rPr>
        <w:t>“</w:t>
      </w:r>
      <w:r>
        <w:rPr>
          <w:rFonts w:ascii="宋体" w:eastAsia="宋体" w:hAnsi="宋体" w:cs="Times New Roman"/>
          <w:bCs w:val="0"/>
          <w:i/>
          <w:lang w:eastAsia="zh-CN"/>
        </w:rPr>
        <w:t>UC001</w:t>
      </w:r>
      <w:r>
        <w:rPr>
          <w:rFonts w:ascii="宋体" w:eastAsia="宋体" w:hAnsi="宋体" w:hint="eastAsia"/>
          <w:i/>
          <w:lang w:eastAsia="zh-CN"/>
        </w:rPr>
        <w:t>员工安全报告</w:t>
      </w:r>
      <w:r>
        <w:rPr>
          <w:rFonts w:ascii="宋体" w:eastAsia="宋体" w:hAnsi="宋体" w:cs="Times New Roman"/>
          <w:bCs w:val="0"/>
          <w:lang w:eastAsia="zh-CN"/>
        </w:rPr>
        <w:t>”</w:t>
      </w:r>
    </w:p>
    <w:p w14:paraId="01413369" w14:textId="77777777" w:rsidR="00825F38" w:rsidRDefault="00825F38" w:rsidP="00825F38">
      <w:pPr>
        <w:rPr>
          <w:rFonts w:ascii="宋体" w:hAnsi="宋体"/>
          <w:lang w:eastAsia="zh-CN"/>
        </w:rPr>
      </w:pPr>
      <w:r>
        <w:rPr>
          <w:rFonts w:ascii="宋体" w:hAnsi="宋体" w:hint="eastAsia"/>
        </w:rPr>
        <w:t>[名称]：UC001</w:t>
      </w:r>
      <w:r>
        <w:rPr>
          <w:rFonts w:ascii="宋体" w:hAnsi="宋体" w:hint="eastAsia"/>
          <w:lang w:eastAsia="zh-CN"/>
        </w:rPr>
        <w:t>员工安全报告</w:t>
      </w:r>
    </w:p>
    <w:p w14:paraId="3D5E05E8" w14:textId="77777777" w:rsidR="00825F38" w:rsidRDefault="00825F38" w:rsidP="00825F38">
      <w:pPr>
        <w:rPr>
          <w:rFonts w:ascii="宋体" w:hAnsi="宋体"/>
        </w:rPr>
      </w:pPr>
      <w:r>
        <w:rPr>
          <w:rFonts w:ascii="宋体" w:hAnsi="宋体"/>
        </w:rPr>
        <w:t>[</w:t>
      </w:r>
      <w:r>
        <w:rPr>
          <w:rFonts w:ascii="宋体" w:hAnsi="宋体" w:hint="eastAsia"/>
        </w:rPr>
        <w:t>简介]：</w:t>
      </w:r>
      <w:r>
        <w:rPr>
          <w:rFonts w:ascii="宋体" w:hAnsi="宋体" w:hint="eastAsia"/>
          <w:lang w:eastAsia="zh-CN"/>
        </w:rPr>
        <w:t>员工查询和新建以及导出员工安全报告</w:t>
      </w:r>
      <w:r>
        <w:rPr>
          <w:rFonts w:hint="eastAsia"/>
          <w:lang w:eastAsia="zh-CN"/>
        </w:rPr>
        <w:t>。</w:t>
      </w:r>
    </w:p>
    <w:p w14:paraId="5B15690D" w14:textId="77777777" w:rsidR="00825F38" w:rsidRDefault="00825F38" w:rsidP="00825F38">
      <w:pPr>
        <w:rPr>
          <w:rFonts w:ascii="宋体" w:hAnsi="宋体"/>
          <w:lang w:eastAsia="zh-CN"/>
        </w:rPr>
      </w:pPr>
      <w:r>
        <w:rPr>
          <w:rFonts w:ascii="宋体" w:hAnsi="宋体" w:hint="eastAsia"/>
        </w:rPr>
        <w:t>[前置条件]：</w:t>
      </w:r>
      <w:r>
        <w:rPr>
          <w:rFonts w:ascii="宋体" w:hAnsi="宋体" w:hint="eastAsia"/>
          <w:lang w:eastAsia="zh-CN"/>
        </w:rPr>
        <w:t>具有员工权限</w:t>
      </w:r>
    </w:p>
    <w:p w14:paraId="5F6BFFDF" w14:textId="77777777" w:rsidR="00825F38" w:rsidRDefault="00825F38" w:rsidP="00825F38">
      <w:pPr>
        <w:jc w:val="left"/>
        <w:rPr>
          <w:rFonts w:ascii="宋体" w:hAnsi="宋体"/>
        </w:rPr>
      </w:pPr>
      <w:r>
        <w:rPr>
          <w:rFonts w:ascii="宋体" w:hAnsi="宋体" w:hint="eastAsia"/>
        </w:rPr>
        <w:t>{事件流}</w:t>
      </w:r>
    </w:p>
    <w:p w14:paraId="4D43FA48" w14:textId="77777777" w:rsidR="00825F38" w:rsidRDefault="00825F38" w:rsidP="00825F38">
      <w:pPr>
        <w:jc w:val="left"/>
        <w:rPr>
          <w:rFonts w:ascii="宋体" w:hAnsi="宋体"/>
        </w:rPr>
      </w:pPr>
      <w:r>
        <w:rPr>
          <w:rFonts w:ascii="宋体" w:hAnsi="宋体" w:hint="eastAsia"/>
        </w:rPr>
        <w:t>[主事件流]：</w:t>
      </w:r>
    </w:p>
    <w:p w14:paraId="43E5880E" w14:textId="77777777" w:rsidR="00825F38" w:rsidRDefault="00825F38" w:rsidP="00825F38">
      <w:pPr>
        <w:pStyle w:val="11"/>
        <w:numPr>
          <w:ilvl w:val="0"/>
          <w:numId w:val="4"/>
        </w:numPr>
        <w:ind w:firstLineChars="0"/>
        <w:jc w:val="left"/>
        <w:rPr>
          <w:rFonts w:ascii="宋体" w:hAnsi="宋体"/>
        </w:rPr>
      </w:pPr>
      <w:r>
        <w:rPr>
          <w:rFonts w:ascii="宋体" w:hAnsi="宋体" w:hint="eastAsia"/>
          <w:lang w:eastAsia="zh-CN"/>
        </w:rPr>
        <w:t>进入员工安全报告管</w:t>
      </w:r>
      <w:r>
        <w:rPr>
          <w:rFonts w:ascii="宋体" w:hAnsi="宋体"/>
        </w:rPr>
        <w:t>理页</w:t>
      </w:r>
      <w:r>
        <w:rPr>
          <w:rFonts w:ascii="宋体" w:hAnsi="宋体" w:hint="eastAsia"/>
          <w:lang w:eastAsia="zh-CN"/>
        </w:rPr>
        <w:t>，</w:t>
      </w:r>
      <w:r>
        <w:rPr>
          <w:rFonts w:ascii="宋体" w:hAnsi="宋体"/>
          <w:lang w:eastAsia="zh-CN"/>
        </w:rPr>
        <w:t>用例</w:t>
      </w:r>
      <w:r>
        <w:rPr>
          <w:rFonts w:ascii="宋体" w:hAnsi="宋体"/>
        </w:rPr>
        <w:t>开始</w:t>
      </w:r>
    </w:p>
    <w:p w14:paraId="57A14A24" w14:textId="77777777" w:rsidR="00825F38" w:rsidRDefault="00825F38" w:rsidP="00825F38">
      <w:pPr>
        <w:pStyle w:val="11"/>
        <w:numPr>
          <w:ilvl w:val="0"/>
          <w:numId w:val="4"/>
        </w:numPr>
        <w:ind w:firstLineChars="0"/>
        <w:jc w:val="left"/>
        <w:rPr>
          <w:rFonts w:ascii="宋体" w:hAnsi="宋体"/>
          <w:lang w:eastAsia="zh-CN"/>
        </w:rPr>
      </w:pPr>
      <w:r>
        <w:rPr>
          <w:rFonts w:ascii="宋体" w:hAnsi="宋体" w:hint="eastAsia"/>
        </w:rPr>
        <w:t>页面</w:t>
      </w:r>
      <w:r>
        <w:rPr>
          <w:rFonts w:ascii="宋体" w:hAnsi="宋体"/>
        </w:rPr>
        <w:t>显示</w:t>
      </w:r>
      <w:r>
        <w:rPr>
          <w:rFonts w:ascii="宋体" w:hAnsi="宋体" w:hint="eastAsia"/>
          <w:lang w:eastAsia="zh-CN"/>
        </w:rPr>
        <w:t>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ascii="宋体" w:hAnsi="宋体" w:hint="eastAsia"/>
          <w:iCs/>
          <w:szCs w:val="21"/>
          <w:lang w:eastAsia="zh-CN"/>
        </w:rPr>
        <w:t>新建</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hint="eastAsia"/>
          <w:iCs/>
          <w:szCs w:val="21"/>
          <w:lang w:eastAsia="zh-CN"/>
        </w:rPr>
        <w:t>导出</w:t>
      </w:r>
      <w:r>
        <w:rPr>
          <w:rFonts w:ascii="宋体" w:hAnsi="宋体"/>
          <w:iCs/>
          <w:szCs w:val="21"/>
          <w:lang w:eastAsia="zh-CN"/>
        </w:rPr>
        <w:t>】</w:t>
      </w:r>
      <w:r>
        <w:rPr>
          <w:rFonts w:hint="eastAsia"/>
          <w:iCs/>
          <w:szCs w:val="21"/>
          <w:lang w:eastAsia="zh-CN"/>
        </w:rPr>
        <w:t>按钮和查询结果列表。查询条件为：</w:t>
      </w:r>
      <w:r>
        <w:rPr>
          <w:rFonts w:asciiTheme="minorEastAsia" w:hAnsiTheme="minorEastAsia" w:hint="eastAsia"/>
          <w:szCs w:val="21"/>
          <w:lang w:val="fr-CA"/>
        </w:rPr>
        <w:t>报告标题</w:t>
      </w:r>
      <w:r>
        <w:rPr>
          <w:rFonts w:asciiTheme="minorEastAsia" w:hAnsiTheme="minorEastAsia" w:hint="eastAsia"/>
          <w:szCs w:val="21"/>
          <w:lang w:val="fr-CA" w:eastAsia="zh-CN"/>
        </w:rPr>
        <w:t>（模糊查询）</w:t>
      </w:r>
      <w:r>
        <w:rPr>
          <w:rFonts w:hint="eastAsia"/>
          <w:iCs/>
          <w:szCs w:val="21"/>
          <w:lang w:eastAsia="zh-CN"/>
        </w:rPr>
        <w:t>、</w:t>
      </w:r>
      <w:r>
        <w:rPr>
          <w:rFonts w:asciiTheme="minorEastAsia" w:hAnsiTheme="minorEastAsia" w:hint="eastAsia"/>
          <w:szCs w:val="21"/>
          <w:lang w:val="fr-CA"/>
        </w:rPr>
        <w:t>报告编号</w:t>
      </w:r>
      <w:r>
        <w:rPr>
          <w:rFonts w:asciiTheme="minorEastAsia" w:hAnsiTheme="minorEastAsia" w:hint="eastAsia"/>
          <w:szCs w:val="21"/>
          <w:lang w:val="fr-CA" w:eastAsia="zh-CN"/>
        </w:rPr>
        <w:t>（模糊查询）、</w:t>
      </w:r>
      <w:r>
        <w:rPr>
          <w:rFonts w:asciiTheme="minorEastAsia" w:hAnsiTheme="minorEastAsia" w:hint="eastAsia"/>
          <w:szCs w:val="21"/>
          <w:lang w:val="fr-CA"/>
        </w:rPr>
        <w:t>报告日期</w:t>
      </w:r>
      <w:r>
        <w:rPr>
          <w:rFonts w:asciiTheme="minorEastAsia" w:hAnsiTheme="minorEastAsia" w:hint="eastAsia"/>
          <w:szCs w:val="21"/>
          <w:lang w:val="fr-CA" w:eastAsia="zh-CN"/>
        </w:rPr>
        <w:t>、报</w:t>
      </w:r>
      <w:r>
        <w:rPr>
          <w:rFonts w:asciiTheme="minorEastAsia" w:hAnsiTheme="minorEastAsia" w:hint="eastAsia"/>
          <w:szCs w:val="21"/>
          <w:lang w:val="fr-CA"/>
        </w:rPr>
        <w:t>告类型</w:t>
      </w:r>
      <w:r>
        <w:rPr>
          <w:rFonts w:asciiTheme="minorEastAsia" w:hAnsiTheme="minorEastAsia" w:hint="eastAsia"/>
          <w:szCs w:val="21"/>
          <w:lang w:val="fr-CA" w:eastAsia="zh-CN"/>
        </w:rPr>
        <w:t>（</w:t>
      </w:r>
      <w:r>
        <w:rPr>
          <w:rFonts w:asciiTheme="minorEastAsia" w:hAnsiTheme="minorEastAsia" w:hint="eastAsia"/>
          <w:szCs w:val="21"/>
          <w:lang w:val="fr-CA"/>
        </w:rPr>
        <w:t>主动报告、安全建议</w:t>
      </w:r>
      <w:r>
        <w:rPr>
          <w:rFonts w:asciiTheme="minorEastAsia" w:hAnsiTheme="minorEastAsia"/>
          <w:szCs w:val="21"/>
          <w:lang w:val="fr-CA"/>
        </w:rPr>
        <w:t>/</w:t>
      </w:r>
      <w:r>
        <w:rPr>
          <w:rFonts w:asciiTheme="minorEastAsia" w:hAnsiTheme="minorEastAsia" w:hint="eastAsia"/>
          <w:szCs w:val="21"/>
          <w:lang w:val="fr-CA"/>
        </w:rPr>
        <w:t>危险报告、安全投诉、国内同行安全信息、国外同行安全信息、</w:t>
      </w:r>
      <w:r>
        <w:rPr>
          <w:rFonts w:asciiTheme="minorEastAsia" w:hAnsiTheme="minorEastAsia"/>
          <w:szCs w:val="21"/>
          <w:lang w:val="fr-CA"/>
        </w:rPr>
        <w:t>持</w:t>
      </w:r>
      <w:r>
        <w:rPr>
          <w:rFonts w:asciiTheme="minorEastAsia" w:hAnsiTheme="minorEastAsia"/>
          <w:szCs w:val="21"/>
          <w:lang w:val="fr-CA"/>
        </w:rPr>
        <w:lastRenderedPageBreak/>
        <w:t>续</w:t>
      </w:r>
      <w:r>
        <w:rPr>
          <w:rFonts w:asciiTheme="minorEastAsia" w:hAnsiTheme="minorEastAsia" w:hint="eastAsia"/>
          <w:szCs w:val="21"/>
          <w:lang w:val="fr-CA"/>
        </w:rPr>
        <w:t>监控</w:t>
      </w:r>
      <w:r>
        <w:rPr>
          <w:rFonts w:asciiTheme="minorEastAsia" w:hAnsiTheme="minorEastAsia" w:hint="eastAsia"/>
          <w:szCs w:val="21"/>
          <w:lang w:val="fr-CA" w:eastAsia="zh-CN"/>
        </w:rPr>
        <w:t>。</w:t>
      </w:r>
      <w:r>
        <w:rPr>
          <w:rFonts w:asciiTheme="minorEastAsia" w:hAnsiTheme="minorEastAsia" w:hint="eastAsia"/>
          <w:szCs w:val="21"/>
          <w:lang w:val="fr-CA"/>
        </w:rPr>
        <w:t>下拉多选</w:t>
      </w:r>
      <w:r>
        <w:rPr>
          <w:rFonts w:asciiTheme="minorEastAsia" w:hAnsiTheme="minorEastAsia" w:hint="eastAsia"/>
          <w:szCs w:val="21"/>
          <w:lang w:val="fr-CA" w:eastAsia="zh-CN"/>
        </w:rPr>
        <w:t>）、</w:t>
      </w:r>
      <w:r>
        <w:rPr>
          <w:rFonts w:asciiTheme="minorEastAsia" w:hAnsiTheme="minorEastAsia" w:hint="eastAsia"/>
          <w:color w:val="FF0000"/>
          <w:szCs w:val="21"/>
          <w:lang w:val="fr-CA"/>
        </w:rPr>
        <w:t>当前</w:t>
      </w:r>
      <w:r>
        <w:rPr>
          <w:rFonts w:asciiTheme="minorEastAsia" w:hAnsiTheme="minorEastAsia"/>
          <w:color w:val="FF0000"/>
          <w:szCs w:val="21"/>
          <w:lang w:val="fr-CA"/>
        </w:rPr>
        <w:t>节点</w:t>
      </w:r>
      <w:r>
        <w:rPr>
          <w:rFonts w:asciiTheme="minorEastAsia" w:hAnsiTheme="minorEastAsia" w:hint="eastAsia"/>
          <w:szCs w:val="21"/>
          <w:lang w:val="fr-CA" w:eastAsia="zh-CN"/>
        </w:rPr>
        <w:t>（员工填写安全报告、信息初始处理、安监</w:t>
      </w:r>
      <w:r>
        <w:rPr>
          <w:rFonts w:asciiTheme="minorEastAsia" w:hAnsiTheme="minorEastAsia" w:hint="eastAsia"/>
          <w:szCs w:val="21"/>
          <w:lang w:eastAsia="zh-CN"/>
        </w:rPr>
        <w:t>/保卫部事件立项、安监保卫部事件调查、责任部门事件调查、安监/保卫部事件调查审核、责任部门风险管理和纠正预防、责任部门领导审核、公司领导审核、措施落实，跟踪验证，已验证，下拉多选。</w:t>
      </w:r>
      <w:r>
        <w:rPr>
          <w:rFonts w:asciiTheme="minorEastAsia" w:hAnsiTheme="minorEastAsia" w:hint="eastAsia"/>
          <w:szCs w:val="21"/>
          <w:lang w:val="fr-CA" w:eastAsia="zh-CN"/>
        </w:rPr>
        <w:t>）、</w:t>
      </w:r>
      <w:r>
        <w:rPr>
          <w:rFonts w:asciiTheme="minorEastAsia" w:hAnsiTheme="minorEastAsia" w:hint="eastAsia"/>
          <w:szCs w:val="21"/>
          <w:lang w:val="fr-CA"/>
        </w:rPr>
        <w:t>发生日期</w:t>
      </w:r>
      <w:r>
        <w:rPr>
          <w:rFonts w:asciiTheme="minorEastAsia" w:hAnsiTheme="minorEastAsia" w:hint="eastAsia"/>
          <w:szCs w:val="21"/>
          <w:lang w:val="fr-CA" w:eastAsia="zh-CN"/>
        </w:rPr>
        <w:t>、</w:t>
      </w:r>
      <w:r>
        <w:rPr>
          <w:rFonts w:asciiTheme="minorEastAsia" w:hAnsiTheme="minorEastAsia" w:hint="eastAsia"/>
          <w:szCs w:val="21"/>
          <w:lang w:val="fr-CA"/>
        </w:rPr>
        <w:t>报告来源</w:t>
      </w:r>
      <w:r>
        <w:rPr>
          <w:rFonts w:asciiTheme="minorEastAsia" w:hAnsiTheme="minorEastAsia" w:hint="eastAsia"/>
          <w:szCs w:val="21"/>
          <w:lang w:val="fr-CA" w:eastAsia="zh-CN"/>
        </w:rPr>
        <w:t>（</w:t>
      </w:r>
      <w:r>
        <w:rPr>
          <w:rFonts w:asciiTheme="minorEastAsia" w:hAnsiTheme="minorEastAsia" w:hint="eastAsia"/>
          <w:szCs w:val="21"/>
          <w:lang w:val="fr-CA"/>
        </w:rPr>
        <w:t>微信、</w:t>
      </w:r>
      <w:r>
        <w:rPr>
          <w:rFonts w:asciiTheme="minorEastAsia" w:hAnsiTheme="minorEastAsia"/>
          <w:szCs w:val="21"/>
          <w:lang w:val="fr-CA"/>
        </w:rPr>
        <w:t>SMP</w:t>
      </w:r>
      <w:r>
        <w:rPr>
          <w:rFonts w:asciiTheme="minorEastAsia" w:hAnsiTheme="minorEastAsia" w:hint="eastAsia"/>
          <w:szCs w:val="21"/>
          <w:lang w:val="fr-CA"/>
        </w:rPr>
        <w:t>、安全员日志、</w:t>
      </w:r>
      <w:r>
        <w:rPr>
          <w:rFonts w:asciiTheme="minorEastAsia" w:hAnsiTheme="minorEastAsia"/>
          <w:szCs w:val="21"/>
          <w:lang w:val="fr-CA"/>
        </w:rPr>
        <w:t>MIS</w:t>
      </w:r>
      <w:r>
        <w:rPr>
          <w:rFonts w:asciiTheme="minorEastAsia" w:hAnsiTheme="minorEastAsia" w:hint="eastAsia"/>
          <w:szCs w:val="21"/>
          <w:lang w:val="fr-CA"/>
        </w:rPr>
        <w:t>、</w:t>
      </w:r>
      <w:r>
        <w:rPr>
          <w:rFonts w:asciiTheme="minorEastAsia" w:hAnsiTheme="minorEastAsia"/>
          <w:szCs w:val="21"/>
          <w:lang w:val="fr-CA"/>
        </w:rPr>
        <w:t>PC</w:t>
      </w:r>
      <w:r>
        <w:rPr>
          <w:rFonts w:asciiTheme="minorEastAsia" w:hAnsiTheme="minorEastAsia" w:hint="eastAsia"/>
          <w:szCs w:val="21"/>
          <w:lang w:val="fr-CA"/>
        </w:rPr>
        <w:t>。下拉多选</w:t>
      </w:r>
      <w:r>
        <w:rPr>
          <w:rFonts w:asciiTheme="minorEastAsia" w:hAnsiTheme="minorEastAsia" w:hint="eastAsia"/>
          <w:szCs w:val="21"/>
          <w:lang w:val="fr-CA" w:eastAsia="zh-CN"/>
        </w:rPr>
        <w:t>）、</w:t>
      </w:r>
      <w:r>
        <w:rPr>
          <w:rFonts w:asciiTheme="minorEastAsia" w:hAnsiTheme="minorEastAsia" w:hint="eastAsia"/>
          <w:szCs w:val="21"/>
          <w:lang w:val="fr-CA"/>
        </w:rPr>
        <w:t>筛选条件</w:t>
      </w:r>
      <w:r>
        <w:rPr>
          <w:rFonts w:asciiTheme="minorEastAsia" w:hAnsiTheme="minorEastAsia" w:hint="eastAsia"/>
          <w:szCs w:val="21"/>
          <w:lang w:val="fr-CA" w:eastAsia="zh-CN"/>
        </w:rPr>
        <w:t>（安全事件库、损失事件库、有效报告、去除重复、是否风险管理、匿名报告、自己报告。</w:t>
      </w:r>
      <w:r w:rsidR="00B0653B">
        <w:rPr>
          <w:rFonts w:asciiTheme="minorEastAsia" w:hAnsiTheme="minorEastAsia" w:hint="eastAsia"/>
          <w:szCs w:val="21"/>
          <w:lang w:val="fr-CA" w:eastAsia="zh-CN"/>
        </w:rPr>
        <w:t>多选</w:t>
      </w:r>
      <w:r>
        <w:rPr>
          <w:rFonts w:asciiTheme="minorEastAsia" w:hAnsiTheme="minorEastAsia" w:hint="eastAsia"/>
          <w:szCs w:val="21"/>
          <w:lang w:val="fr-CA" w:eastAsia="zh-CN"/>
        </w:rPr>
        <w:t>按钮）、发送地点（模糊查询）、是否报局方（下拉单选）、</w:t>
      </w:r>
      <w:r>
        <w:rPr>
          <w:rFonts w:asciiTheme="minorEastAsia" w:hAnsiTheme="minorEastAsia" w:hint="eastAsia"/>
          <w:szCs w:val="21"/>
          <w:lang w:val="fr-CA"/>
        </w:rPr>
        <w:t>航班号</w:t>
      </w:r>
      <w:r>
        <w:rPr>
          <w:rFonts w:asciiTheme="minorEastAsia" w:hAnsiTheme="minorEastAsia" w:hint="eastAsia"/>
          <w:szCs w:val="21"/>
          <w:lang w:val="fr-CA" w:eastAsia="zh-CN"/>
        </w:rPr>
        <w:t>（精确查询）、报告部门（</w:t>
      </w:r>
      <w:r>
        <w:rPr>
          <w:rFonts w:asciiTheme="minorEastAsia" w:hAnsiTheme="minorEastAsia" w:hint="eastAsia"/>
          <w:szCs w:val="21"/>
          <w:lang w:val="fr-CA"/>
        </w:rPr>
        <w:t>部门可输入可选择框</w:t>
      </w:r>
      <w:r>
        <w:rPr>
          <w:rFonts w:asciiTheme="minorEastAsia" w:hAnsiTheme="minorEastAsia"/>
          <w:szCs w:val="21"/>
          <w:lang w:val="fr-CA"/>
        </w:rPr>
        <w:t>,</w:t>
      </w:r>
      <w:r>
        <w:rPr>
          <w:rFonts w:asciiTheme="minorEastAsia" w:hAnsiTheme="minorEastAsia" w:hint="eastAsia"/>
          <w:szCs w:val="21"/>
          <w:lang w:val="fr-CA"/>
        </w:rPr>
        <w:t>点击展现一级部门，取</w:t>
      </w:r>
      <w:r>
        <w:rPr>
          <w:rFonts w:asciiTheme="minorEastAsia" w:hAnsiTheme="minorEastAsia"/>
          <w:szCs w:val="21"/>
          <w:lang w:val="fr-CA"/>
        </w:rPr>
        <w:t>PS</w:t>
      </w:r>
      <w:r>
        <w:rPr>
          <w:rFonts w:asciiTheme="minorEastAsia" w:hAnsiTheme="minorEastAsia" w:hint="eastAsia"/>
          <w:szCs w:val="21"/>
          <w:lang w:val="fr-CA"/>
        </w:rPr>
        <w:t>中的部门</w:t>
      </w:r>
      <w:r>
        <w:rPr>
          <w:rFonts w:asciiTheme="minorEastAsia" w:hAnsiTheme="minorEastAsia" w:hint="eastAsia"/>
          <w:szCs w:val="21"/>
          <w:lang w:val="fr-CA" w:eastAsia="zh-CN"/>
        </w:rPr>
        <w:t>，</w:t>
      </w:r>
      <w:r>
        <w:rPr>
          <w:rFonts w:asciiTheme="minorEastAsia" w:hAnsiTheme="minorEastAsia" w:hint="eastAsia"/>
          <w:szCs w:val="21"/>
          <w:lang w:val="fr-CA"/>
        </w:rPr>
        <w:t>数据接口</w:t>
      </w:r>
      <w:r>
        <w:rPr>
          <w:rFonts w:asciiTheme="minorEastAsia" w:hAnsiTheme="minorEastAsia" w:hint="eastAsia"/>
          <w:szCs w:val="21"/>
          <w:lang w:val="fr-CA" w:eastAsia="zh-CN"/>
        </w:rPr>
        <w:t>）、责任部门（</w:t>
      </w:r>
      <w:r>
        <w:rPr>
          <w:rFonts w:asciiTheme="minorEastAsia" w:hAnsiTheme="minorEastAsia" w:hint="eastAsia"/>
          <w:szCs w:val="21"/>
          <w:lang w:val="fr-CA"/>
        </w:rPr>
        <w:t>部门可输入可选择框</w:t>
      </w:r>
      <w:r>
        <w:rPr>
          <w:rFonts w:asciiTheme="minorEastAsia" w:hAnsiTheme="minorEastAsia"/>
          <w:szCs w:val="21"/>
          <w:lang w:val="fr-CA"/>
        </w:rPr>
        <w:t>,</w:t>
      </w:r>
      <w:r>
        <w:rPr>
          <w:rFonts w:asciiTheme="minorEastAsia" w:hAnsiTheme="minorEastAsia" w:hint="eastAsia"/>
          <w:szCs w:val="21"/>
          <w:lang w:val="fr-CA"/>
        </w:rPr>
        <w:t>点击展现一级部门，取</w:t>
      </w:r>
      <w:r>
        <w:rPr>
          <w:rFonts w:asciiTheme="minorEastAsia" w:hAnsiTheme="minorEastAsia"/>
          <w:szCs w:val="21"/>
          <w:lang w:val="fr-CA"/>
        </w:rPr>
        <w:t>PS</w:t>
      </w:r>
      <w:r>
        <w:rPr>
          <w:rFonts w:asciiTheme="minorEastAsia" w:hAnsiTheme="minorEastAsia" w:hint="eastAsia"/>
          <w:szCs w:val="21"/>
          <w:lang w:val="fr-CA"/>
        </w:rPr>
        <w:t>中的部门</w:t>
      </w:r>
      <w:r>
        <w:rPr>
          <w:rFonts w:asciiTheme="minorEastAsia" w:hAnsiTheme="minorEastAsia" w:hint="eastAsia"/>
          <w:szCs w:val="21"/>
          <w:lang w:val="fr-CA" w:eastAsia="zh-CN"/>
        </w:rPr>
        <w:t>，</w:t>
      </w:r>
      <w:r>
        <w:rPr>
          <w:rFonts w:asciiTheme="minorEastAsia" w:hAnsiTheme="minorEastAsia" w:hint="eastAsia"/>
          <w:szCs w:val="21"/>
          <w:lang w:val="fr-CA"/>
        </w:rPr>
        <w:t>数据接口</w:t>
      </w:r>
      <w:r>
        <w:rPr>
          <w:rFonts w:asciiTheme="minorEastAsia" w:hAnsiTheme="minorEastAsia" w:hint="eastAsia"/>
          <w:szCs w:val="21"/>
          <w:lang w:val="fr-CA" w:eastAsia="zh-CN"/>
        </w:rPr>
        <w:t>）、报告类别（飞</w:t>
      </w:r>
      <w:r>
        <w:rPr>
          <w:rFonts w:asciiTheme="minorEastAsia" w:hAnsiTheme="minorEastAsia" w:hint="eastAsia"/>
          <w:szCs w:val="21"/>
          <w:lang w:val="fr-CA"/>
        </w:rPr>
        <w:t>行、地面、安保、</w:t>
      </w:r>
      <w:r>
        <w:rPr>
          <w:rFonts w:asciiTheme="minorEastAsia" w:hAnsiTheme="minorEastAsia"/>
          <w:szCs w:val="21"/>
          <w:lang w:val="fr-CA"/>
        </w:rPr>
        <w:t>IT</w:t>
      </w:r>
      <w:r>
        <w:rPr>
          <w:rFonts w:asciiTheme="minorEastAsia" w:hAnsiTheme="minorEastAsia" w:hint="eastAsia"/>
          <w:szCs w:val="21"/>
          <w:lang w:val="fr-CA"/>
        </w:rPr>
        <w:t>、运行、服务，下拉多选</w:t>
      </w:r>
      <w:r>
        <w:rPr>
          <w:rFonts w:asciiTheme="minorEastAsia" w:hAnsiTheme="minorEastAsia" w:hint="eastAsia"/>
          <w:szCs w:val="21"/>
          <w:lang w:val="fr-CA" w:eastAsia="zh-CN"/>
        </w:rPr>
        <w:t>）、事件类型（</w:t>
      </w:r>
      <w:r>
        <w:rPr>
          <w:rFonts w:asciiTheme="minorEastAsia" w:hAnsiTheme="minorEastAsia" w:hint="eastAsia"/>
          <w:szCs w:val="21"/>
          <w:lang w:val="fr-CA"/>
        </w:rPr>
        <w:t>展现形式可输入可选择框</w:t>
      </w:r>
      <w:r>
        <w:rPr>
          <w:rFonts w:asciiTheme="minorEastAsia" w:hAnsiTheme="minorEastAsia"/>
          <w:szCs w:val="21"/>
          <w:lang w:val="fr-CA"/>
        </w:rPr>
        <w:t>,</w:t>
      </w:r>
      <w:r>
        <w:rPr>
          <w:rFonts w:asciiTheme="minorEastAsia" w:hAnsiTheme="minorEastAsia" w:hint="eastAsia"/>
          <w:szCs w:val="21"/>
          <w:lang w:val="fr-CA"/>
        </w:rPr>
        <w:t>点击展现树形一级，可以选择后面的级别默认选择全部，事件类型信息详见附件【字典信息】</w:t>
      </w:r>
      <w:r>
        <w:rPr>
          <w:noProof/>
          <w:lang w:eastAsia="zh-CN"/>
        </w:rPr>
        <w:drawing>
          <wp:inline distT="0" distB="0" distL="0" distR="0" wp14:anchorId="6E5E91D6" wp14:editId="3D0DB68E">
            <wp:extent cx="977265" cy="672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7265" cy="672465"/>
                    </a:xfrm>
                    <a:prstGeom prst="rect">
                      <a:avLst/>
                    </a:prstGeom>
                    <a:noFill/>
                    <a:ln>
                      <a:noFill/>
                    </a:ln>
                  </pic:spPr>
                </pic:pic>
              </a:graphicData>
            </a:graphic>
          </wp:inline>
        </w:drawing>
      </w:r>
      <w:r>
        <w:rPr>
          <w:rFonts w:asciiTheme="minorEastAsia" w:hAnsiTheme="minorEastAsia" w:hint="eastAsia"/>
          <w:szCs w:val="21"/>
          <w:lang w:val="fr-CA"/>
        </w:rPr>
        <w:t>，</w:t>
      </w:r>
      <w:r>
        <w:rPr>
          <w:rFonts w:asciiTheme="minorEastAsia" w:hAnsiTheme="minorEastAsia"/>
          <w:szCs w:val="21"/>
          <w:lang w:val="fr-CA"/>
        </w:rPr>
        <w:t>必须选择到最后一级</w:t>
      </w:r>
      <w:r>
        <w:rPr>
          <w:rFonts w:asciiTheme="minorEastAsia" w:hAnsiTheme="minorEastAsia" w:hint="eastAsia"/>
          <w:szCs w:val="21"/>
          <w:lang w:val="fr-CA" w:eastAsia="zh-CN"/>
        </w:rPr>
        <w:t>）、事件类别（</w:t>
      </w:r>
      <w:r>
        <w:rPr>
          <w:rFonts w:asciiTheme="minorEastAsia" w:hAnsiTheme="minorEastAsia" w:hint="eastAsia"/>
          <w:szCs w:val="21"/>
          <w:lang w:val="fr-CA"/>
        </w:rPr>
        <w:t>下拉多选，展现形式同事件类型，默认选择全部，事件类别信息详见附件【字典信息】，</w:t>
      </w:r>
      <w:r>
        <w:rPr>
          <w:rFonts w:asciiTheme="minorEastAsia" w:hAnsiTheme="minorEastAsia"/>
          <w:szCs w:val="21"/>
          <w:lang w:val="fr-CA"/>
        </w:rPr>
        <w:t>必须选择到最后一</w:t>
      </w:r>
      <w:r>
        <w:rPr>
          <w:rFonts w:asciiTheme="minorEastAsia" w:hAnsiTheme="minorEastAsia" w:hint="eastAsia"/>
          <w:szCs w:val="21"/>
          <w:lang w:val="fr-CA" w:eastAsia="zh-CN"/>
        </w:rPr>
        <w:t>级）、</w:t>
      </w:r>
      <w:r>
        <w:rPr>
          <w:rFonts w:asciiTheme="minorEastAsia" w:hAnsiTheme="minorEastAsia" w:hint="eastAsia"/>
          <w:szCs w:val="21"/>
          <w:lang w:val="fr-CA"/>
        </w:rPr>
        <w:t>事件等级</w:t>
      </w:r>
      <w:r>
        <w:rPr>
          <w:rFonts w:asciiTheme="minorEastAsia" w:hAnsiTheme="minorEastAsia" w:hint="eastAsia"/>
          <w:szCs w:val="21"/>
          <w:lang w:val="fr-CA" w:eastAsia="zh-CN"/>
        </w:rPr>
        <w:t>（</w:t>
      </w:r>
      <w:r>
        <w:rPr>
          <w:rFonts w:asciiTheme="minorEastAsia" w:hAnsiTheme="minorEastAsia" w:hint="eastAsia"/>
          <w:szCs w:val="21"/>
          <w:lang w:val="fr-CA"/>
        </w:rPr>
        <w:t>下拉多选，展现形式同事件类型，默认选择全部，事件等级信息详见附件【字典信息】，</w:t>
      </w:r>
      <w:r>
        <w:rPr>
          <w:rFonts w:asciiTheme="minorEastAsia" w:hAnsiTheme="minorEastAsia"/>
          <w:szCs w:val="21"/>
          <w:lang w:val="fr-CA"/>
        </w:rPr>
        <w:t>必须选择到最后一</w:t>
      </w:r>
      <w:r>
        <w:rPr>
          <w:rFonts w:asciiTheme="minorEastAsia" w:hAnsiTheme="minorEastAsia" w:hint="eastAsia"/>
          <w:szCs w:val="21"/>
          <w:lang w:val="fr-CA" w:eastAsia="zh-CN"/>
        </w:rPr>
        <w:t>级）、</w:t>
      </w:r>
      <w:r>
        <w:rPr>
          <w:rFonts w:asciiTheme="minorEastAsia" w:hAnsiTheme="minorEastAsia" w:hint="eastAsia"/>
          <w:szCs w:val="21"/>
          <w:lang w:val="fr-CA"/>
        </w:rPr>
        <w:t>原因分类</w:t>
      </w:r>
      <w:r>
        <w:rPr>
          <w:rFonts w:asciiTheme="minorEastAsia" w:hAnsiTheme="minorEastAsia" w:hint="eastAsia"/>
          <w:szCs w:val="21"/>
          <w:lang w:val="fr-CA" w:eastAsia="zh-CN"/>
        </w:rPr>
        <w:t>（</w:t>
      </w:r>
      <w:r>
        <w:rPr>
          <w:rFonts w:asciiTheme="minorEastAsia" w:hAnsiTheme="minorEastAsia" w:hint="eastAsia"/>
          <w:szCs w:val="21"/>
          <w:lang w:val="fr-CA"/>
        </w:rPr>
        <w:t>下拉多选，展现形式同事件类型，默认选择全部，原因分类信息详见附件【字典信息】，</w:t>
      </w:r>
      <w:r>
        <w:rPr>
          <w:rFonts w:asciiTheme="minorEastAsia" w:hAnsiTheme="minorEastAsia"/>
          <w:szCs w:val="21"/>
          <w:lang w:val="fr-CA"/>
        </w:rPr>
        <w:t>必须选择到最后一</w:t>
      </w:r>
      <w:r>
        <w:rPr>
          <w:rFonts w:asciiTheme="minorEastAsia" w:hAnsiTheme="minorEastAsia" w:hint="eastAsia"/>
          <w:szCs w:val="21"/>
          <w:lang w:val="fr-CA" w:eastAsia="zh-CN"/>
        </w:rPr>
        <w:t>级）。查询结果：报告标题、报告编号、发生日期、报告日期、报告类型、当前节点、操作列（修改、删除、修正信息、生成部门绩效、发布典型信息、重启调查）。</w:t>
      </w:r>
    </w:p>
    <w:p w14:paraId="61A624BD" w14:textId="77777777" w:rsidR="00825F38" w:rsidRDefault="00825F38" w:rsidP="00825F38">
      <w:pPr>
        <w:pStyle w:val="11"/>
        <w:numPr>
          <w:ilvl w:val="0"/>
          <w:numId w:val="4"/>
        </w:numPr>
        <w:ind w:firstLineChars="0"/>
        <w:jc w:val="left"/>
        <w:rPr>
          <w:rFonts w:ascii="宋体" w:hAnsi="宋体"/>
          <w:lang w:eastAsia="zh-CN"/>
        </w:rPr>
      </w:pPr>
      <w:r>
        <w:rPr>
          <w:rFonts w:asciiTheme="minorEastAsia" w:hAnsiTheme="minorEastAsia" w:hint="eastAsia"/>
          <w:szCs w:val="21"/>
          <w:lang w:eastAsia="zh-CN"/>
        </w:rPr>
        <w:t>点击查询，显示查询结果列表。R3</w:t>
      </w:r>
    </w:p>
    <w:p w14:paraId="3DDC4273" w14:textId="77777777" w:rsidR="00825F38" w:rsidRDefault="00825F38" w:rsidP="00825F38">
      <w:pPr>
        <w:jc w:val="left"/>
        <w:rPr>
          <w:rFonts w:ascii="宋体" w:hAnsi="宋体"/>
          <w:lang w:eastAsia="zh-CN"/>
        </w:rPr>
      </w:pPr>
      <w:r>
        <w:rPr>
          <w:rFonts w:ascii="宋体" w:hAnsi="宋体"/>
          <w:lang w:eastAsia="zh-CN"/>
        </w:rPr>
        <w:tab/>
      </w:r>
      <w:r>
        <w:rPr>
          <w:rFonts w:ascii="宋体" w:hAnsi="宋体" w:hint="eastAsia"/>
          <w:lang w:eastAsia="zh-CN"/>
        </w:rPr>
        <w:t>3</w:t>
      </w:r>
      <w:r>
        <w:rPr>
          <w:rFonts w:ascii="宋体" w:hAnsi="宋体"/>
        </w:rPr>
        <w:t>a</w:t>
      </w:r>
      <w:r>
        <w:rPr>
          <w:rFonts w:ascii="宋体" w:hAnsi="宋体" w:hint="eastAsia"/>
          <w:lang w:eastAsia="zh-CN"/>
        </w:rPr>
        <w:t xml:space="preserve"> 查看</w:t>
      </w:r>
    </w:p>
    <w:p w14:paraId="45EDFCCF" w14:textId="77777777" w:rsidR="00825F38" w:rsidRDefault="00825F38" w:rsidP="00825F38">
      <w:pPr>
        <w:jc w:val="left"/>
        <w:rPr>
          <w:rFonts w:ascii="宋体" w:hAnsi="宋体"/>
          <w:lang w:eastAsia="zh-CN"/>
        </w:rPr>
      </w:pPr>
      <w:r>
        <w:rPr>
          <w:rFonts w:ascii="宋体" w:hAnsi="宋体"/>
          <w:lang w:eastAsia="zh-CN"/>
        </w:rPr>
        <w:tab/>
      </w:r>
      <w:r>
        <w:rPr>
          <w:rFonts w:ascii="宋体" w:hAnsi="宋体" w:hint="eastAsia"/>
          <w:lang w:eastAsia="zh-CN"/>
        </w:rPr>
        <w:t>3</w:t>
      </w:r>
      <w:r>
        <w:rPr>
          <w:rFonts w:ascii="宋体" w:hAnsi="宋体"/>
          <w:lang w:eastAsia="zh-CN"/>
        </w:rPr>
        <w:t xml:space="preserve">b </w:t>
      </w:r>
      <w:r>
        <w:rPr>
          <w:rFonts w:ascii="宋体" w:hAnsi="宋体" w:hint="eastAsia"/>
          <w:lang w:eastAsia="zh-CN"/>
        </w:rPr>
        <w:t>新增</w:t>
      </w:r>
    </w:p>
    <w:p w14:paraId="56087288" w14:textId="77777777" w:rsidR="00825F38" w:rsidRDefault="00825F38" w:rsidP="00825F38">
      <w:pPr>
        <w:ind w:firstLine="420"/>
        <w:jc w:val="left"/>
        <w:rPr>
          <w:rFonts w:ascii="宋体" w:hAnsi="宋体"/>
          <w:lang w:eastAsia="zh-CN"/>
        </w:rPr>
      </w:pPr>
      <w:r>
        <w:rPr>
          <w:rFonts w:ascii="宋体" w:hAnsi="宋体" w:hint="eastAsia"/>
          <w:lang w:eastAsia="zh-CN"/>
        </w:rPr>
        <w:t>3c 修改</w:t>
      </w:r>
    </w:p>
    <w:p w14:paraId="1D1EA360" w14:textId="77777777" w:rsidR="00825F38" w:rsidRDefault="00825F38" w:rsidP="00825F38">
      <w:pPr>
        <w:ind w:firstLine="420"/>
        <w:jc w:val="left"/>
        <w:rPr>
          <w:rFonts w:ascii="宋体" w:hAnsi="宋体"/>
          <w:lang w:eastAsia="zh-CN"/>
        </w:rPr>
      </w:pPr>
      <w:r>
        <w:rPr>
          <w:rFonts w:ascii="宋体" w:hAnsi="宋体" w:hint="eastAsia"/>
          <w:lang w:eastAsia="zh-CN"/>
        </w:rPr>
        <w:t>3d 删除</w:t>
      </w:r>
    </w:p>
    <w:p w14:paraId="3B6E56CB" w14:textId="77777777" w:rsidR="00825F38" w:rsidRDefault="00825F38" w:rsidP="00825F38">
      <w:pPr>
        <w:ind w:firstLine="420"/>
        <w:jc w:val="left"/>
        <w:rPr>
          <w:rFonts w:ascii="宋体" w:hAnsi="宋体"/>
          <w:lang w:eastAsia="zh-CN"/>
        </w:rPr>
      </w:pPr>
      <w:r>
        <w:rPr>
          <w:rFonts w:ascii="宋体" w:hAnsi="宋体" w:hint="eastAsia"/>
          <w:lang w:eastAsia="zh-CN"/>
        </w:rPr>
        <w:t>3e 修正信息</w:t>
      </w:r>
    </w:p>
    <w:p w14:paraId="13047713" w14:textId="77777777" w:rsidR="00825F38" w:rsidRDefault="00825F38" w:rsidP="00825F38">
      <w:pPr>
        <w:ind w:firstLine="420"/>
        <w:jc w:val="left"/>
        <w:rPr>
          <w:rFonts w:ascii="宋体" w:hAnsi="宋体"/>
          <w:lang w:eastAsia="zh-CN"/>
        </w:rPr>
      </w:pPr>
      <w:r>
        <w:rPr>
          <w:rFonts w:ascii="宋体" w:hAnsi="宋体" w:hint="eastAsia"/>
          <w:lang w:eastAsia="zh-CN"/>
        </w:rPr>
        <w:t>3f 生成部门绩效</w:t>
      </w:r>
    </w:p>
    <w:p w14:paraId="2D58D8C3" w14:textId="77777777" w:rsidR="00825F38" w:rsidRDefault="00825F38" w:rsidP="00825F38">
      <w:pPr>
        <w:ind w:firstLine="420"/>
        <w:jc w:val="left"/>
        <w:rPr>
          <w:rFonts w:ascii="宋体" w:hAnsi="宋体"/>
          <w:lang w:eastAsia="zh-CN"/>
        </w:rPr>
      </w:pPr>
      <w:r>
        <w:rPr>
          <w:rFonts w:ascii="宋体" w:hAnsi="宋体" w:hint="eastAsia"/>
          <w:lang w:eastAsia="zh-CN"/>
        </w:rPr>
        <w:t>3g 发布典型信息</w:t>
      </w:r>
    </w:p>
    <w:p w14:paraId="448087E8" w14:textId="77777777" w:rsidR="00825F38" w:rsidRDefault="00825F38" w:rsidP="00825F38">
      <w:pPr>
        <w:ind w:firstLine="420"/>
        <w:jc w:val="left"/>
        <w:rPr>
          <w:rFonts w:ascii="宋体" w:hAnsi="宋体"/>
          <w:lang w:eastAsia="zh-CN"/>
        </w:rPr>
      </w:pPr>
      <w:r>
        <w:rPr>
          <w:rFonts w:ascii="宋体" w:hAnsi="宋体" w:hint="eastAsia"/>
          <w:lang w:eastAsia="zh-CN"/>
        </w:rPr>
        <w:t>3h 重启调查</w:t>
      </w:r>
    </w:p>
    <w:p w14:paraId="11EAABAC" w14:textId="77777777" w:rsidR="00825F38" w:rsidRDefault="00825F38" w:rsidP="00825F38">
      <w:pPr>
        <w:ind w:firstLine="420"/>
        <w:jc w:val="left"/>
        <w:rPr>
          <w:rFonts w:ascii="宋体" w:hAnsi="宋体"/>
          <w:lang w:eastAsia="zh-CN"/>
        </w:rPr>
      </w:pPr>
      <w:r>
        <w:rPr>
          <w:rFonts w:ascii="宋体" w:hAnsi="宋体" w:hint="eastAsia"/>
          <w:lang w:eastAsia="zh-CN"/>
        </w:rPr>
        <w:t>3i 导出</w:t>
      </w:r>
    </w:p>
    <w:p w14:paraId="72C89789" w14:textId="77777777" w:rsidR="00825F38" w:rsidRDefault="00825F38" w:rsidP="00825F38">
      <w:pPr>
        <w:pStyle w:val="11"/>
        <w:numPr>
          <w:ilvl w:val="0"/>
          <w:numId w:val="4"/>
        </w:numPr>
        <w:ind w:firstLineChars="0"/>
        <w:jc w:val="left"/>
        <w:rPr>
          <w:rFonts w:ascii="宋体" w:hAnsi="宋体"/>
          <w:lang w:eastAsia="zh-CN"/>
        </w:rPr>
      </w:pPr>
      <w:r>
        <w:rPr>
          <w:rFonts w:ascii="宋体" w:hAnsi="宋体" w:hint="eastAsia"/>
          <w:lang w:eastAsia="zh-CN"/>
        </w:rPr>
        <w:t>用例</w:t>
      </w:r>
      <w:r>
        <w:rPr>
          <w:rFonts w:ascii="宋体" w:hAnsi="宋体"/>
          <w:lang w:eastAsia="zh-CN"/>
        </w:rPr>
        <w:t>结束</w:t>
      </w:r>
    </w:p>
    <w:p w14:paraId="146A4980" w14:textId="77777777" w:rsidR="00825F38" w:rsidRDefault="00825F38" w:rsidP="00825F38">
      <w:pPr>
        <w:jc w:val="left"/>
        <w:rPr>
          <w:rFonts w:ascii="宋体" w:hAnsi="宋体"/>
        </w:rPr>
      </w:pPr>
      <w:r>
        <w:rPr>
          <w:rFonts w:ascii="宋体" w:hAnsi="宋体" w:hint="eastAsia"/>
        </w:rPr>
        <w:t>[备选事件流]：</w:t>
      </w:r>
    </w:p>
    <w:p w14:paraId="4C92682D" w14:textId="77777777" w:rsidR="00825F38" w:rsidRDefault="00825F38" w:rsidP="00825F38">
      <w:pPr>
        <w:jc w:val="left"/>
        <w:rPr>
          <w:rFonts w:ascii="宋体" w:hAnsi="宋体"/>
          <w:lang w:eastAsia="zh-CN"/>
        </w:rPr>
      </w:pPr>
      <w:r>
        <w:rPr>
          <w:rFonts w:ascii="宋体" w:hAnsi="宋体" w:hint="eastAsia"/>
          <w:lang w:eastAsia="zh-CN"/>
        </w:rPr>
        <w:t>3</w:t>
      </w:r>
      <w:r>
        <w:rPr>
          <w:rFonts w:ascii="宋体" w:hAnsi="宋体" w:hint="cs"/>
        </w:rPr>
        <w:t>a</w:t>
      </w:r>
      <w:r>
        <w:rPr>
          <w:rFonts w:ascii="宋体" w:hAnsi="宋体" w:hint="eastAsia"/>
          <w:lang w:eastAsia="zh-CN"/>
        </w:rPr>
        <w:t>：查看</w:t>
      </w:r>
    </w:p>
    <w:p w14:paraId="27B3546D" w14:textId="77777777" w:rsidR="00825F38" w:rsidRDefault="00825F38" w:rsidP="00825F38">
      <w:pPr>
        <w:pStyle w:val="11"/>
        <w:numPr>
          <w:ilvl w:val="0"/>
          <w:numId w:val="5"/>
        </w:numPr>
        <w:ind w:firstLineChars="0"/>
        <w:jc w:val="left"/>
        <w:rPr>
          <w:rFonts w:ascii="宋体" w:hAnsi="宋体"/>
          <w:lang w:eastAsia="zh-CN"/>
        </w:rPr>
      </w:pPr>
      <w:r>
        <w:rPr>
          <w:rFonts w:ascii="宋体" w:hAnsi="宋体"/>
          <w:lang w:eastAsia="zh-CN"/>
        </w:rPr>
        <w:t>点击流程编号超链接，弹出</w:t>
      </w:r>
      <w:r>
        <w:rPr>
          <w:rFonts w:ascii="宋体" w:hAnsi="宋体" w:hint="eastAsia"/>
          <w:lang w:eastAsia="zh-CN"/>
        </w:rPr>
        <w:t>员工安全</w:t>
      </w:r>
      <w:r>
        <w:rPr>
          <w:rFonts w:ascii="宋体" w:hAnsi="宋体"/>
          <w:lang w:eastAsia="zh-CN"/>
        </w:rPr>
        <w:t>信息</w:t>
      </w:r>
      <w:r>
        <w:rPr>
          <w:rFonts w:ascii="宋体" w:hAnsi="宋体" w:hint="eastAsia"/>
          <w:lang w:eastAsia="zh-CN"/>
        </w:rPr>
        <w:t>报告</w:t>
      </w:r>
      <w:r>
        <w:rPr>
          <w:rFonts w:ascii="宋体" w:hAnsi="宋体"/>
          <w:lang w:eastAsia="zh-CN"/>
        </w:rPr>
        <w:t>页面</w:t>
      </w:r>
      <w:r>
        <w:rPr>
          <w:rFonts w:ascii="宋体" w:hAnsi="宋体" w:hint="eastAsia"/>
          <w:lang w:eastAsia="zh-CN"/>
        </w:rPr>
        <w:t>R3a</w:t>
      </w:r>
    </w:p>
    <w:p w14:paraId="25BA976A" w14:textId="77777777" w:rsidR="00825F38" w:rsidRDefault="00825F38" w:rsidP="00825F38">
      <w:pPr>
        <w:pStyle w:val="11"/>
        <w:numPr>
          <w:ilvl w:val="0"/>
          <w:numId w:val="5"/>
        </w:numPr>
        <w:ind w:firstLineChars="0"/>
        <w:jc w:val="left"/>
        <w:rPr>
          <w:rFonts w:ascii="宋体" w:hAnsi="宋体"/>
          <w:lang w:eastAsia="zh-CN"/>
        </w:rPr>
      </w:pPr>
      <w:r>
        <w:rPr>
          <w:rFonts w:ascii="宋体" w:hAnsi="宋体" w:hint="eastAsia"/>
          <w:lang w:eastAsia="zh-CN"/>
        </w:rPr>
        <w:t>返回</w:t>
      </w:r>
      <w:r>
        <w:rPr>
          <w:rFonts w:ascii="宋体" w:hAnsi="宋体"/>
          <w:lang w:eastAsia="zh-CN"/>
        </w:rPr>
        <w:t>主事件流</w:t>
      </w:r>
      <w:r>
        <w:rPr>
          <w:rFonts w:ascii="宋体" w:hAnsi="宋体" w:hint="eastAsia"/>
          <w:lang w:eastAsia="zh-CN"/>
        </w:rPr>
        <w:t>3</w:t>
      </w:r>
    </w:p>
    <w:p w14:paraId="024F91BB" w14:textId="77777777" w:rsidR="00825F38" w:rsidRDefault="00825F38" w:rsidP="00825F38">
      <w:pPr>
        <w:jc w:val="left"/>
        <w:rPr>
          <w:rFonts w:ascii="宋体" w:hAnsi="宋体"/>
          <w:lang w:eastAsia="zh-CN"/>
        </w:rPr>
      </w:pPr>
      <w:r>
        <w:rPr>
          <w:rFonts w:ascii="宋体" w:hAnsi="宋体" w:hint="eastAsia"/>
          <w:lang w:eastAsia="zh-CN"/>
        </w:rPr>
        <w:t>3b：新增</w:t>
      </w:r>
    </w:p>
    <w:p w14:paraId="41966CB4"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点击【新增】按钮；</w:t>
      </w:r>
    </w:p>
    <w:p w14:paraId="42D510F5"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页面跳转到新增页面；</w:t>
      </w:r>
    </w:p>
    <w:p w14:paraId="02F85023"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0B270CFC"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用户编辑信息并发送，启动流程；</w:t>
      </w:r>
      <w:r>
        <w:rPr>
          <w:rFonts w:hint="eastAsia"/>
          <w:iCs/>
          <w:lang w:eastAsia="zh-CN"/>
        </w:rPr>
        <w:t>R3b-4</w:t>
      </w:r>
    </w:p>
    <w:p w14:paraId="7429D0D9" w14:textId="77777777" w:rsidR="00825F38" w:rsidRDefault="00825F38" w:rsidP="00825F38">
      <w:pPr>
        <w:ind w:firstLine="420"/>
        <w:jc w:val="left"/>
        <w:rPr>
          <w:iCs/>
          <w:lang w:eastAsia="zh-CN"/>
        </w:rPr>
      </w:pPr>
      <w:r>
        <w:rPr>
          <w:rFonts w:hint="eastAsia"/>
          <w:iCs/>
          <w:lang w:eastAsia="zh-CN"/>
        </w:rPr>
        <w:t>5.</w:t>
      </w:r>
      <w:r>
        <w:rPr>
          <w:rFonts w:hint="eastAsia"/>
          <w:iCs/>
          <w:lang w:eastAsia="zh-CN"/>
        </w:rPr>
        <w:t>系统提示操作成功；</w:t>
      </w:r>
    </w:p>
    <w:p w14:paraId="033E199A" w14:textId="77777777" w:rsidR="00825F38" w:rsidRDefault="00825F38" w:rsidP="00825F38">
      <w:pPr>
        <w:ind w:firstLine="420"/>
        <w:jc w:val="left"/>
        <w:rPr>
          <w:iCs/>
          <w:lang w:eastAsia="zh-CN"/>
        </w:rPr>
      </w:pPr>
      <w:r>
        <w:rPr>
          <w:rFonts w:hint="eastAsia"/>
          <w:lang w:eastAsia="zh-CN"/>
        </w:rPr>
        <w:t>6.</w:t>
      </w:r>
      <w:r>
        <w:rPr>
          <w:rFonts w:hint="eastAsia"/>
          <w:lang w:eastAsia="zh-CN"/>
        </w:rPr>
        <w:t>返回主事件流</w:t>
      </w:r>
      <w:r>
        <w:rPr>
          <w:rFonts w:hint="eastAsia"/>
          <w:lang w:eastAsia="zh-CN"/>
        </w:rPr>
        <w:t>3</w:t>
      </w:r>
      <w:r>
        <w:rPr>
          <w:rFonts w:hint="eastAsia"/>
          <w:lang w:eastAsia="zh-CN"/>
        </w:rPr>
        <w:t>。</w:t>
      </w:r>
    </w:p>
    <w:p w14:paraId="0068C832" w14:textId="77777777" w:rsidR="00825F38" w:rsidRDefault="00825F38" w:rsidP="00825F38">
      <w:pPr>
        <w:jc w:val="left"/>
        <w:rPr>
          <w:rFonts w:ascii="宋体" w:hAnsi="宋体"/>
          <w:lang w:eastAsia="zh-CN"/>
        </w:rPr>
      </w:pPr>
      <w:r>
        <w:rPr>
          <w:rFonts w:ascii="宋体" w:hAnsi="宋体" w:hint="eastAsia"/>
          <w:lang w:eastAsia="zh-CN"/>
        </w:rPr>
        <w:t>3c：修改</w:t>
      </w:r>
    </w:p>
    <w:p w14:paraId="4ED4CFD3" w14:textId="77777777" w:rsidR="00825F38" w:rsidRDefault="00825F38" w:rsidP="00825F38">
      <w:pPr>
        <w:numPr>
          <w:ilvl w:val="0"/>
          <w:numId w:val="6"/>
        </w:numPr>
        <w:ind w:firstLine="420"/>
        <w:jc w:val="left"/>
        <w:rPr>
          <w:iCs/>
          <w:lang w:eastAsia="zh-CN"/>
        </w:rPr>
      </w:pPr>
      <w:r>
        <w:rPr>
          <w:rFonts w:hint="eastAsia"/>
          <w:iCs/>
          <w:lang w:eastAsia="zh-CN"/>
        </w:rPr>
        <w:lastRenderedPageBreak/>
        <w:t>点击【修改】按钮；</w:t>
      </w:r>
      <w:r>
        <w:rPr>
          <w:rFonts w:hint="eastAsia"/>
          <w:iCs/>
          <w:lang w:eastAsia="zh-CN"/>
        </w:rPr>
        <w:t>R3c</w:t>
      </w:r>
    </w:p>
    <w:p w14:paraId="5535C230" w14:textId="77777777" w:rsidR="00825F38" w:rsidRDefault="00825F38" w:rsidP="00825F38">
      <w:pPr>
        <w:numPr>
          <w:ilvl w:val="0"/>
          <w:numId w:val="6"/>
        </w:numPr>
        <w:ind w:firstLine="420"/>
        <w:jc w:val="left"/>
        <w:rPr>
          <w:iCs/>
          <w:lang w:eastAsia="zh-CN"/>
        </w:rPr>
      </w:pPr>
      <w:r>
        <w:rPr>
          <w:rFonts w:hint="eastAsia"/>
          <w:iCs/>
          <w:lang w:eastAsia="zh-CN"/>
        </w:rPr>
        <w:t>页面跳转到修改页面；</w:t>
      </w:r>
    </w:p>
    <w:p w14:paraId="0A6794A4" w14:textId="77777777" w:rsidR="00825F38" w:rsidRDefault="00825F38" w:rsidP="00825F38">
      <w:pPr>
        <w:numPr>
          <w:ilvl w:val="0"/>
          <w:numId w:val="6"/>
        </w:numPr>
        <w:ind w:firstLine="420"/>
        <w:jc w:val="left"/>
        <w:rPr>
          <w:iCs/>
          <w:lang w:eastAsia="zh-CN"/>
        </w:rPr>
      </w:pPr>
      <w:r>
        <w:rPr>
          <w:rFonts w:hint="eastAsia"/>
          <w:iCs/>
          <w:lang w:eastAsia="zh-CN"/>
        </w:rPr>
        <w:t>用户编辑信息并保存；</w:t>
      </w:r>
    </w:p>
    <w:p w14:paraId="42BE0BF4" w14:textId="77777777" w:rsidR="00825F38" w:rsidRDefault="00825F38" w:rsidP="00825F38">
      <w:pPr>
        <w:numPr>
          <w:ilvl w:val="0"/>
          <w:numId w:val="6"/>
        </w:numPr>
        <w:ind w:firstLine="420"/>
        <w:jc w:val="left"/>
        <w:rPr>
          <w:iCs/>
          <w:lang w:eastAsia="zh-CN"/>
        </w:rPr>
      </w:pPr>
      <w:r>
        <w:rPr>
          <w:rFonts w:hint="eastAsia"/>
          <w:iCs/>
          <w:lang w:eastAsia="zh-CN"/>
        </w:rPr>
        <w:t>系统提示保存成功；</w:t>
      </w:r>
    </w:p>
    <w:p w14:paraId="0FDD6836" w14:textId="77777777" w:rsidR="00825F38" w:rsidRDefault="00825F38" w:rsidP="00825F38">
      <w:pPr>
        <w:numPr>
          <w:ilvl w:val="0"/>
          <w:numId w:val="6"/>
        </w:numPr>
        <w:ind w:firstLine="420"/>
        <w:jc w:val="left"/>
        <w:rPr>
          <w:iCs/>
          <w:lang w:eastAsia="zh-CN"/>
        </w:rPr>
      </w:pPr>
      <w:r>
        <w:rPr>
          <w:rFonts w:hint="eastAsia"/>
          <w:lang w:eastAsia="zh-CN"/>
        </w:rPr>
        <w:t>返回主事件流</w:t>
      </w:r>
      <w:r>
        <w:rPr>
          <w:rFonts w:hint="eastAsia"/>
          <w:lang w:eastAsia="zh-CN"/>
        </w:rPr>
        <w:t>3</w:t>
      </w:r>
      <w:r>
        <w:rPr>
          <w:rFonts w:hint="eastAsia"/>
          <w:lang w:eastAsia="zh-CN"/>
        </w:rPr>
        <w:t>。</w:t>
      </w:r>
    </w:p>
    <w:p w14:paraId="3BF3878E" w14:textId="77777777" w:rsidR="00825F38" w:rsidRDefault="00825F38" w:rsidP="00825F38">
      <w:pPr>
        <w:jc w:val="left"/>
        <w:rPr>
          <w:rFonts w:ascii="宋体" w:hAnsi="宋体"/>
          <w:lang w:eastAsia="zh-CN"/>
        </w:rPr>
      </w:pPr>
      <w:r>
        <w:rPr>
          <w:rFonts w:ascii="宋体" w:hAnsi="宋体" w:hint="eastAsia"/>
          <w:lang w:eastAsia="zh-CN"/>
        </w:rPr>
        <w:t>3d：删除</w:t>
      </w:r>
    </w:p>
    <w:p w14:paraId="08A4254F" w14:textId="77777777" w:rsidR="00825F38" w:rsidRDefault="00825F38" w:rsidP="00825F38">
      <w:pPr>
        <w:numPr>
          <w:ilvl w:val="0"/>
          <w:numId w:val="7"/>
        </w:numPr>
        <w:ind w:firstLine="420"/>
        <w:jc w:val="left"/>
        <w:rPr>
          <w:iCs/>
          <w:lang w:eastAsia="zh-CN"/>
        </w:rPr>
      </w:pPr>
      <w:r>
        <w:rPr>
          <w:rFonts w:hint="eastAsia"/>
          <w:iCs/>
          <w:lang w:eastAsia="zh-CN"/>
        </w:rPr>
        <w:t>点击【删除】按钮；</w:t>
      </w:r>
      <w:r>
        <w:rPr>
          <w:rFonts w:hint="eastAsia"/>
          <w:iCs/>
          <w:lang w:eastAsia="zh-CN"/>
        </w:rPr>
        <w:t>R3d</w:t>
      </w:r>
    </w:p>
    <w:p w14:paraId="1C380F8F" w14:textId="77777777" w:rsidR="00825F38" w:rsidRDefault="00825F38" w:rsidP="00825F38">
      <w:pPr>
        <w:numPr>
          <w:ilvl w:val="0"/>
          <w:numId w:val="7"/>
        </w:numPr>
        <w:ind w:firstLine="420"/>
        <w:jc w:val="left"/>
        <w:rPr>
          <w:iCs/>
          <w:lang w:eastAsia="zh-CN"/>
        </w:rPr>
      </w:pPr>
      <w:r>
        <w:rPr>
          <w:rFonts w:hint="eastAsia"/>
          <w:iCs/>
          <w:lang w:eastAsia="zh-CN"/>
        </w:rPr>
        <w:t>系统删除数据；</w:t>
      </w:r>
    </w:p>
    <w:p w14:paraId="2DB99BD8" w14:textId="77777777" w:rsidR="00825F38" w:rsidRDefault="00825F38" w:rsidP="00825F38">
      <w:pPr>
        <w:numPr>
          <w:ilvl w:val="0"/>
          <w:numId w:val="7"/>
        </w:numPr>
        <w:ind w:firstLine="420"/>
        <w:jc w:val="left"/>
        <w:rPr>
          <w:iCs/>
          <w:lang w:eastAsia="zh-CN"/>
        </w:rPr>
      </w:pPr>
      <w:r>
        <w:rPr>
          <w:rFonts w:hint="eastAsia"/>
          <w:iCs/>
          <w:lang w:eastAsia="zh-CN"/>
        </w:rPr>
        <w:t>系统提示删除成功；</w:t>
      </w:r>
    </w:p>
    <w:p w14:paraId="449C7E77" w14:textId="77777777" w:rsidR="00825F38" w:rsidRDefault="00825F38" w:rsidP="00825F38">
      <w:pPr>
        <w:numPr>
          <w:ilvl w:val="0"/>
          <w:numId w:val="7"/>
        </w:numPr>
        <w:ind w:firstLine="420"/>
        <w:jc w:val="left"/>
        <w:rPr>
          <w:iCs/>
          <w:lang w:eastAsia="zh-CN"/>
        </w:rPr>
      </w:pPr>
      <w:r>
        <w:rPr>
          <w:rFonts w:hint="eastAsia"/>
          <w:lang w:eastAsia="zh-CN"/>
        </w:rPr>
        <w:t>返回主事件流</w:t>
      </w:r>
      <w:r>
        <w:rPr>
          <w:rFonts w:hint="eastAsia"/>
          <w:lang w:eastAsia="zh-CN"/>
        </w:rPr>
        <w:t>3</w:t>
      </w:r>
      <w:r>
        <w:rPr>
          <w:rFonts w:hint="eastAsia"/>
          <w:lang w:eastAsia="zh-CN"/>
        </w:rPr>
        <w:t>。</w:t>
      </w:r>
    </w:p>
    <w:p w14:paraId="42AC82A2" w14:textId="77777777" w:rsidR="00825F38" w:rsidRDefault="00825F38" w:rsidP="00825F38">
      <w:pPr>
        <w:jc w:val="left"/>
        <w:rPr>
          <w:rFonts w:ascii="宋体" w:hAnsi="宋体"/>
          <w:lang w:eastAsia="zh-CN"/>
        </w:rPr>
      </w:pPr>
      <w:r>
        <w:rPr>
          <w:rFonts w:ascii="宋体" w:hAnsi="宋体" w:hint="eastAsia"/>
          <w:lang w:eastAsia="zh-CN"/>
        </w:rPr>
        <w:t>3e：修正信息</w:t>
      </w:r>
    </w:p>
    <w:p w14:paraId="6F1C4DCD"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点击【修正信息】按钮；</w:t>
      </w:r>
      <w:r>
        <w:rPr>
          <w:rFonts w:hint="eastAsia"/>
          <w:iCs/>
          <w:lang w:eastAsia="zh-CN"/>
        </w:rPr>
        <w:t>R3e</w:t>
      </w:r>
    </w:p>
    <w:p w14:paraId="2BE1A038"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页面跳转到修正信息页面；</w:t>
      </w:r>
    </w:p>
    <w:p w14:paraId="09CC49CE"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7D3825EB"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6E13B083"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04679372" w14:textId="77777777" w:rsidR="00825F38" w:rsidRDefault="00825F38" w:rsidP="00825F38">
      <w:pPr>
        <w:jc w:val="left"/>
        <w:rPr>
          <w:rFonts w:ascii="宋体" w:hAnsi="宋体"/>
          <w:lang w:eastAsia="zh-CN"/>
        </w:rPr>
      </w:pPr>
      <w:r>
        <w:rPr>
          <w:rFonts w:ascii="宋体" w:hAnsi="宋体" w:hint="eastAsia"/>
          <w:lang w:eastAsia="zh-CN"/>
        </w:rPr>
        <w:t>3f：生成部门绩效（二期做）</w:t>
      </w:r>
    </w:p>
    <w:p w14:paraId="149027A7"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点击【生成部门绩效】按钮；</w:t>
      </w:r>
      <w:r>
        <w:rPr>
          <w:rFonts w:hint="eastAsia"/>
          <w:iCs/>
          <w:lang w:eastAsia="zh-CN"/>
        </w:rPr>
        <w:t>R3f</w:t>
      </w:r>
    </w:p>
    <w:p w14:paraId="794DDDB9"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系统提示操作成功；</w:t>
      </w:r>
    </w:p>
    <w:p w14:paraId="3B3FFAEB" w14:textId="77777777" w:rsidR="00825F38" w:rsidRDefault="00825F38" w:rsidP="00825F38">
      <w:pPr>
        <w:ind w:firstLine="420"/>
        <w:jc w:val="left"/>
        <w:rPr>
          <w:iCs/>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2089D4D3" w14:textId="77777777" w:rsidR="00825F38" w:rsidRDefault="00825F38" w:rsidP="00825F38">
      <w:pPr>
        <w:jc w:val="left"/>
        <w:rPr>
          <w:rFonts w:ascii="宋体" w:hAnsi="宋体"/>
          <w:lang w:eastAsia="zh-CN"/>
        </w:rPr>
      </w:pPr>
      <w:r>
        <w:rPr>
          <w:rFonts w:ascii="宋体" w:hAnsi="宋体" w:hint="eastAsia"/>
          <w:lang w:eastAsia="zh-CN"/>
        </w:rPr>
        <w:t>3g：发布典型信息</w:t>
      </w:r>
    </w:p>
    <w:p w14:paraId="62B6791E"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点击【发布典型信息按钮】按钮；</w:t>
      </w:r>
      <w:r>
        <w:rPr>
          <w:rFonts w:hint="eastAsia"/>
          <w:iCs/>
          <w:lang w:eastAsia="zh-CN"/>
        </w:rPr>
        <w:t>R3g</w:t>
      </w:r>
    </w:p>
    <w:p w14:paraId="0D516545"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系统提示操作成功；</w:t>
      </w:r>
    </w:p>
    <w:p w14:paraId="06A6B4BA" w14:textId="77777777" w:rsidR="00825F38" w:rsidRDefault="00825F38" w:rsidP="00825F38">
      <w:pPr>
        <w:ind w:firstLine="420"/>
        <w:jc w:val="left"/>
        <w:rPr>
          <w:iCs/>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447000F0" w14:textId="77777777" w:rsidR="00825F38" w:rsidRDefault="00825F38" w:rsidP="00825F38">
      <w:pPr>
        <w:jc w:val="left"/>
        <w:rPr>
          <w:rFonts w:ascii="宋体" w:hAnsi="宋体"/>
          <w:lang w:eastAsia="zh-CN"/>
        </w:rPr>
      </w:pPr>
      <w:r>
        <w:rPr>
          <w:rFonts w:ascii="宋体" w:hAnsi="宋体" w:hint="eastAsia"/>
          <w:lang w:eastAsia="zh-CN"/>
        </w:rPr>
        <w:t>3h：重启调查</w:t>
      </w:r>
    </w:p>
    <w:p w14:paraId="17E0C7F7"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点击【重启调查】按钮；</w:t>
      </w:r>
      <w:r>
        <w:rPr>
          <w:rFonts w:hint="eastAsia"/>
          <w:iCs/>
          <w:lang w:eastAsia="zh-CN"/>
        </w:rPr>
        <w:t>R3h</w:t>
      </w:r>
    </w:p>
    <w:p w14:paraId="2563FADD"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系统提示操作成功；</w:t>
      </w:r>
    </w:p>
    <w:p w14:paraId="079BC99A" w14:textId="77777777" w:rsidR="00825F38" w:rsidRDefault="00825F38" w:rsidP="00825F38">
      <w:pPr>
        <w:ind w:firstLine="420"/>
        <w:jc w:val="left"/>
        <w:rPr>
          <w:iCs/>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7E91E033" w14:textId="77777777" w:rsidR="00825F38" w:rsidRDefault="00825F38" w:rsidP="00825F38">
      <w:pPr>
        <w:jc w:val="left"/>
        <w:rPr>
          <w:rFonts w:ascii="宋体" w:hAnsi="宋体"/>
          <w:lang w:eastAsia="zh-CN"/>
        </w:rPr>
      </w:pPr>
      <w:r>
        <w:rPr>
          <w:rFonts w:ascii="宋体" w:hAnsi="宋体" w:hint="eastAsia"/>
          <w:lang w:eastAsia="zh-CN"/>
        </w:rPr>
        <w:t>3i：导出</w:t>
      </w:r>
    </w:p>
    <w:p w14:paraId="3D52FAC4" w14:textId="77777777" w:rsidR="00825F38" w:rsidRDefault="00825F38" w:rsidP="00825F38">
      <w:pPr>
        <w:pStyle w:val="11"/>
        <w:ind w:leftChars="200" w:left="420" w:firstLineChars="0" w:firstLine="0"/>
        <w:jc w:val="left"/>
        <w:rPr>
          <w:rFonts w:ascii="宋体" w:hAnsi="宋体"/>
          <w:lang w:eastAsia="zh-CN"/>
        </w:rPr>
      </w:pPr>
      <w:r>
        <w:rPr>
          <w:rFonts w:ascii="宋体" w:hAnsi="宋体" w:hint="eastAsia"/>
          <w:lang w:eastAsia="zh-CN"/>
        </w:rPr>
        <w:t>1.</w:t>
      </w:r>
      <w:r>
        <w:rPr>
          <w:rFonts w:ascii="宋体" w:hAnsi="宋体"/>
          <w:lang w:eastAsia="zh-CN"/>
        </w:rPr>
        <w:t>点击流</w:t>
      </w:r>
      <w:r>
        <w:rPr>
          <w:rFonts w:ascii="宋体" w:hAnsi="宋体" w:hint="eastAsia"/>
          <w:lang w:eastAsia="zh-CN"/>
        </w:rPr>
        <w:t>【导出】按钮</w:t>
      </w:r>
    </w:p>
    <w:p w14:paraId="336AFCF5" w14:textId="77777777" w:rsidR="00825F38" w:rsidRDefault="00825F38" w:rsidP="00825F38">
      <w:pPr>
        <w:pStyle w:val="11"/>
        <w:ind w:firstLineChars="0"/>
        <w:jc w:val="left"/>
        <w:rPr>
          <w:rFonts w:ascii="宋体" w:hAnsi="宋体"/>
          <w:lang w:eastAsia="zh-CN"/>
        </w:rPr>
      </w:pPr>
      <w:r>
        <w:rPr>
          <w:rFonts w:ascii="宋体" w:hAnsi="宋体" w:hint="eastAsia"/>
          <w:lang w:eastAsia="zh-CN"/>
        </w:rPr>
        <w:t>2.</w:t>
      </w:r>
      <w:r>
        <w:rPr>
          <w:rFonts w:hint="eastAsia"/>
          <w:iCs/>
          <w:lang w:eastAsia="zh-CN"/>
        </w:rPr>
        <w:t>导出</w:t>
      </w:r>
      <w:r>
        <w:rPr>
          <w:rFonts w:hint="eastAsia"/>
          <w:iCs/>
          <w:lang w:eastAsia="zh-CN"/>
        </w:rPr>
        <w:t>excel</w:t>
      </w:r>
      <w:r>
        <w:rPr>
          <w:rFonts w:hint="eastAsia"/>
          <w:iCs/>
          <w:lang w:eastAsia="zh-CN"/>
        </w:rPr>
        <w:t>文件；</w:t>
      </w:r>
      <w:r>
        <w:rPr>
          <w:rFonts w:hint="eastAsia"/>
          <w:iCs/>
          <w:lang w:eastAsia="zh-CN"/>
        </w:rPr>
        <w:t>R3i</w:t>
      </w:r>
    </w:p>
    <w:p w14:paraId="2A770EFC" w14:textId="77777777" w:rsidR="00825F38" w:rsidRDefault="00825F38" w:rsidP="00825F38">
      <w:pPr>
        <w:pStyle w:val="11"/>
        <w:ind w:left="420" w:firstLineChars="0" w:firstLine="0"/>
        <w:jc w:val="left"/>
        <w:rPr>
          <w:rFonts w:ascii="宋体" w:hAnsi="宋体"/>
          <w:lang w:eastAsia="zh-CN"/>
        </w:rPr>
      </w:pPr>
      <w:r>
        <w:rPr>
          <w:rFonts w:ascii="宋体" w:hAnsi="宋体" w:hint="eastAsia"/>
          <w:lang w:eastAsia="zh-CN"/>
        </w:rPr>
        <w:t>3.返回</w:t>
      </w:r>
      <w:r>
        <w:rPr>
          <w:rFonts w:ascii="宋体" w:hAnsi="宋体"/>
          <w:lang w:eastAsia="zh-CN"/>
        </w:rPr>
        <w:t>主事件流</w:t>
      </w:r>
      <w:r>
        <w:rPr>
          <w:rFonts w:ascii="宋体" w:hAnsi="宋体" w:hint="eastAsia"/>
          <w:lang w:eastAsia="zh-CN"/>
        </w:rPr>
        <w:t>3</w:t>
      </w:r>
    </w:p>
    <w:p w14:paraId="34869411" w14:textId="77777777" w:rsidR="00825F38" w:rsidRDefault="00825F38" w:rsidP="00825F38">
      <w:pPr>
        <w:pStyle w:val="11"/>
        <w:ind w:firstLineChars="0" w:firstLine="0"/>
        <w:jc w:val="left"/>
        <w:rPr>
          <w:rFonts w:ascii="宋体" w:hAnsi="宋体"/>
          <w:lang w:eastAsia="zh-CN"/>
        </w:rPr>
      </w:pPr>
    </w:p>
    <w:p w14:paraId="29EB24B2" w14:textId="77777777" w:rsidR="00825F38" w:rsidRDefault="00825F38" w:rsidP="00825F38">
      <w:pPr>
        <w:rPr>
          <w:rFonts w:ascii="宋体" w:hAnsi="宋体"/>
        </w:rPr>
      </w:pPr>
      <w:r>
        <w:rPr>
          <w:rFonts w:ascii="宋体" w:hAnsi="宋体" w:hint="eastAsia"/>
        </w:rPr>
        <w:t>[后置条件]：</w:t>
      </w:r>
      <w:r>
        <w:rPr>
          <w:rFonts w:ascii="宋体" w:hAnsi="宋体" w:hint="cs"/>
        </w:rPr>
        <w:t>UC00</w:t>
      </w:r>
      <w:r>
        <w:rPr>
          <w:rFonts w:ascii="宋体" w:hAnsi="宋体" w:hint="eastAsia"/>
          <w:lang w:eastAsia="zh-CN"/>
        </w:rPr>
        <w:t>3、UC005、UC006、UC0013、UC0022</w:t>
      </w:r>
    </w:p>
    <w:p w14:paraId="3CEB964F" w14:textId="77777777" w:rsidR="00825F38" w:rsidRDefault="00825F38" w:rsidP="00825F38">
      <w:pPr>
        <w:jc w:val="left"/>
        <w:rPr>
          <w:rFonts w:ascii="宋体" w:hAnsi="宋体"/>
        </w:rPr>
      </w:pPr>
      <w:r>
        <w:rPr>
          <w:rFonts w:ascii="宋体" w:hAnsi="宋体" w:hint="eastAsia"/>
        </w:rPr>
        <w:t>[事件规则]：</w:t>
      </w:r>
    </w:p>
    <w:p w14:paraId="34F21FC7" w14:textId="77777777" w:rsidR="00825F38" w:rsidRDefault="00825F38" w:rsidP="00825F38">
      <w:pPr>
        <w:jc w:val="left"/>
        <w:rPr>
          <w:rFonts w:ascii="宋体" w:hAnsi="宋体"/>
          <w:lang w:eastAsia="zh-CN"/>
        </w:rPr>
      </w:pPr>
      <w:r>
        <w:rPr>
          <w:rFonts w:ascii="宋体" w:hAnsi="宋体" w:hint="cs"/>
        </w:rPr>
        <w:t>R</w:t>
      </w:r>
      <w:r>
        <w:rPr>
          <w:rFonts w:ascii="宋体" w:hAnsi="宋体" w:hint="eastAsia"/>
          <w:lang w:eastAsia="zh-CN"/>
        </w:rPr>
        <w:t>3</w:t>
      </w:r>
      <w:r>
        <w:rPr>
          <w:rFonts w:ascii="宋体" w:hAnsi="宋体"/>
        </w:rPr>
        <w:t>.</w:t>
      </w:r>
      <w:r>
        <w:rPr>
          <w:rFonts w:ascii="宋体" w:hAnsi="宋体" w:hint="eastAsia"/>
          <w:lang w:eastAsia="zh-CN"/>
        </w:rPr>
        <w:t>查询</w:t>
      </w:r>
      <w:r>
        <w:rPr>
          <w:rFonts w:ascii="宋体" w:hAnsi="宋体"/>
          <w:lang w:eastAsia="zh-CN"/>
        </w:rPr>
        <w:t>规则</w:t>
      </w:r>
    </w:p>
    <w:p w14:paraId="47B9EF48" w14:textId="77777777" w:rsidR="00825F38" w:rsidRDefault="00825F38" w:rsidP="00825F38">
      <w:pPr>
        <w:numPr>
          <w:ilvl w:val="0"/>
          <w:numId w:val="8"/>
        </w:numPr>
        <w:ind w:firstLine="420"/>
        <w:jc w:val="left"/>
        <w:rPr>
          <w:rFonts w:asciiTheme="minorEastAsia" w:eastAsiaTheme="minorEastAsia" w:hAnsiTheme="minorEastAsia" w:cstheme="minorBidi"/>
          <w:kern w:val="2"/>
          <w:szCs w:val="21"/>
          <w:lang w:val="fr-CA" w:eastAsia="zh-CN"/>
        </w:rPr>
      </w:pPr>
      <w:r>
        <w:rPr>
          <w:rFonts w:asciiTheme="minorEastAsia" w:eastAsiaTheme="minorEastAsia" w:hAnsiTheme="minorEastAsia" w:cstheme="minorBidi" w:hint="eastAsia"/>
          <w:kern w:val="2"/>
          <w:szCs w:val="21"/>
          <w:lang w:eastAsia="zh-CN"/>
        </w:rPr>
        <w:t xml:space="preserve">  </w:t>
      </w:r>
      <w:r>
        <w:rPr>
          <w:rFonts w:asciiTheme="minorEastAsia" w:eastAsiaTheme="minorEastAsia" w:hAnsiTheme="minorEastAsia" w:cstheme="minorBidi" w:hint="eastAsia"/>
          <w:kern w:val="2"/>
          <w:szCs w:val="21"/>
          <w:lang w:val="fr-CA" w:eastAsia="zh-CN"/>
        </w:rPr>
        <w:t>查询权限：员工。</w:t>
      </w:r>
    </w:p>
    <w:p w14:paraId="431D7CC4" w14:textId="77777777" w:rsidR="00825F38" w:rsidRDefault="00825F38" w:rsidP="00825F38">
      <w:pPr>
        <w:numPr>
          <w:ilvl w:val="0"/>
          <w:numId w:val="8"/>
        </w:numPr>
        <w:ind w:firstLine="420"/>
        <w:jc w:val="left"/>
        <w:rPr>
          <w:rFonts w:ascii="宋体" w:hAnsi="宋体"/>
          <w:lang w:eastAsia="zh-CN"/>
        </w:rPr>
      </w:pPr>
      <w:r>
        <w:rPr>
          <w:rFonts w:asciiTheme="minorEastAsia" w:eastAsiaTheme="minorEastAsia" w:hAnsiTheme="minorEastAsia" w:cstheme="minorBidi" w:hint="eastAsia"/>
          <w:kern w:val="2"/>
          <w:szCs w:val="21"/>
          <w:lang w:eastAsia="zh-CN"/>
        </w:rPr>
        <w:t xml:space="preserve">  </w:t>
      </w:r>
      <w:r>
        <w:rPr>
          <w:rFonts w:asciiTheme="minorEastAsia" w:eastAsiaTheme="minorEastAsia" w:hAnsiTheme="minorEastAsia" w:cstheme="minorBidi" w:hint="eastAsia"/>
          <w:kern w:val="2"/>
          <w:szCs w:val="21"/>
          <w:lang w:val="fr-CA" w:eastAsia="zh-CN"/>
        </w:rPr>
        <w:t>编辑中的数据只能本人才能查询，当报告发送到安监部</w:t>
      </w:r>
      <w:r>
        <w:rPr>
          <w:rFonts w:asciiTheme="minorEastAsia" w:eastAsiaTheme="minorEastAsia" w:hAnsiTheme="minorEastAsia" w:cstheme="minorBidi"/>
          <w:kern w:val="2"/>
          <w:szCs w:val="21"/>
          <w:lang w:val="fr-CA" w:eastAsia="zh-CN"/>
        </w:rPr>
        <w:t>/</w:t>
      </w:r>
      <w:r>
        <w:rPr>
          <w:rFonts w:asciiTheme="minorEastAsia" w:eastAsiaTheme="minorEastAsia" w:hAnsiTheme="minorEastAsia" w:cstheme="minorBidi" w:hint="eastAsia"/>
          <w:kern w:val="2"/>
          <w:szCs w:val="21"/>
          <w:lang w:val="fr-CA" w:eastAsia="zh-CN"/>
        </w:rPr>
        <w:t>保卫部信息管理员处但还没有被处理时，除安监部</w:t>
      </w:r>
      <w:r>
        <w:rPr>
          <w:rFonts w:asciiTheme="minorEastAsia" w:eastAsiaTheme="minorEastAsia" w:hAnsiTheme="minorEastAsia" w:cstheme="minorBidi"/>
          <w:kern w:val="2"/>
          <w:szCs w:val="21"/>
          <w:lang w:val="fr-CA" w:eastAsia="zh-CN"/>
        </w:rPr>
        <w:t>/</w:t>
      </w:r>
      <w:r>
        <w:rPr>
          <w:rFonts w:asciiTheme="minorEastAsia" w:eastAsiaTheme="minorEastAsia" w:hAnsiTheme="minorEastAsia" w:cstheme="minorBidi" w:hint="eastAsia"/>
          <w:kern w:val="2"/>
          <w:szCs w:val="21"/>
          <w:lang w:val="fr-CA" w:eastAsia="zh-CN"/>
        </w:rPr>
        <w:t>保卫部</w:t>
      </w:r>
      <w:r w:rsidR="00B0653B">
        <w:rPr>
          <w:rFonts w:asciiTheme="minorEastAsia" w:eastAsiaTheme="minorEastAsia" w:hAnsiTheme="minorEastAsia" w:cstheme="minorBidi" w:hint="eastAsia"/>
          <w:kern w:val="2"/>
          <w:szCs w:val="21"/>
          <w:lang w:val="fr-CA" w:eastAsia="zh-CN"/>
        </w:rPr>
        <w:t>所有</w:t>
      </w:r>
      <w:r>
        <w:rPr>
          <w:rFonts w:asciiTheme="minorEastAsia" w:eastAsiaTheme="minorEastAsia" w:hAnsiTheme="minorEastAsia" w:cstheme="minorBidi" w:hint="eastAsia"/>
          <w:kern w:val="2"/>
          <w:szCs w:val="21"/>
          <w:lang w:val="fr-CA" w:eastAsia="zh-CN"/>
        </w:rPr>
        <w:t>角色和本人，其他人员在报告查询页面均不能查</w:t>
      </w:r>
      <w:r>
        <w:rPr>
          <w:rFonts w:asciiTheme="minorEastAsia" w:eastAsiaTheme="minorEastAsia" w:hAnsiTheme="minorEastAsia" w:cstheme="minorBidi" w:hint="eastAsia"/>
          <w:kern w:val="2"/>
          <w:szCs w:val="21"/>
          <w:lang w:eastAsia="zh-CN"/>
        </w:rPr>
        <w:tab/>
      </w:r>
      <w:r>
        <w:rPr>
          <w:rFonts w:asciiTheme="minorEastAsia" w:eastAsiaTheme="minorEastAsia" w:hAnsiTheme="minorEastAsia" w:cstheme="minorBidi" w:hint="eastAsia"/>
          <w:kern w:val="2"/>
          <w:szCs w:val="21"/>
          <w:lang w:eastAsia="zh-CN"/>
        </w:rPr>
        <w:tab/>
      </w:r>
      <w:r>
        <w:rPr>
          <w:rFonts w:asciiTheme="minorEastAsia" w:eastAsiaTheme="minorEastAsia" w:hAnsiTheme="minorEastAsia" w:cstheme="minorBidi" w:hint="eastAsia"/>
          <w:kern w:val="2"/>
          <w:szCs w:val="21"/>
          <w:lang w:val="fr-CA" w:eastAsia="zh-CN"/>
        </w:rPr>
        <w:t>询到该条信息。</w:t>
      </w:r>
    </w:p>
    <w:p w14:paraId="5D483C59" w14:textId="77777777" w:rsidR="00825F38" w:rsidRDefault="00825F38" w:rsidP="00825F38">
      <w:pPr>
        <w:numPr>
          <w:ilvl w:val="0"/>
          <w:numId w:val="8"/>
        </w:numPr>
        <w:ind w:firstLine="420"/>
        <w:jc w:val="left"/>
        <w:rPr>
          <w:rFonts w:ascii="宋体" w:hAnsi="宋体"/>
          <w:lang w:eastAsia="zh-CN"/>
        </w:rPr>
      </w:pPr>
      <w:r>
        <w:rPr>
          <w:rFonts w:asciiTheme="minorEastAsia" w:eastAsiaTheme="minorEastAsia" w:hAnsiTheme="minorEastAsia" w:cstheme="minorBidi" w:hint="eastAsia"/>
          <w:kern w:val="2"/>
          <w:szCs w:val="21"/>
          <w:lang w:eastAsia="zh-CN"/>
        </w:rPr>
        <w:t xml:space="preserve">  </w:t>
      </w:r>
      <w:r>
        <w:rPr>
          <w:rFonts w:asciiTheme="minorEastAsia" w:eastAsiaTheme="minorEastAsia" w:hAnsiTheme="minorEastAsia" w:cstheme="minorBidi" w:hint="eastAsia"/>
          <w:kern w:val="2"/>
          <w:szCs w:val="21"/>
          <w:lang w:val="fr-CA" w:eastAsia="zh-CN"/>
        </w:rPr>
        <w:t>其他数据员工权限均能查看。</w:t>
      </w:r>
    </w:p>
    <w:p w14:paraId="374017AC" w14:textId="77777777" w:rsidR="00825F38" w:rsidRDefault="00825F38" w:rsidP="00825F38">
      <w:pPr>
        <w:numPr>
          <w:ilvl w:val="0"/>
          <w:numId w:val="8"/>
        </w:numPr>
        <w:ind w:firstLine="420"/>
        <w:jc w:val="left"/>
        <w:rPr>
          <w:rFonts w:ascii="宋体" w:hAnsi="宋体"/>
          <w:lang w:eastAsia="zh-CN"/>
        </w:rPr>
      </w:pPr>
      <w:r>
        <w:rPr>
          <w:rFonts w:asciiTheme="minorEastAsia" w:eastAsiaTheme="minorEastAsia" w:hAnsiTheme="minorEastAsia" w:hint="eastAsia"/>
          <w:szCs w:val="21"/>
          <w:lang w:eastAsia="zh-CN"/>
        </w:rPr>
        <w:t xml:space="preserve">  </w:t>
      </w:r>
      <w:r>
        <w:rPr>
          <w:rFonts w:asciiTheme="minorEastAsia" w:eastAsiaTheme="minorEastAsia" w:hAnsiTheme="minorEastAsia" w:hint="eastAsia"/>
          <w:szCs w:val="21"/>
          <w:lang w:val="fr-CA" w:eastAsia="zh-CN"/>
        </w:rPr>
        <w:t>报告查询仅展示</w:t>
      </w:r>
      <w:r>
        <w:rPr>
          <w:rFonts w:asciiTheme="minorEastAsia" w:eastAsiaTheme="minorEastAsia" w:hAnsiTheme="minorEastAsia"/>
          <w:szCs w:val="21"/>
          <w:lang w:val="fr-CA" w:eastAsia="zh-CN"/>
        </w:rPr>
        <w:t>II</w:t>
      </w:r>
      <w:r>
        <w:rPr>
          <w:rFonts w:asciiTheme="minorEastAsia" w:eastAsiaTheme="minorEastAsia" w:hAnsiTheme="minorEastAsia" w:hint="eastAsia"/>
          <w:szCs w:val="21"/>
          <w:lang w:val="fr-CA" w:eastAsia="zh-CN"/>
        </w:rPr>
        <w:t>开头的编号的报告，不展示原始报告，编号为</w:t>
      </w:r>
      <w:r>
        <w:rPr>
          <w:rFonts w:asciiTheme="minorEastAsia" w:eastAsiaTheme="minorEastAsia" w:hAnsiTheme="minorEastAsia"/>
          <w:szCs w:val="21"/>
          <w:lang w:val="fr-CA" w:eastAsia="zh-CN"/>
        </w:rPr>
        <w:t>MR</w:t>
      </w:r>
      <w:r>
        <w:rPr>
          <w:rFonts w:asciiTheme="minorEastAsia" w:eastAsiaTheme="minorEastAsia" w:hAnsiTheme="minorEastAsia" w:hint="eastAsia"/>
          <w:szCs w:val="21"/>
          <w:lang w:val="fr-CA" w:eastAsia="zh-CN"/>
        </w:rPr>
        <w:t>、</w:t>
      </w:r>
      <w:r>
        <w:rPr>
          <w:rFonts w:asciiTheme="minorEastAsia" w:eastAsiaTheme="minorEastAsia" w:hAnsiTheme="minorEastAsia"/>
          <w:szCs w:val="21"/>
          <w:lang w:val="fr-CA" w:eastAsia="zh-CN"/>
        </w:rPr>
        <w:t>HC</w:t>
      </w:r>
      <w:r>
        <w:rPr>
          <w:rFonts w:asciiTheme="minorEastAsia" w:eastAsiaTheme="minorEastAsia" w:hAnsiTheme="minorEastAsia" w:hint="eastAsia"/>
          <w:szCs w:val="21"/>
          <w:lang w:val="fr-CA" w:eastAsia="zh-CN"/>
        </w:rPr>
        <w:t>、</w:t>
      </w:r>
      <w:r>
        <w:rPr>
          <w:rFonts w:asciiTheme="minorEastAsia" w:eastAsiaTheme="minorEastAsia" w:hAnsiTheme="minorEastAsia"/>
          <w:szCs w:val="21"/>
          <w:lang w:val="fr-CA" w:eastAsia="zh-CN"/>
        </w:rPr>
        <w:t>SC</w:t>
      </w:r>
      <w:r>
        <w:rPr>
          <w:rFonts w:asciiTheme="minorEastAsia" w:eastAsiaTheme="minorEastAsia" w:hAnsiTheme="minorEastAsia" w:hint="eastAsia"/>
          <w:szCs w:val="21"/>
          <w:lang w:val="fr-CA" w:eastAsia="zh-CN"/>
        </w:rPr>
        <w:t>开头的报告</w:t>
      </w:r>
    </w:p>
    <w:p w14:paraId="30D8E632" w14:textId="77777777" w:rsidR="00825F38" w:rsidRDefault="00825F38" w:rsidP="00825F38">
      <w:pPr>
        <w:numPr>
          <w:ilvl w:val="0"/>
          <w:numId w:val="8"/>
        </w:numPr>
        <w:ind w:firstLine="420"/>
        <w:jc w:val="left"/>
        <w:rPr>
          <w:rFonts w:ascii="宋体" w:hAnsi="宋体"/>
          <w:lang w:eastAsia="zh-CN"/>
        </w:rPr>
      </w:pPr>
      <w:r>
        <w:rPr>
          <w:rFonts w:asciiTheme="minorEastAsia" w:hAnsiTheme="minorEastAsia" w:hint="eastAsia"/>
          <w:szCs w:val="21"/>
          <w:lang w:eastAsia="zh-CN"/>
        </w:rPr>
        <w:t xml:space="preserve">  </w:t>
      </w:r>
      <w:r>
        <w:rPr>
          <w:rFonts w:asciiTheme="minorEastAsia" w:hAnsiTheme="minorEastAsia" w:hint="eastAsia"/>
          <w:szCs w:val="21"/>
          <w:lang w:val="fr-CA"/>
        </w:rPr>
        <w:t>报告标题蓝色显示流程未结束的数据，绿色显示流程已经结束的数据。红色显示</w:t>
      </w:r>
      <w:r>
        <w:rPr>
          <w:rFonts w:asciiTheme="minorEastAsia" w:hAnsiTheme="minorEastAsia" w:hint="eastAsia"/>
          <w:szCs w:val="21"/>
          <w:lang w:val="fr-CA"/>
        </w:rPr>
        <w:lastRenderedPageBreak/>
        <w:t>超期数据（待办里面为超期的数据）</w:t>
      </w:r>
      <w:r>
        <w:rPr>
          <w:rFonts w:asciiTheme="minorEastAsia" w:hAnsiTheme="minorEastAsia" w:hint="eastAsia"/>
          <w:szCs w:val="21"/>
          <w:lang w:val="fr-CA" w:eastAsia="zh-CN"/>
        </w:rPr>
        <w:t>。</w:t>
      </w:r>
    </w:p>
    <w:p w14:paraId="0C03D54C"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3a</w:t>
      </w:r>
      <w:r>
        <w:rPr>
          <w:rFonts w:ascii="宋体" w:hAnsi="宋体" w:hint="eastAsia"/>
        </w:rPr>
        <w:t>.</w:t>
      </w:r>
      <w:r>
        <w:rPr>
          <w:rFonts w:ascii="宋体" w:hAnsi="宋体" w:hint="eastAsia"/>
          <w:lang w:eastAsia="zh-CN"/>
        </w:rPr>
        <w:t>查看</w:t>
      </w:r>
      <w:r>
        <w:rPr>
          <w:rFonts w:ascii="宋体" w:hAnsi="宋体" w:hint="eastAsia"/>
        </w:rPr>
        <w:t>规则</w:t>
      </w:r>
    </w:p>
    <w:p w14:paraId="0A1A82E1" w14:textId="77777777" w:rsidR="00825F38" w:rsidRDefault="00825F38" w:rsidP="00825F38">
      <w:pPr>
        <w:pStyle w:val="20"/>
        <w:numPr>
          <w:ilvl w:val="3"/>
          <w:numId w:val="9"/>
        </w:numPr>
        <w:ind w:left="840" w:firstLineChars="0"/>
        <w:jc w:val="left"/>
        <w:rPr>
          <w:rFonts w:ascii="宋体" w:hAnsi="宋体"/>
        </w:rPr>
      </w:pPr>
      <w:r>
        <w:rPr>
          <w:rFonts w:asciiTheme="minorEastAsia" w:hAnsiTheme="minorEastAsia" w:hint="eastAsia"/>
          <w:szCs w:val="21"/>
          <w:lang w:val="fr-CA"/>
        </w:rPr>
        <w:t>非报告人、填报人和非信息管理员不能看到报告人和填报人信息栏目</w:t>
      </w:r>
    </w:p>
    <w:p w14:paraId="361BA30B" w14:textId="77777777" w:rsidR="00825F38" w:rsidRDefault="00825F38" w:rsidP="00825F38">
      <w:pPr>
        <w:pStyle w:val="20"/>
        <w:numPr>
          <w:ilvl w:val="3"/>
          <w:numId w:val="9"/>
        </w:numPr>
        <w:ind w:left="840" w:firstLineChars="0"/>
        <w:jc w:val="left"/>
        <w:rPr>
          <w:rFonts w:ascii="宋体" w:hAnsi="宋体"/>
        </w:rPr>
      </w:pPr>
      <w:r>
        <w:rPr>
          <w:rFonts w:asciiTheme="minorEastAsia" w:hAnsiTheme="minorEastAsia" w:hint="eastAsia"/>
          <w:szCs w:val="21"/>
          <w:lang w:val="fr-CA"/>
        </w:rPr>
        <w:t>如果是是否匿名选择是的，则除了自己外其他人查看均显示</w:t>
      </w:r>
      <w:r w:rsidR="00B0653B">
        <w:rPr>
          <w:rFonts w:asciiTheme="minorEastAsia" w:hAnsiTheme="minorEastAsia" w:hint="eastAsia"/>
          <w:color w:val="FF0000"/>
          <w:szCs w:val="21"/>
          <w:lang w:val="fr-CA" w:eastAsia="zh-CN"/>
        </w:rPr>
        <w:t>星号</w:t>
      </w:r>
    </w:p>
    <w:p w14:paraId="5D4AA467"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w:t>
      </w:r>
      <w:r>
        <w:rPr>
          <w:rFonts w:ascii="宋体" w:hAnsi="宋体"/>
        </w:rPr>
        <w:t>b</w:t>
      </w:r>
      <w:r>
        <w:rPr>
          <w:rFonts w:ascii="宋体" w:hAnsi="宋体" w:hint="eastAsia"/>
          <w:lang w:eastAsia="zh-CN"/>
        </w:rPr>
        <w:t>-4</w:t>
      </w:r>
      <w:r>
        <w:rPr>
          <w:rFonts w:ascii="宋体" w:hAnsi="宋体" w:hint="eastAsia"/>
        </w:rPr>
        <w:t>.</w:t>
      </w:r>
      <w:r>
        <w:rPr>
          <w:rFonts w:ascii="宋体" w:hAnsi="宋体" w:hint="eastAsia"/>
          <w:lang w:eastAsia="zh-CN"/>
        </w:rPr>
        <w:t>员工安全报告流程</w:t>
      </w:r>
      <w:r>
        <w:rPr>
          <w:rFonts w:ascii="宋体" w:hAnsi="宋体" w:hint="eastAsia"/>
        </w:rPr>
        <w:t>规则</w:t>
      </w:r>
    </w:p>
    <w:p w14:paraId="1391E13B" w14:textId="77777777" w:rsidR="00825F38" w:rsidRDefault="00825F38" w:rsidP="00825F38">
      <w:pPr>
        <w:pStyle w:val="20"/>
        <w:numPr>
          <w:ilvl w:val="3"/>
          <w:numId w:val="5"/>
        </w:numPr>
        <w:ind w:left="840" w:firstLineChars="0"/>
        <w:jc w:val="left"/>
        <w:rPr>
          <w:rFonts w:ascii="宋体" w:hAnsi="宋体"/>
        </w:rPr>
      </w:pPr>
      <w:r>
        <w:rPr>
          <w:rFonts w:ascii="宋体" w:hAnsi="宋体" w:hint="eastAsia"/>
          <w:lang w:eastAsia="zh-CN"/>
        </w:rPr>
        <w:t>员工填写安全报告节点</w:t>
      </w:r>
      <w:r>
        <w:rPr>
          <w:rFonts w:ascii="宋体" w:hAnsi="宋体" w:hint="eastAsia"/>
          <w:lang w:val="fr-CA" w:eastAsia="zh-CN"/>
        </w:rPr>
        <w:t>（状态：编辑中）</w:t>
      </w:r>
      <w:r>
        <w:rPr>
          <w:rFonts w:ascii="宋体" w:hAnsi="宋体" w:hint="eastAsia"/>
          <w:lang w:eastAsia="zh-CN"/>
        </w:rPr>
        <w:t>：</w:t>
      </w:r>
      <w:r>
        <w:rPr>
          <w:rFonts w:hint="eastAsia"/>
          <w:lang w:val="fr-CA"/>
        </w:rPr>
        <w:t>员工通过</w:t>
      </w:r>
      <w:r>
        <w:rPr>
          <w:rFonts w:hint="eastAsia"/>
          <w:lang w:val="fr-CA"/>
        </w:rPr>
        <w:t>PC</w:t>
      </w:r>
      <w:r>
        <w:rPr>
          <w:rFonts w:hint="eastAsia"/>
          <w:lang w:val="fr-CA"/>
        </w:rPr>
        <w:t>（登录</w:t>
      </w:r>
      <w:r>
        <w:rPr>
          <w:lang w:val="fr-CA"/>
        </w:rPr>
        <w:t>前、登录后</w:t>
      </w:r>
      <w:r>
        <w:rPr>
          <w:rFonts w:hint="eastAsia"/>
          <w:lang w:val="fr-CA"/>
        </w:rPr>
        <w:t>）、</w:t>
      </w:r>
      <w:r>
        <w:rPr>
          <w:lang w:val="fr-CA"/>
        </w:rPr>
        <w:t>微信</w:t>
      </w:r>
      <w:r>
        <w:rPr>
          <w:rFonts w:hint="eastAsia"/>
          <w:lang w:val="fr-CA"/>
        </w:rPr>
        <w:t>推送</w:t>
      </w:r>
      <w:r>
        <w:rPr>
          <w:lang w:val="fr-CA"/>
        </w:rPr>
        <w:t>、</w:t>
      </w:r>
      <w:r>
        <w:rPr>
          <w:rFonts w:hint="eastAsia"/>
          <w:lang w:val="fr-CA"/>
        </w:rPr>
        <w:t>SMP</w:t>
      </w:r>
      <w:r>
        <w:rPr>
          <w:rFonts w:hint="eastAsia"/>
          <w:lang w:val="fr-CA"/>
        </w:rPr>
        <w:t>推送、</w:t>
      </w:r>
      <w:r>
        <w:rPr>
          <w:lang w:val="fr-CA"/>
        </w:rPr>
        <w:t>安全员日志</w:t>
      </w:r>
      <w:r>
        <w:rPr>
          <w:rFonts w:hint="eastAsia"/>
          <w:lang w:val="fr-CA"/>
        </w:rPr>
        <w:t>推送</w:t>
      </w:r>
      <w:r>
        <w:rPr>
          <w:lang w:val="fr-CA"/>
        </w:rPr>
        <w:t>、</w:t>
      </w:r>
      <w:r>
        <w:rPr>
          <w:rFonts w:hint="eastAsia"/>
          <w:lang w:val="fr-CA"/>
        </w:rPr>
        <w:t>MIS</w:t>
      </w:r>
      <w:r>
        <w:rPr>
          <w:rFonts w:hint="eastAsia"/>
          <w:lang w:val="fr-CA"/>
        </w:rPr>
        <w:t>推送员工</w:t>
      </w:r>
      <w:r>
        <w:rPr>
          <w:lang w:val="fr-CA"/>
        </w:rPr>
        <w:t>安全报</w:t>
      </w:r>
      <w:r>
        <w:rPr>
          <w:rFonts w:hint="eastAsia"/>
          <w:lang w:val="fr-CA" w:eastAsia="zh-CN"/>
        </w:rPr>
        <w:t>。</w:t>
      </w:r>
    </w:p>
    <w:p w14:paraId="5E7A57CB" w14:textId="77777777" w:rsidR="00825F38" w:rsidRDefault="00825F38" w:rsidP="00825F38">
      <w:pPr>
        <w:pStyle w:val="20"/>
        <w:numPr>
          <w:ilvl w:val="0"/>
          <w:numId w:val="10"/>
        </w:numPr>
        <w:ind w:left="420" w:firstLineChars="0"/>
        <w:jc w:val="left"/>
        <w:rPr>
          <w:rFonts w:ascii="宋体" w:hAnsi="宋体"/>
          <w:lang w:eastAsia="zh-CN"/>
        </w:rPr>
      </w:pPr>
      <w:r>
        <w:rPr>
          <w:rFonts w:ascii="宋体" w:hAnsi="宋体" w:hint="eastAsia"/>
          <w:lang w:eastAsia="zh-CN"/>
        </w:rPr>
        <w:t xml:space="preserve"> 【保存】后生成编号II-20170101-001（II-当前日期-当天新增次数），</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p>
    <w:p w14:paraId="1686EBE7" w14:textId="77777777" w:rsidR="00825F38" w:rsidRDefault="00825F38" w:rsidP="00825F38">
      <w:pPr>
        <w:pStyle w:val="20"/>
        <w:numPr>
          <w:ilvl w:val="0"/>
          <w:numId w:val="10"/>
        </w:numPr>
        <w:ind w:left="420" w:firstLineChars="0"/>
        <w:jc w:val="left"/>
        <w:rPr>
          <w:rFonts w:ascii="宋体" w:hAnsi="宋体"/>
          <w:lang w:eastAsia="zh-CN"/>
        </w:rPr>
      </w:pPr>
      <w:r>
        <w:rPr>
          <w:rFonts w:ascii="宋体" w:hAnsi="宋体" w:hint="eastAsia"/>
          <w:lang w:eastAsia="zh-CN"/>
        </w:rPr>
        <w:t xml:space="preserve"> 【发送】给安监/保卫部信息管理员，进入信息初始处理节点。</w:t>
      </w:r>
    </w:p>
    <w:p w14:paraId="5114B8A3" w14:textId="77777777" w:rsidR="00825F38" w:rsidRDefault="00825F38" w:rsidP="00825F38">
      <w:pPr>
        <w:pStyle w:val="20"/>
        <w:ind w:firstLineChars="0"/>
        <w:jc w:val="left"/>
        <w:rPr>
          <w:rFonts w:ascii="宋体" w:hAnsi="宋体"/>
          <w:lang w:eastAsia="zh-CN"/>
        </w:rPr>
      </w:pPr>
      <w:r>
        <w:rPr>
          <w:rFonts w:ascii="宋体" w:hAnsi="宋体" w:hint="eastAsia"/>
          <w:lang w:eastAsia="zh-CN"/>
        </w:rPr>
        <w:t>2.  信息初始处理节点</w:t>
      </w:r>
      <w:r>
        <w:rPr>
          <w:rFonts w:ascii="宋体" w:hAnsi="宋体" w:hint="eastAsia"/>
          <w:lang w:val="fr-CA" w:eastAsia="zh-CN"/>
        </w:rPr>
        <w:t>（状态：处理中）</w:t>
      </w:r>
      <w:r>
        <w:rPr>
          <w:rFonts w:ascii="宋体" w:hAnsi="宋体" w:hint="eastAsia"/>
          <w:lang w:eastAsia="zh-CN"/>
        </w:rPr>
        <w:t>：</w:t>
      </w:r>
      <w:r>
        <w:rPr>
          <w:lang w:val="fr-CA"/>
        </w:rPr>
        <w:t>安监</w:t>
      </w:r>
      <w:r>
        <w:rPr>
          <w:rFonts w:hint="eastAsia"/>
          <w:lang w:val="fr-CA"/>
        </w:rPr>
        <w:t>/</w:t>
      </w:r>
      <w:r>
        <w:rPr>
          <w:rFonts w:hint="eastAsia"/>
          <w:lang w:val="fr-CA"/>
        </w:rPr>
        <w:t>保卫</w:t>
      </w:r>
      <w:r>
        <w:rPr>
          <w:lang w:val="fr-CA"/>
        </w:rPr>
        <w:t>部信息管理员</w:t>
      </w:r>
      <w:r>
        <w:rPr>
          <w:rFonts w:hint="eastAsia"/>
          <w:lang w:val="fr-CA"/>
        </w:rPr>
        <w:t>完善</w:t>
      </w:r>
      <w:r>
        <w:rPr>
          <w:lang w:val="fr-CA"/>
        </w:rPr>
        <w:t>员工报告信息</w:t>
      </w:r>
      <w:r>
        <w:rPr>
          <w:rFonts w:hint="eastAsia"/>
          <w:lang w:val="fr-CA"/>
        </w:rPr>
        <w:t>并</w:t>
      </w:r>
      <w:r>
        <w:rPr>
          <w:lang w:val="fr-CA"/>
        </w:rPr>
        <w:t>进行进一步处理</w:t>
      </w:r>
      <w:r>
        <w:rPr>
          <w:rFonts w:hint="eastAsia"/>
          <w:lang w:val="fr-CA"/>
        </w:rPr>
        <w:t>，</w:t>
      </w:r>
      <w:r>
        <w:rPr>
          <w:lang w:val="fr-CA"/>
        </w:rPr>
        <w:t>不能修改员工</w:t>
      </w:r>
      <w:r>
        <w:rPr>
          <w:rFonts w:hint="eastAsia"/>
          <w:lang w:val="fr-CA"/>
        </w:rPr>
        <w:t>个人</w:t>
      </w:r>
      <w:r>
        <w:rPr>
          <w:lang w:val="fr-CA"/>
        </w:rPr>
        <w:t>信息</w:t>
      </w:r>
      <w:r>
        <w:rPr>
          <w:rFonts w:hint="eastAsia"/>
          <w:lang w:val="fr-CA"/>
        </w:rPr>
        <w:t>及</w:t>
      </w:r>
      <w:r>
        <w:rPr>
          <w:lang w:val="fr-CA"/>
        </w:rPr>
        <w:t>替他人填报信息</w:t>
      </w:r>
    </w:p>
    <w:p w14:paraId="22FC1624" w14:textId="77777777" w:rsidR="00825F38" w:rsidRDefault="00825F38" w:rsidP="00825F38">
      <w:pPr>
        <w:pStyle w:val="20"/>
        <w:ind w:firstLineChars="0"/>
        <w:jc w:val="left"/>
        <w:rPr>
          <w:rFonts w:ascii="宋体" w:hAnsi="宋体"/>
          <w:lang w:eastAsia="zh-CN"/>
        </w:rPr>
      </w:pPr>
      <w:r>
        <w:rPr>
          <w:rFonts w:ascii="宋体" w:hAnsi="宋体" w:hint="eastAsia"/>
          <w:lang w:eastAsia="zh-CN"/>
        </w:rPr>
        <w:t xml:space="preserve"> </w:t>
      </w:r>
      <w:r>
        <w:rPr>
          <w:rFonts w:ascii="宋体" w:hAnsi="宋体" w:hint="eastAsia"/>
          <w:lang w:eastAsia="zh-CN"/>
        </w:rPr>
        <w:tab/>
      </w:r>
      <w:r>
        <w:rPr>
          <w:rFonts w:ascii="宋体" w:hAnsi="宋体" w:hint="eastAsia"/>
          <w:lang w:eastAsia="zh-CN"/>
        </w:rPr>
        <w:tab/>
        <w:t>a） 【事件调查】发送到安监/保卫部事件立项节点</w:t>
      </w:r>
    </w:p>
    <w:p w14:paraId="3BEA1D26"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【事件归档】填写建议后结束流程（验证页面必填项）【重复归档】关联重复报告，填写建议后结束流程（验证页面必填项）【无效信息归档】填写建议后结束流程（不验证页面必填项）。</w:t>
      </w:r>
    </w:p>
    <w:p w14:paraId="1F6D0BE1"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356D7EBF" w14:textId="77777777" w:rsidR="00825F38" w:rsidRDefault="00825F38" w:rsidP="00825F38">
      <w:pPr>
        <w:pStyle w:val="20"/>
        <w:ind w:left="420" w:firstLineChars="0"/>
        <w:jc w:val="left"/>
        <w:rPr>
          <w:lang w:val="fr-CA"/>
        </w:rPr>
      </w:pPr>
      <w:r>
        <w:rPr>
          <w:rFonts w:ascii="宋体" w:hAnsi="宋体" w:hint="eastAsia"/>
          <w:lang w:eastAsia="zh-CN"/>
        </w:rPr>
        <w:t>d） 【打印】</w:t>
      </w:r>
      <w:r>
        <w:rPr>
          <w:rFonts w:hint="eastAsia"/>
          <w:lang w:val="fr-CA"/>
        </w:rPr>
        <w:t>根据打印模板显示内容</w:t>
      </w:r>
      <w:r>
        <w:rPr>
          <w:rFonts w:hint="eastAsia"/>
          <w:lang w:val="fr-CA" w:eastAsia="zh-CN"/>
        </w:rPr>
        <w:t>。</w:t>
      </w:r>
    </w:p>
    <w:p w14:paraId="44A42E38"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ascii="宋体" w:hAnsi="宋体" w:hint="eastAsia"/>
          <w:lang w:eastAsia="zh-CN"/>
        </w:rPr>
        <w:t>安监/保卫部事件立项节点</w:t>
      </w:r>
      <w:r>
        <w:rPr>
          <w:rFonts w:ascii="宋体" w:hAnsi="宋体" w:hint="eastAsia"/>
          <w:lang w:val="fr-CA" w:eastAsia="zh-CN"/>
        </w:rPr>
        <w:t>（状态：调查中）</w:t>
      </w:r>
      <w:r>
        <w:rPr>
          <w:rFonts w:ascii="宋体" w:hAnsi="宋体" w:hint="eastAsia"/>
          <w:lang w:eastAsia="zh-CN"/>
        </w:rPr>
        <w:t>：</w:t>
      </w:r>
      <w:r>
        <w:rPr>
          <w:rFonts w:hint="eastAsia"/>
          <w:lang w:val="fr-CA"/>
        </w:rPr>
        <w:t>安监</w:t>
      </w:r>
      <w:r>
        <w:rPr>
          <w:rFonts w:hint="eastAsia"/>
          <w:lang w:val="fr-CA"/>
        </w:rPr>
        <w:t>/</w:t>
      </w:r>
      <w:r>
        <w:rPr>
          <w:rFonts w:hint="eastAsia"/>
          <w:lang w:val="fr-CA"/>
        </w:rPr>
        <w:t>保卫</w:t>
      </w:r>
      <w:r>
        <w:rPr>
          <w:lang w:val="fr-CA"/>
        </w:rPr>
        <w:t>部事件调查员</w:t>
      </w:r>
      <w:r>
        <w:rPr>
          <w:rFonts w:hint="eastAsia"/>
          <w:lang w:val="fr-CA"/>
        </w:rPr>
        <w:t>完善</w:t>
      </w:r>
      <w:r>
        <w:rPr>
          <w:lang w:val="fr-CA"/>
        </w:rPr>
        <w:t>员工报告信息</w:t>
      </w:r>
      <w:r>
        <w:rPr>
          <w:rFonts w:hint="eastAsia"/>
          <w:lang w:val="fr-CA"/>
        </w:rPr>
        <w:t>并</w:t>
      </w:r>
      <w:r>
        <w:rPr>
          <w:lang w:val="fr-CA"/>
        </w:rPr>
        <w:t>进行进一步处理</w:t>
      </w:r>
      <w:r>
        <w:rPr>
          <w:rFonts w:hint="eastAsia"/>
          <w:lang w:val="fr-CA"/>
        </w:rPr>
        <w:t>，员工</w:t>
      </w:r>
      <w:r>
        <w:rPr>
          <w:lang w:val="fr-CA"/>
        </w:rPr>
        <w:t>个人信息</w:t>
      </w:r>
      <w:r>
        <w:rPr>
          <w:rFonts w:hint="eastAsia"/>
          <w:lang w:val="fr-CA"/>
        </w:rPr>
        <w:t>及</w:t>
      </w:r>
      <w:r>
        <w:rPr>
          <w:lang w:val="fr-CA"/>
        </w:rPr>
        <w:t>替他人填报信息显示不可见</w:t>
      </w:r>
      <w:r>
        <w:rPr>
          <w:rFonts w:hint="eastAsia"/>
          <w:lang w:val="fr-CA"/>
        </w:rPr>
        <w:t>，</w:t>
      </w:r>
      <w:r>
        <w:rPr>
          <w:lang w:val="fr-CA"/>
        </w:rPr>
        <w:t>报局方问</w:t>
      </w:r>
      <w:r>
        <w:rPr>
          <w:rFonts w:hint="eastAsia"/>
          <w:lang w:eastAsia="zh-CN"/>
        </w:rPr>
        <w:tab/>
      </w:r>
      <w:r>
        <w:rPr>
          <w:rFonts w:hint="eastAsia"/>
          <w:lang w:eastAsia="zh-CN"/>
        </w:rPr>
        <w:tab/>
      </w:r>
      <w:r>
        <w:rPr>
          <w:lang w:val="fr-CA"/>
        </w:rPr>
        <w:t>题无法修改</w:t>
      </w:r>
      <w:r>
        <w:rPr>
          <w:rFonts w:hint="eastAsia"/>
          <w:lang w:val="fr-CA"/>
        </w:rPr>
        <w:t>，</w:t>
      </w:r>
      <w:r>
        <w:rPr>
          <w:lang w:val="fr-CA"/>
        </w:rPr>
        <w:t>报告类别隐藏</w:t>
      </w:r>
      <w:r>
        <w:rPr>
          <w:rFonts w:hint="eastAsia"/>
          <w:lang w:val="fr-CA"/>
        </w:rPr>
        <w:t>运行</w:t>
      </w:r>
      <w:r>
        <w:rPr>
          <w:lang w:val="fr-CA"/>
        </w:rPr>
        <w:t>、服务</w:t>
      </w:r>
      <w:r>
        <w:rPr>
          <w:rFonts w:hint="eastAsia"/>
          <w:lang w:val="fr-CA"/>
        </w:rPr>
        <w:t>，只能</w:t>
      </w:r>
      <w:r>
        <w:rPr>
          <w:lang w:val="fr-CA"/>
        </w:rPr>
        <w:t>查看</w:t>
      </w:r>
      <w:r>
        <w:rPr>
          <w:rFonts w:hint="eastAsia"/>
          <w:lang w:val="fr-CA" w:eastAsia="zh-CN"/>
        </w:rPr>
        <w:t>信息初始处理节点</w:t>
      </w:r>
      <w:r>
        <w:rPr>
          <w:lang w:val="fr-CA"/>
        </w:rPr>
        <w:t>开</w:t>
      </w:r>
      <w:r>
        <w:rPr>
          <w:rFonts w:hint="eastAsia"/>
          <w:lang w:val="fr-CA"/>
        </w:rPr>
        <w:t>出的</w:t>
      </w:r>
      <w:r>
        <w:rPr>
          <w:lang w:val="fr-CA"/>
        </w:rPr>
        <w:t>纠正预防</w:t>
      </w:r>
      <w:r>
        <w:rPr>
          <w:rFonts w:hint="eastAsia"/>
          <w:lang w:val="fr-CA" w:eastAsia="zh-CN"/>
        </w:rPr>
        <w:t>。</w:t>
      </w:r>
    </w:p>
    <w:p w14:paraId="698DE319"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【安监/保卫部调查】发送到安监/保卫部事件调查节点。</w:t>
      </w:r>
    </w:p>
    <w:p w14:paraId="034E1E3D"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【授权部门调查】发送给责任部门事件调查节点。</w:t>
      </w:r>
    </w:p>
    <w:p w14:paraId="66EAA9B4"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 【同意归档】填写建议后结束流程。</w:t>
      </w:r>
    </w:p>
    <w:p w14:paraId="537D4A4A"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d）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0897D8F2" w14:textId="77777777" w:rsidR="00825F38" w:rsidRDefault="00825F38" w:rsidP="00825F38">
      <w:pPr>
        <w:pStyle w:val="20"/>
        <w:ind w:left="420" w:firstLineChars="0"/>
        <w:jc w:val="left"/>
        <w:rPr>
          <w:lang w:val="fr-CA"/>
        </w:rPr>
      </w:pPr>
      <w:r>
        <w:rPr>
          <w:rFonts w:ascii="宋体" w:hAnsi="宋体" w:hint="eastAsia"/>
          <w:lang w:eastAsia="zh-CN"/>
        </w:rPr>
        <w:t>e） 【打印】</w:t>
      </w:r>
      <w:r>
        <w:rPr>
          <w:rFonts w:hint="eastAsia"/>
          <w:lang w:val="fr-CA"/>
        </w:rPr>
        <w:t>根据打印模板显示内容</w:t>
      </w:r>
      <w:r>
        <w:rPr>
          <w:rFonts w:hint="eastAsia"/>
          <w:lang w:val="fr-CA" w:eastAsia="zh-CN"/>
        </w:rPr>
        <w:t>。</w:t>
      </w:r>
    </w:p>
    <w:p w14:paraId="446A6A25" w14:textId="77777777" w:rsidR="00825F38" w:rsidRDefault="00825F38" w:rsidP="00825F38">
      <w:pPr>
        <w:pStyle w:val="20"/>
        <w:ind w:left="420" w:firstLineChars="0"/>
        <w:jc w:val="left"/>
        <w:rPr>
          <w:lang w:eastAsia="zh-CN"/>
        </w:rPr>
      </w:pPr>
      <w:r>
        <w:rPr>
          <w:rFonts w:hint="eastAsia"/>
          <w:lang w:eastAsia="zh-CN"/>
        </w:rPr>
        <w:t>f</w:t>
      </w:r>
      <w:r>
        <w:rPr>
          <w:rFonts w:hint="eastAsia"/>
          <w:lang w:eastAsia="zh-CN"/>
        </w:rPr>
        <w:t>）</w:t>
      </w:r>
      <w:r>
        <w:rPr>
          <w:rFonts w:hint="eastAsia"/>
          <w:lang w:eastAsia="zh-CN"/>
        </w:rPr>
        <w:t xml:space="preserve"> </w:t>
      </w:r>
      <w:r>
        <w:rPr>
          <w:rFonts w:hint="eastAsia"/>
          <w:lang w:eastAsia="zh-CN"/>
        </w:rPr>
        <w:t>【回退】回退到信息初始处理节点。</w:t>
      </w:r>
    </w:p>
    <w:p w14:paraId="4176EA0E"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hint="eastAsia"/>
          <w:lang w:eastAsia="zh-CN"/>
        </w:rPr>
        <w:t>安监保卫部事件调查（状态：调查中）：</w:t>
      </w:r>
      <w:r>
        <w:rPr>
          <w:rFonts w:hint="eastAsia"/>
          <w:lang w:val="fr-CA"/>
        </w:rPr>
        <w:t>安监</w:t>
      </w:r>
      <w:r>
        <w:rPr>
          <w:rFonts w:hint="eastAsia"/>
          <w:lang w:val="fr-CA"/>
        </w:rPr>
        <w:t>/</w:t>
      </w:r>
      <w:r>
        <w:rPr>
          <w:rFonts w:hint="eastAsia"/>
          <w:lang w:val="fr-CA"/>
        </w:rPr>
        <w:t>保卫</w:t>
      </w:r>
      <w:r>
        <w:rPr>
          <w:lang w:val="fr-CA"/>
        </w:rPr>
        <w:t>部</w:t>
      </w:r>
      <w:r>
        <w:rPr>
          <w:rFonts w:hint="eastAsia"/>
          <w:lang w:val="fr-CA"/>
        </w:rPr>
        <w:t>监察员根据</w:t>
      </w:r>
      <w:r>
        <w:rPr>
          <w:lang w:val="fr-CA"/>
        </w:rPr>
        <w:t>情况</w:t>
      </w:r>
      <w:r>
        <w:rPr>
          <w:rFonts w:hint="eastAsia"/>
          <w:lang w:val="fr-CA"/>
        </w:rPr>
        <w:t>填写</w:t>
      </w:r>
      <w:r>
        <w:rPr>
          <w:lang w:val="fr-CA"/>
        </w:rPr>
        <w:t>调查情况结论、发现问题和关联危险源</w:t>
      </w:r>
      <w:r>
        <w:rPr>
          <w:rFonts w:hint="eastAsia"/>
          <w:lang w:val="fr-CA" w:eastAsia="zh-CN"/>
        </w:rPr>
        <w:t>。</w:t>
      </w:r>
    </w:p>
    <w:p w14:paraId="09FDE20C"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【事件调查员审核】发送到安监/保卫部事件调查员审核节点。</w:t>
      </w:r>
    </w:p>
    <w:p w14:paraId="6BD59A5B"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【责任部门风险管理&amp;纠正预防】发送给责任部门风险管理和纠正预防节</w:t>
      </w:r>
      <w:r>
        <w:rPr>
          <w:rFonts w:ascii="宋体" w:hAnsi="宋体" w:hint="eastAsia"/>
          <w:lang w:eastAsia="zh-CN"/>
        </w:rPr>
        <w:tab/>
        <w:t>点。</w:t>
      </w:r>
    </w:p>
    <w:p w14:paraId="7C8F9781"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 【同意归档】填写建议后结束流程。</w:t>
      </w:r>
    </w:p>
    <w:p w14:paraId="2BB43935"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d）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3C037E25" w14:textId="77777777" w:rsidR="00825F38" w:rsidRDefault="00825F38" w:rsidP="00825F38">
      <w:pPr>
        <w:pStyle w:val="20"/>
        <w:ind w:left="420" w:firstLineChars="0"/>
        <w:jc w:val="left"/>
        <w:rPr>
          <w:lang w:val="fr-CA"/>
        </w:rPr>
      </w:pPr>
      <w:r>
        <w:rPr>
          <w:rFonts w:ascii="宋体" w:hAnsi="宋体" w:hint="eastAsia"/>
          <w:lang w:eastAsia="zh-CN"/>
        </w:rPr>
        <w:t>e） 【打印】</w:t>
      </w:r>
      <w:r>
        <w:rPr>
          <w:rFonts w:hint="eastAsia"/>
          <w:lang w:val="fr-CA"/>
        </w:rPr>
        <w:t>根据打印模板显示内容</w:t>
      </w:r>
      <w:r>
        <w:rPr>
          <w:rFonts w:hint="eastAsia"/>
          <w:lang w:val="fr-CA" w:eastAsia="zh-CN"/>
        </w:rPr>
        <w:t>。</w:t>
      </w:r>
    </w:p>
    <w:p w14:paraId="6D0B2DC0" w14:textId="77777777" w:rsidR="00825F38" w:rsidRDefault="00825F38" w:rsidP="00825F38">
      <w:pPr>
        <w:pStyle w:val="20"/>
        <w:ind w:left="420" w:firstLineChars="0"/>
        <w:jc w:val="left"/>
        <w:rPr>
          <w:lang w:eastAsia="zh-CN"/>
        </w:rPr>
      </w:pPr>
      <w:r>
        <w:rPr>
          <w:rFonts w:hint="eastAsia"/>
          <w:lang w:eastAsia="zh-CN"/>
        </w:rPr>
        <w:t>f</w:t>
      </w:r>
      <w:r>
        <w:rPr>
          <w:rFonts w:hint="eastAsia"/>
          <w:lang w:eastAsia="zh-CN"/>
        </w:rPr>
        <w:t>）</w:t>
      </w:r>
      <w:r>
        <w:rPr>
          <w:rFonts w:hint="eastAsia"/>
          <w:lang w:eastAsia="zh-CN"/>
        </w:rPr>
        <w:t xml:space="preserve"> </w:t>
      </w:r>
      <w:r>
        <w:rPr>
          <w:rFonts w:hint="eastAsia"/>
          <w:lang w:eastAsia="zh-CN"/>
        </w:rPr>
        <w:t>【回退】回退到安监</w:t>
      </w:r>
      <w:r>
        <w:rPr>
          <w:rFonts w:hint="eastAsia"/>
          <w:lang w:eastAsia="zh-CN"/>
        </w:rPr>
        <w:t>/</w:t>
      </w:r>
      <w:r>
        <w:rPr>
          <w:rFonts w:hint="eastAsia"/>
          <w:lang w:eastAsia="zh-CN"/>
        </w:rPr>
        <w:t>保卫部立项节点。</w:t>
      </w:r>
    </w:p>
    <w:p w14:paraId="60E7168F"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hint="eastAsia"/>
          <w:lang w:eastAsia="zh-CN"/>
        </w:rPr>
        <w:t>责任部门事件调查（状态：调查中）：</w:t>
      </w:r>
      <w:r>
        <w:rPr>
          <w:rFonts w:hint="eastAsia"/>
          <w:lang w:val="fr-CA"/>
        </w:rPr>
        <w:t>安全生产</w:t>
      </w:r>
      <w:r>
        <w:rPr>
          <w:lang w:val="fr-CA"/>
        </w:rPr>
        <w:t>部门安全质量管理员</w:t>
      </w:r>
      <w:r>
        <w:rPr>
          <w:rFonts w:hint="eastAsia"/>
          <w:lang w:val="fr-CA"/>
        </w:rPr>
        <w:t>根根据</w:t>
      </w:r>
      <w:r>
        <w:rPr>
          <w:lang w:val="fr-CA"/>
        </w:rPr>
        <w:t>情况</w:t>
      </w:r>
      <w:r>
        <w:rPr>
          <w:rFonts w:hint="eastAsia"/>
          <w:lang w:val="fr-CA"/>
        </w:rPr>
        <w:t>填写</w:t>
      </w:r>
      <w:r>
        <w:rPr>
          <w:lang w:val="fr-CA"/>
        </w:rPr>
        <w:t>调查情况结论、发现问题和关联危险源</w:t>
      </w:r>
      <w:r>
        <w:rPr>
          <w:rFonts w:hint="eastAsia"/>
          <w:lang w:val="fr-CA" w:eastAsia="zh-CN"/>
        </w:rPr>
        <w:t>。</w:t>
      </w:r>
    </w:p>
    <w:p w14:paraId="1C5956E0"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【部门领导审核】发送到责任部门领导审核节点。</w:t>
      </w:r>
    </w:p>
    <w:p w14:paraId="2A668A92"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3ADEC98C" w14:textId="77777777" w:rsidR="00825F38" w:rsidRDefault="00825F38" w:rsidP="00825F38">
      <w:pPr>
        <w:pStyle w:val="20"/>
        <w:ind w:left="420" w:firstLineChars="0"/>
        <w:jc w:val="left"/>
        <w:rPr>
          <w:lang w:val="fr-CA"/>
        </w:rPr>
      </w:pPr>
      <w:r>
        <w:rPr>
          <w:rFonts w:ascii="宋体" w:hAnsi="宋体" w:hint="eastAsia"/>
          <w:lang w:eastAsia="zh-CN"/>
        </w:rPr>
        <w:t>c） 【打印】</w:t>
      </w:r>
      <w:r>
        <w:rPr>
          <w:rFonts w:hint="eastAsia"/>
          <w:lang w:val="fr-CA"/>
        </w:rPr>
        <w:t>根据打印模板显示内容</w:t>
      </w:r>
      <w:r>
        <w:rPr>
          <w:rFonts w:hint="eastAsia"/>
          <w:lang w:val="fr-CA" w:eastAsia="zh-CN"/>
        </w:rPr>
        <w:t>。</w:t>
      </w:r>
    </w:p>
    <w:p w14:paraId="0FE6D6C8" w14:textId="77777777" w:rsidR="00825F38" w:rsidRDefault="00825F38" w:rsidP="00825F38">
      <w:pPr>
        <w:pStyle w:val="20"/>
        <w:ind w:left="420" w:firstLineChars="0"/>
        <w:jc w:val="left"/>
        <w:rPr>
          <w:lang w:eastAsia="zh-CN"/>
        </w:rPr>
      </w:pPr>
      <w:r>
        <w:rPr>
          <w:rFonts w:hint="eastAsia"/>
          <w:lang w:eastAsia="zh-CN"/>
        </w:rPr>
        <w:t>d</w:t>
      </w:r>
      <w:r>
        <w:rPr>
          <w:rFonts w:hint="eastAsia"/>
          <w:lang w:eastAsia="zh-CN"/>
        </w:rPr>
        <w:t>）</w:t>
      </w:r>
      <w:r>
        <w:rPr>
          <w:rFonts w:hint="eastAsia"/>
          <w:lang w:eastAsia="zh-CN"/>
        </w:rPr>
        <w:t xml:space="preserve"> </w:t>
      </w:r>
      <w:r>
        <w:rPr>
          <w:rFonts w:hint="eastAsia"/>
          <w:lang w:eastAsia="zh-CN"/>
        </w:rPr>
        <w:t>【回退】回退到安监</w:t>
      </w:r>
      <w:r>
        <w:rPr>
          <w:rFonts w:hint="eastAsia"/>
          <w:lang w:eastAsia="zh-CN"/>
        </w:rPr>
        <w:t>/</w:t>
      </w:r>
      <w:r>
        <w:rPr>
          <w:rFonts w:hint="eastAsia"/>
          <w:lang w:eastAsia="zh-CN"/>
        </w:rPr>
        <w:t>保卫部立项节点。</w:t>
      </w:r>
    </w:p>
    <w:p w14:paraId="25CA5EBF"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hint="eastAsia"/>
          <w:lang w:eastAsia="zh-CN"/>
        </w:rPr>
        <w:t>安监</w:t>
      </w:r>
      <w:r>
        <w:rPr>
          <w:rFonts w:hint="eastAsia"/>
          <w:lang w:eastAsia="zh-CN"/>
        </w:rPr>
        <w:t>/</w:t>
      </w:r>
      <w:r>
        <w:rPr>
          <w:rFonts w:hint="eastAsia"/>
          <w:lang w:eastAsia="zh-CN"/>
        </w:rPr>
        <w:t>保卫部事件调查审核（状态：审核中）：</w:t>
      </w:r>
      <w:r>
        <w:rPr>
          <w:rFonts w:hint="eastAsia"/>
          <w:lang w:val="fr-CA"/>
        </w:rPr>
        <w:t>安监</w:t>
      </w:r>
      <w:r>
        <w:rPr>
          <w:rFonts w:hint="eastAsia"/>
          <w:lang w:val="fr-CA"/>
        </w:rPr>
        <w:t>/</w:t>
      </w:r>
      <w:r>
        <w:rPr>
          <w:rFonts w:hint="eastAsia"/>
          <w:lang w:val="fr-CA"/>
        </w:rPr>
        <w:t>保卫</w:t>
      </w:r>
      <w:r>
        <w:rPr>
          <w:lang w:val="fr-CA"/>
        </w:rPr>
        <w:t>部事件调查员</w:t>
      </w:r>
      <w:r w:rsidR="00B0653B">
        <w:rPr>
          <w:rFonts w:hint="eastAsia"/>
          <w:lang w:val="fr-CA" w:eastAsia="zh-CN"/>
        </w:rPr>
        <w:t>措</w:t>
      </w:r>
      <w:r>
        <w:rPr>
          <w:lang w:val="fr-CA"/>
        </w:rPr>
        <w:t>施评估</w:t>
      </w:r>
      <w:r>
        <w:rPr>
          <w:rFonts w:hint="eastAsia"/>
          <w:lang w:val="fr-CA"/>
        </w:rPr>
        <w:t>和关联</w:t>
      </w:r>
      <w:r>
        <w:rPr>
          <w:lang w:val="fr-CA"/>
        </w:rPr>
        <w:t>绩效预警</w:t>
      </w:r>
      <w:r>
        <w:rPr>
          <w:rFonts w:hint="eastAsia"/>
          <w:lang w:val="fr-CA" w:eastAsia="zh-CN"/>
        </w:rPr>
        <w:t>，</w:t>
      </w:r>
      <w:r>
        <w:rPr>
          <w:rFonts w:hint="eastAsia"/>
          <w:lang w:val="fr-CA"/>
        </w:rPr>
        <w:t>不可以</w:t>
      </w:r>
      <w:r>
        <w:rPr>
          <w:lang w:val="fr-CA"/>
        </w:rPr>
        <w:t>修改</w:t>
      </w:r>
      <w:r>
        <w:rPr>
          <w:rFonts w:hint="eastAsia"/>
          <w:lang w:val="fr-CA"/>
        </w:rPr>
        <w:t>其他人</w:t>
      </w:r>
      <w:r>
        <w:rPr>
          <w:lang w:val="fr-CA"/>
        </w:rPr>
        <w:t>创建的</w:t>
      </w:r>
      <w:r>
        <w:rPr>
          <w:rFonts w:hint="eastAsia"/>
          <w:lang w:val="fr-CA"/>
        </w:rPr>
        <w:t>子</w:t>
      </w:r>
      <w:r>
        <w:rPr>
          <w:lang w:val="fr-CA"/>
        </w:rPr>
        <w:t>表内容，可以对页面</w:t>
      </w:r>
      <w:r>
        <w:rPr>
          <w:rFonts w:hint="eastAsia"/>
          <w:lang w:val="fr-CA"/>
        </w:rPr>
        <w:t>数据</w:t>
      </w:r>
      <w:r>
        <w:rPr>
          <w:lang w:val="fr-CA"/>
        </w:rPr>
        <w:t>进行</w:t>
      </w:r>
      <w:r>
        <w:rPr>
          <w:rFonts w:hint="eastAsia"/>
          <w:lang w:val="fr-CA" w:eastAsia="zh-CN"/>
        </w:rPr>
        <w:t>编辑。</w:t>
      </w:r>
    </w:p>
    <w:p w14:paraId="5FA17FAE"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【公司领导审核】发送到公司领导审核节点。</w:t>
      </w:r>
    </w:p>
    <w:p w14:paraId="51AC1C30"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lastRenderedPageBreak/>
        <w:t>b） 【同意归档】填写建议后结束流程。</w:t>
      </w:r>
    </w:p>
    <w:p w14:paraId="52C23F71"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0108C25F" w14:textId="77777777" w:rsidR="00825F38" w:rsidRDefault="00825F38" w:rsidP="00825F38">
      <w:pPr>
        <w:pStyle w:val="20"/>
        <w:ind w:left="420" w:firstLineChars="0"/>
        <w:jc w:val="left"/>
        <w:rPr>
          <w:lang w:val="fr-CA"/>
        </w:rPr>
      </w:pPr>
      <w:r>
        <w:rPr>
          <w:rFonts w:ascii="宋体" w:hAnsi="宋体" w:hint="eastAsia"/>
          <w:lang w:eastAsia="zh-CN"/>
        </w:rPr>
        <w:t>d） 【打印】</w:t>
      </w:r>
      <w:r>
        <w:rPr>
          <w:rFonts w:hint="eastAsia"/>
          <w:lang w:val="fr-CA"/>
        </w:rPr>
        <w:t>根据打印模板显示内容</w:t>
      </w:r>
      <w:r>
        <w:rPr>
          <w:rFonts w:hint="eastAsia"/>
          <w:lang w:val="fr-CA" w:eastAsia="zh-CN"/>
        </w:rPr>
        <w:t>。</w:t>
      </w:r>
    </w:p>
    <w:p w14:paraId="481574B4" w14:textId="77777777" w:rsidR="00825F38" w:rsidRDefault="00825F38" w:rsidP="00825F38">
      <w:pPr>
        <w:pStyle w:val="20"/>
        <w:ind w:left="420" w:firstLineChars="0"/>
        <w:jc w:val="left"/>
        <w:rPr>
          <w:lang w:eastAsia="zh-CN"/>
        </w:rPr>
      </w:pPr>
      <w:r>
        <w:rPr>
          <w:rFonts w:hint="eastAsia"/>
          <w:lang w:eastAsia="zh-CN"/>
        </w:rPr>
        <w:t>e</w:t>
      </w:r>
      <w:r>
        <w:rPr>
          <w:rFonts w:hint="eastAsia"/>
          <w:lang w:eastAsia="zh-CN"/>
        </w:rPr>
        <w:t>）</w:t>
      </w:r>
      <w:r>
        <w:rPr>
          <w:rFonts w:hint="eastAsia"/>
          <w:lang w:eastAsia="zh-CN"/>
        </w:rPr>
        <w:t xml:space="preserve"> </w:t>
      </w:r>
      <w:r>
        <w:rPr>
          <w:rFonts w:hint="eastAsia"/>
          <w:lang w:eastAsia="zh-CN"/>
        </w:rPr>
        <w:t>【回退】回退到上一个节点（安监</w:t>
      </w:r>
      <w:r>
        <w:rPr>
          <w:rFonts w:hint="eastAsia"/>
          <w:lang w:eastAsia="zh-CN"/>
        </w:rPr>
        <w:t>/</w:t>
      </w:r>
      <w:r>
        <w:rPr>
          <w:rFonts w:hint="eastAsia"/>
          <w:lang w:eastAsia="zh-CN"/>
        </w:rPr>
        <w:t>保卫部事件调查节点或责任部门领导</w:t>
      </w:r>
      <w:r>
        <w:rPr>
          <w:rFonts w:hint="eastAsia"/>
          <w:lang w:eastAsia="zh-CN"/>
        </w:rPr>
        <w:tab/>
      </w:r>
      <w:r>
        <w:rPr>
          <w:rFonts w:hint="eastAsia"/>
          <w:lang w:eastAsia="zh-CN"/>
        </w:rPr>
        <w:t>审核节点）。</w:t>
      </w:r>
    </w:p>
    <w:p w14:paraId="7A2AEE16"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hint="eastAsia"/>
          <w:lang w:eastAsia="zh-CN"/>
        </w:rPr>
        <w:t>责任部门风险管理和纠正预防（状态：调查中）：</w:t>
      </w:r>
      <w:r>
        <w:rPr>
          <w:rFonts w:hint="eastAsia"/>
          <w:lang w:val="fr-CA"/>
        </w:rPr>
        <w:t>安全生产</w:t>
      </w:r>
      <w:r>
        <w:rPr>
          <w:lang w:val="fr-CA"/>
        </w:rPr>
        <w:t>部门安全质量管理员</w:t>
      </w:r>
      <w:r>
        <w:rPr>
          <w:rFonts w:hint="eastAsia"/>
          <w:lang w:val="fr-CA"/>
        </w:rPr>
        <w:t>只能填写</w:t>
      </w:r>
      <w:r>
        <w:rPr>
          <w:lang w:val="fr-CA"/>
        </w:rPr>
        <w:t>发现问题和关联危险源</w:t>
      </w:r>
      <w:r>
        <w:rPr>
          <w:rFonts w:hint="eastAsia"/>
          <w:lang w:val="fr-CA"/>
        </w:rPr>
        <w:t>、纠正</w:t>
      </w:r>
      <w:r>
        <w:rPr>
          <w:lang w:val="fr-CA"/>
        </w:rPr>
        <w:t>预防措施列表</w:t>
      </w:r>
      <w:r>
        <w:rPr>
          <w:rFonts w:hint="eastAsia"/>
          <w:lang w:val="fr-CA"/>
        </w:rPr>
        <w:t>，</w:t>
      </w:r>
      <w:r>
        <w:rPr>
          <w:lang w:val="fr-CA"/>
        </w:rPr>
        <w:t>不能修改</w:t>
      </w:r>
      <w:r>
        <w:rPr>
          <w:rFonts w:hint="eastAsia"/>
          <w:lang w:val="fr-CA"/>
        </w:rPr>
        <w:t>其他人</w:t>
      </w:r>
      <w:r>
        <w:rPr>
          <w:lang w:val="fr-CA"/>
        </w:rPr>
        <w:t>创建的</w:t>
      </w:r>
      <w:r>
        <w:rPr>
          <w:rFonts w:hint="eastAsia"/>
          <w:lang w:val="fr-CA"/>
        </w:rPr>
        <w:t>子</w:t>
      </w:r>
      <w:r>
        <w:rPr>
          <w:lang w:val="fr-CA"/>
        </w:rPr>
        <w:t>表内</w:t>
      </w:r>
      <w:r>
        <w:rPr>
          <w:rFonts w:hint="eastAsia"/>
          <w:lang w:eastAsia="zh-CN"/>
        </w:rPr>
        <w:tab/>
      </w:r>
      <w:r>
        <w:rPr>
          <w:rFonts w:hint="eastAsia"/>
          <w:lang w:eastAsia="zh-CN"/>
        </w:rPr>
        <w:tab/>
      </w:r>
      <w:r>
        <w:rPr>
          <w:lang w:val="fr-CA"/>
        </w:rPr>
        <w:t>容</w:t>
      </w:r>
      <w:r>
        <w:rPr>
          <w:rFonts w:hint="eastAsia"/>
          <w:lang w:val="fr-CA" w:eastAsia="zh-CN"/>
        </w:rPr>
        <w:t>。</w:t>
      </w:r>
    </w:p>
    <w:p w14:paraId="5BFCBF59"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【部门领导审核】发送到责任领导审核节点。</w:t>
      </w:r>
    </w:p>
    <w:p w14:paraId="0A458ED4"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29851829" w14:textId="77777777" w:rsidR="00825F38" w:rsidRDefault="00825F38" w:rsidP="00825F38">
      <w:pPr>
        <w:pStyle w:val="20"/>
        <w:ind w:left="420" w:firstLineChars="0"/>
        <w:jc w:val="left"/>
        <w:rPr>
          <w:lang w:val="fr-CA"/>
        </w:rPr>
      </w:pPr>
      <w:r>
        <w:rPr>
          <w:rFonts w:ascii="宋体" w:hAnsi="宋体" w:hint="eastAsia"/>
          <w:lang w:eastAsia="zh-CN"/>
        </w:rPr>
        <w:t>c） 【打印】</w:t>
      </w:r>
      <w:r>
        <w:rPr>
          <w:rFonts w:hint="eastAsia"/>
          <w:lang w:val="fr-CA"/>
        </w:rPr>
        <w:t>根据打印模板显示内容</w:t>
      </w:r>
      <w:r>
        <w:rPr>
          <w:rFonts w:hint="eastAsia"/>
          <w:lang w:val="fr-CA" w:eastAsia="zh-CN"/>
        </w:rPr>
        <w:t>。</w:t>
      </w:r>
    </w:p>
    <w:p w14:paraId="71FC98C2"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hint="eastAsia"/>
          <w:lang w:eastAsia="zh-CN"/>
        </w:rPr>
        <w:t>责任部门领导审核（状态：调查中）：</w:t>
      </w:r>
      <w:r>
        <w:rPr>
          <w:rFonts w:hint="eastAsia"/>
          <w:lang w:val="fr-CA"/>
        </w:rPr>
        <w:t>安全</w:t>
      </w:r>
      <w:r>
        <w:rPr>
          <w:lang w:val="fr-CA"/>
        </w:rPr>
        <w:t>生产</w:t>
      </w:r>
      <w:r>
        <w:rPr>
          <w:rFonts w:hint="eastAsia"/>
          <w:lang w:val="fr-CA"/>
        </w:rPr>
        <w:t>部门领导能修改</w:t>
      </w:r>
      <w:r>
        <w:rPr>
          <w:rFonts w:hint="eastAsia"/>
          <w:lang w:val="fr-CA" w:eastAsia="zh-CN"/>
        </w:rPr>
        <w:t>责任部门事件调查节点</w:t>
      </w:r>
      <w:r>
        <w:rPr>
          <w:rFonts w:hint="eastAsia"/>
          <w:lang w:val="fr-CA"/>
        </w:rPr>
        <w:t>和</w:t>
      </w:r>
      <w:r>
        <w:rPr>
          <w:rFonts w:hint="eastAsia"/>
          <w:lang w:val="fr-CA" w:eastAsia="zh-CN"/>
        </w:rPr>
        <w:t>责任部门风险管理和纠正预防</w:t>
      </w:r>
      <w:r>
        <w:rPr>
          <w:rFonts w:hint="eastAsia"/>
          <w:lang w:val="fr-CA"/>
        </w:rPr>
        <w:t>填写</w:t>
      </w:r>
      <w:r>
        <w:rPr>
          <w:lang w:val="fr-CA"/>
        </w:rPr>
        <w:t>的</w:t>
      </w:r>
      <w:r>
        <w:rPr>
          <w:rFonts w:hint="eastAsia"/>
          <w:lang w:val="fr-CA" w:eastAsia="zh-CN"/>
        </w:rPr>
        <w:t>内容。</w:t>
      </w:r>
    </w:p>
    <w:p w14:paraId="027D4FB4"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【事件调查员审核】发送到安监/保卫部事件调查员审核节点。</w:t>
      </w:r>
    </w:p>
    <w:p w14:paraId="1C675E5F"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【保存】</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r>
        <w:rPr>
          <w:rFonts w:hint="eastAsia"/>
          <w:lang w:val="fr-CA" w:eastAsia="zh-CN"/>
        </w:rPr>
        <w:t>。</w:t>
      </w:r>
    </w:p>
    <w:p w14:paraId="449C1BE9" w14:textId="77777777" w:rsidR="00825F38" w:rsidRDefault="00825F38" w:rsidP="00825F38">
      <w:pPr>
        <w:pStyle w:val="20"/>
        <w:ind w:left="420" w:firstLineChars="0"/>
        <w:jc w:val="left"/>
        <w:rPr>
          <w:lang w:val="fr-CA"/>
        </w:rPr>
      </w:pPr>
      <w:r>
        <w:rPr>
          <w:rFonts w:ascii="宋体" w:hAnsi="宋体" w:hint="eastAsia"/>
          <w:lang w:eastAsia="zh-CN"/>
        </w:rPr>
        <w:t>c） 【打印】</w:t>
      </w:r>
      <w:r>
        <w:rPr>
          <w:rFonts w:hint="eastAsia"/>
          <w:lang w:val="fr-CA"/>
        </w:rPr>
        <w:t>根据打印模板显示内容</w:t>
      </w:r>
      <w:r>
        <w:rPr>
          <w:rFonts w:hint="eastAsia"/>
          <w:lang w:val="fr-CA" w:eastAsia="zh-CN"/>
        </w:rPr>
        <w:t>。</w:t>
      </w:r>
    </w:p>
    <w:p w14:paraId="33E7895F" w14:textId="77777777" w:rsidR="00825F38" w:rsidRDefault="00825F38" w:rsidP="00825F38">
      <w:pPr>
        <w:pStyle w:val="20"/>
        <w:ind w:left="420" w:firstLineChars="0"/>
        <w:jc w:val="left"/>
        <w:rPr>
          <w:lang w:eastAsia="zh-CN"/>
        </w:rPr>
      </w:pPr>
      <w:r>
        <w:rPr>
          <w:rFonts w:hint="eastAsia"/>
          <w:lang w:eastAsia="zh-CN"/>
        </w:rPr>
        <w:t>d</w:t>
      </w:r>
      <w:r>
        <w:rPr>
          <w:rFonts w:hint="eastAsia"/>
          <w:lang w:eastAsia="zh-CN"/>
        </w:rPr>
        <w:t>）</w:t>
      </w:r>
      <w:r>
        <w:rPr>
          <w:rFonts w:hint="eastAsia"/>
          <w:lang w:eastAsia="zh-CN"/>
        </w:rPr>
        <w:t xml:space="preserve"> </w:t>
      </w:r>
      <w:r>
        <w:rPr>
          <w:rFonts w:hint="eastAsia"/>
          <w:lang w:eastAsia="zh-CN"/>
        </w:rPr>
        <w:t>【回退】回退到上一节点（</w:t>
      </w:r>
      <w:r>
        <w:rPr>
          <w:rFonts w:hint="eastAsia"/>
          <w:lang w:val="fr-CA" w:eastAsia="zh-CN"/>
        </w:rPr>
        <w:t>责任部门事件调查节点</w:t>
      </w:r>
      <w:r>
        <w:rPr>
          <w:rFonts w:hint="eastAsia"/>
          <w:lang w:val="fr-CA"/>
        </w:rPr>
        <w:t>和</w:t>
      </w:r>
      <w:r>
        <w:rPr>
          <w:rFonts w:hint="eastAsia"/>
          <w:lang w:val="fr-CA" w:eastAsia="zh-CN"/>
        </w:rPr>
        <w:t>责任部门风险管理和纠正预防节点）</w:t>
      </w:r>
      <w:r>
        <w:rPr>
          <w:rFonts w:hint="eastAsia"/>
          <w:lang w:eastAsia="zh-CN"/>
        </w:rPr>
        <w:t>。</w:t>
      </w:r>
    </w:p>
    <w:p w14:paraId="548DBF2D" w14:textId="77777777" w:rsidR="00825F38" w:rsidRDefault="00825F38" w:rsidP="00825F38">
      <w:pPr>
        <w:pStyle w:val="20"/>
        <w:numPr>
          <w:ilvl w:val="0"/>
          <w:numId w:val="11"/>
        </w:numPr>
        <w:ind w:firstLineChars="0"/>
        <w:jc w:val="left"/>
        <w:rPr>
          <w:lang w:val="fr-CA" w:eastAsia="zh-CN"/>
        </w:rPr>
      </w:pPr>
      <w:r>
        <w:rPr>
          <w:rFonts w:hint="eastAsia"/>
          <w:lang w:eastAsia="zh-CN"/>
        </w:rPr>
        <w:t xml:space="preserve"> </w:t>
      </w:r>
      <w:r>
        <w:rPr>
          <w:rFonts w:hint="eastAsia"/>
          <w:lang w:eastAsia="zh-CN"/>
        </w:rPr>
        <w:t>公司领导审核（状态：审核中）：</w:t>
      </w:r>
      <w:r>
        <w:rPr>
          <w:rFonts w:hint="eastAsia"/>
          <w:lang w:val="fr-CA"/>
        </w:rPr>
        <w:t>公司领导只能填写</w:t>
      </w:r>
      <w:r>
        <w:rPr>
          <w:lang w:val="fr-CA"/>
        </w:rPr>
        <w:t>措施</w:t>
      </w:r>
      <w:r>
        <w:rPr>
          <w:rFonts w:hint="eastAsia"/>
          <w:lang w:val="fr-CA" w:eastAsia="zh-CN"/>
        </w:rPr>
        <w:t>评估。</w:t>
      </w:r>
    </w:p>
    <w:p w14:paraId="5CEC0DFE"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a） 【部门领导审核】发送到责任领导审核节点。</w:t>
      </w:r>
    </w:p>
    <w:p w14:paraId="66E1B1A6"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 【回退】</w:t>
      </w:r>
      <w:r>
        <w:rPr>
          <w:rFonts w:hint="eastAsia"/>
          <w:lang w:val="fr-CA" w:eastAsia="zh-CN"/>
        </w:rPr>
        <w:t>回退到安监</w:t>
      </w:r>
      <w:r>
        <w:rPr>
          <w:rFonts w:hint="eastAsia"/>
          <w:lang w:eastAsia="zh-CN"/>
        </w:rPr>
        <w:t>/</w:t>
      </w:r>
      <w:r>
        <w:rPr>
          <w:rFonts w:hint="eastAsia"/>
          <w:lang w:eastAsia="zh-CN"/>
        </w:rPr>
        <w:t>保卫部事件调查审核节点</w:t>
      </w:r>
      <w:r>
        <w:rPr>
          <w:rFonts w:hint="eastAsia"/>
          <w:lang w:val="fr-CA" w:eastAsia="zh-CN"/>
        </w:rPr>
        <w:t>。</w:t>
      </w:r>
    </w:p>
    <w:p w14:paraId="7B69081D" w14:textId="77777777" w:rsidR="00825F38" w:rsidRDefault="00825F38" w:rsidP="00825F38">
      <w:pPr>
        <w:pStyle w:val="20"/>
        <w:ind w:left="420" w:firstLineChars="0"/>
        <w:jc w:val="left"/>
        <w:rPr>
          <w:lang w:val="fr-CA"/>
        </w:rPr>
      </w:pPr>
      <w:r>
        <w:rPr>
          <w:rFonts w:ascii="宋体" w:hAnsi="宋体" w:hint="eastAsia"/>
          <w:lang w:eastAsia="zh-CN"/>
        </w:rPr>
        <w:t>c） 【打印】</w:t>
      </w:r>
      <w:r>
        <w:rPr>
          <w:rFonts w:hint="eastAsia"/>
          <w:lang w:val="fr-CA"/>
        </w:rPr>
        <w:t>根据打印模板显示内容</w:t>
      </w:r>
      <w:r>
        <w:rPr>
          <w:rFonts w:hint="eastAsia"/>
          <w:lang w:val="fr-CA" w:eastAsia="zh-CN"/>
        </w:rPr>
        <w:t>。</w:t>
      </w:r>
    </w:p>
    <w:p w14:paraId="07694670" w14:textId="77777777" w:rsidR="00825F38" w:rsidRDefault="00825F38" w:rsidP="00825F38">
      <w:pPr>
        <w:pStyle w:val="20"/>
        <w:ind w:left="420" w:firstLineChars="0"/>
        <w:jc w:val="left"/>
        <w:rPr>
          <w:lang w:eastAsia="zh-CN"/>
        </w:rPr>
      </w:pPr>
    </w:p>
    <w:p w14:paraId="6CBFDA93"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3c</w:t>
      </w:r>
      <w:r>
        <w:rPr>
          <w:rFonts w:ascii="宋体" w:hAnsi="宋体" w:hint="eastAsia"/>
        </w:rPr>
        <w:t>.</w:t>
      </w:r>
      <w:r>
        <w:rPr>
          <w:rFonts w:ascii="宋体" w:hAnsi="宋体" w:hint="eastAsia"/>
          <w:lang w:eastAsia="zh-CN"/>
        </w:rPr>
        <w:t>修改</w:t>
      </w:r>
      <w:r>
        <w:rPr>
          <w:rFonts w:ascii="宋体" w:hAnsi="宋体" w:hint="eastAsia"/>
        </w:rPr>
        <w:t>规则</w:t>
      </w:r>
    </w:p>
    <w:p w14:paraId="173139D5" w14:textId="77777777" w:rsidR="00825F38" w:rsidRDefault="00825F38" w:rsidP="00825F38">
      <w:pPr>
        <w:pStyle w:val="20"/>
        <w:numPr>
          <w:ilvl w:val="6"/>
          <w:numId w:val="5"/>
        </w:numPr>
        <w:ind w:left="840" w:firstLineChars="0"/>
        <w:jc w:val="left"/>
        <w:rPr>
          <w:rFonts w:ascii="宋体" w:hAnsi="宋体"/>
        </w:rPr>
      </w:pPr>
      <w:r>
        <w:rPr>
          <w:rFonts w:ascii="宋体" w:hAnsi="宋体" w:hint="eastAsia"/>
          <w:lang w:eastAsia="zh-CN"/>
        </w:rPr>
        <w:t>只有本人编辑中的数据可以修改。</w:t>
      </w:r>
    </w:p>
    <w:p w14:paraId="568460BE"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3d</w:t>
      </w:r>
      <w:r>
        <w:rPr>
          <w:rFonts w:ascii="宋体" w:hAnsi="宋体" w:hint="eastAsia"/>
        </w:rPr>
        <w:t>.</w:t>
      </w:r>
      <w:r>
        <w:rPr>
          <w:rFonts w:ascii="宋体" w:hAnsi="宋体" w:hint="eastAsia"/>
          <w:lang w:eastAsia="zh-CN"/>
        </w:rPr>
        <w:t>删除</w:t>
      </w:r>
      <w:r>
        <w:rPr>
          <w:rFonts w:ascii="宋体" w:hAnsi="宋体" w:hint="eastAsia"/>
        </w:rPr>
        <w:t>规则</w:t>
      </w:r>
    </w:p>
    <w:p w14:paraId="2F8033FD" w14:textId="77777777" w:rsidR="00825F38" w:rsidRDefault="00825F38" w:rsidP="00825F38">
      <w:pPr>
        <w:pStyle w:val="20"/>
        <w:numPr>
          <w:ilvl w:val="6"/>
          <w:numId w:val="9"/>
        </w:numPr>
        <w:ind w:left="840" w:firstLineChars="0"/>
        <w:jc w:val="left"/>
        <w:rPr>
          <w:rFonts w:ascii="宋体" w:hAnsi="宋体"/>
        </w:rPr>
      </w:pPr>
      <w:r>
        <w:rPr>
          <w:rFonts w:ascii="宋体" w:hAnsi="宋体" w:hint="eastAsia"/>
          <w:lang w:eastAsia="zh-CN"/>
        </w:rPr>
        <w:t>只有本人编辑中的数据可以删除。</w:t>
      </w:r>
    </w:p>
    <w:p w14:paraId="64573804"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3e</w:t>
      </w:r>
      <w:r>
        <w:rPr>
          <w:rFonts w:ascii="宋体" w:hAnsi="宋体" w:hint="eastAsia"/>
        </w:rPr>
        <w:t>.</w:t>
      </w:r>
      <w:r>
        <w:rPr>
          <w:rFonts w:ascii="宋体" w:hAnsi="宋体" w:hint="eastAsia"/>
          <w:lang w:eastAsia="zh-CN"/>
        </w:rPr>
        <w:t>修正信息</w:t>
      </w:r>
      <w:r>
        <w:rPr>
          <w:rFonts w:ascii="宋体" w:hAnsi="宋体" w:hint="eastAsia"/>
        </w:rPr>
        <w:t>规则</w:t>
      </w:r>
    </w:p>
    <w:p w14:paraId="010CD9C2" w14:textId="77777777" w:rsidR="00825F38" w:rsidRDefault="00825F38" w:rsidP="00825F38">
      <w:pPr>
        <w:pStyle w:val="20"/>
        <w:ind w:firstLineChars="0"/>
        <w:jc w:val="left"/>
        <w:rPr>
          <w:rFonts w:ascii="宋体" w:hAnsi="宋体"/>
        </w:rPr>
      </w:pPr>
      <w:r>
        <w:rPr>
          <w:rFonts w:ascii="宋体" w:hAnsi="宋体" w:hint="eastAsia"/>
          <w:lang w:eastAsia="zh-CN"/>
        </w:rPr>
        <w:t xml:space="preserve">1.  </w:t>
      </w:r>
      <w:r>
        <w:rPr>
          <w:rFonts w:hint="eastAsia"/>
          <w:lang w:val="fr-CA"/>
        </w:rPr>
        <w:t>安监</w:t>
      </w:r>
      <w:r>
        <w:rPr>
          <w:rFonts w:hint="eastAsia"/>
          <w:lang w:val="fr-CA"/>
        </w:rPr>
        <w:t>/</w:t>
      </w:r>
      <w:r>
        <w:rPr>
          <w:rFonts w:hint="eastAsia"/>
          <w:lang w:val="fr-CA"/>
        </w:rPr>
        <w:t>保卫</w:t>
      </w:r>
      <w:r>
        <w:rPr>
          <w:lang w:val="fr-CA"/>
        </w:rPr>
        <w:t>部</w:t>
      </w:r>
      <w:r>
        <w:rPr>
          <w:rFonts w:hint="eastAsia"/>
          <w:lang w:val="fr-CA"/>
        </w:rPr>
        <w:t>信息管理员、安监</w:t>
      </w:r>
      <w:r>
        <w:rPr>
          <w:lang w:val="fr-CA"/>
        </w:rPr>
        <w:t>部安全</w:t>
      </w:r>
      <w:r>
        <w:rPr>
          <w:rFonts w:hint="eastAsia"/>
          <w:lang w:val="fr-CA"/>
        </w:rPr>
        <w:t>绩效管理员、系统管理员，信息</w:t>
      </w:r>
      <w:r>
        <w:rPr>
          <w:lang w:val="fr-CA"/>
        </w:rPr>
        <w:t>归档之后可以</w:t>
      </w:r>
      <w:r>
        <w:rPr>
          <w:rFonts w:hint="eastAsia"/>
          <w:lang w:val="fr-CA"/>
        </w:rPr>
        <w:t>点击修正信息，可以对事件：报告标题、是否报局方、是否报自己的问题、航班日期、航班号、飞行阶段、飞行性质、气象条件、光照条件、事件类别、事件类型、原因分类、事件等级、代理人、危险品、财产损失、原因分析、责任人进行修</w:t>
      </w:r>
      <w:r>
        <w:rPr>
          <w:rFonts w:hint="eastAsia"/>
          <w:lang w:val="fr-CA" w:eastAsia="zh-CN"/>
        </w:rPr>
        <w:t>改</w:t>
      </w:r>
      <w:r>
        <w:rPr>
          <w:rFonts w:ascii="宋体" w:hAnsi="宋体" w:hint="eastAsia"/>
          <w:lang w:eastAsia="zh-CN"/>
        </w:rPr>
        <w:t>。</w:t>
      </w:r>
    </w:p>
    <w:p w14:paraId="650A94F5"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3f</w:t>
      </w:r>
      <w:r>
        <w:rPr>
          <w:rFonts w:ascii="宋体" w:hAnsi="宋体" w:hint="eastAsia"/>
        </w:rPr>
        <w:t>.</w:t>
      </w:r>
      <w:r>
        <w:rPr>
          <w:rFonts w:ascii="宋体" w:hAnsi="宋体" w:hint="eastAsia"/>
          <w:lang w:eastAsia="zh-CN"/>
        </w:rPr>
        <w:t>生成部门绩效</w:t>
      </w:r>
      <w:r>
        <w:rPr>
          <w:rFonts w:ascii="宋体" w:hAnsi="宋体" w:hint="eastAsia"/>
        </w:rPr>
        <w:t>规则</w:t>
      </w:r>
      <w:r>
        <w:rPr>
          <w:rFonts w:ascii="宋体" w:hAnsi="宋体" w:hint="eastAsia"/>
          <w:lang w:eastAsia="zh-CN"/>
        </w:rPr>
        <w:t>（二期做）</w:t>
      </w:r>
    </w:p>
    <w:p w14:paraId="62015EA8" w14:textId="77777777" w:rsidR="00825F38" w:rsidRDefault="00825F38" w:rsidP="00825F38">
      <w:pPr>
        <w:ind w:firstLine="420"/>
        <w:jc w:val="left"/>
        <w:rPr>
          <w:rFonts w:ascii="宋体" w:hAnsi="宋体"/>
          <w:lang w:eastAsia="zh-CN"/>
        </w:rPr>
      </w:pPr>
      <w:r>
        <w:rPr>
          <w:rFonts w:ascii="宋体" w:hAnsi="宋体" w:hint="eastAsia"/>
          <w:lang w:eastAsia="zh-CN"/>
        </w:rPr>
        <w:t xml:space="preserve">1.  </w:t>
      </w:r>
      <w:bookmarkStart w:id="7" w:name="OLE_LINK161"/>
      <w:bookmarkStart w:id="8" w:name="OLE_LINK160"/>
      <w:r>
        <w:rPr>
          <w:rFonts w:hint="eastAsia"/>
          <w:lang w:val="fr-CA"/>
        </w:rPr>
        <w:t>安监</w:t>
      </w:r>
      <w:r>
        <w:rPr>
          <w:rFonts w:hint="eastAsia"/>
          <w:lang w:val="fr-CA"/>
        </w:rPr>
        <w:t>/</w:t>
      </w:r>
      <w:r>
        <w:rPr>
          <w:rFonts w:hint="eastAsia"/>
          <w:lang w:val="fr-CA"/>
        </w:rPr>
        <w:t>保卫</w:t>
      </w:r>
      <w:r>
        <w:rPr>
          <w:lang w:val="fr-CA"/>
        </w:rPr>
        <w:t>部</w:t>
      </w:r>
      <w:bookmarkEnd w:id="7"/>
      <w:bookmarkEnd w:id="8"/>
      <w:r>
        <w:rPr>
          <w:rFonts w:hint="eastAsia"/>
          <w:lang w:val="fr-CA"/>
        </w:rPr>
        <w:t>信息管理员、绩效管理员、系统管理员</w:t>
      </w:r>
      <w:r>
        <w:rPr>
          <w:rFonts w:hint="eastAsia"/>
          <w:lang w:val="fr-CA"/>
        </w:rPr>
        <w:t xml:space="preserve">, </w:t>
      </w:r>
      <w:r>
        <w:rPr>
          <w:rFonts w:hint="eastAsia"/>
          <w:lang w:val="fr-CA"/>
        </w:rPr>
        <w:t>信息</w:t>
      </w:r>
      <w:r>
        <w:rPr>
          <w:lang w:val="fr-CA"/>
        </w:rPr>
        <w:t>归档之后可以</w:t>
      </w:r>
      <w:r>
        <w:rPr>
          <w:rFonts w:hint="eastAsia"/>
          <w:lang w:val="fr-CA"/>
        </w:rPr>
        <w:t>点击更新部门绩效，部门安全绩效档案、个人安全绩效档案自动刷新同步修改数据（已有数据和新增数据都要改）</w:t>
      </w:r>
      <w:r>
        <w:rPr>
          <w:rFonts w:hint="eastAsia"/>
          <w:lang w:val="fr-CA" w:eastAsia="zh-CN"/>
        </w:rPr>
        <w:t>。</w:t>
      </w:r>
    </w:p>
    <w:p w14:paraId="69994EA9"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3g</w:t>
      </w:r>
      <w:r>
        <w:rPr>
          <w:rFonts w:ascii="宋体" w:hAnsi="宋体" w:hint="eastAsia"/>
        </w:rPr>
        <w:t>.</w:t>
      </w:r>
      <w:r>
        <w:rPr>
          <w:rFonts w:ascii="宋体" w:hAnsi="宋体" w:hint="eastAsia"/>
          <w:lang w:eastAsia="zh-CN"/>
        </w:rPr>
        <w:t>发布典型信息</w:t>
      </w:r>
      <w:r>
        <w:rPr>
          <w:rFonts w:ascii="宋体" w:hAnsi="宋体" w:hint="eastAsia"/>
        </w:rPr>
        <w:t>规则</w:t>
      </w:r>
    </w:p>
    <w:p w14:paraId="396B9E5C" w14:textId="77777777" w:rsidR="00825F38" w:rsidRDefault="00825F38" w:rsidP="00825F38">
      <w:pPr>
        <w:pStyle w:val="20"/>
        <w:ind w:left="420" w:firstLineChars="0" w:firstLine="0"/>
        <w:jc w:val="left"/>
        <w:rPr>
          <w:rFonts w:ascii="宋体" w:hAnsi="宋体"/>
        </w:rPr>
      </w:pPr>
      <w:r>
        <w:rPr>
          <w:rFonts w:ascii="宋体" w:hAnsi="宋体" w:hint="eastAsia"/>
          <w:lang w:eastAsia="zh-CN"/>
        </w:rPr>
        <w:t xml:space="preserve">1.  </w:t>
      </w:r>
      <w:r>
        <w:rPr>
          <w:rFonts w:hint="eastAsia"/>
          <w:lang w:val="fr-CA"/>
        </w:rPr>
        <w:t>安监</w:t>
      </w:r>
      <w:r>
        <w:rPr>
          <w:rFonts w:hint="eastAsia"/>
          <w:lang w:val="fr-CA"/>
        </w:rPr>
        <w:t>/</w:t>
      </w:r>
      <w:r>
        <w:rPr>
          <w:rFonts w:hint="eastAsia"/>
          <w:lang w:val="fr-CA"/>
        </w:rPr>
        <w:t>保卫</w:t>
      </w:r>
      <w:r>
        <w:rPr>
          <w:lang w:val="fr-CA"/>
        </w:rPr>
        <w:t>部</w:t>
      </w:r>
      <w:r>
        <w:rPr>
          <w:rFonts w:hint="eastAsia"/>
          <w:lang w:val="fr-CA"/>
        </w:rPr>
        <w:t>信息管理员，在</w:t>
      </w:r>
      <w:r>
        <w:rPr>
          <w:lang w:val="fr-CA"/>
        </w:rPr>
        <w:t>信息初始处理节点和归档之后可以</w:t>
      </w:r>
      <w:r>
        <w:rPr>
          <w:rFonts w:hint="eastAsia"/>
          <w:lang w:val="fr-CA"/>
        </w:rPr>
        <w:t>点击发布典型信息，则自动发布至首页，在通报与文件中生成一条数据，可以取消发布</w:t>
      </w:r>
      <w:r>
        <w:rPr>
          <w:rFonts w:ascii="宋体" w:hAnsi="宋体" w:hint="eastAsia"/>
          <w:lang w:eastAsia="zh-CN"/>
        </w:rPr>
        <w:t>。</w:t>
      </w:r>
    </w:p>
    <w:p w14:paraId="70A6F7A6"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3h</w:t>
      </w:r>
      <w:r>
        <w:rPr>
          <w:rFonts w:ascii="宋体" w:hAnsi="宋体" w:hint="eastAsia"/>
        </w:rPr>
        <w:t>.</w:t>
      </w:r>
      <w:r>
        <w:rPr>
          <w:rFonts w:ascii="宋体" w:hAnsi="宋体" w:hint="eastAsia"/>
          <w:lang w:eastAsia="zh-CN"/>
        </w:rPr>
        <w:t>重启调查</w:t>
      </w:r>
      <w:r>
        <w:rPr>
          <w:rFonts w:ascii="宋体" w:hAnsi="宋体" w:hint="eastAsia"/>
        </w:rPr>
        <w:t>规则</w:t>
      </w:r>
    </w:p>
    <w:p w14:paraId="50779F67" w14:textId="77777777" w:rsidR="00825F38" w:rsidRDefault="00825F38" w:rsidP="00825F38">
      <w:pPr>
        <w:pStyle w:val="20"/>
        <w:ind w:left="420" w:firstLineChars="0" w:firstLine="0"/>
        <w:jc w:val="left"/>
        <w:rPr>
          <w:rFonts w:ascii="宋体" w:hAnsi="宋体"/>
        </w:rPr>
      </w:pPr>
      <w:r>
        <w:rPr>
          <w:rFonts w:ascii="宋体" w:hAnsi="宋体" w:hint="eastAsia"/>
          <w:lang w:eastAsia="zh-CN"/>
        </w:rPr>
        <w:t xml:space="preserve">1.  </w:t>
      </w:r>
      <w:r>
        <w:rPr>
          <w:rFonts w:hint="eastAsia"/>
          <w:lang w:val="fr-CA"/>
        </w:rPr>
        <w:t>系统管理员，对于归档的事件可以重启调查，点击重启调查则该数据回到安监</w:t>
      </w:r>
      <w:r>
        <w:rPr>
          <w:rFonts w:hint="eastAsia"/>
          <w:lang w:val="fr-CA"/>
        </w:rPr>
        <w:t>/</w:t>
      </w:r>
      <w:r>
        <w:rPr>
          <w:rFonts w:hint="eastAsia"/>
          <w:lang w:val="fr-CA"/>
        </w:rPr>
        <w:t>保卫部信息管理员的待处理中，重新开始走流程。重启调查后关联的流程需要全部</w:t>
      </w:r>
      <w:r>
        <w:rPr>
          <w:rFonts w:hint="eastAsia"/>
          <w:lang w:val="fr-CA" w:eastAsia="zh-CN"/>
        </w:rPr>
        <w:t>删除</w:t>
      </w:r>
      <w:r>
        <w:rPr>
          <w:rFonts w:ascii="宋体" w:hAnsi="宋体" w:hint="eastAsia"/>
          <w:lang w:eastAsia="zh-CN"/>
        </w:rPr>
        <w:t>。</w:t>
      </w:r>
    </w:p>
    <w:p w14:paraId="182B1540"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3i</w:t>
      </w:r>
      <w:r>
        <w:rPr>
          <w:rFonts w:ascii="宋体" w:hAnsi="宋体" w:hint="eastAsia"/>
        </w:rPr>
        <w:t>.</w:t>
      </w:r>
      <w:r>
        <w:rPr>
          <w:rFonts w:ascii="宋体" w:hAnsi="宋体" w:hint="eastAsia"/>
          <w:lang w:eastAsia="zh-CN"/>
        </w:rPr>
        <w:t>导出</w:t>
      </w:r>
      <w:r>
        <w:rPr>
          <w:rFonts w:ascii="宋体" w:hAnsi="宋体" w:hint="eastAsia"/>
        </w:rPr>
        <w:t>规则</w:t>
      </w:r>
    </w:p>
    <w:p w14:paraId="47DB0221" w14:textId="77777777" w:rsidR="00825F38" w:rsidRDefault="00825F38" w:rsidP="00825F38">
      <w:pPr>
        <w:pStyle w:val="20"/>
        <w:ind w:left="420" w:firstLineChars="0" w:firstLine="0"/>
        <w:jc w:val="left"/>
        <w:rPr>
          <w:lang w:val="fr-CA" w:eastAsia="zh-CN"/>
        </w:rPr>
      </w:pPr>
      <w:r>
        <w:rPr>
          <w:rFonts w:ascii="宋体" w:hAnsi="宋体" w:hint="eastAsia"/>
          <w:lang w:eastAsia="zh-CN"/>
        </w:rPr>
        <w:t xml:space="preserve">1.  </w:t>
      </w:r>
      <w:r>
        <w:rPr>
          <w:rFonts w:hint="eastAsia"/>
          <w:lang w:val="fr-CA"/>
        </w:rPr>
        <w:t>安监</w:t>
      </w:r>
      <w:r>
        <w:rPr>
          <w:rFonts w:hint="eastAsia"/>
          <w:lang w:val="fr-CA"/>
        </w:rPr>
        <w:t>/</w:t>
      </w:r>
      <w:r>
        <w:rPr>
          <w:rFonts w:hint="eastAsia"/>
          <w:lang w:val="fr-CA"/>
        </w:rPr>
        <w:t>保卫部信息管理员。导出全字段</w:t>
      </w:r>
      <w:r>
        <w:rPr>
          <w:lang w:val="fr-CA"/>
        </w:rPr>
        <w:t>,excel</w:t>
      </w:r>
      <w:r>
        <w:rPr>
          <w:rFonts w:hint="eastAsia"/>
          <w:lang w:val="fr-CA"/>
        </w:rPr>
        <w:t>格式，导出模板（适用于所有信息的导</w:t>
      </w:r>
      <w:r>
        <w:rPr>
          <w:rFonts w:hint="eastAsia"/>
          <w:lang w:val="fr-CA"/>
        </w:rPr>
        <w:lastRenderedPageBreak/>
        <w:t>出）详见附件</w:t>
      </w:r>
      <w:r>
        <w:rPr>
          <w:rFonts w:hint="eastAsia"/>
          <w:lang w:val="fr-CA" w:eastAsia="zh-CN"/>
        </w:rPr>
        <w:t>【事件信息导出模板】。</w:t>
      </w:r>
    </w:p>
    <w:p w14:paraId="37ED8993" w14:textId="77777777" w:rsidR="00825F38" w:rsidRDefault="00825F38" w:rsidP="00825F38">
      <w:pPr>
        <w:pStyle w:val="20"/>
        <w:ind w:left="420" w:firstLineChars="0" w:firstLine="0"/>
        <w:jc w:val="left"/>
        <w:rPr>
          <w:rFonts w:ascii="宋体" w:hAnsi="宋体"/>
        </w:rPr>
      </w:pPr>
      <w:r>
        <w:rPr>
          <w:rFonts w:hint="eastAsia"/>
          <w:lang w:eastAsia="zh-CN"/>
        </w:rPr>
        <w:t xml:space="preserve">2.  </w:t>
      </w:r>
      <w:r>
        <w:rPr>
          <w:rFonts w:hint="eastAsia"/>
          <w:lang w:val="fr-CA"/>
        </w:rPr>
        <w:t>如果选择匿名则姓名、报告部门、报告处室、填报人电话、是否替他人填报等数据显示</w:t>
      </w:r>
      <w:r w:rsidR="00DE063E">
        <w:rPr>
          <w:rFonts w:hint="eastAsia"/>
          <w:lang w:val="fr-CA" w:eastAsia="zh-CN"/>
        </w:rPr>
        <w:t>星号</w:t>
      </w:r>
      <w:r>
        <w:rPr>
          <w:rFonts w:hint="eastAsia"/>
          <w:lang w:val="fr-CA"/>
        </w:rPr>
        <w:t>。导出时如果不匿名则显示姓名、报告部门、报告处室、填报人电话、是否替他人填报等数据</w:t>
      </w:r>
      <w:r>
        <w:rPr>
          <w:rFonts w:ascii="宋体" w:hAnsi="宋体" w:hint="eastAsia"/>
          <w:lang w:eastAsia="zh-CN"/>
        </w:rPr>
        <w:t>。</w:t>
      </w:r>
    </w:p>
    <w:p w14:paraId="2EC3A139" w14:textId="77777777" w:rsidR="00825F38" w:rsidRDefault="00825F38" w:rsidP="00825F38">
      <w:pPr>
        <w:pStyle w:val="20"/>
        <w:ind w:left="420" w:firstLineChars="0" w:firstLine="0"/>
        <w:jc w:val="left"/>
        <w:rPr>
          <w:rFonts w:ascii="宋体" w:hAnsi="宋体"/>
        </w:rPr>
      </w:pPr>
    </w:p>
    <w:p w14:paraId="220CD2DD" w14:textId="77777777" w:rsidR="00825F38" w:rsidRDefault="00825F38" w:rsidP="00825F38">
      <w:pPr>
        <w:jc w:val="left"/>
        <w:rPr>
          <w:rFonts w:ascii="宋体" w:hAnsi="宋体"/>
        </w:rPr>
      </w:pPr>
      <w:r>
        <w:rPr>
          <w:rFonts w:ascii="宋体" w:hAnsi="宋体" w:hint="eastAsia"/>
        </w:rPr>
        <w:t>[特殊需求]：无</w:t>
      </w:r>
    </w:p>
    <w:p w14:paraId="610222E1" w14:textId="77777777" w:rsidR="00825F38" w:rsidRDefault="00825F38" w:rsidP="00825F38">
      <w:pPr>
        <w:rPr>
          <w:rFonts w:ascii="宋体" w:hAnsi="宋体"/>
        </w:rPr>
      </w:pPr>
      <w:r>
        <w:rPr>
          <w:rFonts w:ascii="宋体" w:hAnsi="宋体" w:hint="eastAsia"/>
        </w:rPr>
        <w:t>[扩展点]：无</w:t>
      </w:r>
    </w:p>
    <w:p w14:paraId="2A00ED3A" w14:textId="77777777" w:rsidR="00547635" w:rsidRPr="00547635" w:rsidRDefault="00547635" w:rsidP="00547635">
      <w:pPr>
        <w:pStyle w:val="2"/>
        <w:rPr>
          <w:rFonts w:ascii="宋体" w:hAnsi="宋体"/>
        </w:rPr>
      </w:pPr>
      <w:r>
        <w:rPr>
          <w:rFonts w:hint="eastAsia"/>
        </w:rPr>
        <w:t xml:space="preserve">3.2 Use-Case </w:t>
      </w:r>
      <w:bookmarkEnd w:id="6"/>
      <w:r w:rsidRPr="00CF22AE">
        <w:rPr>
          <w:i/>
        </w:rPr>
        <w:t>“</w:t>
      </w:r>
      <w:r>
        <w:rPr>
          <w:rFonts w:ascii="Courier New" w:hAnsi="Courier New" w:cs="Courier New"/>
          <w:i/>
          <w:color w:val="000000"/>
        </w:rPr>
        <w:t>UC002</w:t>
      </w:r>
      <w:r w:rsidRPr="00CF22AE">
        <w:rPr>
          <w:rFonts w:ascii="Courier New" w:hAnsi="Courier New" w:cs="Courier New" w:hint="eastAsia"/>
          <w:i/>
          <w:color w:val="000000"/>
        </w:rPr>
        <w:t>奖励</w:t>
      </w:r>
      <w:r>
        <w:rPr>
          <w:rFonts w:ascii="Courier New" w:hAnsi="Courier New" w:cs="Courier New" w:hint="eastAsia"/>
          <w:i/>
          <w:color w:val="000000"/>
        </w:rPr>
        <w:t>申请</w:t>
      </w:r>
      <w:r>
        <w:rPr>
          <w:rFonts w:ascii="Courier New" w:hAnsi="Courier New" w:cs="Courier New"/>
          <w:i/>
          <w:color w:val="000000"/>
        </w:rPr>
        <w:tab/>
      </w:r>
      <w:r w:rsidRPr="00CF22AE">
        <w:rPr>
          <w:i/>
        </w:rPr>
        <w:t>”</w:t>
      </w:r>
    </w:p>
    <w:p w14:paraId="00999B99" w14:textId="77777777" w:rsidR="00547635" w:rsidRDefault="00547635" w:rsidP="00547635">
      <w:r>
        <w:rPr>
          <w:rFonts w:hint="eastAsia"/>
        </w:rPr>
        <w:t>[</w:t>
      </w:r>
      <w:r>
        <w:rPr>
          <w:rFonts w:hint="eastAsia"/>
        </w:rPr>
        <w:t>名称</w:t>
      </w:r>
      <w:r>
        <w:rPr>
          <w:rFonts w:hint="eastAsia"/>
        </w:rPr>
        <w:t>]</w:t>
      </w:r>
      <w:r>
        <w:t>:UC002</w:t>
      </w:r>
      <w:r>
        <w:rPr>
          <w:rFonts w:hint="eastAsia"/>
        </w:rPr>
        <w:t>奖励申请</w:t>
      </w:r>
    </w:p>
    <w:p w14:paraId="1FF2E1AC" w14:textId="77777777" w:rsidR="00547635" w:rsidRDefault="00547635" w:rsidP="00547635">
      <w:pPr>
        <w:rPr>
          <w:i/>
          <w:color w:val="0000FF"/>
        </w:rPr>
      </w:pPr>
      <w:r>
        <w:t>[</w:t>
      </w:r>
      <w:r>
        <w:rPr>
          <w:rFonts w:hint="eastAsia"/>
        </w:rPr>
        <w:t>简介</w:t>
      </w:r>
      <w:r>
        <w:t>]:</w:t>
      </w:r>
      <w:r w:rsidRPr="00710D44">
        <w:rPr>
          <w:rFonts w:hint="eastAsia"/>
        </w:rPr>
        <w:t xml:space="preserve"> </w:t>
      </w:r>
      <w:r>
        <w:rPr>
          <w:rFonts w:hint="eastAsia"/>
        </w:rPr>
        <w:t>员工查询</w:t>
      </w:r>
      <w:r>
        <w:t>,</w:t>
      </w:r>
      <w:r w:rsidRPr="00DE3656">
        <w:rPr>
          <w:rFonts w:hint="eastAsia"/>
          <w:lang w:val="fr-CA"/>
        </w:rPr>
        <w:t>安监</w:t>
      </w:r>
      <w:r w:rsidRPr="00DE3656">
        <w:rPr>
          <w:lang w:val="fr-CA"/>
        </w:rPr>
        <w:t>/</w:t>
      </w:r>
      <w:r w:rsidRPr="00DE3656">
        <w:rPr>
          <w:rFonts w:hint="eastAsia"/>
          <w:lang w:val="fr-CA"/>
        </w:rPr>
        <w:t>保卫部信息管理员</w:t>
      </w:r>
      <w:r>
        <w:rPr>
          <w:rFonts w:hint="eastAsia"/>
        </w:rPr>
        <w:t>申请</w:t>
      </w:r>
      <w:r>
        <w:rPr>
          <w:rFonts w:hint="eastAsia"/>
        </w:rPr>
        <w:t>,</w:t>
      </w:r>
      <w:r>
        <w:t xml:space="preserve"> </w:t>
      </w:r>
      <w:r w:rsidRPr="00D12E04">
        <w:rPr>
          <w:rFonts w:hint="eastAsia"/>
        </w:rPr>
        <w:t>安监</w:t>
      </w:r>
      <w:r w:rsidRPr="00D12E04">
        <w:t>/</w:t>
      </w:r>
      <w:r w:rsidRPr="00D12E04">
        <w:rPr>
          <w:rFonts w:hint="eastAsia"/>
        </w:rPr>
        <w:t>保卫部领导审</w:t>
      </w:r>
      <w:r>
        <w:t>核</w:t>
      </w:r>
      <w:r>
        <w:rPr>
          <w:rFonts w:hint="eastAsia"/>
        </w:rPr>
        <w:t>奖励</w:t>
      </w:r>
    </w:p>
    <w:p w14:paraId="43C859F4" w14:textId="77777777" w:rsidR="00547635" w:rsidRPr="00992AE7" w:rsidRDefault="00547635" w:rsidP="00547635">
      <w:pPr>
        <w:rPr>
          <w:color w:val="000000"/>
        </w:rPr>
      </w:pPr>
      <w:r w:rsidRPr="00667043">
        <w:rPr>
          <w:color w:val="000000"/>
        </w:rPr>
        <w:t>[</w:t>
      </w:r>
      <w:r w:rsidRPr="00667043">
        <w:rPr>
          <w:rFonts w:hint="eastAsia"/>
          <w:color w:val="000000"/>
        </w:rPr>
        <w:t>前置条件</w:t>
      </w:r>
      <w:r w:rsidRPr="00667043">
        <w:rPr>
          <w:color w:val="000000"/>
        </w:rPr>
        <w:t>]:</w:t>
      </w:r>
      <w:r>
        <w:rPr>
          <w:rFonts w:hint="eastAsia"/>
          <w:color w:val="000000"/>
        </w:rPr>
        <w:t>用户登录</w:t>
      </w:r>
    </w:p>
    <w:p w14:paraId="782FBC24" w14:textId="77777777" w:rsidR="00547635" w:rsidRDefault="00547635" w:rsidP="00547635">
      <w:r>
        <w:rPr>
          <w:rFonts w:hint="eastAsia"/>
        </w:rPr>
        <w:t>[</w:t>
      </w:r>
      <w:r>
        <w:rPr>
          <w:rFonts w:hint="eastAsia"/>
        </w:rPr>
        <w:t>事件</w:t>
      </w:r>
      <w:r>
        <w:t>流</w:t>
      </w:r>
      <w:r>
        <w:rPr>
          <w:rFonts w:hint="eastAsia"/>
        </w:rPr>
        <w:t>]</w:t>
      </w:r>
      <w:r>
        <w:t>:</w:t>
      </w:r>
    </w:p>
    <w:p w14:paraId="5A51B926" w14:textId="77777777" w:rsidR="00547635" w:rsidRDefault="00547635" w:rsidP="00547635">
      <w:r>
        <w:rPr>
          <w:rFonts w:hint="eastAsia"/>
        </w:rPr>
        <w:t>[</w:t>
      </w:r>
      <w:r>
        <w:rPr>
          <w:rFonts w:hint="eastAsia"/>
        </w:rPr>
        <w:t>主</w:t>
      </w:r>
      <w:r>
        <w:t>事件流</w:t>
      </w:r>
      <w:r>
        <w:rPr>
          <w:rFonts w:hint="eastAsia"/>
        </w:rPr>
        <w:t>]</w:t>
      </w:r>
      <w:r>
        <w:t>:</w:t>
      </w:r>
    </w:p>
    <w:p w14:paraId="0C38BB41" w14:textId="77777777" w:rsidR="00547635" w:rsidRDefault="00547635" w:rsidP="00547635">
      <w:pPr>
        <w:numPr>
          <w:ilvl w:val="0"/>
          <w:numId w:val="30"/>
        </w:numPr>
        <w:suppressAutoHyphens w:val="0"/>
      </w:pPr>
      <w:r>
        <w:rPr>
          <w:rFonts w:hint="eastAsia"/>
        </w:rPr>
        <w:t>点击</w:t>
      </w:r>
      <w:r>
        <w:t>奖励</w:t>
      </w:r>
      <w:r>
        <w:rPr>
          <w:rFonts w:hint="eastAsia"/>
        </w:rPr>
        <w:t>申请按钮</w:t>
      </w:r>
      <w:r>
        <w:t>,</w:t>
      </w:r>
      <w:r>
        <w:t>用例开始</w:t>
      </w:r>
    </w:p>
    <w:p w14:paraId="777454EC" w14:textId="77777777" w:rsidR="00547635" w:rsidRDefault="00547635" w:rsidP="00547635">
      <w:pPr>
        <w:numPr>
          <w:ilvl w:val="0"/>
          <w:numId w:val="30"/>
        </w:numPr>
        <w:suppressAutoHyphens w:val="0"/>
      </w:pPr>
      <w:r>
        <w:rPr>
          <w:rFonts w:hint="eastAsia"/>
        </w:rPr>
        <w:t>具有</w:t>
      </w:r>
      <w:r>
        <w:t>员工权限</w:t>
      </w:r>
      <w:r>
        <w:rPr>
          <w:rFonts w:hint="eastAsia"/>
        </w:rPr>
        <w:t>的</w:t>
      </w:r>
      <w:r>
        <w:t>用户</w:t>
      </w:r>
      <w:r>
        <w:rPr>
          <w:rFonts w:hint="eastAsia"/>
        </w:rPr>
        <w:t>根据查询条件</w:t>
      </w:r>
      <w:r>
        <w:t>:</w:t>
      </w:r>
      <w:r>
        <w:rPr>
          <w:rFonts w:hint="eastAsia"/>
        </w:rPr>
        <w:t>奖励</w:t>
      </w:r>
      <w:r>
        <w:t>编号</w:t>
      </w:r>
      <w:r>
        <w:t>(</w:t>
      </w:r>
      <w:r>
        <w:rPr>
          <w:rFonts w:hint="eastAsia"/>
        </w:rPr>
        <w:t>文本框</w:t>
      </w:r>
      <w:r>
        <w:rPr>
          <w:rFonts w:hint="eastAsia"/>
        </w:rPr>
        <w:t>,</w:t>
      </w:r>
      <w:r>
        <w:rPr>
          <w:rFonts w:hint="eastAsia"/>
        </w:rPr>
        <w:t>非必填</w:t>
      </w:r>
      <w:r>
        <w:t>),</w:t>
      </w:r>
      <w:r>
        <w:rPr>
          <w:rFonts w:hint="eastAsia"/>
        </w:rPr>
        <w:t>报告</w:t>
      </w:r>
      <w:r>
        <w:t>编号</w:t>
      </w:r>
      <w:r>
        <w:t>(II</w:t>
      </w:r>
      <w:r>
        <w:rPr>
          <w:rFonts w:hint="eastAsia"/>
        </w:rPr>
        <w:t>报告</w:t>
      </w:r>
      <w:r>
        <w:t>编号</w:t>
      </w:r>
      <w:r>
        <w:t>,</w:t>
      </w:r>
      <w:r>
        <w:rPr>
          <w:rFonts w:hint="eastAsia"/>
        </w:rPr>
        <w:t>模糊查询</w:t>
      </w:r>
      <w:r>
        <w:t>非必填</w:t>
      </w:r>
      <w:r>
        <w:t>),</w:t>
      </w:r>
      <w:r>
        <w:t>发生日期</w:t>
      </w:r>
      <w:r>
        <w:t>(</w:t>
      </w:r>
      <w:r>
        <w:rPr>
          <w:rFonts w:hint="eastAsia"/>
        </w:rPr>
        <w:t>格式</w:t>
      </w:r>
      <w:r>
        <w:rPr>
          <w:rFonts w:hint="eastAsia"/>
        </w:rPr>
        <w:t>YYYY-MM-DD</w:t>
      </w:r>
      <w:r>
        <w:t>),</w:t>
      </w:r>
      <w:r>
        <w:t>报告日期</w:t>
      </w:r>
      <w:r>
        <w:rPr>
          <w:rFonts w:hint="eastAsia"/>
        </w:rPr>
        <w:t>(</w:t>
      </w:r>
      <w:r>
        <w:rPr>
          <w:rFonts w:hint="eastAsia"/>
        </w:rPr>
        <w:t>格式</w:t>
      </w:r>
      <w:r>
        <w:rPr>
          <w:rFonts w:hint="eastAsia"/>
        </w:rPr>
        <w:t>YYYY-MM-DD)</w:t>
      </w:r>
      <w:r>
        <w:t>,</w:t>
      </w:r>
      <w:r w:rsidRPr="002824E3">
        <w:rPr>
          <w:rFonts w:hint="eastAsia"/>
          <w:color w:val="000000"/>
        </w:rPr>
        <w:t>报告</w:t>
      </w:r>
      <w:r w:rsidRPr="002824E3">
        <w:rPr>
          <w:color w:val="000000"/>
        </w:rPr>
        <w:t>标题</w:t>
      </w:r>
      <w:r w:rsidRPr="00E256DC">
        <w:rPr>
          <w:color w:val="000000" w:themeColor="text1"/>
        </w:rPr>
        <w:t>(</w:t>
      </w:r>
      <w:r>
        <w:rPr>
          <w:rFonts w:hint="eastAsia"/>
        </w:rPr>
        <w:t>下拉框</w:t>
      </w:r>
      <w:r>
        <w:t>,</w:t>
      </w:r>
      <w:r>
        <w:t>非必</w:t>
      </w:r>
      <w:r>
        <w:rPr>
          <w:rFonts w:hint="eastAsia"/>
        </w:rPr>
        <w:t>选</w:t>
      </w:r>
      <w:r>
        <w:t>),</w:t>
      </w:r>
      <w:r w:rsidRPr="00D67C15">
        <w:rPr>
          <w:rFonts w:hint="eastAsia"/>
        </w:rPr>
        <w:t xml:space="preserve"> </w:t>
      </w:r>
      <w:r>
        <w:rPr>
          <w:rFonts w:hint="eastAsia"/>
        </w:rPr>
        <w:t>报告部门</w:t>
      </w:r>
      <w:r>
        <w:rPr>
          <w:rFonts w:hint="eastAsia"/>
        </w:rPr>
        <w:t>(</w:t>
      </w:r>
      <w:r>
        <w:rPr>
          <w:rFonts w:hint="eastAsia"/>
        </w:rPr>
        <w:t>下拉选择框</w:t>
      </w:r>
      <w:r>
        <w:t>,</w:t>
      </w:r>
      <w:r w:rsidRPr="00D67C15">
        <w:rPr>
          <w:rFonts w:hint="eastAsia"/>
        </w:rPr>
        <w:t>可多选</w:t>
      </w:r>
      <w:r>
        <w:rPr>
          <w:rFonts w:hint="eastAsia"/>
        </w:rPr>
        <w:t>)</w:t>
      </w:r>
      <w:r>
        <w:t>,</w:t>
      </w:r>
      <w:r>
        <w:rPr>
          <w:rFonts w:hint="eastAsia"/>
        </w:rPr>
        <w:t>报告人</w:t>
      </w:r>
      <w:r>
        <w:t>(</w:t>
      </w:r>
      <w:r>
        <w:rPr>
          <w:rFonts w:hint="eastAsia"/>
        </w:rPr>
        <w:t>可</w:t>
      </w:r>
      <w:r>
        <w:t>输入下拉选择框</w:t>
      </w:r>
      <w:r>
        <w:t>),</w:t>
      </w:r>
      <w:r>
        <w:t>当前节点</w:t>
      </w:r>
      <w:r>
        <w:t>(</w:t>
      </w:r>
      <w:r>
        <w:rPr>
          <w:rFonts w:hint="eastAsia"/>
        </w:rPr>
        <w:t>选项</w:t>
      </w:r>
      <w:r>
        <w:t>为所</w:t>
      </w:r>
      <w:r>
        <w:rPr>
          <w:rFonts w:hint="eastAsia"/>
        </w:rPr>
        <w:t>有节点</w:t>
      </w:r>
      <w:r>
        <w:t>名称</w:t>
      </w:r>
      <w:r>
        <w:t>)</w:t>
      </w:r>
      <w:r>
        <w:rPr>
          <w:rFonts w:hint="eastAsia"/>
        </w:rPr>
        <w:t>查询</w:t>
      </w:r>
    </w:p>
    <w:p w14:paraId="44EAD74C" w14:textId="77777777" w:rsidR="00547635" w:rsidRDefault="00547635" w:rsidP="00547635">
      <w:pPr>
        <w:numPr>
          <w:ilvl w:val="0"/>
          <w:numId w:val="30"/>
        </w:numPr>
        <w:suppressAutoHyphens w:val="0"/>
      </w:pPr>
      <w:r>
        <w:rPr>
          <w:rFonts w:hint="eastAsia"/>
        </w:rPr>
        <w:t>显示查询</w:t>
      </w:r>
      <w:r>
        <w:t>结果列表</w:t>
      </w:r>
      <w:r>
        <w:rPr>
          <w:rFonts w:hint="eastAsia"/>
        </w:rPr>
        <w:t>,</w:t>
      </w:r>
      <w:r>
        <w:t>列表字段为</w:t>
      </w:r>
      <w:r>
        <w:t>:</w:t>
      </w:r>
      <w:r>
        <w:rPr>
          <w:rFonts w:hint="eastAsia"/>
        </w:rPr>
        <w:t>报告</w:t>
      </w:r>
      <w:r>
        <w:t>标题</w:t>
      </w:r>
      <w:r>
        <w:t>,</w:t>
      </w:r>
      <w:r>
        <w:rPr>
          <w:rFonts w:hint="eastAsia"/>
        </w:rPr>
        <w:t>报告</w:t>
      </w:r>
      <w:r>
        <w:t>编号</w:t>
      </w:r>
      <w:r>
        <w:t>,</w:t>
      </w:r>
      <w:r>
        <w:rPr>
          <w:rFonts w:hint="eastAsia"/>
        </w:rPr>
        <w:t>奖励</w:t>
      </w:r>
      <w:r>
        <w:t>编号</w:t>
      </w:r>
      <w:r>
        <w:t>,</w:t>
      </w:r>
      <w:r>
        <w:rPr>
          <w:rFonts w:hint="eastAsia"/>
        </w:rPr>
        <w:t>发生</w:t>
      </w:r>
      <w:r>
        <w:t>日期</w:t>
      </w:r>
      <w:r>
        <w:rPr>
          <w:rFonts w:hint="eastAsia"/>
        </w:rPr>
        <w:t>,</w:t>
      </w:r>
      <w:r>
        <w:t>报告日期</w:t>
      </w:r>
      <w:r>
        <w:rPr>
          <w:rFonts w:hint="eastAsia"/>
        </w:rPr>
        <w:t>,</w:t>
      </w:r>
      <w:r>
        <w:rPr>
          <w:rFonts w:hint="eastAsia"/>
        </w:rPr>
        <w:t>处理</w:t>
      </w:r>
      <w:r>
        <w:t>状态</w:t>
      </w:r>
      <w:r>
        <w:rPr>
          <w:rFonts w:hint="eastAsia"/>
        </w:rPr>
        <w:t>(</w:t>
      </w:r>
      <w:r>
        <w:rPr>
          <w:rFonts w:hint="eastAsia"/>
        </w:rPr>
        <w:t>编辑</w:t>
      </w:r>
      <w:r>
        <w:t>中</w:t>
      </w:r>
      <w:r>
        <w:t>,</w:t>
      </w:r>
      <w:r>
        <w:t>审核中</w:t>
      </w:r>
      <w:r>
        <w:t>,</w:t>
      </w:r>
      <w:r>
        <w:rPr>
          <w:rFonts w:hint="eastAsia"/>
        </w:rPr>
        <w:t>审核</w:t>
      </w:r>
      <w:r>
        <w:t>通过</w:t>
      </w:r>
      <w:r>
        <w:rPr>
          <w:rFonts w:hint="eastAsia"/>
        </w:rPr>
        <w:t>)</w:t>
      </w:r>
    </w:p>
    <w:p w14:paraId="0052584E" w14:textId="77777777" w:rsidR="00547635" w:rsidRDefault="00547635" w:rsidP="00547635">
      <w:pPr>
        <w:ind w:left="360"/>
      </w:pPr>
      <w:r>
        <w:rPr>
          <w:rFonts w:hint="eastAsia"/>
        </w:rPr>
        <w:t>3</w:t>
      </w:r>
      <w:r>
        <w:t xml:space="preserve">a </w:t>
      </w:r>
      <w:r>
        <w:rPr>
          <w:rFonts w:hint="eastAsia"/>
        </w:rPr>
        <w:t>点击【修改】按钮</w:t>
      </w:r>
    </w:p>
    <w:p w14:paraId="721245B5" w14:textId="77777777" w:rsidR="00547635" w:rsidRDefault="00547635" w:rsidP="00547635">
      <w:pPr>
        <w:ind w:left="360"/>
      </w:pPr>
      <w:r>
        <w:rPr>
          <w:rFonts w:hint="eastAsia"/>
        </w:rPr>
        <w:t>3</w:t>
      </w:r>
      <w:r>
        <w:t xml:space="preserve">b </w:t>
      </w:r>
      <w:r>
        <w:rPr>
          <w:rFonts w:hint="eastAsia"/>
        </w:rPr>
        <w:t>点击【</w:t>
      </w:r>
      <w:r>
        <w:t>删除</w:t>
      </w:r>
      <w:r>
        <w:rPr>
          <w:rFonts w:hint="eastAsia"/>
        </w:rPr>
        <w:t>】按钮</w:t>
      </w:r>
    </w:p>
    <w:p w14:paraId="42091263" w14:textId="77777777" w:rsidR="00547635" w:rsidRDefault="00547635" w:rsidP="00547635">
      <w:pPr>
        <w:ind w:left="360"/>
      </w:pPr>
      <w:r>
        <w:rPr>
          <w:rFonts w:hint="eastAsia"/>
        </w:rPr>
        <w:t>3</w:t>
      </w:r>
      <w:r>
        <w:t xml:space="preserve">c </w:t>
      </w:r>
      <w:r>
        <w:rPr>
          <w:rFonts w:hint="eastAsia"/>
        </w:rPr>
        <w:t>点击报告</w:t>
      </w:r>
      <w:r>
        <w:t>标题</w:t>
      </w:r>
      <w:r>
        <w:rPr>
          <w:rFonts w:hint="eastAsia"/>
        </w:rPr>
        <w:t>详细</w:t>
      </w:r>
      <w:r>
        <w:t>链接</w:t>
      </w:r>
    </w:p>
    <w:p w14:paraId="71133BE6" w14:textId="77777777" w:rsidR="00547635" w:rsidRPr="00CE0523" w:rsidRDefault="00547635" w:rsidP="00547635">
      <w:pPr>
        <w:ind w:left="360"/>
      </w:pPr>
      <w:r>
        <w:rPr>
          <w:rFonts w:hint="eastAsia"/>
        </w:rPr>
        <w:t xml:space="preserve">3d </w:t>
      </w:r>
      <w:r>
        <w:rPr>
          <w:rFonts w:hint="eastAsia"/>
        </w:rPr>
        <w:t>点击【导出】按钮</w:t>
      </w:r>
    </w:p>
    <w:p w14:paraId="09EDE1E4" w14:textId="77777777" w:rsidR="00547635" w:rsidRDefault="00547635" w:rsidP="00547635">
      <w:pPr>
        <w:numPr>
          <w:ilvl w:val="0"/>
          <w:numId w:val="30"/>
        </w:numPr>
        <w:suppressAutoHyphens w:val="0"/>
      </w:pPr>
      <w:r>
        <w:rPr>
          <w:rFonts w:hint="eastAsia"/>
        </w:rPr>
        <w:t>具有安监</w:t>
      </w:r>
      <w:r>
        <w:t>/</w:t>
      </w:r>
      <w:r>
        <w:t>保卫</w:t>
      </w:r>
      <w:r>
        <w:rPr>
          <w:rFonts w:hint="eastAsia"/>
        </w:rPr>
        <w:t>信息</w:t>
      </w:r>
      <w:r>
        <w:t>管理</w:t>
      </w:r>
      <w:r>
        <w:rPr>
          <w:rFonts w:hint="eastAsia"/>
        </w:rPr>
        <w:t>员</w:t>
      </w:r>
      <w:r>
        <w:t>功能的</w:t>
      </w:r>
      <w:r>
        <w:rPr>
          <w:rFonts w:hint="eastAsia"/>
        </w:rPr>
        <w:t>用户点击</w:t>
      </w:r>
      <w:r>
        <w:t>新建</w:t>
      </w:r>
      <w:r>
        <w:rPr>
          <w:rFonts w:hint="eastAsia"/>
        </w:rPr>
        <w:t>,</w:t>
      </w:r>
      <w:r>
        <w:t>进入新建页面</w:t>
      </w:r>
    </w:p>
    <w:p w14:paraId="05FF9AB5" w14:textId="77777777" w:rsidR="00547635" w:rsidRDefault="00547635" w:rsidP="00547635">
      <w:pPr>
        <w:pStyle w:val="Cap"/>
        <w:numPr>
          <w:ilvl w:val="0"/>
          <w:numId w:val="30"/>
        </w:numPr>
        <w:ind w:firstLineChars="0"/>
      </w:pPr>
      <w:r>
        <w:rPr>
          <w:rFonts w:hint="eastAsia"/>
        </w:rPr>
        <w:t>根据安</w:t>
      </w:r>
      <w:r w:rsidRPr="005B1637">
        <w:rPr>
          <w:rFonts w:hint="eastAsia"/>
        </w:rPr>
        <w:t>监</w:t>
      </w:r>
      <w:r>
        <w:t>/</w:t>
      </w:r>
      <w:r>
        <w:t>保卫</w:t>
      </w:r>
      <w:r>
        <w:rPr>
          <w:rFonts w:hint="eastAsia"/>
        </w:rPr>
        <w:t>信息</w:t>
      </w:r>
      <w:r>
        <w:t>管理</w:t>
      </w:r>
      <w:r>
        <w:rPr>
          <w:rFonts w:hint="eastAsia"/>
        </w:rPr>
        <w:t>填写奖励类型</w:t>
      </w:r>
      <w:r>
        <w:rPr>
          <w:rFonts w:hint="eastAsia"/>
        </w:rPr>
        <w:t>(</w:t>
      </w:r>
      <w:r w:rsidRPr="00370F9B">
        <w:rPr>
          <w:rFonts w:hint="eastAsia"/>
        </w:rPr>
        <w:t>必填，可选择信息报告奖励、正确处置奖励</w:t>
      </w:r>
      <w:r>
        <w:rPr>
          <w:rFonts w:hint="eastAsia"/>
        </w:rPr>
        <w:t>)</w:t>
      </w:r>
      <w:r>
        <w:t>,</w:t>
      </w:r>
      <w:r>
        <w:t>报告编号</w:t>
      </w:r>
      <w:r>
        <w:t>(</w:t>
      </w:r>
      <w:r>
        <w:rPr>
          <w:rFonts w:hint="eastAsia"/>
        </w:rPr>
        <w:t>必填</w:t>
      </w:r>
      <w:r>
        <w:t>文本</w:t>
      </w:r>
      <w:r>
        <w:t>,</w:t>
      </w:r>
      <w:r>
        <w:rPr>
          <w:rFonts w:hint="eastAsia"/>
        </w:rPr>
        <w:t>手</w:t>
      </w:r>
      <w:r>
        <w:t>动输入</w:t>
      </w:r>
      <w:r>
        <w:rPr>
          <w:rFonts w:hint="eastAsia"/>
        </w:rPr>
        <w:t>II</w:t>
      </w:r>
      <w:r>
        <w:rPr>
          <w:rFonts w:hint="eastAsia"/>
        </w:rPr>
        <w:t>的编号</w:t>
      </w:r>
      <w:r>
        <w:rPr>
          <w:rFonts w:hint="eastAsia"/>
        </w:rPr>
        <w:t>,</w:t>
      </w:r>
      <w:r>
        <w:rPr>
          <w:rFonts w:hint="eastAsia"/>
        </w:rPr>
        <w:t>如</w:t>
      </w:r>
      <w:r w:rsidRPr="002824E3">
        <w:rPr>
          <w:rFonts w:hint="eastAsia"/>
          <w:color w:val="000000"/>
        </w:rPr>
        <w:t>果</w:t>
      </w:r>
      <w:r w:rsidRPr="002824E3">
        <w:rPr>
          <w:color w:val="000000"/>
        </w:rPr>
        <w:t>奖励</w:t>
      </w:r>
      <w:r w:rsidRPr="002824E3">
        <w:rPr>
          <w:rFonts w:hint="eastAsia"/>
          <w:color w:val="000000"/>
        </w:rPr>
        <w:t>过或</w:t>
      </w:r>
      <w:r w:rsidRPr="002824E3">
        <w:rPr>
          <w:color w:val="000000"/>
        </w:rPr>
        <w:t>正在流程中</w:t>
      </w:r>
      <w:r w:rsidRPr="002824E3">
        <w:rPr>
          <w:rFonts w:hint="eastAsia"/>
          <w:color w:val="000000"/>
        </w:rPr>
        <w:t>则给出</w:t>
      </w:r>
      <w:r w:rsidRPr="002824E3">
        <w:rPr>
          <w:color w:val="000000"/>
        </w:rPr>
        <w:t>提示</w:t>
      </w:r>
      <w:r w:rsidRPr="002824E3">
        <w:rPr>
          <w:rFonts w:hint="eastAsia"/>
          <w:color w:val="000000"/>
        </w:rPr>
        <w:t>:</w:t>
      </w:r>
      <w:r w:rsidRPr="002824E3">
        <w:rPr>
          <w:color w:val="000000"/>
        </w:rPr>
        <w:t>”</w:t>
      </w:r>
      <w:r w:rsidRPr="006638C5">
        <w:rPr>
          <w:rFonts w:hint="eastAsia"/>
        </w:rPr>
        <w:t xml:space="preserve"> </w:t>
      </w:r>
      <w:r w:rsidRPr="006638C5">
        <w:rPr>
          <w:rFonts w:hint="eastAsia"/>
          <w:color w:val="000000"/>
        </w:rPr>
        <w:t>报告编号已申请奖励</w:t>
      </w:r>
      <w:r w:rsidRPr="006638C5">
        <w:rPr>
          <w:rFonts w:hint="eastAsia"/>
          <w:color w:val="000000"/>
        </w:rPr>
        <w:t>,</w:t>
      </w:r>
      <w:r w:rsidRPr="006638C5">
        <w:rPr>
          <w:rFonts w:hint="eastAsia"/>
          <w:color w:val="000000"/>
        </w:rPr>
        <w:t>是否再次申请</w:t>
      </w:r>
      <w:r w:rsidRPr="002824E3">
        <w:rPr>
          <w:color w:val="000000"/>
        </w:rPr>
        <w:t>”</w:t>
      </w:r>
      <w:r>
        <w:t>),</w:t>
      </w:r>
      <w:r>
        <w:rPr>
          <w:rFonts w:hint="eastAsia"/>
        </w:rPr>
        <w:t>奖励描述</w:t>
      </w:r>
      <w:r>
        <w:rPr>
          <w:rFonts w:hint="eastAsia"/>
        </w:rPr>
        <w:t>(</w:t>
      </w:r>
      <w:r>
        <w:rPr>
          <w:rFonts w:hint="eastAsia"/>
        </w:rPr>
        <w:t>不必填</w:t>
      </w:r>
      <w:r>
        <w:t>文本</w:t>
      </w:r>
      <w:r>
        <w:rPr>
          <w:rFonts w:hint="eastAsia"/>
        </w:rPr>
        <w:t>,</w:t>
      </w:r>
      <w:r>
        <w:rPr>
          <w:rFonts w:hint="eastAsia"/>
        </w:rPr>
        <w:t>字数</w:t>
      </w:r>
      <w:r>
        <w:rPr>
          <w:rFonts w:hint="eastAsia"/>
        </w:rPr>
        <w:t>500)</w:t>
      </w:r>
      <w:r>
        <w:t>,</w:t>
      </w:r>
      <w:r>
        <w:t>奖励</w:t>
      </w:r>
      <w:r>
        <w:rPr>
          <w:rFonts w:hint="eastAsia"/>
        </w:rPr>
        <w:t>依据</w:t>
      </w:r>
      <w:r>
        <w:rPr>
          <w:rFonts w:hint="eastAsia"/>
        </w:rPr>
        <w:t>(</w:t>
      </w:r>
      <w:r>
        <w:rPr>
          <w:rFonts w:hint="eastAsia"/>
        </w:rPr>
        <w:t>必填文本加水印“手册名称</w:t>
      </w:r>
      <w:r>
        <w:t>-</w:t>
      </w:r>
      <w:r>
        <w:rPr>
          <w:rFonts w:hint="eastAsia"/>
        </w:rPr>
        <w:t>章节号</w:t>
      </w:r>
      <w:r>
        <w:t>-</w:t>
      </w:r>
      <w:r>
        <w:rPr>
          <w:rFonts w:hint="eastAsia"/>
        </w:rPr>
        <w:t>正文描述“提示字数</w:t>
      </w:r>
      <w:r>
        <w:t>500),</w:t>
      </w:r>
      <w:r w:rsidRPr="00370F9B">
        <w:rPr>
          <w:rFonts w:hint="eastAsia"/>
        </w:rPr>
        <w:t xml:space="preserve"> </w:t>
      </w:r>
      <w:r w:rsidRPr="00370F9B">
        <w:rPr>
          <w:rFonts w:hint="eastAsia"/>
        </w:rPr>
        <w:t>奖励人、奖励部门</w:t>
      </w:r>
      <w:r>
        <w:rPr>
          <w:rFonts w:hint="eastAsia"/>
        </w:rPr>
        <w:t>(</w:t>
      </w:r>
      <w:r>
        <w:rPr>
          <w:rFonts w:hint="eastAsia"/>
        </w:rPr>
        <w:t>可</w:t>
      </w:r>
      <w:r>
        <w:t>增加多行</w:t>
      </w:r>
      <w:r>
        <w:t>,</w:t>
      </w:r>
      <w:r>
        <w:rPr>
          <w:rFonts w:hint="eastAsia"/>
        </w:rPr>
        <w:t>如果</w:t>
      </w:r>
      <w:r>
        <w:t>是信息报告</w:t>
      </w:r>
      <w:r>
        <w:rPr>
          <w:rFonts w:hint="eastAsia"/>
        </w:rPr>
        <w:t>奖励</w:t>
      </w:r>
      <w:r>
        <w:t>,</w:t>
      </w:r>
      <w:r>
        <w:t>则</w:t>
      </w:r>
      <w:r>
        <w:rPr>
          <w:rFonts w:hint="eastAsia"/>
        </w:rPr>
        <w:t>自动</w:t>
      </w:r>
      <w:r>
        <w:t>带出报告人</w:t>
      </w:r>
      <w:r w:rsidRPr="00CE0523">
        <w:rPr>
          <w:rFonts w:hint="eastAsia"/>
        </w:rPr>
        <w:t>果是正确处置奖励则可以选择奖励人，后带出相应的一级部门，选择的奖励人中增加匿名奖励人和匿名部门</w:t>
      </w:r>
      <w:r>
        <w:rPr>
          <w:rFonts w:hint="eastAsia"/>
        </w:rPr>
        <w:t>)</w:t>
      </w:r>
      <w:r>
        <w:t>,</w:t>
      </w:r>
      <w:r w:rsidRPr="00CE0523">
        <w:rPr>
          <w:rFonts w:hint="eastAsia"/>
        </w:rPr>
        <w:t xml:space="preserve"> </w:t>
      </w:r>
      <w:r>
        <w:rPr>
          <w:rFonts w:hint="eastAsia"/>
        </w:rPr>
        <w:t>经济奖励</w:t>
      </w:r>
      <w:r>
        <w:rPr>
          <w:rFonts w:hint="eastAsia"/>
        </w:rPr>
        <w:t>(</w:t>
      </w:r>
      <w:r>
        <w:rPr>
          <w:rFonts w:hint="eastAsia"/>
        </w:rPr>
        <w:t>必填文本，只能输入正整数</w:t>
      </w:r>
      <w:r>
        <w:rPr>
          <w:rFonts w:hint="eastAsia"/>
        </w:rPr>
        <w:t>)</w:t>
      </w:r>
      <w:r>
        <w:rPr>
          <w:rFonts w:hint="eastAsia"/>
        </w:rPr>
        <w:t>行政奖励</w:t>
      </w:r>
      <w:r>
        <w:rPr>
          <w:rFonts w:hint="eastAsia"/>
        </w:rPr>
        <w:t>(</w:t>
      </w:r>
      <w:r>
        <w:rPr>
          <w:rFonts w:hint="eastAsia"/>
        </w:rPr>
        <w:t>必填单选</w:t>
      </w:r>
      <w:r>
        <w:t>，</w:t>
      </w:r>
      <w:r w:rsidRPr="00CE0523">
        <w:rPr>
          <w:rFonts w:hint="eastAsia"/>
          <w:lang w:val="fr-CA"/>
        </w:rPr>
        <w:t>详细信息</w:t>
      </w:r>
      <w:r w:rsidRPr="00CE0523">
        <w:rPr>
          <w:lang w:val="fr-CA"/>
        </w:rPr>
        <w:t>见【</w:t>
      </w:r>
      <w:r w:rsidRPr="00CE0523">
        <w:rPr>
          <w:rFonts w:hint="eastAsia"/>
          <w:lang w:val="fr-CA"/>
        </w:rPr>
        <w:t>业务</w:t>
      </w:r>
      <w:r w:rsidRPr="00CE0523">
        <w:rPr>
          <w:lang w:val="fr-CA"/>
        </w:rPr>
        <w:t>字典】</w:t>
      </w:r>
      <w:r>
        <w:rPr>
          <w:rFonts w:hint="eastAsia"/>
        </w:rPr>
        <w:t>)</w:t>
      </w:r>
      <w:r>
        <w:t xml:space="preserve">     </w:t>
      </w:r>
    </w:p>
    <w:p w14:paraId="39DED20B" w14:textId="77777777" w:rsidR="00547635" w:rsidRDefault="00547635" w:rsidP="00547635">
      <w:pPr>
        <w:pStyle w:val="Cap"/>
        <w:ind w:left="360" w:firstLineChars="0" w:firstLine="0"/>
      </w:pPr>
      <w:r>
        <w:t xml:space="preserve">5a </w:t>
      </w:r>
      <w:r>
        <w:rPr>
          <w:rFonts w:hint="eastAsia"/>
        </w:rPr>
        <w:t>点击【添加】按钮</w:t>
      </w:r>
    </w:p>
    <w:p w14:paraId="342CC3FE" w14:textId="77777777" w:rsidR="00547635" w:rsidRDefault="00547635" w:rsidP="00547635">
      <w:pPr>
        <w:pStyle w:val="Cap"/>
        <w:ind w:left="360" w:firstLineChars="0" w:firstLine="0"/>
      </w:pPr>
      <w:r>
        <w:rPr>
          <w:rFonts w:hint="eastAsia"/>
        </w:rPr>
        <w:t xml:space="preserve">5b </w:t>
      </w:r>
      <w:r>
        <w:rPr>
          <w:rFonts w:hint="eastAsia"/>
        </w:rPr>
        <w:t>点击【修改】按钮</w:t>
      </w:r>
    </w:p>
    <w:p w14:paraId="3467B281" w14:textId="77777777" w:rsidR="00547635" w:rsidRDefault="00547635" w:rsidP="00547635">
      <w:pPr>
        <w:pStyle w:val="Cap"/>
        <w:ind w:left="360" w:firstLineChars="0" w:firstLine="0"/>
      </w:pPr>
      <w:r>
        <w:rPr>
          <w:rFonts w:hint="eastAsia"/>
        </w:rPr>
        <w:t>5</w:t>
      </w:r>
      <w:r>
        <w:t xml:space="preserve">c </w:t>
      </w:r>
      <w:r>
        <w:rPr>
          <w:rFonts w:hint="eastAsia"/>
        </w:rPr>
        <w:t>点击【删除】按钮</w:t>
      </w:r>
    </w:p>
    <w:p w14:paraId="0937C06E" w14:textId="77777777" w:rsidR="00936C27" w:rsidRDefault="00936C27" w:rsidP="00936C27">
      <w:pPr>
        <w:pStyle w:val="Cap"/>
        <w:ind w:left="360" w:firstLineChars="0" w:firstLine="0"/>
      </w:pPr>
      <w:r>
        <w:t xml:space="preserve">5d </w:t>
      </w:r>
      <w:r>
        <w:rPr>
          <w:rFonts w:hint="eastAsia"/>
        </w:rPr>
        <w:t>点击</w:t>
      </w:r>
      <w:r w:rsidR="00547635">
        <w:rPr>
          <w:rFonts w:hint="eastAsia"/>
        </w:rPr>
        <w:t>【保存】</w:t>
      </w:r>
      <w:r>
        <w:rPr>
          <w:rFonts w:hint="eastAsia"/>
        </w:rPr>
        <w:t>按钮</w:t>
      </w:r>
    </w:p>
    <w:p w14:paraId="3ADDECF7" w14:textId="77777777" w:rsidR="00936C27" w:rsidRDefault="00936C27" w:rsidP="00936C27">
      <w:pPr>
        <w:pStyle w:val="Cap"/>
        <w:ind w:left="360" w:firstLineChars="0" w:firstLine="0"/>
      </w:pPr>
      <w:r>
        <w:rPr>
          <w:rFonts w:hint="eastAsia"/>
        </w:rPr>
        <w:t>5e</w:t>
      </w:r>
      <w:r>
        <w:t xml:space="preserve"> </w:t>
      </w:r>
      <w:r>
        <w:rPr>
          <w:rFonts w:hint="eastAsia"/>
        </w:rPr>
        <w:t>点击</w:t>
      </w:r>
      <w:r w:rsidR="00547635">
        <w:rPr>
          <w:rFonts w:hint="eastAsia"/>
        </w:rPr>
        <w:t>【发送】</w:t>
      </w:r>
      <w:r>
        <w:rPr>
          <w:rFonts w:hint="eastAsia"/>
        </w:rPr>
        <w:t>按钮</w:t>
      </w:r>
    </w:p>
    <w:p w14:paraId="6ED891A0" w14:textId="77777777" w:rsidR="00547635" w:rsidRDefault="00936C27" w:rsidP="00936C27">
      <w:pPr>
        <w:pStyle w:val="Cap"/>
        <w:ind w:firstLineChars="0" w:firstLine="0"/>
      </w:pPr>
      <w:r>
        <w:t xml:space="preserve">6.  </w:t>
      </w:r>
      <w:r w:rsidR="00547635">
        <w:rPr>
          <w:rFonts w:hint="eastAsia"/>
        </w:rPr>
        <w:t>用例</w:t>
      </w:r>
      <w:r w:rsidR="00547635">
        <w:t>结束</w:t>
      </w:r>
    </w:p>
    <w:p w14:paraId="0557956C" w14:textId="77777777" w:rsidR="00547635" w:rsidRDefault="00547635" w:rsidP="00547635">
      <w:r>
        <w:rPr>
          <w:rFonts w:hint="eastAsia"/>
        </w:rPr>
        <w:lastRenderedPageBreak/>
        <w:t>[</w:t>
      </w:r>
      <w:r>
        <w:rPr>
          <w:rFonts w:hint="eastAsia"/>
        </w:rPr>
        <w:t>备选</w:t>
      </w:r>
      <w:r>
        <w:t>事件流</w:t>
      </w:r>
      <w:r>
        <w:rPr>
          <w:rFonts w:hint="eastAsia"/>
        </w:rPr>
        <w:t>]</w:t>
      </w:r>
    </w:p>
    <w:p w14:paraId="0C0C121A" w14:textId="77777777" w:rsidR="00547635" w:rsidRDefault="00547635" w:rsidP="00547635">
      <w:pPr>
        <w:ind w:left="360"/>
      </w:pPr>
      <w:r>
        <w:t>3a:</w:t>
      </w:r>
      <w:r w:rsidRPr="00CE0523">
        <w:rPr>
          <w:rFonts w:hint="eastAsia"/>
        </w:rPr>
        <w:t xml:space="preserve"> </w:t>
      </w:r>
      <w:r>
        <w:rPr>
          <w:rFonts w:hint="eastAsia"/>
        </w:rPr>
        <w:t>点击【修改】按钮</w:t>
      </w:r>
    </w:p>
    <w:p w14:paraId="461F15F5" w14:textId="77777777" w:rsidR="00547635" w:rsidRDefault="00547635" w:rsidP="00547635">
      <w:pPr>
        <w:numPr>
          <w:ilvl w:val="0"/>
          <w:numId w:val="31"/>
        </w:numPr>
        <w:suppressAutoHyphens w:val="0"/>
      </w:pPr>
      <w:r>
        <w:rPr>
          <w:rFonts w:hint="eastAsia"/>
        </w:rPr>
        <w:t>点击【修改】按钮</w:t>
      </w:r>
    </w:p>
    <w:p w14:paraId="319A3FC8" w14:textId="77777777" w:rsidR="00547635" w:rsidRDefault="00547635" w:rsidP="00547635">
      <w:pPr>
        <w:numPr>
          <w:ilvl w:val="0"/>
          <w:numId w:val="31"/>
        </w:numPr>
        <w:suppressAutoHyphens w:val="0"/>
      </w:pPr>
      <w:r>
        <w:rPr>
          <w:rFonts w:hint="eastAsia"/>
        </w:rPr>
        <w:t>点击进入</w:t>
      </w:r>
      <w:r>
        <w:t>申请修改</w:t>
      </w:r>
      <w:r>
        <w:rPr>
          <w:rFonts w:hint="eastAsia"/>
        </w:rPr>
        <w:t>编辑</w:t>
      </w:r>
      <w:r>
        <w:t>页</w:t>
      </w:r>
    </w:p>
    <w:p w14:paraId="058DA517" w14:textId="77777777" w:rsidR="00547635" w:rsidRDefault="00547635" w:rsidP="00547635">
      <w:pPr>
        <w:numPr>
          <w:ilvl w:val="0"/>
          <w:numId w:val="31"/>
        </w:numPr>
        <w:suppressAutoHyphens w:val="0"/>
      </w:pPr>
      <w:r>
        <w:rPr>
          <w:rFonts w:hint="eastAsia"/>
        </w:rPr>
        <w:t>用户填写</w:t>
      </w:r>
      <w:r>
        <w:t>相应信息</w:t>
      </w:r>
    </w:p>
    <w:p w14:paraId="26031722" w14:textId="77777777" w:rsidR="00547635" w:rsidRDefault="00547635" w:rsidP="00547635">
      <w:pPr>
        <w:numPr>
          <w:ilvl w:val="0"/>
          <w:numId w:val="31"/>
        </w:numPr>
        <w:suppressAutoHyphens w:val="0"/>
      </w:pPr>
      <w:r>
        <w:rPr>
          <w:rFonts w:hint="eastAsia"/>
        </w:rPr>
        <w:t>点击</w:t>
      </w:r>
      <w:r>
        <w:t>保存</w:t>
      </w:r>
      <w:r>
        <w:rPr>
          <w:rFonts w:hint="eastAsia"/>
        </w:rPr>
        <w:t>,</w:t>
      </w:r>
      <w:r>
        <w:t>系统提示</w:t>
      </w:r>
    </w:p>
    <w:p w14:paraId="5F9B3A88" w14:textId="77777777" w:rsidR="00547635" w:rsidRDefault="00547635" w:rsidP="00547635">
      <w:pPr>
        <w:numPr>
          <w:ilvl w:val="0"/>
          <w:numId w:val="31"/>
        </w:numPr>
        <w:suppressAutoHyphens w:val="0"/>
      </w:pPr>
      <w:r>
        <w:rPr>
          <w:rFonts w:hint="eastAsia"/>
        </w:rPr>
        <w:t>用户</w:t>
      </w:r>
      <w:r>
        <w:t>确认</w:t>
      </w:r>
    </w:p>
    <w:p w14:paraId="612162AC" w14:textId="77777777" w:rsidR="00547635" w:rsidRDefault="00547635" w:rsidP="00547635">
      <w:pPr>
        <w:numPr>
          <w:ilvl w:val="0"/>
          <w:numId w:val="31"/>
        </w:numPr>
        <w:suppressAutoHyphens w:val="0"/>
      </w:pPr>
      <w:r>
        <w:rPr>
          <w:rFonts w:hint="eastAsia"/>
        </w:rPr>
        <w:t>返回</w:t>
      </w:r>
      <w:r>
        <w:t>主事件流</w:t>
      </w:r>
      <w:r>
        <w:rPr>
          <w:rFonts w:hint="eastAsia"/>
        </w:rPr>
        <w:t>3</w:t>
      </w:r>
    </w:p>
    <w:p w14:paraId="58D35692" w14:textId="77777777" w:rsidR="00547635" w:rsidRDefault="00547635" w:rsidP="00547635">
      <w:pPr>
        <w:ind w:left="360"/>
      </w:pPr>
      <w:r>
        <w:t xml:space="preserve">3b: </w:t>
      </w:r>
      <w:r>
        <w:rPr>
          <w:rFonts w:hint="eastAsia"/>
        </w:rPr>
        <w:t>点击【</w:t>
      </w:r>
      <w:r>
        <w:t>删除</w:t>
      </w:r>
      <w:r>
        <w:rPr>
          <w:rFonts w:hint="eastAsia"/>
        </w:rPr>
        <w:t>】按钮</w:t>
      </w:r>
    </w:p>
    <w:p w14:paraId="3EAD0312" w14:textId="77777777" w:rsidR="00547635" w:rsidRDefault="00547635" w:rsidP="00547635">
      <w:pPr>
        <w:numPr>
          <w:ilvl w:val="0"/>
          <w:numId w:val="32"/>
        </w:numPr>
        <w:suppressAutoHyphens w:val="0"/>
      </w:pPr>
      <w:r>
        <w:rPr>
          <w:rFonts w:hint="eastAsia"/>
        </w:rPr>
        <w:t>点击【</w:t>
      </w:r>
      <w:r>
        <w:t>删除</w:t>
      </w:r>
      <w:r>
        <w:rPr>
          <w:rFonts w:hint="eastAsia"/>
        </w:rPr>
        <w:t>】按钮</w:t>
      </w:r>
    </w:p>
    <w:p w14:paraId="0E5B8FD3" w14:textId="77777777" w:rsidR="00547635" w:rsidRDefault="00547635" w:rsidP="00547635">
      <w:pPr>
        <w:numPr>
          <w:ilvl w:val="0"/>
          <w:numId w:val="32"/>
        </w:numPr>
        <w:suppressAutoHyphens w:val="0"/>
      </w:pPr>
      <w:r>
        <w:rPr>
          <w:rFonts w:hint="eastAsia"/>
        </w:rPr>
        <w:t>删除该</w:t>
      </w:r>
      <w:r>
        <w:t>条</w:t>
      </w:r>
      <w:r>
        <w:rPr>
          <w:rFonts w:hint="eastAsia"/>
        </w:rPr>
        <w:t>申请</w:t>
      </w:r>
      <w:r>
        <w:t>记录</w:t>
      </w:r>
    </w:p>
    <w:p w14:paraId="69A953A9" w14:textId="77777777" w:rsidR="00547635" w:rsidRDefault="00547635" w:rsidP="00547635">
      <w:pPr>
        <w:numPr>
          <w:ilvl w:val="0"/>
          <w:numId w:val="32"/>
        </w:numPr>
        <w:suppressAutoHyphens w:val="0"/>
      </w:pPr>
      <w:r>
        <w:rPr>
          <w:rFonts w:hint="eastAsia"/>
        </w:rPr>
        <w:t>系统确认</w:t>
      </w:r>
      <w:r>
        <w:t>是否删除</w:t>
      </w:r>
    </w:p>
    <w:p w14:paraId="1FFB7B93" w14:textId="77777777" w:rsidR="00547635" w:rsidRDefault="00547635" w:rsidP="00547635">
      <w:pPr>
        <w:numPr>
          <w:ilvl w:val="0"/>
          <w:numId w:val="32"/>
        </w:numPr>
        <w:suppressAutoHyphens w:val="0"/>
      </w:pPr>
      <w:r>
        <w:rPr>
          <w:rFonts w:hint="eastAsia"/>
        </w:rPr>
        <w:t>用户</w:t>
      </w:r>
      <w:r>
        <w:t>选择</w:t>
      </w:r>
    </w:p>
    <w:p w14:paraId="0DC06F93" w14:textId="77777777" w:rsidR="00547635" w:rsidRDefault="00547635" w:rsidP="00547635">
      <w:pPr>
        <w:numPr>
          <w:ilvl w:val="0"/>
          <w:numId w:val="32"/>
        </w:numPr>
        <w:suppressAutoHyphens w:val="0"/>
      </w:pPr>
      <w:r>
        <w:rPr>
          <w:rFonts w:hint="eastAsia"/>
        </w:rPr>
        <w:t>返回主</w:t>
      </w:r>
      <w:r>
        <w:t>事件流</w:t>
      </w:r>
      <w:r>
        <w:rPr>
          <w:rFonts w:hint="eastAsia"/>
        </w:rPr>
        <w:t>3</w:t>
      </w:r>
    </w:p>
    <w:p w14:paraId="2A852495" w14:textId="77777777" w:rsidR="00547635" w:rsidRDefault="00547635" w:rsidP="00547635">
      <w:pPr>
        <w:ind w:left="360"/>
      </w:pPr>
      <w:r>
        <w:rPr>
          <w:rFonts w:hint="eastAsia"/>
        </w:rPr>
        <w:t>3c:</w:t>
      </w:r>
      <w:r w:rsidRPr="000D5D67">
        <w:rPr>
          <w:rFonts w:hint="eastAsia"/>
        </w:rPr>
        <w:t xml:space="preserve"> </w:t>
      </w:r>
      <w:r>
        <w:rPr>
          <w:rFonts w:hint="eastAsia"/>
        </w:rPr>
        <w:t>点击报告</w:t>
      </w:r>
      <w:r>
        <w:t>标题</w:t>
      </w:r>
      <w:r>
        <w:rPr>
          <w:rFonts w:hint="eastAsia"/>
        </w:rPr>
        <w:t>详细</w:t>
      </w:r>
      <w:r>
        <w:t>链接</w:t>
      </w:r>
    </w:p>
    <w:p w14:paraId="50D93B39" w14:textId="77777777" w:rsidR="00547635" w:rsidRDefault="00547635" w:rsidP="00547635">
      <w:pPr>
        <w:ind w:left="360"/>
      </w:pPr>
      <w:r>
        <w:tab/>
      </w:r>
      <w:r>
        <w:tab/>
        <w:t>1.</w:t>
      </w:r>
      <w:r>
        <w:rPr>
          <w:rFonts w:hint="eastAsia"/>
        </w:rPr>
        <w:t>跳转</w:t>
      </w:r>
      <w:r>
        <w:t>到</w:t>
      </w:r>
      <w:r>
        <w:rPr>
          <w:rFonts w:hint="eastAsia"/>
        </w:rPr>
        <w:t>奖励</w:t>
      </w:r>
      <w:r>
        <w:t>详细显示页面</w:t>
      </w:r>
      <w:r>
        <w:t>,</w:t>
      </w:r>
      <w:r>
        <w:rPr>
          <w:rFonts w:hint="eastAsia"/>
        </w:rPr>
        <w:t>包含基本</w:t>
      </w:r>
      <w:r>
        <w:t>信息</w:t>
      </w:r>
      <w:r>
        <w:t>:</w:t>
      </w:r>
      <w:r>
        <w:rPr>
          <w:rFonts w:hint="eastAsia"/>
        </w:rPr>
        <w:t>奖励</w:t>
      </w:r>
      <w:r>
        <w:t>类型</w:t>
      </w:r>
      <w:r>
        <w:t>,</w:t>
      </w:r>
      <w:r>
        <w:rPr>
          <w:rFonts w:hint="eastAsia"/>
        </w:rPr>
        <w:t>报告</w:t>
      </w:r>
      <w:r>
        <w:t>编号</w:t>
      </w:r>
      <w:r>
        <w:t>,</w:t>
      </w:r>
      <w:r>
        <w:rPr>
          <w:rFonts w:hint="eastAsia"/>
        </w:rPr>
        <w:t>报告</w:t>
      </w:r>
      <w:r>
        <w:t>标题</w:t>
      </w:r>
      <w:r>
        <w:t>,</w:t>
      </w:r>
      <w:r>
        <w:rPr>
          <w:rFonts w:hint="eastAsia"/>
        </w:rPr>
        <w:t>报告</w:t>
      </w:r>
      <w:r>
        <w:t>日期</w:t>
      </w:r>
      <w:r>
        <w:t>,</w:t>
      </w:r>
      <w:r>
        <w:rPr>
          <w:rFonts w:hint="eastAsia"/>
        </w:rPr>
        <w:t>发生</w:t>
      </w:r>
      <w:r>
        <w:t>日期</w:t>
      </w:r>
      <w:r>
        <w:t>.</w:t>
      </w:r>
      <w:r>
        <w:rPr>
          <w:rFonts w:hint="eastAsia"/>
        </w:rPr>
        <w:t>奖励</w:t>
      </w:r>
      <w:r>
        <w:t>信息</w:t>
      </w:r>
      <w:r>
        <w:t>:</w:t>
      </w:r>
      <w:r>
        <w:t>奖励</w:t>
      </w:r>
      <w:r>
        <w:rPr>
          <w:rFonts w:hint="eastAsia"/>
        </w:rPr>
        <w:t>描述</w:t>
      </w:r>
      <w:r>
        <w:rPr>
          <w:rFonts w:hint="eastAsia"/>
        </w:rPr>
        <w:t>,</w:t>
      </w:r>
      <w:r>
        <w:t>奖励依据</w:t>
      </w:r>
      <w:r>
        <w:t>.</w:t>
      </w:r>
      <w:r>
        <w:rPr>
          <w:rFonts w:hint="eastAsia"/>
        </w:rPr>
        <w:t>奖励</w:t>
      </w:r>
      <w:r>
        <w:t>详情</w:t>
      </w:r>
      <w:r>
        <w:rPr>
          <w:rFonts w:hint="eastAsia"/>
        </w:rPr>
        <w:t>:</w:t>
      </w:r>
      <w:r>
        <w:rPr>
          <w:rFonts w:hint="eastAsia"/>
        </w:rPr>
        <w:t>奖励</w:t>
      </w:r>
      <w:r>
        <w:t>人</w:t>
      </w:r>
      <w:r>
        <w:t>,</w:t>
      </w:r>
      <w:r>
        <w:rPr>
          <w:rFonts w:hint="eastAsia"/>
        </w:rPr>
        <w:t>奖励</w:t>
      </w:r>
      <w:r>
        <w:t>部门</w:t>
      </w:r>
      <w:r>
        <w:rPr>
          <w:rFonts w:hint="eastAsia"/>
        </w:rPr>
        <w:t>,</w:t>
      </w:r>
      <w:r>
        <w:rPr>
          <w:rFonts w:hint="eastAsia"/>
        </w:rPr>
        <w:t>经济奖励</w:t>
      </w:r>
      <w:r>
        <w:t>,</w:t>
      </w:r>
      <w:r>
        <w:t>行政奖励</w:t>
      </w:r>
    </w:p>
    <w:p w14:paraId="38C1E468" w14:textId="77777777" w:rsidR="00547635" w:rsidRPr="00CE0523" w:rsidRDefault="00547635" w:rsidP="00547635">
      <w:pPr>
        <w:ind w:left="360"/>
      </w:pPr>
      <w:r>
        <w:rPr>
          <w:rFonts w:hint="eastAsia"/>
        </w:rPr>
        <w:t>3d:</w:t>
      </w:r>
      <w:r>
        <w:t xml:space="preserve"> </w:t>
      </w:r>
      <w:r>
        <w:rPr>
          <w:rFonts w:hint="eastAsia"/>
        </w:rPr>
        <w:t>点击【导出】按钮</w:t>
      </w:r>
    </w:p>
    <w:p w14:paraId="01643670" w14:textId="77777777" w:rsidR="00547635" w:rsidRDefault="00547635" w:rsidP="00547635">
      <w:r>
        <w:tab/>
      </w:r>
      <w:r>
        <w:tab/>
        <w:t>1.</w:t>
      </w:r>
      <w:r w:rsidRPr="009021A4">
        <w:rPr>
          <w:rFonts w:hint="eastAsia"/>
        </w:rPr>
        <w:t xml:space="preserve"> </w:t>
      </w:r>
      <w:r>
        <w:rPr>
          <w:rFonts w:hint="eastAsia"/>
        </w:rPr>
        <w:t>点击【导出】按钮</w:t>
      </w:r>
    </w:p>
    <w:p w14:paraId="7C891331" w14:textId="77777777" w:rsidR="00547635" w:rsidRDefault="00547635" w:rsidP="00547635">
      <w:r>
        <w:tab/>
      </w:r>
      <w:r>
        <w:tab/>
        <w:t>2.</w:t>
      </w:r>
      <w:r>
        <w:rPr>
          <w:rFonts w:hint="eastAsia"/>
        </w:rPr>
        <w:t xml:space="preserve"> </w:t>
      </w:r>
      <w:r>
        <w:rPr>
          <w:rFonts w:hint="eastAsia"/>
        </w:rPr>
        <w:t>自动</w:t>
      </w:r>
      <w:r>
        <w:t>下载</w:t>
      </w:r>
      <w:r>
        <w:rPr>
          <w:rFonts w:hint="eastAsia"/>
        </w:rPr>
        <w:t>EXCEL</w:t>
      </w:r>
      <w:r>
        <w:rPr>
          <w:rFonts w:hint="eastAsia"/>
        </w:rPr>
        <w:t>导出的</w:t>
      </w:r>
      <w:r>
        <w:t>文件</w:t>
      </w:r>
    </w:p>
    <w:p w14:paraId="31B23AF6" w14:textId="77777777" w:rsidR="00547635" w:rsidRPr="000D5D67" w:rsidRDefault="00547635" w:rsidP="00547635">
      <w:r>
        <w:tab/>
      </w:r>
      <w:r>
        <w:tab/>
        <w:t xml:space="preserve">3. </w:t>
      </w:r>
      <w:r>
        <w:rPr>
          <w:rFonts w:hint="eastAsia"/>
        </w:rPr>
        <w:t>返回</w:t>
      </w:r>
      <w:r>
        <w:t>主事件流</w:t>
      </w:r>
      <w:r>
        <w:rPr>
          <w:rFonts w:hint="eastAsia"/>
        </w:rPr>
        <w:t>3</w:t>
      </w:r>
    </w:p>
    <w:p w14:paraId="1D8CADA3" w14:textId="77777777" w:rsidR="00547635" w:rsidRDefault="00547635" w:rsidP="00547635">
      <w:pPr>
        <w:pStyle w:val="Cap"/>
        <w:ind w:left="360" w:firstLineChars="0" w:firstLine="0"/>
      </w:pPr>
      <w:r>
        <w:rPr>
          <w:rFonts w:hint="eastAsia"/>
        </w:rPr>
        <w:t>5</w:t>
      </w:r>
      <w:r>
        <w:t>a:</w:t>
      </w:r>
      <w:r w:rsidRPr="009B4333">
        <w:rPr>
          <w:rFonts w:hint="eastAsia"/>
        </w:rPr>
        <w:t xml:space="preserve"> </w:t>
      </w:r>
      <w:r>
        <w:rPr>
          <w:rFonts w:hint="eastAsia"/>
        </w:rPr>
        <w:t>点击【添加】按钮</w:t>
      </w:r>
    </w:p>
    <w:p w14:paraId="38EDF785" w14:textId="77777777" w:rsidR="00547635" w:rsidRDefault="00547635" w:rsidP="00547635">
      <w:pPr>
        <w:pStyle w:val="Cap"/>
        <w:ind w:left="360" w:firstLineChars="0" w:firstLine="0"/>
      </w:pPr>
      <w:r>
        <w:tab/>
      </w:r>
      <w:r>
        <w:tab/>
        <w:t>1.</w:t>
      </w:r>
      <w:r>
        <w:rPr>
          <w:rFonts w:hint="eastAsia"/>
        </w:rPr>
        <w:t>验证奖励人</w:t>
      </w:r>
      <w:r>
        <w:t>,</w:t>
      </w:r>
      <w:r>
        <w:t>奖励部门</w:t>
      </w:r>
      <w:r>
        <w:rPr>
          <w:rFonts w:hint="eastAsia"/>
        </w:rPr>
        <w:t>,</w:t>
      </w:r>
      <w:r>
        <w:t>经济奖励</w:t>
      </w:r>
      <w:r>
        <w:t>,</w:t>
      </w:r>
      <w:r>
        <w:rPr>
          <w:rFonts w:hint="eastAsia"/>
        </w:rPr>
        <w:t>行政</w:t>
      </w:r>
      <w:r>
        <w:t>奖励文本框是否</w:t>
      </w:r>
      <w:r>
        <w:rPr>
          <w:rFonts w:hint="eastAsia"/>
        </w:rPr>
        <w:t>有</w:t>
      </w:r>
      <w:r>
        <w:t>数据</w:t>
      </w:r>
    </w:p>
    <w:p w14:paraId="1C3D70BA" w14:textId="77777777" w:rsidR="00547635" w:rsidRDefault="00547635" w:rsidP="00547635">
      <w:pPr>
        <w:pStyle w:val="Cap"/>
        <w:ind w:left="360" w:firstLineChars="0" w:firstLine="0"/>
      </w:pPr>
      <w:r>
        <w:tab/>
      </w:r>
      <w:r>
        <w:tab/>
        <w:t>2.</w:t>
      </w:r>
      <w:r>
        <w:t>若有</w:t>
      </w:r>
      <w:r>
        <w:t>,</w:t>
      </w:r>
      <w:r>
        <w:t>则验证数据格式是否正确</w:t>
      </w:r>
      <w:r>
        <w:t>,</w:t>
      </w:r>
      <w:r>
        <w:t>若无</w:t>
      </w:r>
      <w:r>
        <w:t>,</w:t>
      </w:r>
      <w:r>
        <w:t>则系统</w:t>
      </w:r>
      <w:r>
        <w:rPr>
          <w:rFonts w:hint="eastAsia"/>
        </w:rPr>
        <w:t>提示</w:t>
      </w:r>
    </w:p>
    <w:p w14:paraId="7C1A4704" w14:textId="77777777" w:rsidR="00547635" w:rsidRDefault="00547635" w:rsidP="00547635">
      <w:pPr>
        <w:pStyle w:val="Cap"/>
        <w:ind w:left="360" w:firstLineChars="0" w:firstLine="0"/>
      </w:pPr>
      <w:r>
        <w:tab/>
      </w:r>
      <w:r>
        <w:tab/>
        <w:t>3.</w:t>
      </w:r>
      <w:r>
        <w:rPr>
          <w:rFonts w:hint="eastAsia"/>
        </w:rPr>
        <w:t>若</w:t>
      </w:r>
      <w:r>
        <w:t>数据格式错误</w:t>
      </w:r>
      <w:r>
        <w:t>,</w:t>
      </w:r>
      <w:r>
        <w:t>则系统提示</w:t>
      </w:r>
      <w:r>
        <w:t>,</w:t>
      </w:r>
      <w:r>
        <w:t>若正确</w:t>
      </w:r>
      <w:r>
        <w:t>,</w:t>
      </w:r>
      <w:r>
        <w:t>则添加一行数据</w:t>
      </w:r>
    </w:p>
    <w:p w14:paraId="17234E2E" w14:textId="77777777" w:rsidR="00547635" w:rsidRDefault="00547635" w:rsidP="00547635">
      <w:pPr>
        <w:pStyle w:val="Cap"/>
        <w:ind w:left="360" w:firstLineChars="0" w:firstLine="0"/>
      </w:pPr>
      <w:r>
        <w:tab/>
      </w:r>
      <w:r>
        <w:tab/>
        <w:t>4.</w:t>
      </w:r>
      <w:r>
        <w:rPr>
          <w:rFonts w:hint="eastAsia"/>
        </w:rPr>
        <w:t>返回事件</w:t>
      </w:r>
      <w:r>
        <w:t>流</w:t>
      </w:r>
      <w:r>
        <w:rPr>
          <w:rFonts w:hint="eastAsia"/>
        </w:rPr>
        <w:t>5</w:t>
      </w:r>
    </w:p>
    <w:p w14:paraId="407AF993" w14:textId="77777777" w:rsidR="00547635" w:rsidRDefault="00547635" w:rsidP="00547635">
      <w:pPr>
        <w:pStyle w:val="Cap"/>
        <w:ind w:left="360" w:firstLineChars="0" w:firstLine="0"/>
      </w:pPr>
      <w:r>
        <w:t>5b:</w:t>
      </w:r>
      <w:r>
        <w:rPr>
          <w:rFonts w:hint="eastAsia"/>
        </w:rPr>
        <w:t xml:space="preserve"> </w:t>
      </w:r>
      <w:r>
        <w:rPr>
          <w:rFonts w:hint="eastAsia"/>
        </w:rPr>
        <w:t>点击【修改】按钮</w:t>
      </w:r>
    </w:p>
    <w:p w14:paraId="48C56574" w14:textId="77777777" w:rsidR="00547635" w:rsidRDefault="00547635" w:rsidP="00547635">
      <w:pPr>
        <w:pStyle w:val="Cap"/>
        <w:ind w:left="360" w:firstLineChars="0" w:firstLine="0"/>
      </w:pPr>
      <w:r>
        <w:tab/>
      </w:r>
      <w:r>
        <w:tab/>
        <w:t>1.</w:t>
      </w:r>
      <w:r>
        <w:rPr>
          <w:rFonts w:hint="eastAsia"/>
        </w:rPr>
        <w:t>弹出</w:t>
      </w:r>
      <w:r>
        <w:t>修改页面</w:t>
      </w:r>
    </w:p>
    <w:p w14:paraId="57D1DFF1" w14:textId="77777777" w:rsidR="00547635" w:rsidRDefault="00547635" w:rsidP="00547635">
      <w:pPr>
        <w:pStyle w:val="Cap"/>
        <w:ind w:left="360" w:firstLineChars="0" w:firstLine="0"/>
      </w:pPr>
      <w:r>
        <w:tab/>
      </w:r>
      <w:r>
        <w:tab/>
        <w:t>2.</w:t>
      </w:r>
      <w:r>
        <w:rPr>
          <w:rFonts w:hint="eastAsia"/>
        </w:rPr>
        <w:t>用户</w:t>
      </w:r>
      <w:r>
        <w:t>编辑信息</w:t>
      </w:r>
    </w:p>
    <w:p w14:paraId="2989015C" w14:textId="77777777" w:rsidR="00547635" w:rsidRDefault="00547635" w:rsidP="00547635">
      <w:pPr>
        <w:pStyle w:val="Cap"/>
        <w:ind w:left="360" w:firstLineChars="0" w:firstLine="0"/>
      </w:pPr>
      <w:r>
        <w:tab/>
      </w:r>
      <w:r>
        <w:tab/>
        <w:t>3</w:t>
      </w:r>
      <w:r>
        <w:rPr>
          <w:rFonts w:hint="eastAsia"/>
        </w:rPr>
        <w:t>点击</w:t>
      </w:r>
      <w:r>
        <w:t>保存按钮</w:t>
      </w:r>
    </w:p>
    <w:p w14:paraId="0805F3FA" w14:textId="77777777" w:rsidR="00547635" w:rsidRDefault="00547635" w:rsidP="00547635">
      <w:pPr>
        <w:pStyle w:val="Cap"/>
        <w:ind w:left="360" w:firstLineChars="0" w:firstLine="0"/>
      </w:pPr>
      <w:r>
        <w:tab/>
      </w:r>
      <w:r>
        <w:tab/>
        <w:t>4.</w:t>
      </w:r>
      <w:r>
        <w:rPr>
          <w:rFonts w:hint="eastAsia"/>
        </w:rPr>
        <w:t>系统</w:t>
      </w:r>
      <w:r>
        <w:t>相应提示</w:t>
      </w:r>
    </w:p>
    <w:p w14:paraId="676D7138" w14:textId="77777777" w:rsidR="00547635" w:rsidRDefault="00547635" w:rsidP="00547635">
      <w:pPr>
        <w:pStyle w:val="Cap"/>
        <w:ind w:left="360" w:firstLineChars="0" w:firstLine="0"/>
      </w:pPr>
      <w:r>
        <w:tab/>
      </w:r>
      <w:r>
        <w:tab/>
        <w:t>5.</w:t>
      </w:r>
      <w:r>
        <w:t>用户确认提示</w:t>
      </w:r>
    </w:p>
    <w:p w14:paraId="6C9D6268" w14:textId="77777777" w:rsidR="00547635" w:rsidRDefault="00547635" w:rsidP="00547635">
      <w:pPr>
        <w:pStyle w:val="Cap"/>
        <w:ind w:left="360" w:firstLineChars="0" w:firstLine="0"/>
      </w:pPr>
      <w:r>
        <w:tab/>
      </w:r>
      <w:r>
        <w:tab/>
        <w:t>6.</w:t>
      </w:r>
      <w:r>
        <w:rPr>
          <w:rFonts w:hint="eastAsia"/>
        </w:rPr>
        <w:t>返回</w:t>
      </w:r>
      <w:r>
        <w:t>主事件流</w:t>
      </w:r>
      <w:r>
        <w:rPr>
          <w:rFonts w:hint="eastAsia"/>
        </w:rPr>
        <w:t>5</w:t>
      </w:r>
    </w:p>
    <w:p w14:paraId="6CD533A7" w14:textId="77777777" w:rsidR="00547635" w:rsidRDefault="00547635" w:rsidP="00547635">
      <w:pPr>
        <w:pStyle w:val="Cap"/>
        <w:ind w:left="360" w:firstLineChars="0" w:firstLine="0"/>
      </w:pPr>
      <w:r>
        <w:t>5c:</w:t>
      </w:r>
      <w:r w:rsidRPr="000B7D19">
        <w:rPr>
          <w:rFonts w:hint="eastAsia"/>
        </w:rPr>
        <w:t xml:space="preserve"> </w:t>
      </w:r>
      <w:r>
        <w:rPr>
          <w:rFonts w:hint="eastAsia"/>
        </w:rPr>
        <w:t>点击【删除】按钮</w:t>
      </w:r>
    </w:p>
    <w:p w14:paraId="4A2B81E2" w14:textId="77777777" w:rsidR="00547635" w:rsidRDefault="00547635" w:rsidP="00547635">
      <w:pPr>
        <w:pStyle w:val="Cap"/>
        <w:ind w:left="360" w:firstLineChars="0" w:firstLine="0"/>
      </w:pPr>
      <w:r>
        <w:tab/>
      </w:r>
      <w:r>
        <w:tab/>
        <w:t>1.</w:t>
      </w:r>
      <w:r>
        <w:rPr>
          <w:rFonts w:hint="eastAsia"/>
        </w:rPr>
        <w:t>系统</w:t>
      </w:r>
      <w:r>
        <w:t>相应提示</w:t>
      </w:r>
    </w:p>
    <w:p w14:paraId="02228A74" w14:textId="77777777" w:rsidR="00547635" w:rsidRDefault="00547635" w:rsidP="00547635">
      <w:pPr>
        <w:pStyle w:val="Cap"/>
        <w:ind w:left="360" w:firstLineChars="0" w:firstLine="0"/>
      </w:pPr>
      <w:r>
        <w:tab/>
      </w:r>
      <w:r>
        <w:tab/>
        <w:t>2.</w:t>
      </w:r>
      <w:r>
        <w:rPr>
          <w:rFonts w:hint="eastAsia"/>
        </w:rPr>
        <w:t>用户</w:t>
      </w:r>
      <w:r>
        <w:t>确认提示</w:t>
      </w:r>
    </w:p>
    <w:p w14:paraId="02264555" w14:textId="77777777" w:rsidR="00547635" w:rsidRDefault="00547635" w:rsidP="00547635">
      <w:pPr>
        <w:pStyle w:val="Cap"/>
        <w:ind w:left="360" w:firstLineChars="0" w:firstLine="0"/>
      </w:pPr>
      <w:r>
        <w:tab/>
      </w:r>
      <w:r>
        <w:tab/>
        <w:t>3.</w:t>
      </w:r>
      <w:r>
        <w:rPr>
          <w:rFonts w:hint="eastAsia"/>
        </w:rPr>
        <w:t>返回</w:t>
      </w:r>
      <w:r>
        <w:t>主事件流</w:t>
      </w:r>
      <w:r>
        <w:rPr>
          <w:rFonts w:hint="eastAsia"/>
        </w:rPr>
        <w:t>5</w:t>
      </w:r>
    </w:p>
    <w:p w14:paraId="113E8269" w14:textId="77777777" w:rsidR="00936C27" w:rsidRDefault="00936C27" w:rsidP="00936C27">
      <w:pPr>
        <w:pStyle w:val="Cap"/>
        <w:ind w:left="360" w:firstLineChars="0" w:firstLine="0"/>
      </w:pPr>
      <w:r>
        <w:lastRenderedPageBreak/>
        <w:t xml:space="preserve">5d </w:t>
      </w:r>
      <w:r>
        <w:rPr>
          <w:rFonts w:hint="eastAsia"/>
        </w:rPr>
        <w:t>点击【保存】按钮</w:t>
      </w:r>
    </w:p>
    <w:p w14:paraId="261DA6EC" w14:textId="77777777" w:rsidR="00936C27" w:rsidRDefault="00936C27" w:rsidP="00936C27">
      <w:pPr>
        <w:pStyle w:val="Cap"/>
        <w:ind w:left="360" w:firstLineChars="0" w:firstLine="0"/>
      </w:pPr>
      <w:r>
        <w:tab/>
      </w:r>
      <w:r>
        <w:tab/>
        <w:t>1.</w:t>
      </w:r>
      <w:r>
        <w:rPr>
          <w:rFonts w:hint="eastAsia"/>
        </w:rPr>
        <w:t>点击保存时，保存该申请，</w:t>
      </w:r>
    </w:p>
    <w:p w14:paraId="5A99611A" w14:textId="77777777" w:rsidR="00936C27" w:rsidRPr="00C141A8" w:rsidRDefault="00936C27" w:rsidP="00936C27">
      <w:pPr>
        <w:pStyle w:val="Cap"/>
        <w:ind w:left="840" w:firstLineChars="0" w:firstLine="0"/>
      </w:pPr>
      <w:r>
        <w:t>2.</w:t>
      </w:r>
      <w:r>
        <w:rPr>
          <w:rFonts w:hint="eastAsia"/>
        </w:rPr>
        <w:t>处理状态为“编辑中”奖励编号：保存自动生成，</w:t>
      </w:r>
      <w:r>
        <w:t>SR-</w:t>
      </w:r>
      <w:r>
        <w:rPr>
          <w:rFonts w:hint="eastAsia"/>
        </w:rPr>
        <w:t>八位年月日</w:t>
      </w:r>
      <w:r>
        <w:t>-3</w:t>
      </w:r>
      <w:r>
        <w:rPr>
          <w:rFonts w:hint="eastAsia"/>
        </w:rPr>
        <w:t>位流水号，流水号每天从</w:t>
      </w:r>
      <w:r>
        <w:t>001</w:t>
      </w:r>
      <w:r>
        <w:rPr>
          <w:rFonts w:hint="eastAsia"/>
        </w:rPr>
        <w:t>开始递增。</w:t>
      </w:r>
    </w:p>
    <w:p w14:paraId="492F0101" w14:textId="77777777" w:rsidR="00936C27" w:rsidRDefault="00936C27" w:rsidP="00547635">
      <w:pPr>
        <w:pStyle w:val="Cap"/>
        <w:ind w:left="360" w:firstLineChars="0" w:firstLine="0"/>
      </w:pPr>
      <w:r>
        <w:tab/>
      </w:r>
      <w:r>
        <w:tab/>
        <w:t>3.</w:t>
      </w:r>
      <w:r>
        <w:rPr>
          <w:rFonts w:hint="eastAsia"/>
        </w:rPr>
        <w:t>返回</w:t>
      </w:r>
      <w:r>
        <w:t>主事件流</w:t>
      </w:r>
      <w:r>
        <w:rPr>
          <w:rFonts w:hint="eastAsia"/>
        </w:rPr>
        <w:t>5</w:t>
      </w:r>
    </w:p>
    <w:p w14:paraId="2B46660C" w14:textId="77777777" w:rsidR="00936C27" w:rsidRDefault="00936C27" w:rsidP="00936C27">
      <w:pPr>
        <w:pStyle w:val="Cap"/>
        <w:ind w:left="360" w:firstLineChars="0" w:firstLine="0"/>
      </w:pPr>
      <w:r>
        <w:rPr>
          <w:rFonts w:hint="eastAsia"/>
        </w:rPr>
        <w:t>5e</w:t>
      </w:r>
      <w:r>
        <w:t xml:space="preserve"> </w:t>
      </w:r>
      <w:r>
        <w:rPr>
          <w:rFonts w:hint="eastAsia"/>
        </w:rPr>
        <w:t>点击【发送】按钮</w:t>
      </w:r>
    </w:p>
    <w:p w14:paraId="46C5964D" w14:textId="77777777" w:rsidR="00936C27" w:rsidRDefault="00936C27" w:rsidP="00936C27">
      <w:pPr>
        <w:pStyle w:val="Cap"/>
        <w:ind w:left="780" w:firstLineChars="0" w:firstLine="60"/>
      </w:pPr>
      <w:r>
        <w:t>1.</w:t>
      </w:r>
      <w:r>
        <w:rPr>
          <w:rFonts w:hint="eastAsia"/>
        </w:rPr>
        <w:t>点击发送</w:t>
      </w:r>
      <w:r>
        <w:t>则</w:t>
      </w:r>
      <w:r>
        <w:rPr>
          <w:rFonts w:hint="eastAsia"/>
        </w:rPr>
        <w:t>处理状态为“审核中”</w:t>
      </w:r>
    </w:p>
    <w:p w14:paraId="2523EDCD" w14:textId="77777777" w:rsidR="00936C27" w:rsidRDefault="00936C27" w:rsidP="00936C27">
      <w:pPr>
        <w:pStyle w:val="Cap"/>
        <w:ind w:left="780" w:firstLineChars="0" w:firstLine="60"/>
      </w:pPr>
      <w:r>
        <w:t xml:space="preserve">2. </w:t>
      </w:r>
      <w:r>
        <w:rPr>
          <w:rFonts w:hint="eastAsia"/>
        </w:rPr>
        <w:t>此时安监</w:t>
      </w:r>
      <w:r>
        <w:rPr>
          <w:rFonts w:hint="eastAsia"/>
        </w:rPr>
        <w:t>/</w:t>
      </w:r>
      <w:r>
        <w:rPr>
          <w:rFonts w:hint="eastAsia"/>
        </w:rPr>
        <w:t>保卫部领导可在涉及</w:t>
      </w:r>
      <w:r>
        <w:t>流程的</w:t>
      </w:r>
      <w:r>
        <w:rPr>
          <w:rFonts w:hint="eastAsia"/>
        </w:rPr>
        <w:t>待处理任务中看到该条记录。</w:t>
      </w:r>
    </w:p>
    <w:p w14:paraId="6E66A58A" w14:textId="77777777" w:rsidR="00936C27" w:rsidRPr="00936C27" w:rsidRDefault="00936C27" w:rsidP="00547635">
      <w:pPr>
        <w:pStyle w:val="Cap"/>
        <w:ind w:left="360" w:firstLineChars="0" w:firstLine="0"/>
      </w:pPr>
      <w:r>
        <w:tab/>
      </w:r>
      <w:r>
        <w:tab/>
        <w:t xml:space="preserve">3 </w:t>
      </w:r>
      <w:r>
        <w:rPr>
          <w:rFonts w:hint="eastAsia"/>
        </w:rPr>
        <w:t>返回</w:t>
      </w:r>
      <w:r>
        <w:t>主事件流</w:t>
      </w:r>
      <w:r>
        <w:rPr>
          <w:rFonts w:hint="eastAsia"/>
        </w:rPr>
        <w:t>5</w:t>
      </w:r>
    </w:p>
    <w:p w14:paraId="72E997B1" w14:textId="77777777" w:rsidR="00547635" w:rsidRDefault="00547635" w:rsidP="00547635">
      <w:pPr>
        <w:ind w:leftChars="200" w:left="420"/>
        <w:jc w:val="left"/>
        <w:rPr>
          <w:iCs/>
        </w:rPr>
      </w:pPr>
      <w:r>
        <w:rPr>
          <w:rFonts w:hint="eastAsia"/>
          <w:iCs/>
        </w:rPr>
        <w:t>[</w:t>
      </w:r>
      <w:r>
        <w:rPr>
          <w:rFonts w:hint="eastAsia"/>
          <w:iCs/>
        </w:rPr>
        <w:t>错误流</w:t>
      </w:r>
      <w:r>
        <w:rPr>
          <w:rFonts w:hint="eastAsia"/>
          <w:iCs/>
        </w:rPr>
        <w:t>]</w:t>
      </w:r>
      <w:r>
        <w:rPr>
          <w:rFonts w:hint="eastAsia"/>
          <w:iCs/>
        </w:rPr>
        <w:t>：</w:t>
      </w:r>
    </w:p>
    <w:p w14:paraId="066D452F" w14:textId="77777777" w:rsidR="00547635" w:rsidRDefault="00547635" w:rsidP="00547635">
      <w:pPr>
        <w:ind w:firstLineChars="150" w:firstLine="315"/>
        <w:jc w:val="left"/>
        <w:rPr>
          <w:iCs/>
        </w:rPr>
      </w:pPr>
      <w:r>
        <w:rPr>
          <w:rFonts w:hint="eastAsia"/>
          <w:iCs/>
        </w:rPr>
        <w:t xml:space="preserve"> [</w:t>
      </w:r>
      <w:r>
        <w:rPr>
          <w:rFonts w:hint="eastAsia"/>
          <w:iCs/>
        </w:rPr>
        <w:t>后置条件</w:t>
      </w:r>
      <w:r>
        <w:rPr>
          <w:rFonts w:hint="eastAsia"/>
          <w:iCs/>
        </w:rPr>
        <w:t>]</w:t>
      </w:r>
      <w:r w:rsidR="007C6942">
        <w:rPr>
          <w:rFonts w:hint="eastAsia"/>
          <w:iCs/>
        </w:rPr>
        <w:t>：</w:t>
      </w:r>
    </w:p>
    <w:p w14:paraId="2903D47F" w14:textId="77777777" w:rsidR="00547635" w:rsidRDefault="00547635" w:rsidP="00547635">
      <w:pPr>
        <w:ind w:leftChars="200" w:left="420"/>
        <w:jc w:val="left"/>
        <w:rPr>
          <w:iCs/>
        </w:rPr>
      </w:pPr>
      <w:r>
        <w:rPr>
          <w:rFonts w:hint="eastAsia"/>
          <w:iCs/>
        </w:rPr>
        <w:t>[</w:t>
      </w:r>
      <w:r>
        <w:rPr>
          <w:rFonts w:hint="eastAsia"/>
          <w:iCs/>
        </w:rPr>
        <w:t>事件规则</w:t>
      </w:r>
      <w:r>
        <w:rPr>
          <w:rFonts w:hint="eastAsia"/>
          <w:iCs/>
        </w:rPr>
        <w:t>]</w:t>
      </w:r>
      <w:r>
        <w:rPr>
          <w:iCs/>
        </w:rPr>
        <w:t>:</w:t>
      </w:r>
    </w:p>
    <w:p w14:paraId="12FBDD5D" w14:textId="77777777" w:rsidR="00547635" w:rsidRDefault="00547635" w:rsidP="00547635">
      <w:pPr>
        <w:ind w:leftChars="200" w:left="420"/>
        <w:jc w:val="left"/>
        <w:rPr>
          <w:iCs/>
        </w:rPr>
      </w:pPr>
      <w:r>
        <w:rPr>
          <w:iCs/>
        </w:rPr>
        <w:t>R5-5a:</w:t>
      </w:r>
      <w:r>
        <w:rPr>
          <w:rFonts w:hint="eastAsia"/>
          <w:iCs/>
        </w:rPr>
        <w:t>添加奖励人</w:t>
      </w:r>
      <w:r>
        <w:rPr>
          <w:iCs/>
        </w:rPr>
        <w:t>规则</w:t>
      </w:r>
    </w:p>
    <w:p w14:paraId="6367E85D" w14:textId="77777777" w:rsidR="00547635" w:rsidRDefault="00547635" w:rsidP="00547635">
      <w:pPr>
        <w:pStyle w:val="Cap"/>
        <w:ind w:left="426" w:firstLineChars="0" w:firstLine="414"/>
      </w:pPr>
      <w:r>
        <w:rPr>
          <w:iCs/>
        </w:rPr>
        <w:t>1.</w:t>
      </w:r>
      <w:r w:rsidRPr="00BC3F18">
        <w:rPr>
          <w:rFonts w:hint="eastAsia"/>
        </w:rPr>
        <w:t xml:space="preserve"> </w:t>
      </w:r>
      <w:r>
        <w:rPr>
          <w:rFonts w:hint="eastAsia"/>
        </w:rPr>
        <w:t>可</w:t>
      </w:r>
      <w:r>
        <w:t>增加多行数据，</w:t>
      </w:r>
      <w:r>
        <w:rPr>
          <w:rFonts w:hint="eastAsia"/>
        </w:rPr>
        <w:t>如果</w:t>
      </w:r>
      <w:r>
        <w:t>是</w:t>
      </w:r>
      <w:r>
        <w:rPr>
          <w:rFonts w:hint="eastAsia"/>
        </w:rPr>
        <w:t>信息</w:t>
      </w:r>
      <w:r>
        <w:t>报告奖励，则自动带出报告人</w:t>
      </w:r>
      <w:r>
        <w:rPr>
          <w:rFonts w:hint="eastAsia"/>
        </w:rPr>
        <w:t>（无论</w:t>
      </w:r>
      <w:r>
        <w:t>是外部还是</w:t>
      </w:r>
      <w:r>
        <w:rPr>
          <w:rFonts w:hint="eastAsia"/>
        </w:rPr>
        <w:t>内部</w:t>
      </w:r>
      <w:r>
        <w:t>均为</w:t>
      </w:r>
      <w:r>
        <w:rPr>
          <w:rFonts w:hint="eastAsia"/>
        </w:rPr>
        <w:t>匿名</w:t>
      </w:r>
      <w:r>
        <w:t>）</w:t>
      </w:r>
      <w:r>
        <w:rPr>
          <w:rFonts w:hint="eastAsia"/>
        </w:rPr>
        <w:t>可</w:t>
      </w:r>
      <w:r>
        <w:t>修改，</w:t>
      </w:r>
      <w:r>
        <w:rPr>
          <w:rFonts w:hint="eastAsia"/>
        </w:rPr>
        <w:t>和</w:t>
      </w:r>
      <w:r>
        <w:t>相应的一级部门</w:t>
      </w:r>
      <w:r>
        <w:rPr>
          <w:rFonts w:hint="eastAsia"/>
        </w:rPr>
        <w:t>（匿名</w:t>
      </w:r>
      <w:r>
        <w:t>部门）</w:t>
      </w:r>
      <w:r>
        <w:rPr>
          <w:rFonts w:hint="eastAsia"/>
        </w:rPr>
        <w:t>.</w:t>
      </w:r>
    </w:p>
    <w:p w14:paraId="244A1EBD" w14:textId="77777777" w:rsidR="00547635" w:rsidRDefault="00547635" w:rsidP="00547635">
      <w:pPr>
        <w:pStyle w:val="Cap"/>
        <w:ind w:left="426" w:firstLineChars="0" w:firstLine="414"/>
      </w:pPr>
      <w:r>
        <w:t xml:space="preserve">2. </w:t>
      </w:r>
      <w:r>
        <w:rPr>
          <w:rFonts w:hint="eastAsia"/>
        </w:rPr>
        <w:t>如果</w:t>
      </w:r>
      <w:r>
        <w:t>是</w:t>
      </w:r>
      <w:r>
        <w:rPr>
          <w:rFonts w:hint="eastAsia"/>
        </w:rPr>
        <w:t>正确</w:t>
      </w:r>
      <w:r>
        <w:t>处置奖励则可以选择奖励人，后带出相应的一级部门，</w:t>
      </w:r>
      <w:r>
        <w:rPr>
          <w:rFonts w:hint="eastAsia"/>
        </w:rPr>
        <w:t>选择</w:t>
      </w:r>
      <w:r>
        <w:t>的奖励人中增加</w:t>
      </w:r>
      <w:r>
        <w:rPr>
          <w:rFonts w:hint="eastAsia"/>
        </w:rPr>
        <w:t>匿名</w:t>
      </w:r>
      <w:r>
        <w:t>奖励人和匿名部门</w:t>
      </w:r>
      <w:r>
        <w:rPr>
          <w:rFonts w:hint="eastAsia"/>
        </w:rPr>
        <w:t>.</w:t>
      </w:r>
    </w:p>
    <w:p w14:paraId="4A8A022A" w14:textId="77777777" w:rsidR="00547635" w:rsidRPr="00F41C7B" w:rsidRDefault="00547635" w:rsidP="00547635">
      <w:pPr>
        <w:ind w:leftChars="200" w:left="420"/>
        <w:jc w:val="left"/>
        <w:rPr>
          <w:iCs/>
        </w:rPr>
      </w:pPr>
      <w:r>
        <w:rPr>
          <w:iCs/>
        </w:rPr>
        <w:tab/>
        <w:t xml:space="preserve">3. </w:t>
      </w:r>
      <w:r>
        <w:rPr>
          <w:rFonts w:hint="eastAsia"/>
          <w:iCs/>
        </w:rPr>
        <w:t>如果</w:t>
      </w:r>
      <w:r>
        <w:rPr>
          <w:iCs/>
        </w:rPr>
        <w:t>是替他们填报的</w:t>
      </w:r>
      <w:r>
        <w:rPr>
          <w:rFonts w:hint="eastAsia"/>
          <w:iCs/>
        </w:rPr>
        <w:t>报告</w:t>
      </w:r>
      <w:r>
        <w:rPr>
          <w:rFonts w:hint="eastAsia"/>
          <w:iCs/>
        </w:rPr>
        <w:t xml:space="preserve"> </w:t>
      </w:r>
      <w:r>
        <w:rPr>
          <w:rFonts w:hint="eastAsia"/>
          <w:iCs/>
        </w:rPr>
        <w:t>非</w:t>
      </w:r>
      <w:r>
        <w:rPr>
          <w:iCs/>
        </w:rPr>
        <w:t>匿名</w:t>
      </w:r>
      <w:r>
        <w:rPr>
          <w:rFonts w:hint="eastAsia"/>
          <w:iCs/>
        </w:rPr>
        <w:t>则</w:t>
      </w:r>
      <w:r>
        <w:rPr>
          <w:iCs/>
        </w:rPr>
        <w:t>不匿名</w:t>
      </w:r>
      <w:r>
        <w:rPr>
          <w:rFonts w:hint="eastAsia"/>
          <w:iCs/>
        </w:rPr>
        <w:t xml:space="preserve"> </w:t>
      </w:r>
      <w:r>
        <w:rPr>
          <w:rFonts w:hint="eastAsia"/>
          <w:iCs/>
        </w:rPr>
        <w:t>匿名</w:t>
      </w:r>
      <w:r>
        <w:rPr>
          <w:iCs/>
        </w:rPr>
        <w:t>则匿名</w:t>
      </w:r>
    </w:p>
    <w:p w14:paraId="2B81E65E" w14:textId="77777777" w:rsidR="00547635" w:rsidRDefault="00547635" w:rsidP="00547635">
      <w:pPr>
        <w:ind w:leftChars="200" w:left="420"/>
        <w:jc w:val="left"/>
        <w:rPr>
          <w:iCs/>
        </w:rPr>
      </w:pPr>
      <w:r>
        <w:rPr>
          <w:iCs/>
        </w:rPr>
        <w:t>R5-5b:</w:t>
      </w:r>
      <w:r>
        <w:rPr>
          <w:iCs/>
        </w:rPr>
        <w:t>修改奖励人</w:t>
      </w:r>
      <w:r>
        <w:rPr>
          <w:rFonts w:hint="eastAsia"/>
          <w:iCs/>
        </w:rPr>
        <w:t>规则</w:t>
      </w:r>
    </w:p>
    <w:p w14:paraId="316F6736" w14:textId="77777777" w:rsidR="00547635" w:rsidRDefault="00547635" w:rsidP="00547635">
      <w:pPr>
        <w:ind w:leftChars="200" w:left="420"/>
        <w:jc w:val="left"/>
        <w:rPr>
          <w:iCs/>
        </w:rPr>
      </w:pPr>
      <w:r>
        <w:rPr>
          <w:iCs/>
        </w:rPr>
        <w:tab/>
      </w:r>
      <w:r>
        <w:rPr>
          <w:rFonts w:hint="eastAsia"/>
          <w:iCs/>
        </w:rPr>
        <w:t>1.</w:t>
      </w:r>
      <w:r>
        <w:rPr>
          <w:rFonts w:hint="eastAsia"/>
          <w:iCs/>
        </w:rPr>
        <w:t>修改</w:t>
      </w:r>
      <w:r>
        <w:rPr>
          <w:iCs/>
        </w:rPr>
        <w:t>的奖励人必须是报告人</w:t>
      </w:r>
      <w:r>
        <w:rPr>
          <w:rFonts w:hint="eastAsia"/>
          <w:iCs/>
        </w:rPr>
        <w:t>或者</w:t>
      </w:r>
      <w:r>
        <w:rPr>
          <w:iCs/>
        </w:rPr>
        <w:t>匿名</w:t>
      </w:r>
      <w:r>
        <w:rPr>
          <w:iCs/>
        </w:rPr>
        <w:t>.</w:t>
      </w:r>
      <w:r>
        <w:rPr>
          <w:iCs/>
        </w:rPr>
        <w:t>只能下</w:t>
      </w:r>
      <w:r>
        <w:rPr>
          <w:rFonts w:hint="eastAsia"/>
          <w:iCs/>
        </w:rPr>
        <w:t>拉</w:t>
      </w:r>
    </w:p>
    <w:p w14:paraId="19D74BE6" w14:textId="77777777" w:rsidR="00547635" w:rsidRPr="00F41C7B" w:rsidRDefault="00547635" w:rsidP="00547635">
      <w:pPr>
        <w:ind w:leftChars="200" w:left="420"/>
        <w:jc w:val="left"/>
        <w:rPr>
          <w:iCs/>
        </w:rPr>
      </w:pPr>
      <w:r>
        <w:rPr>
          <w:iCs/>
        </w:rPr>
        <w:tab/>
        <w:t>2.</w:t>
      </w:r>
      <w:r>
        <w:rPr>
          <w:rFonts w:hint="eastAsia"/>
          <w:iCs/>
        </w:rPr>
        <w:t>一级</w:t>
      </w:r>
      <w:r>
        <w:rPr>
          <w:iCs/>
        </w:rPr>
        <w:t>部门根据奖励人</w:t>
      </w:r>
      <w:r>
        <w:rPr>
          <w:rFonts w:hint="eastAsia"/>
          <w:iCs/>
        </w:rPr>
        <w:t>自动</w:t>
      </w:r>
      <w:r>
        <w:rPr>
          <w:iCs/>
        </w:rPr>
        <w:t>带出</w:t>
      </w:r>
      <w:r>
        <w:rPr>
          <w:iCs/>
        </w:rPr>
        <w:t>,</w:t>
      </w:r>
      <w:r>
        <w:rPr>
          <w:iCs/>
        </w:rPr>
        <w:t>匿名则对</w:t>
      </w:r>
      <w:r>
        <w:rPr>
          <w:rFonts w:hint="eastAsia"/>
          <w:iCs/>
        </w:rPr>
        <w:t>应</w:t>
      </w:r>
      <w:r>
        <w:rPr>
          <w:iCs/>
        </w:rPr>
        <w:t>匿名部门</w:t>
      </w:r>
    </w:p>
    <w:p w14:paraId="738782C1" w14:textId="77777777" w:rsidR="00547635" w:rsidRDefault="00547635" w:rsidP="00547635">
      <w:pPr>
        <w:ind w:leftChars="200" w:left="420"/>
        <w:jc w:val="left"/>
        <w:rPr>
          <w:iCs/>
        </w:rPr>
      </w:pPr>
      <w:r>
        <w:rPr>
          <w:rFonts w:hint="eastAsia"/>
          <w:iCs/>
        </w:rPr>
        <w:t>[</w:t>
      </w:r>
      <w:r>
        <w:rPr>
          <w:rFonts w:hint="eastAsia"/>
          <w:iCs/>
        </w:rPr>
        <w:t>特殊需求</w:t>
      </w:r>
      <w:r>
        <w:rPr>
          <w:rFonts w:hint="eastAsia"/>
          <w:iCs/>
        </w:rPr>
        <w:t>]</w:t>
      </w:r>
      <w:r>
        <w:rPr>
          <w:rFonts w:hint="eastAsia"/>
          <w:iCs/>
        </w:rPr>
        <w:t>：无</w:t>
      </w:r>
    </w:p>
    <w:p w14:paraId="30B01BE7" w14:textId="77777777" w:rsidR="00547635" w:rsidRDefault="00547635" w:rsidP="00547635">
      <w:pPr>
        <w:ind w:leftChars="200" w:left="420"/>
        <w:jc w:val="left"/>
        <w:rPr>
          <w:iCs/>
        </w:rPr>
      </w:pPr>
      <w:r>
        <w:rPr>
          <w:rFonts w:hint="eastAsia"/>
          <w:iCs/>
        </w:rPr>
        <w:t>[</w:t>
      </w:r>
      <w:r>
        <w:rPr>
          <w:rFonts w:hint="eastAsia"/>
          <w:iCs/>
        </w:rPr>
        <w:t>扩展点</w:t>
      </w:r>
      <w:r>
        <w:rPr>
          <w:rFonts w:hint="eastAsia"/>
          <w:iCs/>
        </w:rPr>
        <w:t>]</w:t>
      </w:r>
      <w:r>
        <w:rPr>
          <w:rFonts w:hint="eastAsia"/>
          <w:iCs/>
        </w:rPr>
        <w:t>：无</w:t>
      </w:r>
    </w:p>
    <w:p w14:paraId="6F2B3512" w14:textId="77777777" w:rsidR="00547635" w:rsidRDefault="00547635" w:rsidP="00547635">
      <w:pPr>
        <w:pStyle w:val="2"/>
      </w:pPr>
      <w:r>
        <w:rPr>
          <w:rFonts w:hint="eastAsia"/>
        </w:rPr>
        <w:t>3.3</w:t>
      </w:r>
      <w:r>
        <w:t xml:space="preserve"> </w:t>
      </w:r>
      <w:r>
        <w:rPr>
          <w:rFonts w:hint="eastAsia"/>
        </w:rPr>
        <w:t>U</w:t>
      </w:r>
      <w:r>
        <w:t>se-Case “UC003</w:t>
      </w:r>
      <w:r>
        <w:rPr>
          <w:rFonts w:hint="eastAsia"/>
        </w:rPr>
        <w:t>事件调查查询</w:t>
      </w:r>
      <w:r>
        <w:t>”</w:t>
      </w:r>
    </w:p>
    <w:p w14:paraId="679FF0AB" w14:textId="77777777" w:rsidR="00547635" w:rsidRPr="00667043" w:rsidRDefault="00547635" w:rsidP="00547635">
      <w:pPr>
        <w:rPr>
          <w:color w:val="000000"/>
        </w:rPr>
      </w:pPr>
      <w:r w:rsidRPr="00667043">
        <w:rPr>
          <w:rFonts w:hint="eastAsia"/>
          <w:color w:val="000000"/>
        </w:rPr>
        <w:t>[</w:t>
      </w:r>
      <w:r w:rsidRPr="00667043">
        <w:rPr>
          <w:rFonts w:hint="eastAsia"/>
          <w:color w:val="000000"/>
        </w:rPr>
        <w:t>名称</w:t>
      </w:r>
      <w:r w:rsidRPr="00667043">
        <w:rPr>
          <w:rFonts w:hint="eastAsia"/>
          <w:color w:val="000000"/>
        </w:rPr>
        <w:t>]</w:t>
      </w:r>
      <w:r w:rsidRPr="00667043">
        <w:rPr>
          <w:color w:val="000000"/>
        </w:rPr>
        <w:t>: UC00</w:t>
      </w:r>
      <w:r>
        <w:rPr>
          <w:color w:val="000000"/>
        </w:rPr>
        <w:t>3</w:t>
      </w:r>
      <w:r w:rsidRPr="00667043">
        <w:rPr>
          <w:rFonts w:hint="eastAsia"/>
          <w:color w:val="000000"/>
        </w:rPr>
        <w:t>事件调查</w:t>
      </w:r>
      <w:r>
        <w:rPr>
          <w:rFonts w:hint="eastAsia"/>
          <w:color w:val="000000"/>
        </w:rPr>
        <w:t>查询</w:t>
      </w:r>
    </w:p>
    <w:p w14:paraId="7DE0B725" w14:textId="77777777" w:rsidR="00547635" w:rsidRPr="00667043" w:rsidRDefault="00547635" w:rsidP="00547635">
      <w:pPr>
        <w:rPr>
          <w:color w:val="000000"/>
        </w:rPr>
      </w:pPr>
      <w:r w:rsidRPr="00667043">
        <w:rPr>
          <w:color w:val="000000"/>
        </w:rPr>
        <w:t>[</w:t>
      </w:r>
      <w:r w:rsidRPr="00667043">
        <w:rPr>
          <w:rFonts w:hint="eastAsia"/>
          <w:color w:val="000000"/>
        </w:rPr>
        <w:t>简介</w:t>
      </w:r>
      <w:r w:rsidRPr="00667043">
        <w:rPr>
          <w:color w:val="000000"/>
        </w:rPr>
        <w:t>]:</w:t>
      </w:r>
      <w:r w:rsidRPr="00667043">
        <w:rPr>
          <w:rFonts w:hint="eastAsia"/>
          <w:color w:val="000000"/>
          <w:lang w:val="fr-CA"/>
        </w:rPr>
        <w:t xml:space="preserve"> </w:t>
      </w:r>
      <w:r w:rsidRPr="00667043">
        <w:rPr>
          <w:rFonts w:hint="eastAsia"/>
          <w:color w:val="000000"/>
        </w:rPr>
        <w:t>事件</w:t>
      </w:r>
      <w:r w:rsidRPr="00667043">
        <w:rPr>
          <w:color w:val="000000"/>
        </w:rPr>
        <w:t>调查只做查询用，</w:t>
      </w:r>
      <w:r w:rsidRPr="00667043">
        <w:rPr>
          <w:rFonts w:hint="eastAsia"/>
          <w:color w:val="000000"/>
        </w:rPr>
        <w:t>查询</w:t>
      </w:r>
      <w:r w:rsidRPr="00667043">
        <w:rPr>
          <w:color w:val="000000"/>
        </w:rPr>
        <w:t>相关进入事件库的</w:t>
      </w:r>
      <w:r w:rsidRPr="00667043">
        <w:rPr>
          <w:rFonts w:hint="eastAsia"/>
          <w:color w:val="000000"/>
        </w:rPr>
        <w:t>II</w:t>
      </w:r>
      <w:r w:rsidRPr="00667043">
        <w:rPr>
          <w:color w:val="000000"/>
        </w:rPr>
        <w:t>数据</w:t>
      </w:r>
    </w:p>
    <w:p w14:paraId="30DEFD47" w14:textId="77777777" w:rsidR="00547635" w:rsidRPr="00667043" w:rsidRDefault="00547635" w:rsidP="00547635">
      <w:pPr>
        <w:rPr>
          <w:color w:val="000000"/>
        </w:rPr>
      </w:pPr>
      <w:r w:rsidRPr="00667043">
        <w:rPr>
          <w:color w:val="000000"/>
        </w:rPr>
        <w:t>[</w:t>
      </w:r>
      <w:r w:rsidRPr="00667043">
        <w:rPr>
          <w:rFonts w:hint="eastAsia"/>
          <w:color w:val="000000"/>
        </w:rPr>
        <w:t>前置条件</w:t>
      </w:r>
      <w:r w:rsidRPr="00667043">
        <w:rPr>
          <w:color w:val="000000"/>
        </w:rPr>
        <w:t>]:</w:t>
      </w:r>
      <w:r w:rsidRPr="00667043">
        <w:rPr>
          <w:rFonts w:hint="eastAsia"/>
          <w:color w:val="000000"/>
        </w:rPr>
        <w:t xml:space="preserve"> </w:t>
      </w:r>
      <w:r w:rsidRPr="00667043">
        <w:rPr>
          <w:rFonts w:hint="eastAsia"/>
          <w:color w:val="000000"/>
        </w:rPr>
        <w:t>已</w:t>
      </w:r>
      <w:r w:rsidRPr="00667043">
        <w:rPr>
          <w:color w:val="000000"/>
        </w:rPr>
        <w:t>登录</w:t>
      </w:r>
      <w:r w:rsidRPr="00667043">
        <w:rPr>
          <w:rFonts w:hint="eastAsia"/>
          <w:color w:val="000000"/>
        </w:rPr>
        <w:t>员工</w:t>
      </w:r>
    </w:p>
    <w:p w14:paraId="75A769ED" w14:textId="77777777" w:rsidR="00547635" w:rsidRPr="00667043" w:rsidRDefault="00547635" w:rsidP="00547635">
      <w:pPr>
        <w:rPr>
          <w:color w:val="000000"/>
        </w:rPr>
      </w:pPr>
      <w:r w:rsidRPr="00667043">
        <w:rPr>
          <w:rFonts w:hint="eastAsia"/>
          <w:color w:val="000000"/>
        </w:rPr>
        <w:t>[</w:t>
      </w:r>
      <w:r w:rsidRPr="00667043">
        <w:rPr>
          <w:rFonts w:hint="eastAsia"/>
          <w:color w:val="000000"/>
        </w:rPr>
        <w:t>事件</w:t>
      </w:r>
      <w:r w:rsidRPr="00667043">
        <w:rPr>
          <w:color w:val="000000"/>
        </w:rPr>
        <w:t>流</w:t>
      </w:r>
      <w:r w:rsidRPr="00667043">
        <w:rPr>
          <w:rFonts w:hint="eastAsia"/>
          <w:color w:val="000000"/>
        </w:rPr>
        <w:t>]</w:t>
      </w:r>
      <w:r w:rsidRPr="00667043">
        <w:rPr>
          <w:color w:val="000000"/>
        </w:rPr>
        <w:t>:</w:t>
      </w:r>
    </w:p>
    <w:p w14:paraId="3297A0D6" w14:textId="77777777" w:rsidR="00547635" w:rsidRPr="00667043" w:rsidRDefault="00547635" w:rsidP="00547635">
      <w:pPr>
        <w:rPr>
          <w:color w:val="000000"/>
        </w:rPr>
      </w:pPr>
      <w:r w:rsidRPr="00667043">
        <w:rPr>
          <w:rFonts w:hint="eastAsia"/>
          <w:color w:val="000000"/>
        </w:rPr>
        <w:t>[</w:t>
      </w:r>
      <w:r w:rsidRPr="00667043">
        <w:rPr>
          <w:rFonts w:hint="eastAsia"/>
          <w:color w:val="000000"/>
        </w:rPr>
        <w:t>主</w:t>
      </w:r>
      <w:r w:rsidRPr="00667043">
        <w:rPr>
          <w:color w:val="000000"/>
        </w:rPr>
        <w:t>事件流</w:t>
      </w:r>
      <w:r w:rsidRPr="00667043">
        <w:rPr>
          <w:rFonts w:hint="eastAsia"/>
          <w:color w:val="000000"/>
        </w:rPr>
        <w:t>]</w:t>
      </w:r>
      <w:r w:rsidRPr="00667043">
        <w:rPr>
          <w:color w:val="000000"/>
        </w:rPr>
        <w:t>:</w:t>
      </w:r>
    </w:p>
    <w:p w14:paraId="7E01EF68" w14:textId="77777777" w:rsidR="00547635" w:rsidRPr="00667043" w:rsidRDefault="00547635" w:rsidP="00547635">
      <w:pPr>
        <w:rPr>
          <w:color w:val="000000"/>
        </w:rPr>
      </w:pPr>
      <w:r w:rsidRPr="00667043">
        <w:rPr>
          <w:color w:val="000000"/>
        </w:rPr>
        <w:t>1.</w:t>
      </w:r>
      <w:r w:rsidRPr="00667043">
        <w:rPr>
          <w:rFonts w:hint="eastAsia"/>
          <w:color w:val="000000"/>
        </w:rPr>
        <w:t>点击</w:t>
      </w:r>
      <w:r w:rsidRPr="00667043">
        <w:rPr>
          <w:color w:val="000000"/>
        </w:rPr>
        <w:t>事件调查查询</w:t>
      </w:r>
      <w:r w:rsidRPr="00667043">
        <w:rPr>
          <w:color w:val="000000"/>
        </w:rPr>
        <w:t>,</w:t>
      </w:r>
      <w:r w:rsidRPr="00667043">
        <w:rPr>
          <w:color w:val="000000"/>
        </w:rPr>
        <w:t>用例</w:t>
      </w:r>
      <w:r w:rsidRPr="00667043">
        <w:rPr>
          <w:rFonts w:hint="eastAsia"/>
          <w:color w:val="000000"/>
        </w:rPr>
        <w:t>开始</w:t>
      </w:r>
    </w:p>
    <w:p w14:paraId="2B4A556E" w14:textId="77777777" w:rsidR="00547635" w:rsidRPr="00667043" w:rsidRDefault="00547635" w:rsidP="00547635">
      <w:pPr>
        <w:rPr>
          <w:color w:val="000000"/>
        </w:rPr>
      </w:pPr>
      <w:r w:rsidRPr="00667043">
        <w:rPr>
          <w:rFonts w:hint="eastAsia"/>
          <w:color w:val="000000"/>
        </w:rPr>
        <w:t>2.</w:t>
      </w:r>
      <w:r w:rsidRPr="00667043">
        <w:rPr>
          <w:rFonts w:hint="eastAsia"/>
          <w:color w:val="000000"/>
        </w:rPr>
        <w:t>页面</w:t>
      </w:r>
      <w:r w:rsidRPr="00667043">
        <w:rPr>
          <w:color w:val="000000"/>
        </w:rPr>
        <w:t>根据查询条件</w:t>
      </w:r>
      <w:r w:rsidRPr="00667043">
        <w:rPr>
          <w:color w:val="000000"/>
        </w:rPr>
        <w:t>:</w:t>
      </w:r>
      <w:r w:rsidRPr="00667043">
        <w:rPr>
          <w:rFonts w:hint="eastAsia"/>
          <w:color w:val="000000"/>
        </w:rPr>
        <w:t xml:space="preserve"> </w:t>
      </w:r>
      <w:r w:rsidRPr="00667043">
        <w:rPr>
          <w:rFonts w:hint="eastAsia"/>
          <w:color w:val="000000"/>
        </w:rPr>
        <w:t>编号</w:t>
      </w:r>
      <w:r>
        <w:rPr>
          <w:rFonts w:hint="eastAsia"/>
          <w:color w:val="000000"/>
        </w:rPr>
        <w:t>(</w:t>
      </w:r>
      <w:r>
        <w:rPr>
          <w:rFonts w:hint="eastAsia"/>
          <w:color w:val="000000"/>
        </w:rPr>
        <w:t>文本</w:t>
      </w:r>
      <w:r>
        <w:rPr>
          <w:color w:val="000000"/>
        </w:rPr>
        <w:t>框</w:t>
      </w:r>
      <w:r>
        <w:rPr>
          <w:color w:val="000000"/>
        </w:rPr>
        <w:t>,</w:t>
      </w:r>
      <w:r>
        <w:rPr>
          <w:color w:val="000000"/>
        </w:rPr>
        <w:t>非必填</w:t>
      </w:r>
      <w:r>
        <w:rPr>
          <w:rFonts w:hint="eastAsia"/>
          <w:color w:val="000000"/>
        </w:rPr>
        <w:t>)</w:t>
      </w:r>
      <w:r w:rsidRPr="00667043">
        <w:rPr>
          <w:rFonts w:hint="eastAsia"/>
          <w:color w:val="000000"/>
        </w:rPr>
        <w:t>，标题</w:t>
      </w:r>
      <w:r>
        <w:rPr>
          <w:rFonts w:hint="eastAsia"/>
          <w:color w:val="000000"/>
        </w:rPr>
        <w:t>(</w:t>
      </w:r>
      <w:r>
        <w:rPr>
          <w:rFonts w:hint="eastAsia"/>
          <w:color w:val="000000"/>
        </w:rPr>
        <w:t>文本</w:t>
      </w:r>
      <w:r>
        <w:rPr>
          <w:color w:val="000000"/>
        </w:rPr>
        <w:t>框</w:t>
      </w:r>
      <w:r>
        <w:rPr>
          <w:color w:val="000000"/>
        </w:rPr>
        <w:t>,</w:t>
      </w:r>
      <w:r>
        <w:rPr>
          <w:color w:val="000000"/>
        </w:rPr>
        <w:t>非必填</w:t>
      </w:r>
      <w:r>
        <w:rPr>
          <w:rFonts w:hint="eastAsia"/>
          <w:color w:val="000000"/>
        </w:rPr>
        <w:t>)</w:t>
      </w:r>
      <w:r w:rsidRPr="00667043">
        <w:rPr>
          <w:rFonts w:hint="eastAsia"/>
          <w:color w:val="000000"/>
        </w:rPr>
        <w:t>，发生日期</w:t>
      </w:r>
      <w:r>
        <w:rPr>
          <w:rFonts w:hint="eastAsia"/>
          <w:color w:val="000000"/>
        </w:rPr>
        <w:t>(</w:t>
      </w:r>
      <w:r>
        <w:rPr>
          <w:color w:val="000000"/>
        </w:rPr>
        <w:t>YYYY-MM-DD</w:t>
      </w:r>
      <w:r>
        <w:rPr>
          <w:rFonts w:hint="eastAsia"/>
          <w:color w:val="000000"/>
        </w:rPr>
        <w:t>格式</w:t>
      </w:r>
      <w:r>
        <w:rPr>
          <w:color w:val="000000"/>
        </w:rPr>
        <w:t>,</w:t>
      </w:r>
      <w:r>
        <w:rPr>
          <w:color w:val="000000"/>
        </w:rPr>
        <w:t>非必填</w:t>
      </w:r>
      <w:r>
        <w:rPr>
          <w:rFonts w:hint="eastAsia"/>
          <w:color w:val="000000"/>
        </w:rPr>
        <w:t>)</w:t>
      </w:r>
      <w:r w:rsidRPr="00667043">
        <w:rPr>
          <w:rFonts w:hint="eastAsia"/>
          <w:color w:val="000000"/>
        </w:rPr>
        <w:t>，事件等级</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rFonts w:hint="eastAsia"/>
          <w:color w:val="000000"/>
        </w:rPr>
        <w:t>，责任部门</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rFonts w:hint="eastAsia"/>
          <w:color w:val="000000"/>
        </w:rPr>
        <w:t>，事件类别</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rFonts w:hint="eastAsia"/>
          <w:color w:val="000000"/>
        </w:rPr>
        <w:t>，事件类型</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rFonts w:hint="eastAsia"/>
          <w:color w:val="000000"/>
        </w:rPr>
        <w:t>，原因分类</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rFonts w:hint="eastAsia"/>
          <w:color w:val="000000"/>
        </w:rPr>
        <w:t>，处理节点</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color w:val="000000"/>
        </w:rPr>
        <w:t>，</w:t>
      </w:r>
      <w:r w:rsidRPr="00667043">
        <w:rPr>
          <w:rFonts w:hint="eastAsia"/>
          <w:color w:val="000000"/>
        </w:rPr>
        <w:t>发生地点</w:t>
      </w:r>
      <w:r>
        <w:rPr>
          <w:rFonts w:hint="eastAsia"/>
          <w:color w:val="000000"/>
        </w:rPr>
        <w:t>(</w:t>
      </w:r>
      <w:r>
        <w:rPr>
          <w:rFonts w:hint="eastAsia"/>
          <w:color w:val="000000"/>
        </w:rPr>
        <w:t>文本</w:t>
      </w:r>
      <w:r>
        <w:rPr>
          <w:color w:val="000000"/>
        </w:rPr>
        <w:t>框</w:t>
      </w:r>
      <w:r>
        <w:rPr>
          <w:color w:val="000000"/>
        </w:rPr>
        <w:t>,</w:t>
      </w:r>
      <w:r>
        <w:rPr>
          <w:color w:val="000000"/>
        </w:rPr>
        <w:t>非必填</w:t>
      </w:r>
      <w:r>
        <w:rPr>
          <w:rFonts w:hint="eastAsia"/>
          <w:color w:val="000000"/>
        </w:rPr>
        <w:t>)</w:t>
      </w:r>
      <w:r w:rsidRPr="00667043">
        <w:rPr>
          <w:rFonts w:hint="eastAsia"/>
          <w:color w:val="000000"/>
        </w:rPr>
        <w:t>，航班号</w:t>
      </w:r>
      <w:r>
        <w:rPr>
          <w:rFonts w:hint="eastAsia"/>
          <w:color w:val="000000"/>
        </w:rPr>
        <w:t>(</w:t>
      </w:r>
      <w:r>
        <w:rPr>
          <w:rFonts w:hint="eastAsia"/>
          <w:color w:val="000000"/>
        </w:rPr>
        <w:t>文本</w:t>
      </w:r>
      <w:r>
        <w:rPr>
          <w:color w:val="000000"/>
        </w:rPr>
        <w:t>框</w:t>
      </w:r>
      <w:r>
        <w:rPr>
          <w:color w:val="000000"/>
        </w:rPr>
        <w:t>,</w:t>
      </w:r>
      <w:r>
        <w:rPr>
          <w:color w:val="000000"/>
        </w:rPr>
        <w:t>非必填</w:t>
      </w:r>
      <w:r>
        <w:rPr>
          <w:rFonts w:hint="eastAsia"/>
          <w:color w:val="000000"/>
        </w:rPr>
        <w:t>)</w:t>
      </w:r>
      <w:r w:rsidRPr="00667043">
        <w:rPr>
          <w:rFonts w:hint="eastAsia"/>
          <w:color w:val="000000"/>
        </w:rPr>
        <w:t>，是否报局方</w:t>
      </w:r>
      <w:r>
        <w:rPr>
          <w:rFonts w:hint="eastAsia"/>
          <w:color w:val="000000"/>
        </w:rPr>
        <w:t>(</w:t>
      </w:r>
      <w:r>
        <w:rPr>
          <w:rFonts w:hint="eastAsia"/>
          <w:color w:val="000000"/>
        </w:rPr>
        <w:t>单选</w:t>
      </w:r>
      <w:r>
        <w:rPr>
          <w:color w:val="000000"/>
        </w:rPr>
        <w:t>,</w:t>
      </w:r>
      <w:r>
        <w:rPr>
          <w:color w:val="000000"/>
        </w:rPr>
        <w:t>非必填</w:t>
      </w:r>
      <w:r>
        <w:rPr>
          <w:rFonts w:hint="eastAsia"/>
          <w:color w:val="000000"/>
        </w:rPr>
        <w:t>)</w:t>
      </w:r>
      <w:r w:rsidRPr="00667043">
        <w:rPr>
          <w:rFonts w:hint="eastAsia"/>
          <w:color w:val="000000"/>
        </w:rPr>
        <w:t>，报告来源</w:t>
      </w:r>
      <w:r>
        <w:rPr>
          <w:rFonts w:hint="eastAsia"/>
          <w:color w:val="000000"/>
        </w:rPr>
        <w:t>(</w:t>
      </w:r>
      <w:r>
        <w:rPr>
          <w:rFonts w:hint="eastAsia"/>
          <w:color w:val="000000"/>
        </w:rPr>
        <w:t>下拉框</w:t>
      </w:r>
      <w:r>
        <w:rPr>
          <w:color w:val="000000"/>
        </w:rPr>
        <w:t>,</w:t>
      </w:r>
      <w:r>
        <w:rPr>
          <w:color w:val="000000"/>
        </w:rPr>
        <w:t>非必填</w:t>
      </w:r>
      <w:r>
        <w:rPr>
          <w:rFonts w:hint="eastAsia"/>
          <w:color w:val="000000"/>
        </w:rPr>
        <w:t>)</w:t>
      </w:r>
      <w:r w:rsidRPr="00667043">
        <w:rPr>
          <w:rFonts w:hint="eastAsia"/>
          <w:color w:val="000000"/>
        </w:rPr>
        <w:t>，筛选条件里的损失事件库，是否风险管理，自己报告，</w:t>
      </w:r>
      <w:r w:rsidRPr="00667043">
        <w:rPr>
          <w:color w:val="000000"/>
        </w:rPr>
        <w:t>只显示筛选事件库数据</w:t>
      </w:r>
      <w:r w:rsidRPr="00667043">
        <w:rPr>
          <w:rFonts w:hint="eastAsia"/>
          <w:color w:val="000000"/>
        </w:rPr>
        <w:t>查询</w:t>
      </w:r>
    </w:p>
    <w:p w14:paraId="5DBC1F1F" w14:textId="77777777" w:rsidR="00547635" w:rsidRPr="00667043" w:rsidRDefault="00547635" w:rsidP="00547635">
      <w:pPr>
        <w:rPr>
          <w:color w:val="000000"/>
        </w:rPr>
      </w:pPr>
      <w:r w:rsidRPr="00667043">
        <w:rPr>
          <w:rFonts w:hint="eastAsia"/>
          <w:color w:val="000000"/>
        </w:rPr>
        <w:t>3.</w:t>
      </w:r>
      <w:r w:rsidRPr="00667043">
        <w:rPr>
          <w:rFonts w:hint="eastAsia"/>
          <w:color w:val="000000"/>
        </w:rPr>
        <w:t>点击</w:t>
      </w:r>
      <w:r w:rsidRPr="00667043">
        <w:rPr>
          <w:color w:val="000000"/>
        </w:rPr>
        <w:t>”</w:t>
      </w:r>
      <w:r w:rsidRPr="00667043">
        <w:rPr>
          <w:rFonts w:hint="eastAsia"/>
          <w:color w:val="000000"/>
        </w:rPr>
        <w:t>查询</w:t>
      </w:r>
      <w:r w:rsidRPr="00667043">
        <w:rPr>
          <w:color w:val="000000"/>
        </w:rPr>
        <w:t>”,</w:t>
      </w:r>
      <w:r w:rsidRPr="00667043">
        <w:rPr>
          <w:color w:val="000000"/>
        </w:rPr>
        <w:t>页面显示查询结果</w:t>
      </w:r>
      <w:r w:rsidRPr="00667043">
        <w:rPr>
          <w:color w:val="000000"/>
        </w:rPr>
        <w:t>,</w:t>
      </w:r>
      <w:r w:rsidRPr="00667043">
        <w:rPr>
          <w:rFonts w:hint="eastAsia"/>
          <w:color w:val="000000"/>
        </w:rPr>
        <w:t>同</w:t>
      </w:r>
      <w:r w:rsidRPr="00667043">
        <w:rPr>
          <w:color w:val="000000"/>
        </w:rPr>
        <w:t>报告查询</w:t>
      </w:r>
    </w:p>
    <w:p w14:paraId="1502D104" w14:textId="77777777" w:rsidR="00547635" w:rsidRPr="00667043" w:rsidRDefault="00547635" w:rsidP="00547635">
      <w:pPr>
        <w:rPr>
          <w:color w:val="000000"/>
        </w:rPr>
      </w:pPr>
      <w:r w:rsidRPr="00667043">
        <w:rPr>
          <w:color w:val="000000"/>
        </w:rPr>
        <w:lastRenderedPageBreak/>
        <w:tab/>
        <w:t>3a.</w:t>
      </w:r>
      <w:r w:rsidRPr="00667043">
        <w:rPr>
          <w:rFonts w:hint="eastAsia"/>
          <w:color w:val="000000"/>
        </w:rPr>
        <w:t>点击</w:t>
      </w:r>
      <w:r w:rsidRPr="00667043">
        <w:rPr>
          <w:color w:val="000000"/>
        </w:rPr>
        <w:t>”</w:t>
      </w:r>
      <w:r w:rsidRPr="00667043">
        <w:rPr>
          <w:rFonts w:hint="eastAsia"/>
          <w:color w:val="000000"/>
        </w:rPr>
        <w:t>标题</w:t>
      </w:r>
      <w:r w:rsidRPr="00667043">
        <w:rPr>
          <w:color w:val="000000"/>
        </w:rPr>
        <w:t>”</w:t>
      </w:r>
      <w:r w:rsidRPr="00667043">
        <w:rPr>
          <w:rFonts w:hint="eastAsia"/>
          <w:color w:val="000000"/>
        </w:rPr>
        <w:t>链接</w:t>
      </w:r>
    </w:p>
    <w:p w14:paraId="28193762" w14:textId="77777777" w:rsidR="00547635" w:rsidRPr="00667043" w:rsidRDefault="00547635" w:rsidP="00547635">
      <w:pPr>
        <w:rPr>
          <w:color w:val="000000"/>
        </w:rPr>
      </w:pPr>
      <w:r w:rsidRPr="00667043">
        <w:rPr>
          <w:rFonts w:hint="eastAsia"/>
          <w:color w:val="000000"/>
        </w:rPr>
        <w:t>4.</w:t>
      </w:r>
      <w:r w:rsidRPr="00667043">
        <w:rPr>
          <w:rFonts w:hint="eastAsia"/>
          <w:color w:val="000000"/>
        </w:rPr>
        <w:t>用例结束</w:t>
      </w:r>
    </w:p>
    <w:p w14:paraId="6A6E7587" w14:textId="77777777" w:rsidR="00547635" w:rsidRPr="00667043" w:rsidRDefault="00547635" w:rsidP="00547635">
      <w:pPr>
        <w:rPr>
          <w:color w:val="000000"/>
        </w:rPr>
      </w:pPr>
      <w:r w:rsidRPr="00667043">
        <w:rPr>
          <w:rFonts w:hint="eastAsia"/>
          <w:color w:val="000000"/>
        </w:rPr>
        <w:t>[</w:t>
      </w:r>
      <w:r w:rsidRPr="00667043">
        <w:rPr>
          <w:rFonts w:hint="eastAsia"/>
          <w:color w:val="000000"/>
        </w:rPr>
        <w:t>备选</w:t>
      </w:r>
      <w:r w:rsidRPr="00667043">
        <w:rPr>
          <w:color w:val="000000"/>
        </w:rPr>
        <w:t>事件流</w:t>
      </w:r>
      <w:r w:rsidRPr="00667043">
        <w:rPr>
          <w:rFonts w:hint="eastAsia"/>
          <w:color w:val="000000"/>
        </w:rPr>
        <w:t>]</w:t>
      </w:r>
    </w:p>
    <w:p w14:paraId="2A9FAE76" w14:textId="77777777" w:rsidR="00547635" w:rsidRPr="00667043" w:rsidRDefault="00547635" w:rsidP="00547635">
      <w:pPr>
        <w:rPr>
          <w:color w:val="000000"/>
        </w:rPr>
      </w:pPr>
      <w:r w:rsidRPr="00667043">
        <w:rPr>
          <w:color w:val="000000"/>
        </w:rPr>
        <w:tab/>
        <w:t>3a:</w:t>
      </w:r>
      <w:r w:rsidRPr="00667043">
        <w:rPr>
          <w:rFonts w:hint="eastAsia"/>
          <w:color w:val="000000"/>
        </w:rPr>
        <w:t>点击</w:t>
      </w:r>
      <w:r w:rsidRPr="00667043">
        <w:rPr>
          <w:color w:val="000000"/>
        </w:rPr>
        <w:t>”</w:t>
      </w:r>
      <w:r w:rsidRPr="00667043">
        <w:rPr>
          <w:rFonts w:hint="eastAsia"/>
          <w:color w:val="000000"/>
        </w:rPr>
        <w:t>标题</w:t>
      </w:r>
      <w:r w:rsidRPr="00667043">
        <w:rPr>
          <w:color w:val="000000"/>
        </w:rPr>
        <w:t>超链接</w:t>
      </w:r>
      <w:r w:rsidRPr="00667043">
        <w:rPr>
          <w:color w:val="000000"/>
        </w:rPr>
        <w:t>”</w:t>
      </w:r>
    </w:p>
    <w:p w14:paraId="4AF4A65B" w14:textId="77777777" w:rsidR="00547635" w:rsidRPr="00667043" w:rsidRDefault="00547635" w:rsidP="00547635">
      <w:pPr>
        <w:rPr>
          <w:color w:val="000000"/>
        </w:rPr>
      </w:pPr>
      <w:r w:rsidRPr="00667043">
        <w:rPr>
          <w:color w:val="000000"/>
        </w:rPr>
        <w:tab/>
      </w:r>
      <w:r w:rsidRPr="00667043">
        <w:rPr>
          <w:color w:val="000000"/>
        </w:rPr>
        <w:tab/>
        <w:t>1.</w:t>
      </w:r>
      <w:r w:rsidRPr="00667043">
        <w:rPr>
          <w:rFonts w:hint="eastAsia"/>
          <w:color w:val="000000"/>
        </w:rPr>
        <w:t>跳转</w:t>
      </w:r>
      <w:r w:rsidRPr="00667043">
        <w:rPr>
          <w:color w:val="000000"/>
        </w:rPr>
        <w:t>到详细显示的页面</w:t>
      </w:r>
      <w:r w:rsidRPr="00667043">
        <w:rPr>
          <w:rFonts w:hint="eastAsia"/>
          <w:color w:val="000000"/>
        </w:rPr>
        <w:t>,</w:t>
      </w:r>
      <w:r w:rsidRPr="00667043">
        <w:rPr>
          <w:color w:val="000000"/>
        </w:rPr>
        <w:t>包含</w:t>
      </w:r>
      <w:r w:rsidRPr="00667043">
        <w:rPr>
          <w:rFonts w:hint="eastAsia"/>
          <w:color w:val="000000"/>
        </w:rPr>
        <w:t>事件</w:t>
      </w:r>
      <w:r w:rsidRPr="00667043">
        <w:rPr>
          <w:color w:val="000000"/>
        </w:rPr>
        <w:t>信息</w:t>
      </w:r>
    </w:p>
    <w:p w14:paraId="269EC175" w14:textId="77777777" w:rsidR="00547635" w:rsidRPr="00667043" w:rsidRDefault="00547635" w:rsidP="00547635">
      <w:pPr>
        <w:rPr>
          <w:color w:val="000000"/>
        </w:rPr>
      </w:pPr>
      <w:r w:rsidRPr="00667043">
        <w:rPr>
          <w:color w:val="000000"/>
        </w:rPr>
        <w:tab/>
      </w:r>
      <w:r w:rsidRPr="00667043">
        <w:rPr>
          <w:color w:val="000000"/>
        </w:rPr>
        <w:tab/>
        <w:t>2.</w:t>
      </w:r>
      <w:r w:rsidRPr="00667043">
        <w:rPr>
          <w:color w:val="000000"/>
        </w:rPr>
        <w:t>返回</w:t>
      </w:r>
      <w:r w:rsidRPr="00667043">
        <w:rPr>
          <w:rFonts w:hint="eastAsia"/>
          <w:color w:val="000000"/>
        </w:rPr>
        <w:t>主</w:t>
      </w:r>
      <w:r w:rsidRPr="00667043">
        <w:rPr>
          <w:color w:val="000000"/>
        </w:rPr>
        <w:t>事件流</w:t>
      </w:r>
      <w:r w:rsidRPr="00667043">
        <w:rPr>
          <w:rFonts w:hint="eastAsia"/>
          <w:color w:val="000000"/>
        </w:rPr>
        <w:t>3</w:t>
      </w:r>
    </w:p>
    <w:p w14:paraId="33707B86" w14:textId="77777777" w:rsidR="00547635" w:rsidRPr="00667043" w:rsidRDefault="00547635" w:rsidP="00547635">
      <w:pPr>
        <w:jc w:val="left"/>
        <w:rPr>
          <w:iCs/>
          <w:color w:val="000000"/>
        </w:rPr>
      </w:pPr>
      <w:r w:rsidRPr="00667043">
        <w:rPr>
          <w:rFonts w:hint="eastAsia"/>
          <w:iCs/>
          <w:color w:val="000000"/>
        </w:rPr>
        <w:t>错误流：无</w:t>
      </w:r>
    </w:p>
    <w:p w14:paraId="7D3F8B3C" w14:textId="77777777" w:rsidR="00547635" w:rsidRDefault="00547635" w:rsidP="00547635">
      <w:pPr>
        <w:jc w:val="left"/>
        <w:rPr>
          <w:iCs/>
        </w:rPr>
      </w:pPr>
      <w:r>
        <w:rPr>
          <w:rFonts w:hint="eastAsia"/>
          <w:iCs/>
        </w:rPr>
        <w:t>[</w:t>
      </w:r>
      <w:r>
        <w:rPr>
          <w:rFonts w:hint="eastAsia"/>
          <w:iCs/>
        </w:rPr>
        <w:t>后置条件</w:t>
      </w:r>
      <w:r>
        <w:rPr>
          <w:rFonts w:hint="eastAsia"/>
          <w:iCs/>
        </w:rPr>
        <w:t>]</w:t>
      </w:r>
      <w:r w:rsidR="007C6942">
        <w:rPr>
          <w:rFonts w:hint="eastAsia"/>
          <w:iCs/>
        </w:rPr>
        <w:t>：</w:t>
      </w:r>
    </w:p>
    <w:p w14:paraId="09CD688C" w14:textId="77777777" w:rsidR="00547635" w:rsidRDefault="00547635" w:rsidP="00547635">
      <w:pPr>
        <w:jc w:val="left"/>
        <w:rPr>
          <w:iCs/>
        </w:rPr>
      </w:pPr>
      <w:r>
        <w:rPr>
          <w:rFonts w:hint="eastAsia"/>
          <w:iCs/>
        </w:rPr>
        <w:t>[</w:t>
      </w:r>
      <w:r>
        <w:rPr>
          <w:rFonts w:hint="eastAsia"/>
          <w:iCs/>
        </w:rPr>
        <w:t>事件规则</w:t>
      </w:r>
      <w:r>
        <w:rPr>
          <w:rFonts w:hint="eastAsia"/>
          <w:iCs/>
        </w:rPr>
        <w:t>]</w:t>
      </w:r>
    </w:p>
    <w:p w14:paraId="28307E21" w14:textId="77777777" w:rsidR="00547635" w:rsidRDefault="00547635" w:rsidP="00547635">
      <w:pPr>
        <w:jc w:val="left"/>
      </w:pPr>
      <w:r>
        <w:rPr>
          <w:rFonts w:hint="eastAsia"/>
        </w:rPr>
        <w:t>R3</w:t>
      </w:r>
      <w:r>
        <w:rPr>
          <w:rFonts w:hint="eastAsia"/>
        </w:rPr>
        <w:t>查询</w:t>
      </w:r>
      <w:r>
        <w:t>规则</w:t>
      </w:r>
      <w:r>
        <w:t>:</w:t>
      </w:r>
    </w:p>
    <w:p w14:paraId="67638576" w14:textId="77777777" w:rsidR="00547635" w:rsidRDefault="00547635" w:rsidP="00547635">
      <w:pPr>
        <w:pStyle w:val="Cap"/>
        <w:ind w:leftChars="67" w:left="141" w:firstLine="440"/>
      </w:pPr>
      <w:r>
        <w:tab/>
        <w:t>1.</w:t>
      </w:r>
      <w:r w:rsidRPr="00B028C5">
        <w:rPr>
          <w:rFonts w:hint="eastAsia"/>
        </w:rPr>
        <w:t xml:space="preserve"> </w:t>
      </w:r>
      <w:r>
        <w:rPr>
          <w:rFonts w:hint="eastAsia"/>
        </w:rPr>
        <w:t>历史数据（</w:t>
      </w:r>
      <w:r>
        <w:rPr>
          <w:rFonts w:hint="eastAsia"/>
        </w:rPr>
        <w:t>2016/9/13 20 :00</w:t>
      </w:r>
      <w:r>
        <w:rPr>
          <w:rFonts w:hint="eastAsia"/>
        </w:rPr>
        <w:t>）：立项的事件调查（</w:t>
      </w:r>
      <w:r>
        <w:rPr>
          <w:rFonts w:hint="eastAsia"/>
        </w:rPr>
        <w:t>II</w:t>
      </w:r>
      <w:r>
        <w:rPr>
          <w:rFonts w:hint="eastAsia"/>
        </w:rPr>
        <w:t>）、未立项的主动报告（</w:t>
      </w:r>
      <w:r>
        <w:rPr>
          <w:rFonts w:hint="eastAsia"/>
        </w:rPr>
        <w:t>MR</w:t>
      </w:r>
      <w:r>
        <w:rPr>
          <w:rFonts w:hint="eastAsia"/>
        </w:rPr>
        <w:t>）、安全建议</w:t>
      </w:r>
      <w:r>
        <w:rPr>
          <w:rFonts w:hint="eastAsia"/>
        </w:rPr>
        <w:t>/</w:t>
      </w:r>
      <w:r>
        <w:rPr>
          <w:rFonts w:hint="eastAsia"/>
        </w:rPr>
        <w:t>危险报告（</w:t>
      </w:r>
      <w:r>
        <w:rPr>
          <w:rFonts w:hint="eastAsia"/>
        </w:rPr>
        <w:t>HR</w:t>
      </w:r>
      <w:r>
        <w:rPr>
          <w:rFonts w:hint="eastAsia"/>
        </w:rPr>
        <w:t>）、安全投诉（</w:t>
      </w:r>
      <w:r>
        <w:rPr>
          <w:rFonts w:hint="eastAsia"/>
        </w:rPr>
        <w:t>SC</w:t>
      </w:r>
      <w:r>
        <w:rPr>
          <w:rFonts w:hint="eastAsia"/>
        </w:rPr>
        <w:t>）、威胁信息（</w:t>
      </w:r>
      <w:r>
        <w:rPr>
          <w:rFonts w:hint="eastAsia"/>
        </w:rPr>
        <w:t>TR</w:t>
      </w:r>
      <w:r>
        <w:rPr>
          <w:rFonts w:hint="eastAsia"/>
        </w:rPr>
        <w:t>）（除编辑中、已删除、已退回，除报告类别为运行、服务，除关联报告的非主报告）；</w:t>
      </w:r>
    </w:p>
    <w:p w14:paraId="7003F906" w14:textId="77777777" w:rsidR="00547635" w:rsidRDefault="00547635" w:rsidP="00547635">
      <w:pPr>
        <w:pStyle w:val="Cap"/>
        <w:ind w:leftChars="67" w:left="141" w:firstLine="440"/>
      </w:pPr>
      <w:r>
        <w:tab/>
        <w:t>2.</w:t>
      </w:r>
      <w:r w:rsidRPr="00B028C5">
        <w:rPr>
          <w:rFonts w:hint="eastAsia"/>
        </w:rPr>
        <w:t xml:space="preserve"> </w:t>
      </w:r>
      <w:r>
        <w:rPr>
          <w:rFonts w:hint="eastAsia"/>
        </w:rPr>
        <w:t>现数据（</w:t>
      </w:r>
      <w:r>
        <w:rPr>
          <w:rFonts w:hint="eastAsia"/>
        </w:rPr>
        <w:t>2016/9/13 20 :00</w:t>
      </w:r>
      <w:r>
        <w:rPr>
          <w:rFonts w:hint="eastAsia"/>
        </w:rPr>
        <w:t>以后）：所有的主动报告、安全建议</w:t>
      </w:r>
      <w:r>
        <w:rPr>
          <w:rFonts w:hint="eastAsia"/>
        </w:rPr>
        <w:t>/</w:t>
      </w:r>
      <w:r>
        <w:rPr>
          <w:rFonts w:hint="eastAsia"/>
        </w:rPr>
        <w:t>危险报告、安全投诉（</w:t>
      </w:r>
      <w:r>
        <w:rPr>
          <w:rFonts w:hint="eastAsia"/>
        </w:rPr>
        <w:t>II</w:t>
      </w:r>
      <w:r>
        <w:rPr>
          <w:rFonts w:hint="eastAsia"/>
        </w:rPr>
        <w:t>）点选了“进入事件库”的数据（除编辑中、已删除、已退回）</w:t>
      </w:r>
    </w:p>
    <w:p w14:paraId="6375505E" w14:textId="77777777" w:rsidR="00547635" w:rsidRPr="00B028C5" w:rsidRDefault="00547635" w:rsidP="00547635">
      <w:pPr>
        <w:pStyle w:val="Cap"/>
        <w:ind w:leftChars="67" w:left="141" w:firstLine="440"/>
      </w:pPr>
      <w:r>
        <w:tab/>
        <w:t>3.</w:t>
      </w:r>
      <w:r w:rsidRPr="00B028C5">
        <w:rPr>
          <w:rFonts w:hint="eastAsia"/>
        </w:rPr>
        <w:t xml:space="preserve"> </w:t>
      </w:r>
      <w:r>
        <w:rPr>
          <w:rFonts w:hint="eastAsia"/>
        </w:rPr>
        <w:t>新一代：点击“事件调查”“事件归档”的数据（除编辑中、已删除、已回退）</w:t>
      </w:r>
    </w:p>
    <w:p w14:paraId="26990349" w14:textId="77777777" w:rsidR="00547635" w:rsidRDefault="00547635" w:rsidP="00547635">
      <w:pPr>
        <w:jc w:val="left"/>
        <w:rPr>
          <w:iCs/>
        </w:rPr>
      </w:pPr>
      <w:r>
        <w:rPr>
          <w:rFonts w:hint="eastAsia"/>
          <w:iCs/>
        </w:rPr>
        <w:t>[</w:t>
      </w:r>
      <w:r>
        <w:rPr>
          <w:rFonts w:hint="eastAsia"/>
          <w:iCs/>
        </w:rPr>
        <w:t>特殊需求</w:t>
      </w:r>
      <w:r>
        <w:rPr>
          <w:rFonts w:hint="eastAsia"/>
          <w:iCs/>
        </w:rPr>
        <w:t>]</w:t>
      </w:r>
      <w:r>
        <w:rPr>
          <w:rFonts w:hint="eastAsia"/>
          <w:iCs/>
        </w:rPr>
        <w:t>：无</w:t>
      </w:r>
    </w:p>
    <w:p w14:paraId="571FD8E4" w14:textId="77777777" w:rsidR="00547635" w:rsidRDefault="00547635" w:rsidP="00547635">
      <w:pPr>
        <w:jc w:val="left"/>
        <w:rPr>
          <w:iCs/>
        </w:rPr>
      </w:pPr>
      <w:r>
        <w:rPr>
          <w:rFonts w:hint="eastAsia"/>
          <w:iCs/>
        </w:rPr>
        <w:t>[</w:t>
      </w:r>
      <w:r>
        <w:rPr>
          <w:rFonts w:hint="eastAsia"/>
          <w:iCs/>
        </w:rPr>
        <w:t>扩展点</w:t>
      </w:r>
      <w:r>
        <w:rPr>
          <w:rFonts w:hint="eastAsia"/>
          <w:iCs/>
        </w:rPr>
        <w:t>]</w:t>
      </w:r>
      <w:r>
        <w:rPr>
          <w:rFonts w:hint="eastAsia"/>
          <w:iCs/>
        </w:rPr>
        <w:t>：无</w:t>
      </w:r>
    </w:p>
    <w:p w14:paraId="7BD086B4" w14:textId="77777777" w:rsidR="00381DDA" w:rsidRDefault="00381DDA" w:rsidP="00381DDA">
      <w:pPr>
        <w:pStyle w:val="2"/>
        <w:rPr>
          <w:rFonts w:ascii="宋体" w:eastAsia="宋体" w:hAnsi="宋体"/>
          <w:lang w:eastAsia="zh-CN"/>
        </w:rPr>
      </w:pPr>
      <w:r>
        <w:rPr>
          <w:rFonts w:ascii="宋体" w:eastAsia="宋体" w:hAnsi="宋体"/>
          <w:lang w:eastAsia="zh-CN"/>
        </w:rPr>
        <w:t xml:space="preserve">3.4 </w:t>
      </w:r>
      <w:r>
        <w:rPr>
          <w:rFonts w:ascii="宋体" w:eastAsia="宋体" w:hAnsi="宋体" w:cs="Times New Roman"/>
          <w:bCs w:val="0"/>
        </w:rPr>
        <w:t xml:space="preserve">Use-Case </w:t>
      </w:r>
      <w:r>
        <w:rPr>
          <w:rFonts w:ascii="宋体" w:eastAsia="宋体" w:hAnsi="宋体" w:cs="Times New Roman"/>
          <w:bCs w:val="0"/>
          <w:lang w:eastAsia="zh-CN"/>
        </w:rPr>
        <w:t>“</w:t>
      </w:r>
      <w:r>
        <w:rPr>
          <w:rFonts w:ascii="宋体" w:eastAsia="宋体" w:hAnsi="宋体" w:cs="Times New Roman"/>
          <w:bCs w:val="0"/>
          <w:i/>
          <w:lang w:eastAsia="zh-CN"/>
        </w:rPr>
        <w:t>UC004</w:t>
      </w:r>
      <w:r>
        <w:rPr>
          <w:rFonts w:ascii="宋体" w:eastAsia="宋体" w:hAnsi="宋体" w:hint="eastAsia"/>
          <w:i/>
          <w:lang w:eastAsia="zh-CN"/>
        </w:rPr>
        <w:t>工作任务分解</w:t>
      </w:r>
      <w:r>
        <w:rPr>
          <w:rFonts w:ascii="宋体" w:eastAsia="宋体" w:hAnsi="宋体" w:cs="Times New Roman"/>
          <w:bCs w:val="0"/>
          <w:lang w:eastAsia="zh-CN"/>
        </w:rPr>
        <w:t>”</w:t>
      </w:r>
    </w:p>
    <w:p w14:paraId="09CCAC78" w14:textId="77777777" w:rsidR="00381DDA" w:rsidRDefault="00381DDA" w:rsidP="00381DDA">
      <w:pPr>
        <w:rPr>
          <w:rFonts w:ascii="宋体" w:hAnsi="宋体"/>
          <w:lang w:eastAsia="zh-CN"/>
        </w:rPr>
      </w:pPr>
      <w:r>
        <w:rPr>
          <w:rFonts w:ascii="宋体" w:hAnsi="宋体" w:hint="eastAsia"/>
        </w:rPr>
        <w:t>[名称]：UC004</w:t>
      </w:r>
      <w:r w:rsidRPr="006A33B1">
        <w:rPr>
          <w:rFonts w:ascii="宋体" w:hAnsi="宋体" w:hint="eastAsia"/>
        </w:rPr>
        <w:t>工作任务分解</w:t>
      </w:r>
    </w:p>
    <w:p w14:paraId="0C011B7D" w14:textId="77777777" w:rsidR="00381DDA" w:rsidRDefault="00381DDA" w:rsidP="00381DDA">
      <w:pPr>
        <w:rPr>
          <w:rFonts w:ascii="宋体" w:hAnsi="宋体"/>
        </w:rPr>
      </w:pPr>
      <w:r>
        <w:rPr>
          <w:rFonts w:ascii="宋体" w:hAnsi="宋体"/>
        </w:rPr>
        <w:t>[</w:t>
      </w:r>
      <w:r>
        <w:rPr>
          <w:rFonts w:ascii="宋体" w:hAnsi="宋体" w:hint="eastAsia"/>
        </w:rPr>
        <w:t>简介]：</w:t>
      </w:r>
      <w:r>
        <w:rPr>
          <w:lang w:val="fr-CA"/>
        </w:rPr>
        <w:t>员工可查看</w:t>
      </w:r>
      <w:r>
        <w:rPr>
          <w:rFonts w:hint="eastAsia"/>
          <w:lang w:val="fr-CA"/>
        </w:rPr>
        <w:t>责任</w:t>
      </w:r>
      <w:r>
        <w:rPr>
          <w:lang w:val="fr-CA"/>
        </w:rPr>
        <w:t>部门为本部门的</w:t>
      </w:r>
      <w:r>
        <w:rPr>
          <w:rFonts w:hint="eastAsia"/>
          <w:lang w:val="fr-CA" w:eastAsia="zh-CN"/>
        </w:rPr>
        <w:t>工作任务分解</w:t>
      </w:r>
      <w:r>
        <w:rPr>
          <w:lang w:val="fr-CA"/>
        </w:rPr>
        <w:t>，安监</w:t>
      </w:r>
      <w:r>
        <w:rPr>
          <w:rFonts w:hint="eastAsia"/>
          <w:lang w:val="fr-CA"/>
        </w:rPr>
        <w:t>/</w:t>
      </w:r>
      <w:r>
        <w:rPr>
          <w:rFonts w:hint="eastAsia"/>
          <w:lang w:val="fr-CA"/>
        </w:rPr>
        <w:t>保卫</w:t>
      </w:r>
      <w:r>
        <w:rPr>
          <w:lang w:val="fr-CA"/>
        </w:rPr>
        <w:t>部</w:t>
      </w:r>
      <w:r>
        <w:rPr>
          <w:rFonts w:hint="eastAsia"/>
          <w:lang w:val="fr-CA"/>
        </w:rPr>
        <w:t>所有</w:t>
      </w:r>
      <w:r>
        <w:rPr>
          <w:lang w:val="fr-CA"/>
        </w:rPr>
        <w:t>角色</w:t>
      </w:r>
      <w:r>
        <w:rPr>
          <w:rFonts w:hint="eastAsia"/>
          <w:lang w:val="fr-CA"/>
        </w:rPr>
        <w:t>、</w:t>
      </w:r>
      <w:r>
        <w:rPr>
          <w:lang w:val="fr-CA"/>
        </w:rPr>
        <w:t>公司领导</w:t>
      </w:r>
      <w:r>
        <w:rPr>
          <w:rFonts w:hint="eastAsia"/>
          <w:lang w:val="fr-CA"/>
        </w:rPr>
        <w:t>、</w:t>
      </w:r>
      <w:r>
        <w:rPr>
          <w:lang w:val="fr-CA"/>
        </w:rPr>
        <w:t>系统管理员可以查看所有</w:t>
      </w:r>
      <w:r>
        <w:rPr>
          <w:rFonts w:hint="eastAsia"/>
          <w:lang w:val="fr-CA" w:eastAsia="zh-CN"/>
        </w:rPr>
        <w:t>工作任务</w:t>
      </w:r>
      <w:r>
        <w:rPr>
          <w:lang w:val="fr-CA" w:eastAsia="zh-CN"/>
        </w:rPr>
        <w:t>分解</w:t>
      </w:r>
      <w:r>
        <w:rPr>
          <w:rFonts w:hint="eastAsia"/>
          <w:lang w:val="fr-CA" w:eastAsia="zh-CN"/>
        </w:rPr>
        <w:t>．</w:t>
      </w:r>
      <w:r w:rsidRPr="00980681">
        <w:rPr>
          <w:rFonts w:hint="eastAsia"/>
          <w:lang w:eastAsia="zh-CN"/>
        </w:rPr>
        <w:t>安监</w:t>
      </w:r>
      <w:r w:rsidRPr="00980681">
        <w:rPr>
          <w:lang w:eastAsia="zh-CN"/>
        </w:rPr>
        <w:t>/</w:t>
      </w:r>
      <w:r w:rsidRPr="00980681">
        <w:rPr>
          <w:rFonts w:hint="eastAsia"/>
          <w:lang w:eastAsia="zh-CN"/>
        </w:rPr>
        <w:t>保卫部安全质量管理员</w:t>
      </w:r>
      <w:r>
        <w:rPr>
          <w:rFonts w:hint="eastAsia"/>
          <w:lang w:eastAsia="zh-CN"/>
        </w:rPr>
        <w:t>，安全生产</w:t>
      </w:r>
      <w:r>
        <w:rPr>
          <w:lang w:eastAsia="zh-CN"/>
        </w:rPr>
        <w:t>部门的安全质量管理员</w:t>
      </w:r>
      <w:r>
        <w:rPr>
          <w:rFonts w:hint="eastAsia"/>
          <w:lang w:eastAsia="zh-CN"/>
        </w:rPr>
        <w:t>，责任</w:t>
      </w:r>
      <w:r>
        <w:rPr>
          <w:lang w:eastAsia="zh-CN"/>
        </w:rPr>
        <w:t>部门领导</w:t>
      </w:r>
      <w:r>
        <w:rPr>
          <w:rFonts w:hint="eastAsia"/>
          <w:lang w:eastAsia="zh-CN"/>
        </w:rPr>
        <w:t>，</w:t>
      </w:r>
      <w:r w:rsidRPr="002968CC">
        <w:rPr>
          <w:rFonts w:hint="eastAsia"/>
          <w:lang w:eastAsia="zh-CN"/>
        </w:rPr>
        <w:t>安全监察员</w:t>
      </w:r>
      <w:r w:rsidRPr="002968CC">
        <w:rPr>
          <w:rFonts w:hint="eastAsia"/>
          <w:lang w:eastAsia="zh-CN"/>
        </w:rPr>
        <w:t>/</w:t>
      </w:r>
      <w:r w:rsidRPr="002968CC">
        <w:rPr>
          <w:rFonts w:hint="eastAsia"/>
          <w:lang w:eastAsia="zh-CN"/>
        </w:rPr>
        <w:t>审核员</w:t>
      </w:r>
      <w:r>
        <w:rPr>
          <w:rFonts w:hint="eastAsia"/>
          <w:lang w:eastAsia="zh-CN"/>
        </w:rPr>
        <w:t>通过</w:t>
      </w:r>
      <w:r>
        <w:rPr>
          <w:lang w:eastAsia="zh-CN"/>
        </w:rPr>
        <w:t>工作任务分解的</w:t>
      </w:r>
      <w:r>
        <w:rPr>
          <w:rFonts w:hint="eastAsia"/>
          <w:lang w:eastAsia="zh-CN"/>
        </w:rPr>
        <w:t>各个</w:t>
      </w:r>
      <w:r>
        <w:rPr>
          <w:lang w:eastAsia="zh-CN"/>
        </w:rPr>
        <w:t>流程节点完成工作任务</w:t>
      </w:r>
      <w:r>
        <w:rPr>
          <w:rFonts w:hint="eastAsia"/>
          <w:lang w:eastAsia="zh-CN"/>
        </w:rPr>
        <w:t>流程</w:t>
      </w:r>
      <w:r>
        <w:rPr>
          <w:lang w:eastAsia="zh-CN"/>
        </w:rPr>
        <w:t>，归档后进行跟踪验证．</w:t>
      </w:r>
    </w:p>
    <w:p w14:paraId="21883E1D" w14:textId="77777777" w:rsidR="00381DDA" w:rsidRDefault="00381DDA" w:rsidP="00381DDA">
      <w:pPr>
        <w:rPr>
          <w:rFonts w:ascii="宋体" w:hAnsi="宋体"/>
          <w:lang w:eastAsia="zh-CN"/>
        </w:rPr>
      </w:pPr>
      <w:r>
        <w:rPr>
          <w:rFonts w:ascii="宋体" w:hAnsi="宋体" w:hint="eastAsia"/>
        </w:rPr>
        <w:t>[前置条件]：</w:t>
      </w:r>
      <w:r>
        <w:rPr>
          <w:rFonts w:ascii="宋体" w:hAnsi="宋体" w:hint="eastAsia"/>
          <w:lang w:eastAsia="zh-CN"/>
        </w:rPr>
        <w:t>具有员工，</w:t>
      </w:r>
      <w:r>
        <w:rPr>
          <w:lang w:val="fr-CA"/>
        </w:rPr>
        <w:t>安监</w:t>
      </w:r>
      <w:r>
        <w:rPr>
          <w:rFonts w:hint="eastAsia"/>
          <w:lang w:val="fr-CA"/>
        </w:rPr>
        <w:t>/</w:t>
      </w:r>
      <w:r>
        <w:rPr>
          <w:rFonts w:hint="eastAsia"/>
          <w:lang w:val="fr-CA"/>
        </w:rPr>
        <w:t>保卫</w:t>
      </w:r>
      <w:r>
        <w:rPr>
          <w:lang w:val="fr-CA"/>
        </w:rPr>
        <w:t>部</w:t>
      </w:r>
      <w:r>
        <w:rPr>
          <w:rFonts w:hint="eastAsia"/>
          <w:lang w:val="fr-CA"/>
        </w:rPr>
        <w:t>所有</w:t>
      </w:r>
      <w:r>
        <w:rPr>
          <w:lang w:val="fr-CA"/>
        </w:rPr>
        <w:t>角色</w:t>
      </w:r>
      <w:r>
        <w:rPr>
          <w:rFonts w:hint="eastAsia"/>
          <w:lang w:val="fr-CA" w:eastAsia="zh-CN"/>
        </w:rPr>
        <w:t>，</w:t>
      </w:r>
      <w:r>
        <w:rPr>
          <w:lang w:val="fr-CA"/>
        </w:rPr>
        <w:t>公司领导</w:t>
      </w:r>
      <w:r>
        <w:rPr>
          <w:rFonts w:hint="eastAsia"/>
          <w:lang w:val="fr-CA" w:eastAsia="zh-CN"/>
        </w:rPr>
        <w:t>，</w:t>
      </w:r>
      <w:r>
        <w:rPr>
          <w:lang w:val="fr-CA"/>
        </w:rPr>
        <w:t>系统管理员</w:t>
      </w:r>
      <w:r>
        <w:rPr>
          <w:rFonts w:hint="eastAsia"/>
          <w:lang w:val="fr-CA" w:eastAsia="zh-CN"/>
        </w:rPr>
        <w:t>，</w:t>
      </w:r>
      <w:r>
        <w:rPr>
          <w:lang w:eastAsia="zh-CN"/>
        </w:rPr>
        <w:t>安全质量管理员</w:t>
      </w:r>
      <w:r>
        <w:rPr>
          <w:rFonts w:hint="eastAsia"/>
          <w:lang w:eastAsia="zh-CN"/>
        </w:rPr>
        <w:t>，责任</w:t>
      </w:r>
      <w:r>
        <w:rPr>
          <w:lang w:eastAsia="zh-CN"/>
        </w:rPr>
        <w:t>部门领导</w:t>
      </w:r>
      <w:r>
        <w:rPr>
          <w:rFonts w:hint="eastAsia"/>
          <w:lang w:eastAsia="zh-CN"/>
        </w:rPr>
        <w:t>，</w:t>
      </w:r>
      <w:r w:rsidRPr="002968CC">
        <w:rPr>
          <w:rFonts w:hint="eastAsia"/>
          <w:lang w:eastAsia="zh-CN"/>
        </w:rPr>
        <w:t>安全监察员</w:t>
      </w:r>
      <w:r w:rsidRPr="002968CC">
        <w:rPr>
          <w:rFonts w:hint="eastAsia"/>
          <w:lang w:eastAsia="zh-CN"/>
        </w:rPr>
        <w:t>/</w:t>
      </w:r>
      <w:r w:rsidRPr="002968CC">
        <w:rPr>
          <w:rFonts w:hint="eastAsia"/>
          <w:lang w:eastAsia="zh-CN"/>
        </w:rPr>
        <w:t>审核员</w:t>
      </w:r>
      <w:r>
        <w:rPr>
          <w:rFonts w:ascii="宋体" w:hAnsi="宋体" w:hint="eastAsia"/>
          <w:lang w:eastAsia="zh-CN"/>
        </w:rPr>
        <w:t>权限且</w:t>
      </w:r>
      <w:r>
        <w:rPr>
          <w:rFonts w:ascii="宋体" w:hAnsi="宋体"/>
          <w:lang w:eastAsia="zh-CN"/>
        </w:rPr>
        <w:t>登录</w:t>
      </w:r>
    </w:p>
    <w:p w14:paraId="02C39EC1" w14:textId="77777777" w:rsidR="00381DDA" w:rsidRDefault="00381DDA" w:rsidP="00381DDA">
      <w:pPr>
        <w:jc w:val="left"/>
        <w:rPr>
          <w:rFonts w:ascii="宋体" w:hAnsi="宋体"/>
        </w:rPr>
      </w:pPr>
      <w:r>
        <w:rPr>
          <w:rFonts w:ascii="宋体" w:hAnsi="宋体" w:hint="eastAsia"/>
        </w:rPr>
        <w:t>{事件流}</w:t>
      </w:r>
    </w:p>
    <w:p w14:paraId="25ADF8C7" w14:textId="77777777" w:rsidR="00381DDA" w:rsidRDefault="00381DDA" w:rsidP="00381DDA">
      <w:pPr>
        <w:jc w:val="left"/>
        <w:rPr>
          <w:rFonts w:ascii="宋体" w:hAnsi="宋体"/>
        </w:rPr>
      </w:pPr>
      <w:r>
        <w:rPr>
          <w:rFonts w:ascii="宋体" w:hAnsi="宋体" w:hint="eastAsia"/>
        </w:rPr>
        <w:t>[主事件流]：</w:t>
      </w:r>
    </w:p>
    <w:p w14:paraId="1E2DB9A6" w14:textId="77777777" w:rsidR="00381DDA" w:rsidRDefault="00381DDA" w:rsidP="00381DDA">
      <w:pPr>
        <w:pStyle w:val="11"/>
        <w:ind w:firstLineChars="0" w:firstLine="0"/>
        <w:jc w:val="left"/>
        <w:rPr>
          <w:rFonts w:ascii="宋体" w:hAnsi="宋体"/>
        </w:rPr>
      </w:pPr>
      <w:r>
        <w:rPr>
          <w:rFonts w:ascii="宋体" w:hAnsi="宋体" w:hint="eastAsia"/>
          <w:lang w:eastAsia="zh-CN"/>
        </w:rPr>
        <w:t>1.单击纠正预防</w:t>
      </w:r>
      <w:r>
        <w:rPr>
          <w:rFonts w:ascii="宋体" w:hAnsi="宋体"/>
          <w:lang w:eastAsia="zh-CN"/>
        </w:rPr>
        <w:t>下的工作任务</w:t>
      </w:r>
      <w:r>
        <w:rPr>
          <w:rFonts w:ascii="宋体" w:hAnsi="宋体" w:hint="eastAsia"/>
          <w:lang w:eastAsia="zh-CN"/>
        </w:rPr>
        <w:t>分解</w:t>
      </w:r>
      <w:r>
        <w:rPr>
          <w:rFonts w:ascii="宋体" w:hAnsi="宋体"/>
          <w:lang w:eastAsia="zh-CN"/>
        </w:rPr>
        <w:t>二级菜单</w:t>
      </w:r>
      <w:r>
        <w:rPr>
          <w:rFonts w:ascii="宋体" w:hAnsi="宋体" w:hint="eastAsia"/>
          <w:lang w:eastAsia="zh-CN"/>
        </w:rPr>
        <w:t>，进入</w:t>
      </w:r>
      <w:r>
        <w:rPr>
          <w:rFonts w:ascii="宋体" w:hAnsi="宋体"/>
          <w:lang w:eastAsia="zh-CN"/>
        </w:rPr>
        <w:t>工作任务分解查询页面,用例</w:t>
      </w:r>
      <w:r>
        <w:rPr>
          <w:rFonts w:ascii="宋体" w:hAnsi="宋体"/>
        </w:rPr>
        <w:t>开始</w:t>
      </w:r>
    </w:p>
    <w:p w14:paraId="5B37C721" w14:textId="77777777" w:rsidR="00381DDA" w:rsidRDefault="00381DDA" w:rsidP="00381DDA">
      <w:pPr>
        <w:pStyle w:val="11"/>
        <w:ind w:firstLineChars="0" w:firstLine="0"/>
        <w:jc w:val="left"/>
        <w:rPr>
          <w:rFonts w:ascii="宋体" w:hAnsi="宋体"/>
          <w:lang w:eastAsia="zh-CN"/>
        </w:rPr>
      </w:pPr>
      <w:r>
        <w:rPr>
          <w:rFonts w:ascii="宋体" w:hAnsi="宋体"/>
          <w:lang w:eastAsia="zh-CN"/>
        </w:rPr>
        <w:t>2.</w:t>
      </w:r>
      <w:r>
        <w:rPr>
          <w:rFonts w:ascii="宋体" w:hAnsi="宋体" w:hint="eastAsia"/>
          <w:lang w:eastAsia="zh-CN"/>
        </w:rPr>
        <w:t>页面</w:t>
      </w:r>
      <w:r>
        <w:rPr>
          <w:rFonts w:ascii="宋体" w:hAnsi="宋体"/>
          <w:lang w:eastAsia="zh-CN"/>
        </w:rPr>
        <w:t>显示查询条件:</w:t>
      </w:r>
      <w:r>
        <w:rPr>
          <w:rFonts w:ascii="宋体" w:hAnsi="宋体" w:hint="eastAsia"/>
          <w:lang w:eastAsia="zh-CN"/>
        </w:rPr>
        <w:t>任务编号</w:t>
      </w:r>
      <w:r>
        <w:rPr>
          <w:rFonts w:ascii="宋体" w:hAnsi="宋体"/>
          <w:lang w:eastAsia="zh-CN"/>
        </w:rPr>
        <w:t>(</w:t>
      </w:r>
      <w:r>
        <w:rPr>
          <w:rFonts w:ascii="宋体" w:hAnsi="宋体" w:hint="eastAsia"/>
          <w:lang w:eastAsia="zh-CN"/>
        </w:rPr>
        <w:t>文本框</w:t>
      </w:r>
      <w:r>
        <w:rPr>
          <w:rFonts w:ascii="宋体" w:hAnsi="宋体"/>
          <w:lang w:eastAsia="zh-CN"/>
        </w:rPr>
        <w:t>),</w:t>
      </w:r>
      <w:r>
        <w:rPr>
          <w:rFonts w:ascii="宋体" w:hAnsi="宋体" w:hint="eastAsia"/>
          <w:lang w:eastAsia="zh-CN"/>
        </w:rPr>
        <w:t>任务</w:t>
      </w:r>
      <w:r>
        <w:rPr>
          <w:rFonts w:ascii="宋体" w:hAnsi="宋体"/>
          <w:lang w:eastAsia="zh-CN"/>
        </w:rPr>
        <w:t>类型(</w:t>
      </w:r>
      <w:r>
        <w:rPr>
          <w:rFonts w:ascii="宋体" w:hAnsi="宋体" w:hint="eastAsia"/>
          <w:lang w:eastAsia="zh-CN"/>
        </w:rPr>
        <w:t>下拉</w:t>
      </w:r>
      <w:r>
        <w:rPr>
          <w:rFonts w:ascii="宋体" w:hAnsi="宋体"/>
          <w:lang w:eastAsia="zh-CN"/>
        </w:rPr>
        <w:t>菜单</w:t>
      </w:r>
      <w:r>
        <w:rPr>
          <w:rFonts w:ascii="宋体" w:hAnsi="宋体" w:hint="eastAsia"/>
          <w:lang w:eastAsia="zh-CN"/>
        </w:rPr>
        <w:t>,</w:t>
      </w:r>
      <w:r>
        <w:rPr>
          <w:rFonts w:ascii="宋体" w:hAnsi="宋体"/>
          <w:lang w:eastAsia="zh-CN"/>
        </w:rPr>
        <w:t>单选,数据有:</w:t>
      </w:r>
      <w:r>
        <w:rPr>
          <w:rFonts w:ascii="宋体" w:hAnsi="宋体" w:hint="eastAsia"/>
          <w:lang w:eastAsia="zh-CN"/>
        </w:rPr>
        <w:t>全部</w:t>
      </w:r>
      <w:r>
        <w:rPr>
          <w:rFonts w:ascii="宋体" w:hAnsi="宋体"/>
          <w:lang w:eastAsia="zh-CN"/>
        </w:rPr>
        <w:t>,</w:t>
      </w:r>
      <w:r w:rsidRPr="003E3C61">
        <w:rPr>
          <w:rFonts w:ascii="宋体" w:hAnsi="宋体"/>
          <w:lang w:eastAsia="zh-CN"/>
        </w:rPr>
        <w:t xml:space="preserve"> 安委会任务</w:t>
      </w:r>
      <w:r w:rsidRPr="003E3C61">
        <w:rPr>
          <w:rFonts w:ascii="宋体" w:hAnsi="宋体" w:hint="cs"/>
          <w:lang w:eastAsia="zh-CN"/>
        </w:rPr>
        <w:t>,</w:t>
      </w:r>
      <w:r w:rsidRPr="003E3C61">
        <w:rPr>
          <w:rFonts w:ascii="宋体" w:hAnsi="宋体"/>
          <w:lang w:eastAsia="zh-CN"/>
        </w:rPr>
        <w:t xml:space="preserve"> 安全重要工作要求</w:t>
      </w:r>
      <w:r w:rsidRPr="003E3C61">
        <w:rPr>
          <w:rFonts w:ascii="宋体" w:hAnsi="宋体" w:hint="cs"/>
          <w:lang w:eastAsia="zh-CN"/>
        </w:rPr>
        <w:t>,</w:t>
      </w:r>
      <w:r w:rsidRPr="003E3C61">
        <w:rPr>
          <w:rFonts w:ascii="宋体" w:hAnsi="宋体"/>
          <w:lang w:eastAsia="zh-CN"/>
        </w:rPr>
        <w:t xml:space="preserve"> 飞行品质例会要求</w:t>
      </w:r>
      <w:r w:rsidRPr="003E3C61">
        <w:rPr>
          <w:rFonts w:ascii="宋体" w:hAnsi="宋体" w:hint="cs"/>
          <w:lang w:eastAsia="zh-CN"/>
        </w:rPr>
        <w:t>,</w:t>
      </w:r>
      <w:r w:rsidRPr="003E3C61">
        <w:rPr>
          <w:rFonts w:ascii="宋体" w:hAnsi="宋体"/>
          <w:lang w:eastAsia="zh-CN"/>
        </w:rPr>
        <w:t xml:space="preserve"> 安全风险通告要求</w:t>
      </w:r>
      <w:r w:rsidRPr="003E3C61">
        <w:rPr>
          <w:rFonts w:ascii="宋体" w:hAnsi="宋体" w:hint="cs"/>
          <w:lang w:eastAsia="zh-CN"/>
        </w:rPr>
        <w:t>,</w:t>
      </w:r>
      <w:r w:rsidRPr="003E3C61">
        <w:rPr>
          <w:rFonts w:ascii="宋体" w:hAnsi="宋体"/>
          <w:lang w:eastAsia="zh-CN"/>
        </w:rPr>
        <w:t xml:space="preserve"> 其他任务要求</w:t>
      </w:r>
      <w:r w:rsidRPr="003E3C61">
        <w:rPr>
          <w:rFonts w:ascii="宋体" w:hAnsi="宋体" w:hint="cs"/>
          <w:lang w:eastAsia="zh-CN"/>
        </w:rPr>
        <w:t>,</w:t>
      </w:r>
      <w:r w:rsidRPr="003E3C61">
        <w:rPr>
          <w:rFonts w:ascii="宋体" w:hAnsi="宋体"/>
          <w:lang w:eastAsia="zh-CN"/>
        </w:rPr>
        <w:t xml:space="preserve"> 局方文件要求</w:t>
      </w:r>
      <w:r w:rsidRPr="003E3C61">
        <w:rPr>
          <w:rFonts w:ascii="宋体" w:hAnsi="宋体" w:hint="cs"/>
          <w:lang w:eastAsia="zh-CN"/>
        </w:rPr>
        <w:t>,</w:t>
      </w:r>
      <w:r w:rsidRPr="003E3C61">
        <w:rPr>
          <w:rFonts w:ascii="宋体" w:hAnsi="宋体"/>
          <w:lang w:eastAsia="zh-CN"/>
        </w:rPr>
        <w:t xml:space="preserve"> 安全绩效指标预警</w:t>
      </w:r>
      <w:r w:rsidRPr="003E3C61">
        <w:rPr>
          <w:rFonts w:ascii="宋体" w:hAnsi="宋体" w:hint="cs"/>
          <w:lang w:eastAsia="zh-CN"/>
        </w:rPr>
        <w:t>,</w:t>
      </w:r>
      <w:r w:rsidRPr="003E3C61">
        <w:rPr>
          <w:rFonts w:ascii="宋体" w:hAnsi="宋体"/>
          <w:lang w:eastAsia="zh-CN"/>
        </w:rPr>
        <w:t xml:space="preserve"> 关键风险预警</w:t>
      </w:r>
      <w:r>
        <w:rPr>
          <w:rFonts w:ascii="宋体" w:hAnsi="宋体"/>
          <w:lang w:eastAsia="zh-CN"/>
        </w:rPr>
        <w:t>),</w:t>
      </w:r>
      <w:r>
        <w:rPr>
          <w:rFonts w:ascii="宋体" w:hAnsi="宋体" w:hint="eastAsia"/>
          <w:lang w:eastAsia="zh-CN"/>
        </w:rPr>
        <w:t>任务</w:t>
      </w:r>
      <w:r>
        <w:rPr>
          <w:rFonts w:ascii="宋体" w:hAnsi="宋体"/>
          <w:lang w:eastAsia="zh-CN"/>
        </w:rPr>
        <w:t>依据(</w:t>
      </w:r>
      <w:r>
        <w:rPr>
          <w:rFonts w:ascii="宋体" w:hAnsi="宋体" w:hint="eastAsia"/>
          <w:lang w:eastAsia="zh-CN"/>
        </w:rPr>
        <w:t>文本框</w:t>
      </w:r>
      <w:r>
        <w:rPr>
          <w:rFonts w:ascii="宋体" w:hAnsi="宋体"/>
          <w:lang w:eastAsia="zh-CN"/>
        </w:rPr>
        <w:t>,模糊查询),</w:t>
      </w:r>
      <w:r>
        <w:rPr>
          <w:rFonts w:ascii="宋体" w:hAnsi="宋体" w:hint="eastAsia"/>
          <w:lang w:eastAsia="zh-CN"/>
        </w:rPr>
        <w:t>起始</w:t>
      </w:r>
      <w:r>
        <w:rPr>
          <w:rFonts w:ascii="宋体" w:hAnsi="宋体"/>
          <w:lang w:eastAsia="zh-CN"/>
        </w:rPr>
        <w:t>发布日期(</w:t>
      </w:r>
      <w:r>
        <w:rPr>
          <w:rFonts w:ascii="宋体" w:hAnsi="宋体" w:hint="eastAsia"/>
          <w:lang w:eastAsia="zh-CN"/>
        </w:rPr>
        <w:t>文本框</w:t>
      </w:r>
      <w:r>
        <w:rPr>
          <w:rFonts w:ascii="宋体" w:hAnsi="宋体"/>
          <w:lang w:eastAsia="zh-CN"/>
        </w:rPr>
        <w:t>,日期选择),终止发布日期(</w:t>
      </w:r>
      <w:r>
        <w:rPr>
          <w:rFonts w:ascii="宋体" w:hAnsi="宋体" w:hint="eastAsia"/>
          <w:lang w:eastAsia="zh-CN"/>
        </w:rPr>
        <w:t>文本框</w:t>
      </w:r>
      <w:r>
        <w:rPr>
          <w:rFonts w:ascii="宋体" w:hAnsi="宋体"/>
          <w:lang w:eastAsia="zh-CN"/>
        </w:rPr>
        <w:t>,日期选择),工作内容(</w:t>
      </w:r>
      <w:r>
        <w:rPr>
          <w:rFonts w:ascii="宋体" w:hAnsi="宋体" w:hint="eastAsia"/>
          <w:lang w:eastAsia="zh-CN"/>
        </w:rPr>
        <w:t>文本框</w:t>
      </w:r>
      <w:r>
        <w:rPr>
          <w:rFonts w:ascii="宋体" w:hAnsi="宋体"/>
          <w:lang w:eastAsia="zh-CN"/>
        </w:rPr>
        <w:t>,模糊查询),</w:t>
      </w:r>
      <w:r w:rsidRPr="00965E31">
        <w:rPr>
          <w:rFonts w:hint="eastAsia"/>
          <w:lang w:eastAsia="zh-CN"/>
        </w:rPr>
        <w:t xml:space="preserve"> </w:t>
      </w:r>
      <w:r>
        <w:rPr>
          <w:rFonts w:hint="eastAsia"/>
          <w:lang w:eastAsia="zh-CN"/>
        </w:rPr>
        <w:t>任务</w:t>
      </w:r>
      <w:r>
        <w:rPr>
          <w:lang w:eastAsia="zh-CN"/>
        </w:rPr>
        <w:t>明细状态</w:t>
      </w:r>
      <w:r>
        <w:rPr>
          <w:rFonts w:hint="eastAsia"/>
          <w:lang w:eastAsia="zh-CN"/>
        </w:rPr>
        <w:t>(</w:t>
      </w:r>
      <w:r>
        <w:rPr>
          <w:rFonts w:hint="eastAsia"/>
          <w:lang w:eastAsia="zh-CN"/>
        </w:rPr>
        <w:t>下拉框</w:t>
      </w:r>
      <w:r>
        <w:rPr>
          <w:rFonts w:hint="eastAsia"/>
          <w:lang w:eastAsia="zh-CN"/>
        </w:rPr>
        <w:t>,</w:t>
      </w:r>
      <w:r>
        <w:rPr>
          <w:lang w:eastAsia="zh-CN"/>
        </w:rPr>
        <w:t>多选</w:t>
      </w:r>
      <w:r>
        <w:rPr>
          <w:rFonts w:hint="eastAsia"/>
          <w:lang w:eastAsia="zh-CN"/>
        </w:rPr>
        <w:t>,</w:t>
      </w:r>
      <w:r>
        <w:rPr>
          <w:lang w:eastAsia="zh-CN"/>
        </w:rPr>
        <w:t>数据有</w:t>
      </w:r>
      <w:r>
        <w:rPr>
          <w:lang w:eastAsia="zh-CN"/>
        </w:rPr>
        <w:t>:</w:t>
      </w:r>
      <w:r w:rsidRPr="00965E31">
        <w:rPr>
          <w:rFonts w:hint="eastAsia"/>
          <w:lang w:eastAsia="zh-CN"/>
        </w:rPr>
        <w:t xml:space="preserve"> </w:t>
      </w:r>
      <w:r>
        <w:rPr>
          <w:rFonts w:hint="eastAsia"/>
          <w:lang w:eastAsia="zh-CN"/>
        </w:rPr>
        <w:t>编辑中</w:t>
      </w:r>
      <w:r>
        <w:rPr>
          <w:lang w:eastAsia="zh-CN"/>
        </w:rPr>
        <w:t>、</w:t>
      </w:r>
      <w:r>
        <w:rPr>
          <w:rFonts w:hint="eastAsia"/>
          <w:lang w:eastAsia="zh-CN"/>
        </w:rPr>
        <w:t>措施制定</w:t>
      </w:r>
      <w:r>
        <w:rPr>
          <w:lang w:eastAsia="zh-CN"/>
        </w:rPr>
        <w:t>中</w:t>
      </w:r>
      <w:r>
        <w:rPr>
          <w:rFonts w:hint="eastAsia"/>
          <w:lang w:eastAsia="zh-CN"/>
        </w:rPr>
        <w:t>、审核中、措施落实中、跟踪验证中</w:t>
      </w:r>
      <w:r>
        <w:rPr>
          <w:lang w:eastAsia="zh-CN"/>
        </w:rPr>
        <w:t>,</w:t>
      </w:r>
      <w:r>
        <w:rPr>
          <w:rFonts w:hint="eastAsia"/>
          <w:lang w:eastAsia="zh-CN"/>
        </w:rPr>
        <w:t xml:space="preserve"> </w:t>
      </w:r>
      <w:r>
        <w:rPr>
          <w:rFonts w:hint="eastAsia"/>
          <w:lang w:eastAsia="zh-CN"/>
        </w:rPr>
        <w:t>已验证</w:t>
      </w:r>
      <w:r>
        <w:rPr>
          <w:rFonts w:hint="eastAsia"/>
          <w:lang w:eastAsia="zh-CN"/>
        </w:rPr>
        <w:t>)</w:t>
      </w:r>
      <w:r>
        <w:rPr>
          <w:lang w:eastAsia="zh-CN"/>
        </w:rPr>
        <w:t>,</w:t>
      </w:r>
      <w:r w:rsidRPr="00046534">
        <w:rPr>
          <w:rFonts w:hint="eastAsia"/>
          <w:lang w:eastAsia="zh-CN"/>
        </w:rPr>
        <w:t xml:space="preserve"> </w:t>
      </w:r>
      <w:r>
        <w:rPr>
          <w:rFonts w:hint="eastAsia"/>
          <w:lang w:eastAsia="zh-CN"/>
        </w:rPr>
        <w:t>责任</w:t>
      </w:r>
      <w:r>
        <w:rPr>
          <w:lang w:eastAsia="zh-CN"/>
        </w:rPr>
        <w:t>部门</w:t>
      </w:r>
      <w:r>
        <w:rPr>
          <w:rFonts w:hint="eastAsia"/>
          <w:lang w:eastAsia="zh-CN"/>
        </w:rPr>
        <w:t>(</w:t>
      </w:r>
      <w:r>
        <w:rPr>
          <w:rFonts w:hint="eastAsia"/>
          <w:lang w:eastAsia="zh-CN"/>
        </w:rPr>
        <w:t>下拉框</w:t>
      </w:r>
      <w:r>
        <w:rPr>
          <w:rFonts w:hint="eastAsia"/>
          <w:lang w:eastAsia="zh-CN"/>
        </w:rPr>
        <w:t>,</w:t>
      </w:r>
      <w:r w:rsidRPr="0055307E">
        <w:rPr>
          <w:lang w:eastAsia="zh-CN"/>
        </w:rPr>
        <w:t xml:space="preserve"> </w:t>
      </w:r>
      <w:r>
        <w:rPr>
          <w:lang w:eastAsia="zh-CN"/>
        </w:rPr>
        <w:t>选择一级部门</w:t>
      </w:r>
      <w:r>
        <w:rPr>
          <w:rFonts w:hint="eastAsia"/>
          <w:lang w:eastAsia="zh-CN"/>
        </w:rPr>
        <w:t>)</w:t>
      </w:r>
      <w:r>
        <w:rPr>
          <w:lang w:eastAsia="zh-CN"/>
        </w:rPr>
        <w:t>,</w:t>
      </w:r>
      <w:r w:rsidRPr="0019234F">
        <w:rPr>
          <w:rFonts w:hint="eastAsia"/>
          <w:lang w:eastAsia="zh-CN"/>
        </w:rPr>
        <w:t xml:space="preserve"> </w:t>
      </w:r>
      <w:r>
        <w:rPr>
          <w:rFonts w:hint="eastAsia"/>
          <w:lang w:eastAsia="zh-CN"/>
        </w:rPr>
        <w:t>完成</w:t>
      </w:r>
      <w:r>
        <w:rPr>
          <w:lang w:eastAsia="zh-CN"/>
        </w:rPr>
        <w:t>状态</w:t>
      </w:r>
      <w:r>
        <w:rPr>
          <w:rFonts w:hint="eastAsia"/>
          <w:lang w:eastAsia="zh-CN"/>
        </w:rPr>
        <w:t>(</w:t>
      </w:r>
      <w:r>
        <w:rPr>
          <w:rFonts w:hint="eastAsia"/>
          <w:lang w:eastAsia="zh-CN"/>
        </w:rPr>
        <w:t>下拉框</w:t>
      </w:r>
      <w:r>
        <w:rPr>
          <w:lang w:eastAsia="zh-CN"/>
        </w:rPr>
        <w:t>,</w:t>
      </w:r>
      <w:r>
        <w:rPr>
          <w:lang w:eastAsia="zh-CN"/>
        </w:rPr>
        <w:t>单选</w:t>
      </w:r>
      <w:r>
        <w:rPr>
          <w:lang w:eastAsia="zh-CN"/>
        </w:rPr>
        <w:t>,</w:t>
      </w:r>
      <w:r>
        <w:rPr>
          <w:lang w:eastAsia="zh-CN"/>
        </w:rPr>
        <w:t>数据有</w:t>
      </w:r>
      <w:r>
        <w:rPr>
          <w:lang w:eastAsia="zh-CN"/>
        </w:rPr>
        <w:t>:</w:t>
      </w:r>
      <w:r w:rsidRPr="000C0254">
        <w:rPr>
          <w:lang w:eastAsia="zh-CN"/>
        </w:rPr>
        <w:t xml:space="preserve"> </w:t>
      </w:r>
      <w:r>
        <w:rPr>
          <w:lang w:eastAsia="zh-CN"/>
        </w:rPr>
        <w:t>未完成、已完成</w:t>
      </w:r>
      <w:r>
        <w:rPr>
          <w:rFonts w:hint="eastAsia"/>
          <w:lang w:eastAsia="zh-CN"/>
        </w:rPr>
        <w:t>)</w:t>
      </w:r>
      <w:r>
        <w:rPr>
          <w:lang w:eastAsia="zh-CN"/>
        </w:rPr>
        <w:t>,</w:t>
      </w:r>
      <w:r>
        <w:rPr>
          <w:lang w:eastAsia="zh-CN"/>
        </w:rPr>
        <w:t>起始完成日期</w:t>
      </w:r>
      <w:r>
        <w:rPr>
          <w:lang w:eastAsia="zh-CN"/>
        </w:rPr>
        <w:t>(</w:t>
      </w:r>
      <w:r>
        <w:rPr>
          <w:rFonts w:hint="eastAsia"/>
          <w:lang w:eastAsia="zh-CN"/>
        </w:rPr>
        <w:t>文本框</w:t>
      </w:r>
      <w:r>
        <w:rPr>
          <w:lang w:eastAsia="zh-CN"/>
        </w:rPr>
        <w:t>,</w:t>
      </w:r>
      <w:r>
        <w:rPr>
          <w:lang w:eastAsia="zh-CN"/>
        </w:rPr>
        <w:t>日期选择</w:t>
      </w:r>
      <w:r>
        <w:rPr>
          <w:lang w:eastAsia="zh-CN"/>
        </w:rPr>
        <w:t>),</w:t>
      </w:r>
      <w:r>
        <w:rPr>
          <w:lang w:eastAsia="zh-CN"/>
        </w:rPr>
        <w:t>终止完成日期</w:t>
      </w:r>
      <w:r>
        <w:rPr>
          <w:lang w:eastAsia="zh-CN"/>
        </w:rPr>
        <w:t>(</w:t>
      </w:r>
      <w:r>
        <w:rPr>
          <w:rFonts w:hint="eastAsia"/>
          <w:lang w:eastAsia="zh-CN"/>
        </w:rPr>
        <w:t>文本框</w:t>
      </w:r>
      <w:r>
        <w:rPr>
          <w:lang w:eastAsia="zh-CN"/>
        </w:rPr>
        <w:t>,</w:t>
      </w:r>
      <w:r>
        <w:rPr>
          <w:lang w:eastAsia="zh-CN"/>
        </w:rPr>
        <w:t>日期选择</w:t>
      </w:r>
      <w:r>
        <w:rPr>
          <w:lang w:eastAsia="zh-CN"/>
        </w:rPr>
        <w:t>),</w:t>
      </w:r>
      <w:r w:rsidRPr="00D17481">
        <w:rPr>
          <w:lang w:eastAsia="zh-CN"/>
        </w:rPr>
        <w:t xml:space="preserve"> </w:t>
      </w:r>
      <w:r>
        <w:rPr>
          <w:lang w:eastAsia="zh-CN"/>
        </w:rPr>
        <w:t>根据</w:t>
      </w:r>
      <w:r>
        <w:rPr>
          <w:rFonts w:hint="eastAsia"/>
          <w:lang w:eastAsia="zh-CN"/>
        </w:rPr>
        <w:t>部门</w:t>
      </w:r>
      <w:r>
        <w:rPr>
          <w:lang w:eastAsia="zh-CN"/>
        </w:rPr>
        <w:t>任务过滤</w:t>
      </w:r>
      <w:r>
        <w:rPr>
          <w:rFonts w:hint="eastAsia"/>
          <w:lang w:eastAsia="zh-CN"/>
        </w:rPr>
        <w:t>(</w:t>
      </w:r>
      <w:r>
        <w:rPr>
          <w:rFonts w:hint="eastAsia"/>
          <w:lang w:eastAsia="zh-CN"/>
        </w:rPr>
        <w:t>单选框</w:t>
      </w:r>
      <w:r>
        <w:rPr>
          <w:rFonts w:hint="eastAsia"/>
          <w:lang w:eastAsia="zh-CN"/>
        </w:rPr>
        <w:t>)</w:t>
      </w:r>
    </w:p>
    <w:p w14:paraId="05DF352D" w14:textId="77777777" w:rsidR="00381DDA" w:rsidRPr="004F6A12" w:rsidRDefault="00381DDA" w:rsidP="00381DDA">
      <w:pPr>
        <w:pStyle w:val="11"/>
        <w:ind w:firstLineChars="0" w:firstLine="0"/>
        <w:jc w:val="left"/>
        <w:rPr>
          <w:rFonts w:ascii="宋体" w:hAnsi="宋体"/>
          <w:lang w:eastAsia="zh-CN"/>
        </w:rPr>
      </w:pPr>
      <w:r>
        <w:rPr>
          <w:rFonts w:ascii="宋体" w:hAnsi="宋体" w:hint="eastAsia"/>
          <w:szCs w:val="21"/>
          <w:lang w:eastAsia="zh-CN"/>
        </w:rPr>
        <w:t>3.根据</w:t>
      </w:r>
      <w:r>
        <w:rPr>
          <w:rFonts w:ascii="宋体" w:hAnsi="宋体"/>
          <w:szCs w:val="21"/>
          <w:lang w:eastAsia="zh-CN"/>
        </w:rPr>
        <w:t>条件过滤，</w:t>
      </w:r>
      <w:r>
        <w:rPr>
          <w:rFonts w:ascii="宋体" w:hAnsi="宋体" w:hint="eastAsia"/>
          <w:szCs w:val="21"/>
          <w:lang w:eastAsia="zh-CN"/>
        </w:rPr>
        <w:t>单击</w:t>
      </w:r>
      <w:r>
        <w:rPr>
          <w:rFonts w:hint="eastAsia"/>
          <w:iCs/>
          <w:szCs w:val="21"/>
          <w:lang w:eastAsia="zh-CN"/>
        </w:rPr>
        <w:t>【查询】</w:t>
      </w:r>
      <w:r>
        <w:rPr>
          <w:rFonts w:ascii="宋体" w:hAnsi="宋体"/>
          <w:szCs w:val="21"/>
          <w:lang w:eastAsia="zh-CN"/>
        </w:rPr>
        <w:t>按钮,显示结果为：</w:t>
      </w:r>
      <w:r>
        <w:rPr>
          <w:rFonts w:ascii="宋体" w:hAnsi="宋体" w:hint="eastAsia"/>
          <w:szCs w:val="21"/>
          <w:lang w:eastAsia="zh-CN"/>
        </w:rPr>
        <w:t>编号</w:t>
      </w:r>
      <w:r>
        <w:rPr>
          <w:rFonts w:ascii="宋体" w:hAnsi="宋体"/>
          <w:szCs w:val="21"/>
          <w:lang w:eastAsia="zh-CN"/>
        </w:rPr>
        <w:t>,任务类型,任务依据,工作内容,发布日期,责任部门,发布日期,当前状态</w:t>
      </w:r>
      <w:r>
        <w:rPr>
          <w:rFonts w:ascii="宋体" w:hAnsi="宋体" w:hint="eastAsia"/>
          <w:szCs w:val="21"/>
          <w:lang w:eastAsia="zh-CN"/>
        </w:rPr>
        <w:t>．R3</w:t>
      </w:r>
    </w:p>
    <w:p w14:paraId="5F07C04F" w14:textId="77777777" w:rsidR="00381DDA" w:rsidRDefault="00381DDA" w:rsidP="00381DDA">
      <w:pPr>
        <w:pStyle w:val="11"/>
        <w:ind w:firstLineChars="0"/>
        <w:jc w:val="left"/>
        <w:rPr>
          <w:rFonts w:ascii="宋体" w:hAnsi="宋体"/>
          <w:lang w:eastAsia="zh-CN"/>
        </w:rPr>
      </w:pPr>
      <w:r>
        <w:rPr>
          <w:rFonts w:ascii="宋体" w:hAnsi="宋体" w:hint="eastAsia"/>
          <w:lang w:eastAsia="zh-CN"/>
        </w:rPr>
        <w:lastRenderedPageBreak/>
        <w:t>3a.新建</w:t>
      </w:r>
    </w:p>
    <w:p w14:paraId="4769830C" w14:textId="77777777" w:rsidR="00381DDA" w:rsidRDefault="00381DDA" w:rsidP="00381DDA">
      <w:pPr>
        <w:pStyle w:val="11"/>
        <w:ind w:firstLineChars="0"/>
        <w:jc w:val="left"/>
        <w:rPr>
          <w:rFonts w:ascii="宋体" w:hAnsi="宋体"/>
          <w:lang w:eastAsia="zh-CN"/>
        </w:rPr>
      </w:pPr>
      <w:r>
        <w:rPr>
          <w:rFonts w:ascii="宋体" w:hAnsi="宋体" w:hint="eastAsia"/>
          <w:lang w:eastAsia="zh-CN"/>
        </w:rPr>
        <w:t>3b.查看</w:t>
      </w:r>
    </w:p>
    <w:p w14:paraId="35D52FDD" w14:textId="77777777" w:rsidR="00381DDA" w:rsidRDefault="00381DDA" w:rsidP="00381DDA">
      <w:pPr>
        <w:pStyle w:val="11"/>
        <w:ind w:firstLineChars="0"/>
        <w:jc w:val="left"/>
        <w:rPr>
          <w:rFonts w:ascii="宋体" w:hAnsi="宋体"/>
          <w:lang w:eastAsia="zh-CN"/>
        </w:rPr>
      </w:pPr>
      <w:r>
        <w:rPr>
          <w:rFonts w:ascii="宋体" w:hAnsi="宋体" w:hint="eastAsia"/>
          <w:lang w:eastAsia="zh-CN"/>
        </w:rPr>
        <w:t>3c.删除</w:t>
      </w:r>
    </w:p>
    <w:p w14:paraId="4E99F638" w14:textId="77777777" w:rsidR="00381DDA" w:rsidRDefault="00381DDA" w:rsidP="00381DDA">
      <w:pPr>
        <w:pStyle w:val="11"/>
        <w:ind w:firstLineChars="0"/>
        <w:jc w:val="left"/>
        <w:rPr>
          <w:rFonts w:ascii="宋体" w:hAnsi="宋体"/>
          <w:lang w:eastAsia="zh-CN"/>
        </w:rPr>
      </w:pPr>
      <w:r>
        <w:rPr>
          <w:rFonts w:ascii="宋体" w:hAnsi="宋体" w:hint="eastAsia"/>
          <w:lang w:eastAsia="zh-CN"/>
        </w:rPr>
        <w:t>3d.修改</w:t>
      </w:r>
    </w:p>
    <w:p w14:paraId="0387A062" w14:textId="77777777" w:rsidR="00381DDA" w:rsidRDefault="00381DDA" w:rsidP="00381DDA">
      <w:pPr>
        <w:pStyle w:val="11"/>
        <w:ind w:firstLineChars="0"/>
        <w:jc w:val="left"/>
        <w:rPr>
          <w:rFonts w:ascii="宋体" w:hAnsi="宋体"/>
          <w:lang w:eastAsia="zh-CN"/>
        </w:rPr>
      </w:pPr>
      <w:r>
        <w:rPr>
          <w:rFonts w:ascii="宋体" w:hAnsi="宋体" w:hint="eastAsia"/>
          <w:lang w:eastAsia="zh-CN"/>
        </w:rPr>
        <w:t>3f.导入</w:t>
      </w:r>
    </w:p>
    <w:p w14:paraId="05208182" w14:textId="77777777" w:rsidR="00381DDA" w:rsidRPr="00D07900" w:rsidRDefault="00381DDA" w:rsidP="00381DDA">
      <w:pPr>
        <w:pStyle w:val="11"/>
        <w:ind w:firstLineChars="0"/>
        <w:jc w:val="left"/>
        <w:rPr>
          <w:rFonts w:ascii="宋体" w:hAnsi="宋体"/>
          <w:lang w:eastAsia="zh-CN"/>
        </w:rPr>
      </w:pPr>
      <w:r>
        <w:rPr>
          <w:rFonts w:ascii="宋体" w:hAnsi="宋体" w:hint="eastAsia"/>
          <w:lang w:eastAsia="zh-CN"/>
        </w:rPr>
        <w:t>3g.导出</w:t>
      </w:r>
    </w:p>
    <w:p w14:paraId="4B150AA7" w14:textId="77777777" w:rsidR="00381DDA" w:rsidRDefault="00381DDA" w:rsidP="00381DDA">
      <w:pPr>
        <w:pStyle w:val="11"/>
        <w:ind w:firstLineChars="0" w:firstLine="0"/>
        <w:jc w:val="left"/>
        <w:rPr>
          <w:rFonts w:ascii="宋体" w:hAnsi="宋体"/>
          <w:lang w:eastAsia="zh-CN"/>
        </w:rPr>
      </w:pPr>
      <w:r>
        <w:rPr>
          <w:rFonts w:ascii="宋体" w:hAnsi="宋体" w:hint="eastAsia"/>
          <w:szCs w:val="21"/>
          <w:lang w:eastAsia="zh-CN"/>
        </w:rPr>
        <w:t>4.用例结束</w:t>
      </w:r>
    </w:p>
    <w:p w14:paraId="01468BE1" w14:textId="77777777" w:rsidR="00381DDA" w:rsidRDefault="00381DDA" w:rsidP="00381DDA">
      <w:pPr>
        <w:jc w:val="left"/>
        <w:rPr>
          <w:rFonts w:ascii="宋体" w:hAnsi="宋体"/>
        </w:rPr>
      </w:pPr>
      <w:r>
        <w:rPr>
          <w:rFonts w:ascii="宋体" w:hAnsi="宋体" w:hint="eastAsia"/>
        </w:rPr>
        <w:t>[备选事件流]：</w:t>
      </w:r>
    </w:p>
    <w:p w14:paraId="0A70D6BC" w14:textId="77777777" w:rsidR="00381DDA" w:rsidRDefault="00381DDA" w:rsidP="00381DDA">
      <w:pPr>
        <w:jc w:val="left"/>
        <w:rPr>
          <w:rFonts w:ascii="宋体" w:hAnsi="宋体"/>
          <w:lang w:eastAsia="zh-CN"/>
        </w:rPr>
      </w:pPr>
      <w:r>
        <w:rPr>
          <w:rFonts w:ascii="宋体" w:hAnsi="宋体" w:hint="eastAsia"/>
          <w:lang w:eastAsia="zh-CN"/>
        </w:rPr>
        <w:t>3a.新建</w:t>
      </w:r>
    </w:p>
    <w:p w14:paraId="25EAB348" w14:textId="77777777" w:rsidR="00381DDA" w:rsidRPr="00473524" w:rsidRDefault="00381DDA" w:rsidP="00381DDA">
      <w:pPr>
        <w:ind w:firstLine="420"/>
        <w:jc w:val="left"/>
        <w:rPr>
          <w:rFonts w:ascii="宋体" w:hAnsi="宋体"/>
          <w:lang w:eastAsia="zh-CN"/>
        </w:rPr>
      </w:pPr>
      <w:r>
        <w:rPr>
          <w:rFonts w:ascii="宋体" w:hAnsi="宋体" w:hint="eastAsia"/>
          <w:lang w:eastAsia="zh-CN"/>
        </w:rPr>
        <w:t>1.</w:t>
      </w:r>
      <w:r w:rsidRPr="00473524">
        <w:rPr>
          <w:rFonts w:ascii="宋体" w:hAnsi="宋体"/>
        </w:rPr>
        <w:t>单击</w:t>
      </w:r>
      <w:r w:rsidRPr="00473524">
        <w:rPr>
          <w:rFonts w:ascii="宋体" w:hAnsi="宋体" w:hint="eastAsia"/>
          <w:lang w:eastAsia="zh-CN"/>
        </w:rPr>
        <w:t>工作任务</w:t>
      </w:r>
      <w:r w:rsidRPr="00473524">
        <w:rPr>
          <w:rFonts w:ascii="宋体" w:hAnsi="宋体"/>
          <w:lang w:eastAsia="zh-CN"/>
        </w:rPr>
        <w:t>分解查询页面的</w:t>
      </w:r>
      <w:r w:rsidRPr="00473524">
        <w:rPr>
          <w:rFonts w:hint="eastAsia"/>
          <w:iCs/>
          <w:szCs w:val="21"/>
          <w:lang w:eastAsia="zh-CN"/>
        </w:rPr>
        <w:t>【新建】</w:t>
      </w:r>
      <w:r w:rsidRPr="00473524">
        <w:rPr>
          <w:rFonts w:ascii="宋体" w:hAnsi="宋体"/>
          <w:lang w:eastAsia="zh-CN"/>
        </w:rPr>
        <w:t>按钮,进入</w:t>
      </w:r>
      <w:r w:rsidRPr="00473524">
        <w:rPr>
          <w:rFonts w:ascii="宋体" w:hAnsi="宋体" w:hint="eastAsia"/>
          <w:lang w:eastAsia="zh-CN"/>
        </w:rPr>
        <w:t>新建</w:t>
      </w:r>
      <w:r w:rsidRPr="00473524">
        <w:rPr>
          <w:rFonts w:ascii="宋体" w:hAnsi="宋体"/>
          <w:lang w:eastAsia="zh-CN"/>
        </w:rPr>
        <w:t>页面</w:t>
      </w:r>
      <w:r w:rsidRPr="00473524">
        <w:rPr>
          <w:rFonts w:ascii="宋体" w:hAnsi="宋体" w:hint="eastAsia"/>
          <w:lang w:eastAsia="zh-CN"/>
        </w:rPr>
        <w:t xml:space="preserve">　R3a</w:t>
      </w:r>
      <w:r w:rsidRPr="00473524">
        <w:rPr>
          <w:rFonts w:ascii="宋体" w:hAnsi="宋体"/>
          <w:lang w:eastAsia="zh-CN"/>
        </w:rPr>
        <w:t>-1</w:t>
      </w:r>
    </w:p>
    <w:p w14:paraId="37EC8CFD" w14:textId="77777777" w:rsidR="00381DDA" w:rsidRPr="00473524" w:rsidRDefault="00381DDA" w:rsidP="00381DDA">
      <w:pPr>
        <w:ind w:firstLine="420"/>
        <w:jc w:val="left"/>
        <w:rPr>
          <w:rFonts w:ascii="宋体" w:hAnsi="宋体"/>
          <w:lang w:eastAsia="zh-CN"/>
        </w:rPr>
      </w:pPr>
      <w:r>
        <w:rPr>
          <w:rFonts w:ascii="宋体" w:hAnsi="宋体" w:hint="eastAsia"/>
          <w:lang w:eastAsia="zh-CN"/>
        </w:rPr>
        <w:t>2.</w:t>
      </w:r>
      <w:r w:rsidRPr="00473524">
        <w:rPr>
          <w:rFonts w:ascii="宋体" w:hAnsi="宋体" w:hint="eastAsia"/>
          <w:lang w:eastAsia="zh-CN"/>
        </w:rPr>
        <w:t>填写相关</w:t>
      </w:r>
      <w:r w:rsidRPr="00473524">
        <w:rPr>
          <w:rFonts w:ascii="宋体" w:hAnsi="宋体"/>
          <w:lang w:eastAsia="zh-CN"/>
        </w:rPr>
        <w:t>信息</w:t>
      </w:r>
      <w:r w:rsidRPr="00473524">
        <w:rPr>
          <w:rFonts w:ascii="宋体" w:hAnsi="宋体" w:hint="eastAsia"/>
          <w:lang w:eastAsia="zh-CN"/>
        </w:rPr>
        <w:t xml:space="preserve">　R3a-2</w:t>
      </w:r>
    </w:p>
    <w:p w14:paraId="08E98E1B" w14:textId="77777777" w:rsidR="00381DDA" w:rsidRPr="00473524" w:rsidRDefault="00381DDA" w:rsidP="00381DDA">
      <w:pPr>
        <w:tabs>
          <w:tab w:val="left" w:pos="425"/>
        </w:tabs>
        <w:jc w:val="left"/>
        <w:rPr>
          <w:rFonts w:ascii="宋体" w:hAnsi="宋体"/>
          <w:lang w:eastAsia="zh-CN"/>
        </w:rPr>
      </w:pPr>
      <w:r>
        <w:rPr>
          <w:rFonts w:ascii="宋体" w:hAnsi="宋体"/>
          <w:lang w:eastAsia="zh-CN"/>
        </w:rPr>
        <w:tab/>
        <w:t>3.</w:t>
      </w:r>
      <w:r w:rsidRPr="00473524">
        <w:rPr>
          <w:rFonts w:ascii="宋体" w:hAnsi="宋体" w:hint="eastAsia"/>
          <w:lang w:eastAsia="zh-CN"/>
        </w:rPr>
        <w:t>单击</w:t>
      </w:r>
      <w:r w:rsidRPr="00473524">
        <w:rPr>
          <w:rFonts w:hint="eastAsia"/>
          <w:iCs/>
          <w:szCs w:val="21"/>
          <w:lang w:eastAsia="zh-CN"/>
        </w:rPr>
        <w:t>【生成</w:t>
      </w:r>
      <w:r w:rsidRPr="00473524">
        <w:rPr>
          <w:iCs/>
          <w:szCs w:val="21"/>
          <w:lang w:eastAsia="zh-CN"/>
        </w:rPr>
        <w:t>明细</w:t>
      </w:r>
      <w:r w:rsidRPr="00473524">
        <w:rPr>
          <w:rFonts w:hint="eastAsia"/>
          <w:iCs/>
          <w:szCs w:val="21"/>
          <w:lang w:eastAsia="zh-CN"/>
        </w:rPr>
        <w:t>】按钮</w:t>
      </w:r>
      <w:r w:rsidRPr="00473524">
        <w:rPr>
          <w:iCs/>
          <w:szCs w:val="21"/>
          <w:lang w:eastAsia="zh-CN"/>
        </w:rPr>
        <w:t>，</w:t>
      </w:r>
      <w:r>
        <w:rPr>
          <w:lang w:eastAsia="zh-CN"/>
        </w:rPr>
        <w:t>则</w:t>
      </w:r>
      <w:r>
        <w:rPr>
          <w:rFonts w:hint="eastAsia"/>
          <w:lang w:eastAsia="zh-CN"/>
        </w:rPr>
        <w:t>任务概要有几个责任部门则任务明细有几条，</w:t>
      </w:r>
      <w:r>
        <w:rPr>
          <w:lang w:eastAsia="zh-CN"/>
        </w:rPr>
        <w:t>自动带出</w:t>
      </w:r>
      <w:r>
        <w:rPr>
          <w:rFonts w:hint="eastAsia"/>
          <w:lang w:eastAsia="zh-CN"/>
        </w:rPr>
        <w:t>编号</w:t>
      </w:r>
      <w:r>
        <w:rPr>
          <w:lang w:eastAsia="zh-CN"/>
        </w:rPr>
        <w:t>：</w:t>
      </w:r>
      <w:r>
        <w:rPr>
          <w:rFonts w:hint="eastAsia"/>
          <w:lang w:eastAsia="zh-CN"/>
        </w:rPr>
        <w:t>主流程</w:t>
      </w:r>
      <w:r>
        <w:rPr>
          <w:lang w:eastAsia="zh-CN"/>
        </w:rPr>
        <w:t>编号</w:t>
      </w:r>
      <w:r>
        <w:rPr>
          <w:lang w:eastAsia="zh-CN"/>
        </w:rPr>
        <w:t>+</w:t>
      </w:r>
      <w:r>
        <w:rPr>
          <w:rFonts w:hint="eastAsia"/>
          <w:lang w:eastAsia="zh-CN"/>
        </w:rPr>
        <w:t>部门</w:t>
      </w:r>
      <w:r>
        <w:rPr>
          <w:lang w:eastAsia="zh-CN"/>
        </w:rPr>
        <w:t>管理中</w:t>
      </w:r>
      <w:r>
        <w:rPr>
          <w:rFonts w:hint="eastAsia"/>
          <w:lang w:eastAsia="zh-CN"/>
        </w:rPr>
        <w:t>部门</w:t>
      </w:r>
      <w:r>
        <w:rPr>
          <w:lang w:eastAsia="zh-CN"/>
        </w:rPr>
        <w:t>的</w:t>
      </w:r>
      <w:r>
        <w:rPr>
          <w:rFonts w:hint="eastAsia"/>
          <w:lang w:eastAsia="zh-CN"/>
        </w:rPr>
        <w:t>英文编码</w:t>
      </w:r>
      <w:r>
        <w:rPr>
          <w:rFonts w:hint="eastAsia"/>
          <w:lang w:eastAsia="zh-CN"/>
        </w:rPr>
        <w:t>20170101</w:t>
      </w:r>
      <w:r>
        <w:rPr>
          <w:lang w:eastAsia="zh-CN"/>
        </w:rPr>
        <w:t>-001-KC</w:t>
      </w:r>
      <w:r>
        <w:rPr>
          <w:rFonts w:hint="eastAsia"/>
          <w:lang w:eastAsia="zh-CN"/>
        </w:rPr>
        <w:t>、</w:t>
      </w:r>
      <w:r>
        <w:rPr>
          <w:lang w:eastAsia="zh-CN"/>
        </w:rPr>
        <w:t>责任部门、</w:t>
      </w:r>
      <w:r>
        <w:rPr>
          <w:rFonts w:hint="eastAsia"/>
          <w:lang w:eastAsia="zh-CN"/>
        </w:rPr>
        <w:t>要求</w:t>
      </w:r>
      <w:r>
        <w:rPr>
          <w:lang w:eastAsia="zh-CN"/>
        </w:rPr>
        <w:t>完成日期</w:t>
      </w:r>
      <w:r>
        <w:rPr>
          <w:rFonts w:hint="eastAsia"/>
          <w:lang w:eastAsia="zh-CN"/>
        </w:rPr>
        <w:t>、必填单选角色</w:t>
      </w:r>
      <w:r>
        <w:rPr>
          <w:lang w:eastAsia="zh-CN"/>
        </w:rPr>
        <w:t>为</w:t>
      </w:r>
      <w:r>
        <w:rPr>
          <w:rFonts w:hint="eastAsia"/>
          <w:lang w:eastAsia="zh-CN"/>
        </w:rPr>
        <w:t>安全监察</w:t>
      </w:r>
      <w:r>
        <w:rPr>
          <w:lang w:eastAsia="zh-CN"/>
        </w:rPr>
        <w:t>员</w:t>
      </w:r>
      <w:r>
        <w:rPr>
          <w:rFonts w:hint="eastAsia"/>
          <w:lang w:eastAsia="zh-CN"/>
        </w:rPr>
        <w:t>/</w:t>
      </w:r>
      <w:r>
        <w:rPr>
          <w:rFonts w:hint="eastAsia"/>
          <w:lang w:eastAsia="zh-CN"/>
        </w:rPr>
        <w:t>审核</w:t>
      </w:r>
      <w:r>
        <w:rPr>
          <w:lang w:eastAsia="zh-CN"/>
        </w:rPr>
        <w:t>员</w:t>
      </w:r>
      <w:r>
        <w:rPr>
          <w:rFonts w:hint="eastAsia"/>
          <w:lang w:eastAsia="zh-CN"/>
        </w:rPr>
        <w:t>的人，</w:t>
      </w:r>
      <w:r>
        <w:rPr>
          <w:lang w:eastAsia="zh-CN"/>
        </w:rPr>
        <w:t>任务</w:t>
      </w:r>
      <w:r>
        <w:rPr>
          <w:rFonts w:hint="eastAsia"/>
          <w:lang w:eastAsia="zh-CN"/>
        </w:rPr>
        <w:t>状态</w:t>
      </w:r>
      <w:r>
        <w:rPr>
          <w:lang w:eastAsia="zh-CN"/>
        </w:rPr>
        <w:t>为编辑中</w:t>
      </w:r>
      <w:r>
        <w:rPr>
          <w:rFonts w:hint="eastAsia"/>
          <w:lang w:eastAsia="zh-CN"/>
        </w:rPr>
        <w:t xml:space="preserve"> R3</w:t>
      </w:r>
      <w:r>
        <w:rPr>
          <w:lang w:eastAsia="zh-CN"/>
        </w:rPr>
        <w:t>a-3</w:t>
      </w:r>
    </w:p>
    <w:p w14:paraId="02FD68D8" w14:textId="77777777" w:rsidR="00381DDA" w:rsidRPr="00473524" w:rsidRDefault="00381DDA" w:rsidP="00381DDA">
      <w:pPr>
        <w:ind w:firstLine="420"/>
        <w:jc w:val="left"/>
        <w:rPr>
          <w:rFonts w:ascii="宋体" w:hAnsi="宋体"/>
          <w:lang w:eastAsia="zh-CN"/>
        </w:rPr>
      </w:pPr>
      <w:r>
        <w:rPr>
          <w:rFonts w:ascii="宋体" w:hAnsi="宋体" w:hint="eastAsia"/>
          <w:lang w:eastAsia="zh-CN"/>
        </w:rPr>
        <w:t>4.</w:t>
      </w:r>
      <w:r w:rsidRPr="00473524">
        <w:rPr>
          <w:rFonts w:ascii="宋体" w:hAnsi="宋体" w:hint="eastAsia"/>
          <w:lang w:eastAsia="zh-CN"/>
        </w:rPr>
        <w:t>为</w:t>
      </w:r>
      <w:r w:rsidRPr="00473524">
        <w:rPr>
          <w:rFonts w:ascii="宋体" w:hAnsi="宋体"/>
          <w:lang w:eastAsia="zh-CN"/>
        </w:rPr>
        <w:t>任务明细列表中的</w:t>
      </w:r>
      <w:r w:rsidRPr="00473524">
        <w:rPr>
          <w:rFonts w:ascii="宋体" w:hAnsi="宋体" w:hint="eastAsia"/>
          <w:lang w:eastAsia="zh-CN"/>
        </w:rPr>
        <w:t>每一条任务</w:t>
      </w:r>
      <w:r w:rsidRPr="00473524">
        <w:rPr>
          <w:rFonts w:ascii="宋体" w:hAnsi="宋体"/>
          <w:lang w:eastAsia="zh-CN"/>
        </w:rPr>
        <w:t>选择</w:t>
      </w:r>
      <w:r w:rsidRPr="00473524">
        <w:rPr>
          <w:rFonts w:ascii="宋体" w:hAnsi="宋体" w:hint="eastAsia"/>
          <w:lang w:eastAsia="zh-CN"/>
        </w:rPr>
        <w:t>监察</w:t>
      </w:r>
      <w:r w:rsidRPr="00473524">
        <w:rPr>
          <w:rFonts w:ascii="宋体" w:hAnsi="宋体"/>
          <w:lang w:eastAsia="zh-CN"/>
        </w:rPr>
        <w:t>员</w:t>
      </w:r>
    </w:p>
    <w:p w14:paraId="4EABE170" w14:textId="77777777" w:rsidR="00381DDA" w:rsidRPr="00473524" w:rsidRDefault="00381DDA" w:rsidP="00381DDA">
      <w:pPr>
        <w:ind w:firstLine="420"/>
        <w:jc w:val="left"/>
        <w:rPr>
          <w:rFonts w:ascii="宋体" w:hAnsi="宋体"/>
          <w:lang w:eastAsia="zh-CN"/>
        </w:rPr>
      </w:pPr>
      <w:r>
        <w:rPr>
          <w:rFonts w:ascii="宋体" w:hAnsi="宋体"/>
          <w:lang w:eastAsia="zh-CN"/>
        </w:rPr>
        <w:t>5.</w:t>
      </w:r>
      <w:r w:rsidRPr="00473524">
        <w:rPr>
          <w:rFonts w:ascii="宋体" w:hAnsi="宋体" w:hint="eastAsia"/>
          <w:lang w:eastAsia="zh-CN"/>
        </w:rPr>
        <w:t>单击</w:t>
      </w:r>
      <w:r w:rsidRPr="00473524">
        <w:rPr>
          <w:rFonts w:hint="eastAsia"/>
          <w:iCs/>
          <w:szCs w:val="21"/>
          <w:lang w:eastAsia="zh-CN"/>
        </w:rPr>
        <w:t>【发送】按钮，</w:t>
      </w:r>
      <w:r w:rsidRPr="00473524">
        <w:rPr>
          <w:iCs/>
          <w:szCs w:val="21"/>
          <w:lang w:eastAsia="zh-CN"/>
        </w:rPr>
        <w:t>弹出</w:t>
      </w:r>
      <w:r w:rsidRPr="00473524">
        <w:rPr>
          <w:rFonts w:hint="eastAsia"/>
          <w:iCs/>
          <w:szCs w:val="21"/>
          <w:lang w:eastAsia="zh-CN"/>
        </w:rPr>
        <w:t>发送对话框</w:t>
      </w:r>
      <w:r w:rsidRPr="00473524">
        <w:rPr>
          <w:iCs/>
          <w:szCs w:val="21"/>
          <w:lang w:eastAsia="zh-CN"/>
        </w:rPr>
        <w:t>，</w:t>
      </w:r>
      <w:r w:rsidRPr="00473524">
        <w:rPr>
          <w:rFonts w:hint="eastAsia"/>
          <w:iCs/>
          <w:szCs w:val="21"/>
          <w:lang w:eastAsia="zh-CN"/>
        </w:rPr>
        <w:t>选择</w:t>
      </w:r>
      <w:r w:rsidRPr="00473524">
        <w:rPr>
          <w:iCs/>
          <w:szCs w:val="21"/>
          <w:lang w:eastAsia="zh-CN"/>
        </w:rPr>
        <w:t>所属部门安全质量</w:t>
      </w:r>
      <w:r w:rsidRPr="00473524">
        <w:rPr>
          <w:rFonts w:hint="eastAsia"/>
          <w:iCs/>
          <w:szCs w:val="21"/>
          <w:lang w:eastAsia="zh-CN"/>
        </w:rPr>
        <w:t>管理员，要求</w:t>
      </w:r>
      <w:r w:rsidRPr="00473524">
        <w:rPr>
          <w:iCs/>
          <w:szCs w:val="21"/>
          <w:lang w:eastAsia="zh-CN"/>
        </w:rPr>
        <w:t>完成日期以及建议，单击</w:t>
      </w:r>
      <w:r w:rsidRPr="00473524">
        <w:rPr>
          <w:rFonts w:hint="eastAsia"/>
          <w:iCs/>
          <w:szCs w:val="21"/>
          <w:lang w:eastAsia="zh-CN"/>
        </w:rPr>
        <w:t>【发送】按钮，</w:t>
      </w:r>
      <w:r w:rsidRPr="00473524">
        <w:rPr>
          <w:iCs/>
          <w:szCs w:val="21"/>
          <w:lang w:eastAsia="zh-CN"/>
        </w:rPr>
        <w:t>完成发送</w:t>
      </w:r>
      <w:r w:rsidRPr="00473524">
        <w:rPr>
          <w:rFonts w:hint="eastAsia"/>
          <w:iCs/>
          <w:szCs w:val="21"/>
          <w:lang w:eastAsia="zh-CN"/>
        </w:rPr>
        <w:t>，子流程</w:t>
      </w:r>
      <w:r w:rsidRPr="00473524">
        <w:rPr>
          <w:iCs/>
          <w:szCs w:val="21"/>
          <w:lang w:eastAsia="zh-CN"/>
        </w:rPr>
        <w:t>状态改为措施制定中，开始流程</w:t>
      </w:r>
      <w:r w:rsidRPr="00473524">
        <w:rPr>
          <w:rFonts w:hint="eastAsia"/>
          <w:iCs/>
          <w:szCs w:val="21"/>
          <w:lang w:eastAsia="zh-CN"/>
        </w:rPr>
        <w:t xml:space="preserve"> R3a-4</w:t>
      </w:r>
    </w:p>
    <w:p w14:paraId="32F45DA8" w14:textId="77777777" w:rsidR="00381DDA" w:rsidRPr="00473524" w:rsidRDefault="00381DDA" w:rsidP="00381DDA">
      <w:pPr>
        <w:ind w:firstLine="420"/>
        <w:jc w:val="left"/>
        <w:rPr>
          <w:rFonts w:ascii="宋体" w:hAnsi="宋体"/>
          <w:lang w:eastAsia="zh-CN"/>
        </w:rPr>
      </w:pPr>
      <w:r>
        <w:rPr>
          <w:rFonts w:hint="eastAsia"/>
          <w:iCs/>
          <w:szCs w:val="21"/>
          <w:lang w:eastAsia="zh-CN"/>
        </w:rPr>
        <w:t>6.</w:t>
      </w:r>
      <w:r w:rsidRPr="00473524">
        <w:rPr>
          <w:rFonts w:hint="eastAsia"/>
          <w:iCs/>
          <w:szCs w:val="21"/>
          <w:lang w:eastAsia="zh-CN"/>
        </w:rPr>
        <w:t>返回</w:t>
      </w:r>
      <w:r w:rsidRPr="00473524">
        <w:rPr>
          <w:iCs/>
          <w:szCs w:val="21"/>
          <w:lang w:eastAsia="zh-CN"/>
        </w:rPr>
        <w:t>主事件流</w:t>
      </w:r>
      <w:r w:rsidRPr="00473524">
        <w:rPr>
          <w:rFonts w:hint="eastAsia"/>
          <w:iCs/>
          <w:szCs w:val="21"/>
          <w:lang w:eastAsia="zh-CN"/>
        </w:rPr>
        <w:t>3</w:t>
      </w:r>
    </w:p>
    <w:p w14:paraId="63B9C9F3" w14:textId="77777777" w:rsidR="00381DDA" w:rsidRDefault="00381DDA" w:rsidP="00381DDA">
      <w:pPr>
        <w:jc w:val="left"/>
        <w:rPr>
          <w:rFonts w:ascii="宋体" w:hAnsi="宋体"/>
          <w:lang w:eastAsia="zh-CN"/>
        </w:rPr>
      </w:pPr>
      <w:r>
        <w:rPr>
          <w:rFonts w:ascii="宋体" w:hAnsi="宋体" w:hint="eastAsia"/>
          <w:lang w:eastAsia="zh-CN"/>
        </w:rPr>
        <w:t>3b.查看</w:t>
      </w:r>
    </w:p>
    <w:p w14:paraId="698559E6" w14:textId="77777777" w:rsidR="00381DDA" w:rsidRDefault="00381DDA" w:rsidP="00381DDA">
      <w:pPr>
        <w:jc w:val="left"/>
        <w:rPr>
          <w:rFonts w:ascii="宋体" w:hAnsi="宋体"/>
          <w:lang w:eastAsia="zh-CN"/>
        </w:rPr>
      </w:pPr>
      <w:r>
        <w:rPr>
          <w:rFonts w:ascii="宋体" w:hAnsi="宋体"/>
          <w:lang w:eastAsia="zh-CN"/>
        </w:rPr>
        <w:tab/>
      </w:r>
      <w:r>
        <w:rPr>
          <w:rFonts w:ascii="宋体" w:hAnsi="宋体" w:hint="eastAsia"/>
          <w:lang w:eastAsia="zh-CN"/>
        </w:rPr>
        <w:t>1.单击编号</w:t>
      </w:r>
      <w:r>
        <w:rPr>
          <w:rFonts w:ascii="宋体" w:hAnsi="宋体"/>
          <w:lang w:eastAsia="zh-CN"/>
        </w:rPr>
        <w:t>超链接</w:t>
      </w:r>
    </w:p>
    <w:p w14:paraId="3BD6B89A" w14:textId="77777777" w:rsidR="00381DDA" w:rsidRDefault="00381DDA" w:rsidP="00381DDA">
      <w:pPr>
        <w:jc w:val="left"/>
        <w:rPr>
          <w:rFonts w:ascii="宋体" w:hAnsi="宋体"/>
          <w:lang w:eastAsia="zh-CN"/>
        </w:rPr>
      </w:pPr>
      <w:r>
        <w:rPr>
          <w:rFonts w:ascii="宋体" w:hAnsi="宋体"/>
          <w:lang w:eastAsia="zh-CN"/>
        </w:rPr>
        <w:tab/>
      </w:r>
      <w:r>
        <w:rPr>
          <w:rFonts w:ascii="宋体" w:hAnsi="宋体" w:hint="eastAsia"/>
          <w:lang w:eastAsia="zh-CN"/>
        </w:rPr>
        <w:t>2.进入</w:t>
      </w:r>
      <w:r>
        <w:rPr>
          <w:rFonts w:ascii="宋体" w:hAnsi="宋体"/>
          <w:lang w:eastAsia="zh-CN"/>
        </w:rPr>
        <w:t>工作任务分解</w:t>
      </w:r>
      <w:r>
        <w:rPr>
          <w:rFonts w:ascii="宋体" w:hAnsi="宋体" w:hint="eastAsia"/>
          <w:lang w:eastAsia="zh-CN"/>
        </w:rPr>
        <w:t>查看</w:t>
      </w:r>
      <w:r>
        <w:rPr>
          <w:rFonts w:ascii="宋体" w:hAnsi="宋体"/>
          <w:lang w:eastAsia="zh-CN"/>
        </w:rPr>
        <w:t>页面</w:t>
      </w:r>
    </w:p>
    <w:p w14:paraId="3774C2F0" w14:textId="77777777" w:rsidR="00381DDA" w:rsidRDefault="00381DDA" w:rsidP="00381DDA">
      <w:pPr>
        <w:jc w:val="left"/>
        <w:rPr>
          <w:rFonts w:ascii="宋体" w:hAnsi="宋体"/>
          <w:lang w:eastAsia="zh-CN"/>
        </w:rPr>
      </w:pPr>
      <w:r>
        <w:rPr>
          <w:rFonts w:ascii="宋体" w:hAnsi="宋体"/>
          <w:lang w:eastAsia="zh-CN"/>
        </w:rPr>
        <w:tab/>
      </w:r>
      <w:r>
        <w:rPr>
          <w:rFonts w:ascii="宋体" w:hAnsi="宋体" w:hint="eastAsia"/>
          <w:lang w:eastAsia="zh-CN"/>
        </w:rPr>
        <w:t>3.返回</w:t>
      </w:r>
      <w:r>
        <w:rPr>
          <w:rFonts w:ascii="宋体" w:hAnsi="宋体"/>
          <w:lang w:eastAsia="zh-CN"/>
        </w:rPr>
        <w:t>主事件流</w:t>
      </w:r>
      <w:r>
        <w:rPr>
          <w:rFonts w:ascii="宋体" w:hAnsi="宋体" w:hint="eastAsia"/>
          <w:lang w:eastAsia="zh-CN"/>
        </w:rPr>
        <w:t>3</w:t>
      </w:r>
    </w:p>
    <w:p w14:paraId="1567469C" w14:textId="77777777" w:rsidR="00381DDA" w:rsidRDefault="00381DDA" w:rsidP="00381DDA">
      <w:pPr>
        <w:jc w:val="left"/>
        <w:rPr>
          <w:rFonts w:ascii="宋体" w:hAnsi="宋体"/>
          <w:lang w:eastAsia="zh-CN"/>
        </w:rPr>
      </w:pPr>
      <w:r>
        <w:rPr>
          <w:rFonts w:ascii="宋体" w:hAnsi="宋体"/>
          <w:lang w:eastAsia="zh-CN"/>
        </w:rPr>
        <w:t>3c.</w:t>
      </w:r>
      <w:r>
        <w:rPr>
          <w:rFonts w:ascii="宋体" w:hAnsi="宋体" w:hint="eastAsia"/>
          <w:lang w:eastAsia="zh-CN"/>
        </w:rPr>
        <w:t>删除</w:t>
      </w:r>
    </w:p>
    <w:p w14:paraId="360C84D9" w14:textId="77777777" w:rsidR="00381DDA" w:rsidRDefault="00381DDA" w:rsidP="00381DDA">
      <w:pPr>
        <w:jc w:val="left"/>
        <w:rPr>
          <w:iCs/>
          <w:szCs w:val="21"/>
          <w:lang w:eastAsia="zh-CN"/>
        </w:rPr>
      </w:pPr>
      <w:r>
        <w:rPr>
          <w:rFonts w:ascii="宋体" w:hAnsi="宋体"/>
          <w:lang w:eastAsia="zh-CN"/>
        </w:rPr>
        <w:tab/>
      </w:r>
      <w:r>
        <w:rPr>
          <w:rFonts w:ascii="宋体" w:hAnsi="宋体" w:hint="eastAsia"/>
          <w:lang w:eastAsia="zh-CN"/>
        </w:rPr>
        <w:t>1.选择</w:t>
      </w:r>
      <w:r>
        <w:rPr>
          <w:rFonts w:ascii="宋体" w:hAnsi="宋体"/>
          <w:lang w:eastAsia="zh-CN"/>
        </w:rPr>
        <w:t>任务明细中的</w:t>
      </w:r>
      <w:r>
        <w:rPr>
          <w:rFonts w:ascii="宋体" w:hAnsi="宋体" w:hint="eastAsia"/>
          <w:lang w:eastAsia="zh-CN"/>
        </w:rPr>
        <w:t>一条记录</w:t>
      </w:r>
      <w:r>
        <w:rPr>
          <w:rFonts w:ascii="宋体" w:hAnsi="宋体"/>
          <w:lang w:eastAsia="zh-CN"/>
        </w:rPr>
        <w:t>，单击</w:t>
      </w:r>
      <w:r w:rsidRPr="00473524">
        <w:rPr>
          <w:rFonts w:hint="eastAsia"/>
          <w:iCs/>
          <w:szCs w:val="21"/>
          <w:lang w:eastAsia="zh-CN"/>
        </w:rPr>
        <w:t>【</w:t>
      </w:r>
      <w:r>
        <w:rPr>
          <w:rFonts w:hint="eastAsia"/>
          <w:iCs/>
          <w:szCs w:val="21"/>
          <w:lang w:eastAsia="zh-CN"/>
        </w:rPr>
        <w:t>删除</w:t>
      </w:r>
      <w:r w:rsidRPr="00473524">
        <w:rPr>
          <w:rFonts w:hint="eastAsia"/>
          <w:iCs/>
          <w:szCs w:val="21"/>
          <w:lang w:eastAsia="zh-CN"/>
        </w:rPr>
        <w:t>】按钮</w:t>
      </w:r>
      <w:r>
        <w:rPr>
          <w:rFonts w:hint="eastAsia"/>
          <w:iCs/>
          <w:szCs w:val="21"/>
          <w:lang w:eastAsia="zh-CN"/>
        </w:rPr>
        <w:t xml:space="preserve"> R3c</w:t>
      </w:r>
    </w:p>
    <w:p w14:paraId="195138D3" w14:textId="77777777" w:rsidR="00381DDA" w:rsidRDefault="00381DDA" w:rsidP="00381DDA">
      <w:pPr>
        <w:jc w:val="left"/>
        <w:rPr>
          <w:rFonts w:ascii="宋体" w:hAnsi="宋体"/>
          <w:lang w:eastAsia="zh-CN"/>
        </w:rPr>
      </w:pPr>
      <w:r>
        <w:rPr>
          <w:rFonts w:ascii="宋体" w:hAnsi="宋体"/>
          <w:lang w:eastAsia="zh-CN"/>
        </w:rPr>
        <w:tab/>
      </w:r>
      <w:r>
        <w:rPr>
          <w:rFonts w:ascii="宋体" w:hAnsi="宋体" w:hint="eastAsia"/>
          <w:lang w:eastAsia="zh-CN"/>
        </w:rPr>
        <w:t>2.返回</w:t>
      </w:r>
      <w:r>
        <w:rPr>
          <w:rFonts w:ascii="宋体" w:hAnsi="宋体"/>
          <w:lang w:eastAsia="zh-CN"/>
        </w:rPr>
        <w:t>主事件流</w:t>
      </w:r>
      <w:r>
        <w:rPr>
          <w:rFonts w:ascii="宋体" w:hAnsi="宋体" w:hint="eastAsia"/>
          <w:lang w:eastAsia="zh-CN"/>
        </w:rPr>
        <w:t>3</w:t>
      </w:r>
    </w:p>
    <w:p w14:paraId="5BFDAEC6" w14:textId="77777777" w:rsidR="00381DDA" w:rsidRDefault="00381DDA" w:rsidP="00381DDA">
      <w:pPr>
        <w:jc w:val="left"/>
        <w:rPr>
          <w:rFonts w:ascii="宋体" w:hAnsi="宋体"/>
          <w:lang w:eastAsia="zh-CN"/>
        </w:rPr>
      </w:pPr>
      <w:r>
        <w:rPr>
          <w:rFonts w:ascii="宋体" w:hAnsi="宋体"/>
          <w:lang w:eastAsia="zh-CN"/>
        </w:rPr>
        <w:t>3d.</w:t>
      </w:r>
      <w:r>
        <w:rPr>
          <w:rFonts w:ascii="宋体" w:hAnsi="宋体" w:hint="eastAsia"/>
          <w:lang w:eastAsia="zh-CN"/>
        </w:rPr>
        <w:t>修改</w:t>
      </w:r>
    </w:p>
    <w:p w14:paraId="2E26BDA5" w14:textId="77777777" w:rsidR="00381DDA" w:rsidRDefault="00381DDA" w:rsidP="00381DDA">
      <w:pPr>
        <w:jc w:val="left"/>
        <w:rPr>
          <w:iCs/>
          <w:szCs w:val="21"/>
          <w:lang w:eastAsia="zh-CN"/>
        </w:rPr>
      </w:pPr>
      <w:r>
        <w:rPr>
          <w:rFonts w:ascii="宋体" w:hAnsi="宋体"/>
          <w:lang w:eastAsia="zh-CN"/>
        </w:rPr>
        <w:tab/>
      </w:r>
      <w:r>
        <w:rPr>
          <w:rFonts w:ascii="宋体" w:hAnsi="宋体" w:hint="eastAsia"/>
          <w:lang w:eastAsia="zh-CN"/>
        </w:rPr>
        <w:t>1.选择</w:t>
      </w:r>
      <w:r>
        <w:rPr>
          <w:rFonts w:ascii="宋体" w:hAnsi="宋体"/>
          <w:lang w:eastAsia="zh-CN"/>
        </w:rPr>
        <w:t>任务明细中的</w:t>
      </w:r>
      <w:r>
        <w:rPr>
          <w:rFonts w:ascii="宋体" w:hAnsi="宋体" w:hint="eastAsia"/>
          <w:lang w:eastAsia="zh-CN"/>
        </w:rPr>
        <w:t>一条记录</w:t>
      </w:r>
      <w:r>
        <w:rPr>
          <w:rFonts w:ascii="宋体" w:hAnsi="宋体"/>
          <w:lang w:eastAsia="zh-CN"/>
        </w:rPr>
        <w:t>，单击</w:t>
      </w:r>
      <w:r w:rsidRPr="00473524">
        <w:rPr>
          <w:rFonts w:hint="eastAsia"/>
          <w:iCs/>
          <w:szCs w:val="21"/>
          <w:lang w:eastAsia="zh-CN"/>
        </w:rPr>
        <w:t>【</w:t>
      </w:r>
      <w:r>
        <w:rPr>
          <w:rFonts w:hint="eastAsia"/>
          <w:iCs/>
          <w:szCs w:val="21"/>
          <w:lang w:eastAsia="zh-CN"/>
        </w:rPr>
        <w:t>修改</w:t>
      </w:r>
      <w:r w:rsidRPr="00473524">
        <w:rPr>
          <w:rFonts w:hint="eastAsia"/>
          <w:iCs/>
          <w:szCs w:val="21"/>
          <w:lang w:eastAsia="zh-CN"/>
        </w:rPr>
        <w:t>】按钮</w:t>
      </w:r>
      <w:r>
        <w:rPr>
          <w:rFonts w:hint="eastAsia"/>
          <w:iCs/>
          <w:szCs w:val="21"/>
          <w:lang w:eastAsia="zh-CN"/>
        </w:rPr>
        <w:t xml:space="preserve"> R3d</w:t>
      </w:r>
    </w:p>
    <w:p w14:paraId="1F462302" w14:textId="77777777" w:rsidR="00381DDA" w:rsidRDefault="00381DDA" w:rsidP="00381DDA">
      <w:pPr>
        <w:jc w:val="left"/>
        <w:rPr>
          <w:iCs/>
          <w:szCs w:val="21"/>
          <w:lang w:eastAsia="zh-CN"/>
        </w:rPr>
      </w:pPr>
      <w:r>
        <w:rPr>
          <w:iCs/>
          <w:szCs w:val="21"/>
          <w:lang w:eastAsia="zh-CN"/>
        </w:rPr>
        <w:tab/>
      </w:r>
      <w:r>
        <w:rPr>
          <w:rFonts w:hint="eastAsia"/>
          <w:iCs/>
          <w:szCs w:val="21"/>
          <w:lang w:eastAsia="zh-CN"/>
        </w:rPr>
        <w:t>2</w:t>
      </w:r>
      <w:r>
        <w:rPr>
          <w:iCs/>
          <w:szCs w:val="21"/>
          <w:lang w:eastAsia="zh-CN"/>
        </w:rPr>
        <w:t>.</w:t>
      </w:r>
      <w:r>
        <w:rPr>
          <w:rFonts w:hint="eastAsia"/>
          <w:iCs/>
          <w:szCs w:val="21"/>
          <w:lang w:eastAsia="zh-CN"/>
        </w:rPr>
        <w:t>打开</w:t>
      </w:r>
      <w:r>
        <w:rPr>
          <w:iCs/>
          <w:szCs w:val="21"/>
          <w:lang w:eastAsia="zh-CN"/>
        </w:rPr>
        <w:t>任务明细修改页面</w:t>
      </w:r>
    </w:p>
    <w:p w14:paraId="60B9C2D1" w14:textId="77777777" w:rsidR="00381DDA" w:rsidRPr="00C0355B" w:rsidRDefault="00381DDA" w:rsidP="00381DDA">
      <w:pPr>
        <w:jc w:val="left"/>
        <w:rPr>
          <w:rFonts w:ascii="宋体" w:hAnsi="宋体"/>
          <w:lang w:eastAsia="zh-CN"/>
        </w:rPr>
      </w:pPr>
      <w:r>
        <w:rPr>
          <w:rFonts w:ascii="宋体" w:hAnsi="宋体"/>
          <w:lang w:eastAsia="zh-CN"/>
        </w:rPr>
        <w:tab/>
      </w:r>
      <w:r>
        <w:rPr>
          <w:rFonts w:ascii="宋体" w:hAnsi="宋体" w:hint="eastAsia"/>
          <w:lang w:eastAsia="zh-CN"/>
        </w:rPr>
        <w:t>3.返回</w:t>
      </w:r>
      <w:r>
        <w:rPr>
          <w:rFonts w:ascii="宋体" w:hAnsi="宋体"/>
          <w:lang w:eastAsia="zh-CN"/>
        </w:rPr>
        <w:t>主事件流</w:t>
      </w:r>
      <w:r>
        <w:rPr>
          <w:rFonts w:ascii="宋体" w:hAnsi="宋体" w:hint="eastAsia"/>
          <w:lang w:eastAsia="zh-CN"/>
        </w:rPr>
        <w:t>3</w:t>
      </w:r>
    </w:p>
    <w:p w14:paraId="5173A384" w14:textId="77777777" w:rsidR="00381DDA" w:rsidRDefault="00381DDA" w:rsidP="00381DDA">
      <w:pPr>
        <w:jc w:val="left"/>
        <w:rPr>
          <w:rFonts w:ascii="宋体" w:hAnsi="宋体"/>
          <w:lang w:eastAsia="zh-CN"/>
        </w:rPr>
      </w:pPr>
      <w:r>
        <w:rPr>
          <w:rFonts w:ascii="宋体" w:hAnsi="宋体" w:hint="eastAsia"/>
          <w:lang w:eastAsia="zh-CN"/>
        </w:rPr>
        <w:t>3f.导入</w:t>
      </w:r>
    </w:p>
    <w:p w14:paraId="5C54E5C1" w14:textId="77777777" w:rsidR="00381DDA" w:rsidRDefault="00381DDA" w:rsidP="00381DDA">
      <w:pPr>
        <w:ind w:firstLine="420"/>
        <w:jc w:val="left"/>
        <w:rPr>
          <w:iCs/>
          <w:lang w:eastAsia="zh-CN"/>
        </w:rPr>
      </w:pPr>
      <w:r>
        <w:rPr>
          <w:rFonts w:hint="eastAsia"/>
          <w:iCs/>
          <w:lang w:eastAsia="zh-CN"/>
        </w:rPr>
        <w:t>1.</w:t>
      </w:r>
      <w:r>
        <w:rPr>
          <w:rFonts w:hint="eastAsia"/>
          <w:iCs/>
          <w:lang w:eastAsia="zh-CN"/>
        </w:rPr>
        <w:t xml:space="preserve">单击【导入】按钮　</w:t>
      </w:r>
      <w:r>
        <w:rPr>
          <w:rFonts w:hint="eastAsia"/>
          <w:iCs/>
          <w:lang w:eastAsia="zh-CN"/>
        </w:rPr>
        <w:t>R3</w:t>
      </w:r>
      <w:r>
        <w:rPr>
          <w:iCs/>
          <w:lang w:eastAsia="zh-CN"/>
        </w:rPr>
        <w:t>f</w:t>
      </w:r>
    </w:p>
    <w:p w14:paraId="3FFEFF0B" w14:textId="77777777" w:rsidR="00381DDA" w:rsidRDefault="00381DDA" w:rsidP="00381DDA">
      <w:pPr>
        <w:ind w:firstLine="420"/>
        <w:jc w:val="left"/>
        <w:rPr>
          <w:iCs/>
          <w:lang w:eastAsia="zh-CN"/>
        </w:rPr>
      </w:pPr>
      <w:r>
        <w:rPr>
          <w:rFonts w:hint="eastAsia"/>
          <w:iCs/>
          <w:lang w:eastAsia="zh-CN"/>
        </w:rPr>
        <w:t>2.</w:t>
      </w:r>
      <w:r>
        <w:rPr>
          <w:rFonts w:hint="eastAsia"/>
          <w:iCs/>
          <w:lang w:eastAsia="zh-CN"/>
        </w:rPr>
        <w:t>弹出导入页面</w:t>
      </w:r>
    </w:p>
    <w:p w14:paraId="348B3259" w14:textId="77777777" w:rsidR="00381DDA" w:rsidRDefault="00381DDA" w:rsidP="00381DDA">
      <w:pPr>
        <w:ind w:firstLine="420"/>
        <w:jc w:val="left"/>
        <w:rPr>
          <w:iCs/>
          <w:lang w:eastAsia="zh-CN"/>
        </w:rPr>
      </w:pPr>
      <w:r>
        <w:rPr>
          <w:rFonts w:hint="eastAsia"/>
          <w:iCs/>
          <w:lang w:eastAsia="zh-CN"/>
        </w:rPr>
        <w:t>3.</w:t>
      </w:r>
      <w:r>
        <w:rPr>
          <w:rFonts w:hint="eastAsia"/>
          <w:iCs/>
          <w:lang w:eastAsia="zh-CN"/>
        </w:rPr>
        <w:t>用户选择文件点击确认</w:t>
      </w:r>
    </w:p>
    <w:p w14:paraId="5B1742A4" w14:textId="77777777" w:rsidR="00381DDA" w:rsidRDefault="00381DDA" w:rsidP="00381DDA">
      <w:pPr>
        <w:ind w:firstLine="420"/>
        <w:jc w:val="left"/>
        <w:rPr>
          <w:iCs/>
          <w:lang w:eastAsia="zh-CN"/>
        </w:rPr>
      </w:pPr>
      <w:r>
        <w:rPr>
          <w:rFonts w:hint="eastAsia"/>
          <w:iCs/>
          <w:lang w:eastAsia="zh-CN"/>
        </w:rPr>
        <w:t>4.</w:t>
      </w:r>
      <w:r>
        <w:rPr>
          <w:rFonts w:hint="eastAsia"/>
          <w:iCs/>
          <w:lang w:eastAsia="zh-CN"/>
        </w:rPr>
        <w:t>系统提示操作成功</w:t>
      </w:r>
    </w:p>
    <w:p w14:paraId="26648444" w14:textId="77777777" w:rsidR="00381DDA" w:rsidRDefault="00381DDA" w:rsidP="00381DDA">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p>
    <w:p w14:paraId="7932F3C0" w14:textId="77777777" w:rsidR="00381DDA" w:rsidRDefault="00381DDA" w:rsidP="00381DDA">
      <w:pPr>
        <w:jc w:val="left"/>
        <w:rPr>
          <w:lang w:eastAsia="zh-CN"/>
        </w:rPr>
      </w:pPr>
      <w:r>
        <w:rPr>
          <w:rFonts w:hint="eastAsia"/>
          <w:lang w:eastAsia="zh-CN"/>
        </w:rPr>
        <w:t>3g.</w:t>
      </w:r>
      <w:r>
        <w:rPr>
          <w:rFonts w:hint="eastAsia"/>
          <w:lang w:eastAsia="zh-CN"/>
        </w:rPr>
        <w:t>导出</w:t>
      </w:r>
      <w:r>
        <w:rPr>
          <w:lang w:eastAsia="zh-CN"/>
        </w:rPr>
        <w:t>工作任务分解明细</w:t>
      </w:r>
    </w:p>
    <w:p w14:paraId="32BDFECB" w14:textId="77777777" w:rsidR="00381DDA" w:rsidRDefault="00381DDA" w:rsidP="00381DDA">
      <w:pPr>
        <w:ind w:firstLine="420"/>
        <w:jc w:val="left"/>
        <w:rPr>
          <w:iCs/>
          <w:lang w:eastAsia="zh-CN"/>
        </w:rPr>
      </w:pPr>
      <w:r>
        <w:rPr>
          <w:rFonts w:hint="eastAsia"/>
          <w:iCs/>
          <w:lang w:eastAsia="zh-CN"/>
        </w:rPr>
        <w:t>1.</w:t>
      </w:r>
      <w:r>
        <w:rPr>
          <w:rFonts w:hint="eastAsia"/>
          <w:iCs/>
          <w:lang w:eastAsia="zh-CN"/>
        </w:rPr>
        <w:t>点击导出按钮；</w:t>
      </w:r>
    </w:p>
    <w:p w14:paraId="3DE476E8" w14:textId="77777777" w:rsidR="00381DDA" w:rsidRDefault="00381DDA" w:rsidP="00381DDA">
      <w:pPr>
        <w:ind w:firstLine="420"/>
        <w:jc w:val="left"/>
        <w:rPr>
          <w:iCs/>
          <w:lang w:eastAsia="zh-CN"/>
        </w:rPr>
      </w:pPr>
      <w:r>
        <w:rPr>
          <w:rFonts w:hint="eastAsia"/>
          <w:iCs/>
          <w:lang w:eastAsia="zh-CN"/>
        </w:rPr>
        <w:t>2.</w:t>
      </w:r>
      <w:r>
        <w:rPr>
          <w:rFonts w:hint="eastAsia"/>
          <w:iCs/>
          <w:lang w:eastAsia="zh-CN"/>
        </w:rPr>
        <w:t>导出</w:t>
      </w:r>
      <w:r>
        <w:rPr>
          <w:rFonts w:hint="eastAsia"/>
          <w:iCs/>
          <w:lang w:eastAsia="zh-CN"/>
        </w:rPr>
        <w:t>excel</w:t>
      </w:r>
      <w:r>
        <w:rPr>
          <w:rFonts w:hint="eastAsia"/>
          <w:iCs/>
          <w:lang w:eastAsia="zh-CN"/>
        </w:rPr>
        <w:t>文件；</w:t>
      </w:r>
    </w:p>
    <w:p w14:paraId="00B26EDD" w14:textId="77777777" w:rsidR="00381DDA" w:rsidRPr="00535E82" w:rsidRDefault="00381DDA" w:rsidP="00381DDA">
      <w:pPr>
        <w:ind w:firstLine="420"/>
        <w:jc w:val="left"/>
        <w:rPr>
          <w:rFonts w:ascii="宋体" w:hAnsi="宋体"/>
          <w:lang w:eastAsia="zh-CN"/>
        </w:rPr>
      </w:pPr>
      <w:r>
        <w:rPr>
          <w:rFonts w:hint="eastAsia"/>
          <w:lang w:eastAsia="zh-CN"/>
        </w:rPr>
        <w:t>3.</w:t>
      </w:r>
      <w:r>
        <w:rPr>
          <w:rFonts w:hint="eastAsia"/>
          <w:lang w:eastAsia="zh-CN"/>
        </w:rPr>
        <w:t>返回主事件流</w:t>
      </w:r>
      <w:r>
        <w:rPr>
          <w:rFonts w:hint="eastAsia"/>
          <w:lang w:eastAsia="zh-CN"/>
        </w:rPr>
        <w:t>3</w:t>
      </w:r>
    </w:p>
    <w:p w14:paraId="5853B9D3" w14:textId="77777777" w:rsidR="00381DDA" w:rsidRDefault="00381DDA" w:rsidP="00381DDA">
      <w:pPr>
        <w:rPr>
          <w:rFonts w:ascii="宋体" w:hAnsi="宋体"/>
          <w:lang w:eastAsia="zh-CN"/>
        </w:rPr>
      </w:pPr>
      <w:r>
        <w:rPr>
          <w:rFonts w:ascii="宋体" w:hAnsi="宋体" w:hint="eastAsia"/>
        </w:rPr>
        <w:t>[后置条件]：</w:t>
      </w:r>
      <w:r w:rsidRPr="00DE6E72">
        <w:rPr>
          <w:rFonts w:ascii="宋体" w:hAnsi="宋体" w:hint="eastAsia"/>
          <w:lang w:eastAsia="zh-CN"/>
        </w:rPr>
        <w:t>UC0</w:t>
      </w:r>
      <w:r>
        <w:rPr>
          <w:rFonts w:ascii="宋体" w:hAnsi="宋体"/>
          <w:lang w:eastAsia="zh-CN"/>
        </w:rPr>
        <w:t>07</w:t>
      </w:r>
    </w:p>
    <w:p w14:paraId="1F0CAD92" w14:textId="77777777" w:rsidR="00381DDA" w:rsidRDefault="00381DDA" w:rsidP="00381DDA">
      <w:pPr>
        <w:jc w:val="left"/>
        <w:rPr>
          <w:rFonts w:ascii="宋体" w:hAnsi="宋体"/>
        </w:rPr>
      </w:pPr>
      <w:r>
        <w:rPr>
          <w:rFonts w:ascii="宋体" w:hAnsi="宋体" w:hint="eastAsia"/>
        </w:rPr>
        <w:t>[事件规则]：</w:t>
      </w:r>
    </w:p>
    <w:p w14:paraId="446B77C8" w14:textId="77777777" w:rsidR="00381DDA" w:rsidRDefault="00381DDA" w:rsidP="00381DDA">
      <w:pPr>
        <w:jc w:val="left"/>
        <w:rPr>
          <w:rFonts w:ascii="宋体" w:hAnsi="宋体"/>
          <w:lang w:eastAsia="zh-CN"/>
        </w:rPr>
      </w:pPr>
      <w:r>
        <w:rPr>
          <w:rFonts w:ascii="宋体" w:hAnsi="宋体" w:hint="cs"/>
        </w:rPr>
        <w:t>R</w:t>
      </w:r>
      <w:r>
        <w:rPr>
          <w:rFonts w:ascii="宋体" w:hAnsi="宋体" w:hint="eastAsia"/>
          <w:lang w:eastAsia="zh-CN"/>
        </w:rPr>
        <w:t>3</w:t>
      </w:r>
      <w:r>
        <w:rPr>
          <w:rFonts w:ascii="宋体" w:hAnsi="宋体"/>
        </w:rPr>
        <w:t>.</w:t>
      </w:r>
      <w:r>
        <w:rPr>
          <w:rFonts w:ascii="宋体" w:hAnsi="宋体" w:hint="eastAsia"/>
          <w:lang w:eastAsia="zh-CN"/>
        </w:rPr>
        <w:t>查询</w:t>
      </w:r>
      <w:r>
        <w:rPr>
          <w:rFonts w:ascii="宋体" w:hAnsi="宋体"/>
          <w:lang w:eastAsia="zh-CN"/>
        </w:rPr>
        <w:t>规则</w:t>
      </w:r>
    </w:p>
    <w:p w14:paraId="69DF00E8" w14:textId="77777777" w:rsidR="00381DDA" w:rsidRPr="009947CC" w:rsidRDefault="00381DDA" w:rsidP="00381DDA">
      <w:pPr>
        <w:numPr>
          <w:ilvl w:val="0"/>
          <w:numId w:val="8"/>
        </w:numPr>
        <w:ind w:firstLine="420"/>
        <w:jc w:val="left"/>
        <w:rPr>
          <w:rFonts w:asciiTheme="minorEastAsia" w:eastAsiaTheme="minorEastAsia" w:hAnsiTheme="minorEastAsia" w:cstheme="minorBidi"/>
          <w:kern w:val="2"/>
          <w:szCs w:val="21"/>
          <w:lang w:val="fr-CA" w:eastAsia="zh-CN"/>
        </w:rPr>
      </w:pPr>
      <w:r>
        <w:rPr>
          <w:rFonts w:asciiTheme="minorEastAsia" w:eastAsiaTheme="minorEastAsia" w:hAnsiTheme="minorEastAsia" w:cstheme="minorBidi" w:hint="eastAsia"/>
          <w:kern w:val="2"/>
          <w:szCs w:val="21"/>
          <w:lang w:val="fr-CA" w:eastAsia="zh-CN"/>
        </w:rPr>
        <w:t>查询权限：</w:t>
      </w:r>
      <w:r w:rsidRPr="009947CC">
        <w:rPr>
          <w:rFonts w:asciiTheme="minorEastAsia" w:eastAsiaTheme="minorEastAsia" w:hAnsiTheme="minorEastAsia" w:cstheme="minorBidi" w:hint="eastAsia"/>
          <w:kern w:val="2"/>
          <w:szCs w:val="21"/>
          <w:lang w:val="fr-CA" w:eastAsia="zh-CN"/>
        </w:rPr>
        <w:t>员工可以查看责任部门为本部门的数据，安监/保卫部所有角色、公司领导、系统管理员可以查看所有数据</w:t>
      </w:r>
    </w:p>
    <w:p w14:paraId="2B32A889" w14:textId="77777777" w:rsidR="00381DDA" w:rsidRPr="00FE0107" w:rsidRDefault="00381DDA" w:rsidP="00381DDA">
      <w:pPr>
        <w:numPr>
          <w:ilvl w:val="0"/>
          <w:numId w:val="8"/>
        </w:numPr>
        <w:ind w:firstLine="420"/>
        <w:jc w:val="left"/>
        <w:rPr>
          <w:rFonts w:ascii="宋体" w:hAnsi="宋体"/>
          <w:lang w:eastAsia="zh-CN"/>
        </w:rPr>
      </w:pPr>
      <w:r w:rsidRPr="00D728EB">
        <w:rPr>
          <w:rFonts w:asciiTheme="minorEastAsia" w:eastAsiaTheme="minorEastAsia" w:hAnsiTheme="minorEastAsia" w:cstheme="minorBidi" w:hint="eastAsia"/>
          <w:kern w:val="2"/>
          <w:szCs w:val="21"/>
          <w:lang w:val="fr-CA" w:eastAsia="zh-CN"/>
        </w:rPr>
        <w:lastRenderedPageBreak/>
        <w:t>颜色标注：当前日期大于完成日期，且完成状态为未完成，则显示红色。子表明细同样显示</w:t>
      </w:r>
    </w:p>
    <w:p w14:paraId="51786AF5" w14:textId="77777777" w:rsidR="00381DDA" w:rsidRDefault="00381DDA" w:rsidP="00381DDA">
      <w:pPr>
        <w:jc w:val="left"/>
        <w:rPr>
          <w:rFonts w:ascii="宋体" w:hAnsi="宋体"/>
          <w:lang w:eastAsia="zh-CN"/>
        </w:rPr>
      </w:pPr>
      <w:r>
        <w:rPr>
          <w:rFonts w:ascii="宋体" w:hAnsi="宋体" w:hint="eastAsia"/>
          <w:lang w:eastAsia="zh-CN"/>
        </w:rPr>
        <w:t>R3a</w:t>
      </w:r>
      <w:r>
        <w:rPr>
          <w:rFonts w:ascii="宋体" w:hAnsi="宋体"/>
          <w:lang w:eastAsia="zh-CN"/>
        </w:rPr>
        <w:t>-1</w:t>
      </w:r>
      <w:r>
        <w:rPr>
          <w:rFonts w:ascii="宋体" w:hAnsi="宋体" w:hint="eastAsia"/>
          <w:lang w:eastAsia="zh-CN"/>
        </w:rPr>
        <w:t>.新建权限</w:t>
      </w:r>
    </w:p>
    <w:p w14:paraId="13AC1505" w14:textId="77777777" w:rsidR="00381DDA" w:rsidRDefault="00381DDA" w:rsidP="00381DDA">
      <w:pPr>
        <w:ind w:firstLine="420"/>
        <w:jc w:val="left"/>
        <w:rPr>
          <w:rFonts w:ascii="宋体" w:hAnsi="宋体"/>
          <w:lang w:eastAsia="zh-CN"/>
        </w:rPr>
      </w:pPr>
      <w:r w:rsidRPr="00D47948">
        <w:rPr>
          <w:rFonts w:ascii="宋体" w:hAnsi="宋体" w:hint="eastAsia"/>
          <w:lang w:eastAsia="zh-CN"/>
        </w:rPr>
        <w:t>1.</w:t>
      </w:r>
      <w:r>
        <w:rPr>
          <w:rFonts w:ascii="宋体" w:hAnsi="宋体" w:hint="eastAsia"/>
          <w:lang w:eastAsia="zh-CN"/>
        </w:rPr>
        <w:t>权限：</w:t>
      </w:r>
      <w:r w:rsidRPr="00D47948">
        <w:rPr>
          <w:rFonts w:ascii="宋体" w:hAnsi="宋体" w:hint="eastAsia"/>
          <w:lang w:eastAsia="zh-CN"/>
        </w:rPr>
        <w:t>安监/保卫部安全质量管理员</w:t>
      </w:r>
    </w:p>
    <w:p w14:paraId="4BAF1664" w14:textId="77777777" w:rsidR="00381DDA" w:rsidRPr="00D47948" w:rsidRDefault="00381DDA" w:rsidP="00381DDA">
      <w:pPr>
        <w:jc w:val="left"/>
        <w:rPr>
          <w:rFonts w:ascii="宋体" w:hAnsi="宋体"/>
          <w:lang w:eastAsia="zh-CN"/>
        </w:rPr>
      </w:pPr>
      <w:r>
        <w:rPr>
          <w:rFonts w:ascii="宋体" w:hAnsi="宋体" w:hint="eastAsia"/>
          <w:lang w:eastAsia="zh-CN"/>
        </w:rPr>
        <w:t>R</w:t>
      </w:r>
      <w:r>
        <w:rPr>
          <w:rFonts w:ascii="宋体" w:hAnsi="宋体"/>
          <w:lang w:eastAsia="zh-CN"/>
        </w:rPr>
        <w:t>3a-2.</w:t>
      </w:r>
      <w:r>
        <w:rPr>
          <w:rFonts w:ascii="宋体" w:hAnsi="宋体" w:hint="eastAsia"/>
          <w:lang w:eastAsia="zh-CN"/>
        </w:rPr>
        <w:t>新建</w:t>
      </w:r>
      <w:r>
        <w:rPr>
          <w:rFonts w:ascii="宋体" w:hAnsi="宋体"/>
          <w:lang w:eastAsia="zh-CN"/>
        </w:rPr>
        <w:t>规则</w:t>
      </w:r>
    </w:p>
    <w:p w14:paraId="16FACF4D" w14:textId="77777777" w:rsidR="00381DDA" w:rsidRDefault="00381DDA" w:rsidP="00381DDA">
      <w:pPr>
        <w:ind w:firstLine="420"/>
        <w:rPr>
          <w:lang w:eastAsia="zh-CN"/>
        </w:rPr>
      </w:pPr>
      <w:r>
        <w:rPr>
          <w:rFonts w:hint="eastAsia"/>
          <w:lang w:eastAsia="zh-CN"/>
        </w:rPr>
        <w:t>1.</w:t>
      </w:r>
      <w:r>
        <w:rPr>
          <w:rFonts w:hint="eastAsia"/>
          <w:lang w:eastAsia="zh-CN"/>
        </w:rPr>
        <w:t>发布时间：必填时间控件</w:t>
      </w:r>
    </w:p>
    <w:p w14:paraId="2EEF6FB3" w14:textId="77777777" w:rsidR="00381DDA" w:rsidRDefault="00381DDA" w:rsidP="00381DDA">
      <w:pPr>
        <w:ind w:firstLine="420"/>
        <w:rPr>
          <w:lang w:eastAsia="zh-CN"/>
        </w:rPr>
      </w:pPr>
      <w:r>
        <w:rPr>
          <w:rFonts w:hint="eastAsia"/>
          <w:lang w:eastAsia="zh-CN"/>
        </w:rPr>
        <w:t>2.</w:t>
      </w:r>
      <w:r>
        <w:rPr>
          <w:rFonts w:hint="eastAsia"/>
          <w:lang w:eastAsia="zh-CN"/>
        </w:rPr>
        <w:t>责任部门：必填多选一级部门。</w:t>
      </w:r>
    </w:p>
    <w:p w14:paraId="329CFEBE" w14:textId="77777777" w:rsidR="00381DDA" w:rsidRDefault="00381DDA" w:rsidP="00381DDA">
      <w:pPr>
        <w:ind w:firstLine="420"/>
        <w:rPr>
          <w:lang w:eastAsia="zh-CN"/>
        </w:rPr>
      </w:pPr>
      <w:r>
        <w:rPr>
          <w:rFonts w:hint="eastAsia"/>
          <w:lang w:eastAsia="zh-CN"/>
        </w:rPr>
        <w:t>3.</w:t>
      </w:r>
      <w:r>
        <w:rPr>
          <w:rFonts w:hint="eastAsia"/>
          <w:lang w:eastAsia="zh-CN"/>
        </w:rPr>
        <w:t>要求完成日期：必填时间控件</w:t>
      </w:r>
    </w:p>
    <w:p w14:paraId="4BE59B42" w14:textId="77777777" w:rsidR="00381DDA" w:rsidRDefault="00381DDA" w:rsidP="00381DDA">
      <w:pPr>
        <w:ind w:firstLine="420"/>
        <w:rPr>
          <w:lang w:eastAsia="zh-CN"/>
        </w:rPr>
      </w:pPr>
      <w:r>
        <w:rPr>
          <w:lang w:eastAsia="zh-CN"/>
        </w:rPr>
        <w:t>4</w:t>
      </w:r>
      <w:r>
        <w:rPr>
          <w:rFonts w:hint="eastAsia"/>
          <w:lang w:eastAsia="zh-CN"/>
        </w:rPr>
        <w:t>.</w:t>
      </w:r>
      <w:r>
        <w:rPr>
          <w:rFonts w:hint="eastAsia"/>
          <w:lang w:eastAsia="zh-CN"/>
        </w:rPr>
        <w:t>任务类型：必填单选，详细信息见【数据字典】，安全绩效指标预警和关键风险预警不能在此新建。</w:t>
      </w:r>
    </w:p>
    <w:p w14:paraId="428223D2" w14:textId="77777777" w:rsidR="00381DDA" w:rsidRDefault="00381DDA" w:rsidP="00381DDA">
      <w:pPr>
        <w:ind w:firstLine="420"/>
        <w:rPr>
          <w:lang w:eastAsia="zh-CN"/>
        </w:rPr>
      </w:pPr>
      <w:r>
        <w:rPr>
          <w:rFonts w:hint="eastAsia"/>
          <w:lang w:eastAsia="zh-CN"/>
        </w:rPr>
        <w:t>5.</w:t>
      </w:r>
      <w:r>
        <w:rPr>
          <w:rFonts w:hint="eastAsia"/>
          <w:lang w:eastAsia="zh-CN"/>
        </w:rPr>
        <w:t>任务依据：必填文本。字数：</w:t>
      </w:r>
      <w:r>
        <w:rPr>
          <w:rFonts w:hint="eastAsia"/>
          <w:lang w:eastAsia="zh-CN"/>
        </w:rPr>
        <w:t>1000</w:t>
      </w:r>
    </w:p>
    <w:p w14:paraId="15A4F7E6" w14:textId="77777777" w:rsidR="00381DDA" w:rsidRDefault="00381DDA" w:rsidP="00381DDA">
      <w:pPr>
        <w:ind w:firstLine="420"/>
        <w:rPr>
          <w:lang w:eastAsia="zh-CN"/>
        </w:rPr>
      </w:pPr>
      <w:r>
        <w:rPr>
          <w:rFonts w:hint="eastAsia"/>
          <w:lang w:eastAsia="zh-CN"/>
        </w:rPr>
        <w:t>6.</w:t>
      </w:r>
      <w:r>
        <w:rPr>
          <w:rFonts w:hint="eastAsia"/>
          <w:lang w:eastAsia="zh-CN"/>
        </w:rPr>
        <w:t>工作内容：必填文本。字数：</w:t>
      </w:r>
      <w:r>
        <w:rPr>
          <w:rFonts w:hint="eastAsia"/>
          <w:lang w:eastAsia="zh-CN"/>
        </w:rPr>
        <w:t>1000</w:t>
      </w:r>
    </w:p>
    <w:p w14:paraId="74C6E667" w14:textId="77777777" w:rsidR="00381DDA" w:rsidRDefault="00381DDA" w:rsidP="00381DDA">
      <w:pPr>
        <w:ind w:firstLine="420"/>
        <w:rPr>
          <w:lang w:eastAsia="zh-CN"/>
        </w:rPr>
      </w:pPr>
      <w:r>
        <w:rPr>
          <w:rFonts w:hint="eastAsia"/>
          <w:lang w:eastAsia="zh-CN"/>
        </w:rPr>
        <w:t>7.</w:t>
      </w:r>
      <w:r>
        <w:rPr>
          <w:rFonts w:hint="eastAsia"/>
          <w:lang w:eastAsia="zh-CN"/>
        </w:rPr>
        <w:t>附件：可以上传附件</w:t>
      </w:r>
    </w:p>
    <w:p w14:paraId="0D81F1EF" w14:textId="77777777" w:rsidR="00381DDA" w:rsidRDefault="00381DDA" w:rsidP="00381DDA">
      <w:pPr>
        <w:rPr>
          <w:lang w:eastAsia="zh-CN"/>
        </w:rPr>
      </w:pPr>
      <w:r>
        <w:rPr>
          <w:rFonts w:hint="eastAsia"/>
          <w:lang w:eastAsia="zh-CN"/>
        </w:rPr>
        <w:t>R3a-3.</w:t>
      </w:r>
      <w:r>
        <w:rPr>
          <w:rFonts w:hint="eastAsia"/>
          <w:lang w:eastAsia="zh-CN"/>
        </w:rPr>
        <w:t>生成明细</w:t>
      </w:r>
      <w:r>
        <w:rPr>
          <w:lang w:eastAsia="zh-CN"/>
        </w:rPr>
        <w:t>规则</w:t>
      </w:r>
    </w:p>
    <w:p w14:paraId="4D2B22AF" w14:textId="77777777" w:rsidR="00381DDA" w:rsidRDefault="00381DDA" w:rsidP="00381DDA">
      <w:pPr>
        <w:rPr>
          <w:lang w:eastAsia="zh-CN"/>
        </w:rPr>
      </w:pPr>
      <w:r>
        <w:rPr>
          <w:lang w:eastAsia="zh-CN"/>
        </w:rPr>
        <w:tab/>
      </w:r>
      <w:r>
        <w:rPr>
          <w:rFonts w:hint="eastAsia"/>
          <w:lang w:eastAsia="zh-CN"/>
        </w:rPr>
        <w:t>1.</w:t>
      </w:r>
      <w:r w:rsidRPr="0061555F">
        <w:rPr>
          <w:rFonts w:hint="eastAsia"/>
          <w:lang w:eastAsia="zh-CN"/>
        </w:rPr>
        <w:t xml:space="preserve"> </w:t>
      </w:r>
      <w:r w:rsidRPr="0044025C">
        <w:rPr>
          <w:rFonts w:hint="eastAsia"/>
          <w:lang w:eastAsia="zh-CN"/>
        </w:rPr>
        <w:t>如果已经生成明细的情况下，</w:t>
      </w:r>
      <w:r>
        <w:rPr>
          <w:rFonts w:hint="eastAsia"/>
          <w:lang w:eastAsia="zh-CN"/>
        </w:rPr>
        <w:t>如果修改主表字段，则</w:t>
      </w:r>
      <w:r>
        <w:rPr>
          <w:lang w:eastAsia="zh-CN"/>
        </w:rPr>
        <w:t>需要再次点击生成明细，否则无法保存</w:t>
      </w:r>
      <w:r>
        <w:rPr>
          <w:rFonts w:hint="eastAsia"/>
          <w:lang w:eastAsia="zh-CN"/>
        </w:rPr>
        <w:t>修改</w:t>
      </w:r>
      <w:r>
        <w:rPr>
          <w:lang w:eastAsia="zh-CN"/>
        </w:rPr>
        <w:t>的主表字段</w:t>
      </w:r>
      <w:r>
        <w:rPr>
          <w:rFonts w:hint="eastAsia"/>
          <w:lang w:eastAsia="zh-CN"/>
        </w:rPr>
        <w:t>，更新子</w:t>
      </w:r>
      <w:r>
        <w:rPr>
          <w:lang w:eastAsia="zh-CN"/>
        </w:rPr>
        <w:t>表数据</w:t>
      </w:r>
    </w:p>
    <w:p w14:paraId="0ADE6AA5" w14:textId="77777777" w:rsidR="00381DDA" w:rsidRDefault="00381DDA" w:rsidP="00381DDA">
      <w:pPr>
        <w:ind w:firstLine="420"/>
        <w:rPr>
          <w:lang w:eastAsia="zh-CN"/>
        </w:rPr>
      </w:pPr>
      <w:r>
        <w:rPr>
          <w:lang w:eastAsia="zh-CN"/>
        </w:rPr>
        <w:t>2.</w:t>
      </w:r>
      <w:r>
        <w:rPr>
          <w:rFonts w:hint="eastAsia"/>
          <w:lang w:eastAsia="zh-CN"/>
        </w:rPr>
        <w:t>如果删减</w:t>
      </w:r>
      <w:r>
        <w:rPr>
          <w:lang w:eastAsia="zh-CN"/>
        </w:rPr>
        <w:t>了责任部门，</w:t>
      </w:r>
      <w:r>
        <w:rPr>
          <w:rFonts w:hint="eastAsia"/>
          <w:lang w:eastAsia="zh-CN"/>
        </w:rPr>
        <w:t>子表</w:t>
      </w:r>
      <w:r>
        <w:rPr>
          <w:lang w:eastAsia="zh-CN"/>
        </w:rPr>
        <w:t>已经存了，那么</w:t>
      </w:r>
      <w:r>
        <w:rPr>
          <w:rFonts w:hint="eastAsia"/>
          <w:lang w:eastAsia="zh-CN"/>
        </w:rPr>
        <w:t>提示：</w:t>
      </w:r>
      <w:r>
        <w:rPr>
          <w:lang w:eastAsia="zh-CN"/>
        </w:rPr>
        <w:t>字表中</w:t>
      </w:r>
      <w:r>
        <w:rPr>
          <w:rFonts w:hint="eastAsia"/>
          <w:lang w:eastAsia="zh-CN"/>
        </w:rPr>
        <w:t>已经生成</w:t>
      </w:r>
      <w:r>
        <w:rPr>
          <w:lang w:eastAsia="zh-CN"/>
        </w:rPr>
        <w:t>的该责任部门的数据需要删除</w:t>
      </w:r>
    </w:p>
    <w:p w14:paraId="11ADF1F8" w14:textId="77777777" w:rsidR="00381DDA" w:rsidRDefault="00381DDA" w:rsidP="00381DDA">
      <w:pPr>
        <w:ind w:firstLine="420"/>
        <w:rPr>
          <w:lang w:eastAsia="zh-CN"/>
        </w:rPr>
      </w:pPr>
      <w:r>
        <w:rPr>
          <w:rFonts w:hint="eastAsia"/>
          <w:lang w:eastAsia="zh-CN"/>
        </w:rPr>
        <w:t>3</w:t>
      </w:r>
      <w:r>
        <w:rPr>
          <w:lang w:eastAsia="zh-CN"/>
        </w:rPr>
        <w:t>.</w:t>
      </w:r>
      <w:r>
        <w:rPr>
          <w:rFonts w:hint="eastAsia"/>
          <w:lang w:eastAsia="zh-CN"/>
        </w:rPr>
        <w:t>子表</w:t>
      </w:r>
      <w:r w:rsidRPr="0044025C">
        <w:rPr>
          <w:rFonts w:hint="eastAsia"/>
          <w:lang w:eastAsia="zh-CN"/>
        </w:rPr>
        <w:t>只要有</w:t>
      </w:r>
      <w:r w:rsidRPr="0044025C">
        <w:rPr>
          <w:rFonts w:hint="eastAsia"/>
          <w:lang w:eastAsia="zh-CN"/>
        </w:rPr>
        <w:t>1</w:t>
      </w:r>
      <w:r w:rsidRPr="0044025C">
        <w:rPr>
          <w:rFonts w:hint="eastAsia"/>
          <w:lang w:eastAsia="zh-CN"/>
        </w:rPr>
        <w:t>条发送则不能修改主表字段</w:t>
      </w:r>
    </w:p>
    <w:p w14:paraId="59286925" w14:textId="77777777" w:rsidR="00381DDA" w:rsidRDefault="00381DDA" w:rsidP="00381DDA">
      <w:pPr>
        <w:rPr>
          <w:lang w:eastAsia="zh-CN"/>
        </w:rPr>
      </w:pPr>
      <w:r>
        <w:rPr>
          <w:rFonts w:hint="eastAsia"/>
          <w:lang w:eastAsia="zh-CN"/>
        </w:rPr>
        <w:t>R</w:t>
      </w:r>
      <w:r>
        <w:rPr>
          <w:lang w:eastAsia="zh-CN"/>
        </w:rPr>
        <w:t>3a-4.</w:t>
      </w:r>
      <w:r>
        <w:rPr>
          <w:rFonts w:hint="eastAsia"/>
          <w:lang w:eastAsia="zh-CN"/>
        </w:rPr>
        <w:t>工作任务</w:t>
      </w:r>
      <w:r>
        <w:rPr>
          <w:lang w:eastAsia="zh-CN"/>
        </w:rPr>
        <w:t>分解流程</w:t>
      </w:r>
      <w:r>
        <w:rPr>
          <w:rFonts w:hint="eastAsia"/>
          <w:lang w:eastAsia="zh-CN"/>
        </w:rPr>
        <w:t>规则</w:t>
      </w:r>
    </w:p>
    <w:p w14:paraId="7E56972A" w14:textId="77777777" w:rsidR="00381DDA" w:rsidRDefault="00381DDA" w:rsidP="00381DDA">
      <w:pPr>
        <w:rPr>
          <w:lang w:eastAsia="zh-CN"/>
        </w:rPr>
      </w:pPr>
      <w:r>
        <w:rPr>
          <w:lang w:eastAsia="zh-CN"/>
        </w:rPr>
        <w:tab/>
        <w:t>1.</w:t>
      </w:r>
      <w:r>
        <w:rPr>
          <w:lang w:eastAsia="zh-CN"/>
        </w:rPr>
        <w:t>新建</w:t>
      </w:r>
      <w:r>
        <w:rPr>
          <w:rFonts w:hint="eastAsia"/>
          <w:lang w:eastAsia="zh-CN"/>
        </w:rPr>
        <w:t>工作任务</w:t>
      </w:r>
      <w:r>
        <w:rPr>
          <w:lang w:eastAsia="zh-CN"/>
        </w:rPr>
        <w:t>分解</w:t>
      </w:r>
      <w:r>
        <w:rPr>
          <w:rFonts w:hint="eastAsia"/>
          <w:lang w:eastAsia="zh-CN"/>
        </w:rPr>
        <w:t>节点</w:t>
      </w:r>
      <w:r>
        <w:rPr>
          <w:lang w:eastAsia="zh-CN"/>
        </w:rPr>
        <w:t>：</w:t>
      </w:r>
      <w:r w:rsidRPr="00980681">
        <w:rPr>
          <w:rFonts w:hint="eastAsia"/>
          <w:lang w:eastAsia="zh-CN"/>
        </w:rPr>
        <w:t>安监</w:t>
      </w:r>
      <w:r w:rsidRPr="00980681">
        <w:rPr>
          <w:lang w:eastAsia="zh-CN"/>
        </w:rPr>
        <w:t>/</w:t>
      </w:r>
      <w:r w:rsidRPr="00980681">
        <w:rPr>
          <w:rFonts w:hint="eastAsia"/>
          <w:lang w:eastAsia="zh-CN"/>
        </w:rPr>
        <w:t>保卫部安全质量管理员</w:t>
      </w:r>
      <w:r>
        <w:rPr>
          <w:rFonts w:hint="eastAsia"/>
          <w:lang w:eastAsia="zh-CN"/>
        </w:rPr>
        <w:t>才可以</w:t>
      </w:r>
      <w:r>
        <w:rPr>
          <w:lang w:eastAsia="zh-CN"/>
        </w:rPr>
        <w:t>新</w:t>
      </w:r>
      <w:r>
        <w:rPr>
          <w:rFonts w:hint="eastAsia"/>
          <w:lang w:eastAsia="zh-CN"/>
        </w:rPr>
        <w:t>建</w:t>
      </w:r>
      <w:r>
        <w:rPr>
          <w:lang w:eastAsia="zh-CN"/>
        </w:rPr>
        <w:t>工作任务分解．</w:t>
      </w:r>
    </w:p>
    <w:p w14:paraId="5AF22795" w14:textId="77777777" w:rsidR="00381DDA" w:rsidRDefault="00381DDA" w:rsidP="00381DDA">
      <w:pPr>
        <w:rPr>
          <w:lang w:eastAsia="zh-CN"/>
        </w:rPr>
      </w:pPr>
      <w:r>
        <w:rPr>
          <w:lang w:eastAsia="zh-CN"/>
        </w:rPr>
        <w:tab/>
      </w:r>
      <w:r>
        <w:rPr>
          <w:lang w:eastAsia="zh-CN"/>
        </w:rPr>
        <w:tab/>
        <w:t>a)</w:t>
      </w:r>
      <w:r w:rsidRPr="00E07783">
        <w:rPr>
          <w:rFonts w:hint="eastAsia"/>
          <w:lang w:eastAsia="zh-CN"/>
        </w:rPr>
        <w:t xml:space="preserve"> </w:t>
      </w:r>
      <w:r>
        <w:rPr>
          <w:rFonts w:hint="eastAsia"/>
          <w:lang w:eastAsia="zh-CN"/>
        </w:rPr>
        <w:t>【删除】编辑中</w:t>
      </w:r>
      <w:r>
        <w:rPr>
          <w:lang w:eastAsia="zh-CN"/>
        </w:rPr>
        <w:t>的数据可以删除</w:t>
      </w:r>
    </w:p>
    <w:p w14:paraId="16E56CC0" w14:textId="77777777" w:rsidR="00381DDA" w:rsidRDefault="00381DDA" w:rsidP="00381DDA">
      <w:pPr>
        <w:rPr>
          <w:lang w:eastAsia="zh-CN"/>
        </w:rPr>
      </w:pPr>
      <w:r>
        <w:rPr>
          <w:lang w:eastAsia="zh-CN"/>
        </w:rPr>
        <w:tab/>
      </w:r>
      <w:r>
        <w:rPr>
          <w:lang w:eastAsia="zh-CN"/>
        </w:rPr>
        <w:tab/>
      </w:r>
      <w:r>
        <w:rPr>
          <w:rFonts w:hint="eastAsia"/>
          <w:lang w:eastAsia="zh-CN"/>
        </w:rPr>
        <w:t>b)</w:t>
      </w:r>
      <w:r w:rsidRPr="00E07783">
        <w:rPr>
          <w:rFonts w:hint="eastAsia"/>
          <w:lang w:eastAsia="zh-CN"/>
        </w:rPr>
        <w:t xml:space="preserve"> </w:t>
      </w:r>
      <w:r>
        <w:rPr>
          <w:rFonts w:hint="eastAsia"/>
          <w:lang w:eastAsia="zh-CN"/>
        </w:rPr>
        <w:t>【一键删除】编辑中</w:t>
      </w:r>
      <w:r>
        <w:rPr>
          <w:lang w:eastAsia="zh-CN"/>
        </w:rPr>
        <w:t>的数据可以删除</w:t>
      </w:r>
    </w:p>
    <w:p w14:paraId="7A89D19F" w14:textId="77777777" w:rsidR="00381DDA" w:rsidRDefault="00381DDA" w:rsidP="00381DDA">
      <w:pPr>
        <w:rPr>
          <w:lang w:eastAsia="zh-CN"/>
        </w:rPr>
      </w:pPr>
      <w:r>
        <w:rPr>
          <w:lang w:eastAsia="zh-CN"/>
        </w:rPr>
        <w:tab/>
      </w:r>
      <w:r>
        <w:rPr>
          <w:lang w:eastAsia="zh-CN"/>
        </w:rPr>
        <w:tab/>
      </w:r>
      <w:r>
        <w:rPr>
          <w:rFonts w:hint="eastAsia"/>
          <w:lang w:eastAsia="zh-CN"/>
        </w:rPr>
        <w:t>c)</w:t>
      </w:r>
      <w:r w:rsidRPr="008479ED">
        <w:rPr>
          <w:rFonts w:hint="eastAsia"/>
          <w:lang w:eastAsia="zh-CN"/>
        </w:rPr>
        <w:t xml:space="preserve"> </w:t>
      </w:r>
      <w:r>
        <w:rPr>
          <w:rFonts w:hint="eastAsia"/>
          <w:lang w:eastAsia="zh-CN"/>
        </w:rPr>
        <w:t>【编辑】编辑中</w:t>
      </w:r>
      <w:r>
        <w:rPr>
          <w:lang w:eastAsia="zh-CN"/>
        </w:rPr>
        <w:t>的数据可以</w:t>
      </w:r>
      <w:r>
        <w:rPr>
          <w:rFonts w:hint="eastAsia"/>
          <w:lang w:eastAsia="zh-CN"/>
        </w:rPr>
        <w:t>编辑</w:t>
      </w:r>
    </w:p>
    <w:p w14:paraId="143BB2BB" w14:textId="77777777" w:rsidR="00381DDA" w:rsidRDefault="00381DDA" w:rsidP="00381DDA">
      <w:pPr>
        <w:rPr>
          <w:lang w:eastAsia="zh-CN"/>
        </w:rPr>
      </w:pPr>
      <w:r>
        <w:rPr>
          <w:lang w:eastAsia="zh-CN"/>
        </w:rPr>
        <w:tab/>
      </w:r>
      <w:r>
        <w:rPr>
          <w:rFonts w:hint="eastAsia"/>
          <w:lang w:eastAsia="zh-CN"/>
        </w:rPr>
        <w:t>2.</w:t>
      </w:r>
      <w:r w:rsidRPr="00344B94">
        <w:rPr>
          <w:rFonts w:hint="eastAsia"/>
        </w:rPr>
        <w:t xml:space="preserve"> </w:t>
      </w:r>
      <w:r w:rsidRPr="00344B94">
        <w:rPr>
          <w:rFonts w:hint="eastAsia"/>
          <w:lang w:eastAsia="zh-CN"/>
        </w:rPr>
        <w:t>安全生产部门的安全质量管理员填写完成情况</w:t>
      </w:r>
      <w:r>
        <w:rPr>
          <w:rFonts w:hint="eastAsia"/>
          <w:lang w:eastAsia="zh-CN"/>
        </w:rPr>
        <w:t>节点：</w:t>
      </w:r>
      <w:r w:rsidRPr="00981046">
        <w:rPr>
          <w:rFonts w:hint="eastAsia"/>
          <w:lang w:eastAsia="zh-CN"/>
        </w:rPr>
        <w:t>安全生产部门的安全质量管理员填写部门完成情况，制定措施以交给责任部门领导审核</w:t>
      </w:r>
    </w:p>
    <w:p w14:paraId="51446E0C" w14:textId="77777777" w:rsidR="00381DDA" w:rsidRDefault="00381DDA" w:rsidP="00381DDA">
      <w:pPr>
        <w:rPr>
          <w:lang w:eastAsia="zh-CN"/>
        </w:rPr>
      </w:pPr>
      <w:r>
        <w:rPr>
          <w:lang w:eastAsia="zh-CN"/>
        </w:rPr>
        <w:tab/>
      </w:r>
      <w:r>
        <w:rPr>
          <w:lang w:eastAsia="zh-CN"/>
        </w:rPr>
        <w:tab/>
      </w:r>
      <w:r>
        <w:rPr>
          <w:rFonts w:hint="eastAsia"/>
          <w:lang w:eastAsia="zh-CN"/>
        </w:rPr>
        <w:t>a)</w:t>
      </w:r>
      <w:r w:rsidRPr="00981046">
        <w:rPr>
          <w:rFonts w:hint="eastAsia"/>
          <w:lang w:eastAsia="zh-CN"/>
        </w:rPr>
        <w:t xml:space="preserve"> </w:t>
      </w:r>
      <w:r>
        <w:rPr>
          <w:rFonts w:hint="eastAsia"/>
          <w:lang w:eastAsia="zh-CN"/>
        </w:rPr>
        <w:t>【新增】弹出</w:t>
      </w:r>
      <w:r>
        <w:rPr>
          <w:lang w:eastAsia="zh-CN"/>
        </w:rPr>
        <w:t>任务实施对话框，填写责任人</w:t>
      </w:r>
      <w:r>
        <w:rPr>
          <w:rFonts w:hint="eastAsia"/>
          <w:lang w:eastAsia="zh-CN"/>
        </w:rPr>
        <w:t>，</w:t>
      </w:r>
      <w:r>
        <w:rPr>
          <w:lang w:eastAsia="zh-CN"/>
        </w:rPr>
        <w:t>计划完成时间，实施方法信息</w:t>
      </w:r>
    </w:p>
    <w:p w14:paraId="493EB274" w14:textId="77777777" w:rsidR="00381DDA" w:rsidRDefault="00381DDA" w:rsidP="00381DDA">
      <w:pPr>
        <w:rPr>
          <w:lang w:eastAsia="zh-CN"/>
        </w:rPr>
      </w:pPr>
      <w:r>
        <w:rPr>
          <w:lang w:eastAsia="zh-CN"/>
        </w:rPr>
        <w:tab/>
      </w:r>
      <w:r>
        <w:rPr>
          <w:lang w:eastAsia="zh-CN"/>
        </w:rPr>
        <w:tab/>
      </w:r>
      <w:r>
        <w:rPr>
          <w:rFonts w:hint="eastAsia"/>
          <w:lang w:eastAsia="zh-CN"/>
        </w:rPr>
        <w:t>b)</w:t>
      </w:r>
      <w:r w:rsidRPr="005D1F6C">
        <w:rPr>
          <w:rFonts w:hint="eastAsia"/>
          <w:lang w:eastAsia="zh-CN"/>
        </w:rPr>
        <w:t xml:space="preserve"> </w:t>
      </w:r>
      <w:r>
        <w:rPr>
          <w:rFonts w:hint="eastAsia"/>
          <w:lang w:eastAsia="zh-CN"/>
        </w:rPr>
        <w:t>【修改】弹出</w:t>
      </w:r>
      <w:r>
        <w:rPr>
          <w:lang w:eastAsia="zh-CN"/>
        </w:rPr>
        <w:t>任务实施</w:t>
      </w:r>
      <w:r>
        <w:rPr>
          <w:rFonts w:hint="eastAsia"/>
          <w:lang w:eastAsia="zh-CN"/>
        </w:rPr>
        <w:t>修改</w:t>
      </w:r>
      <w:r>
        <w:rPr>
          <w:lang w:eastAsia="zh-CN"/>
        </w:rPr>
        <w:t>对话框，</w:t>
      </w:r>
      <w:r>
        <w:rPr>
          <w:rFonts w:hint="eastAsia"/>
          <w:lang w:eastAsia="zh-CN"/>
        </w:rPr>
        <w:t>修改相关</w:t>
      </w:r>
      <w:r>
        <w:rPr>
          <w:lang w:eastAsia="zh-CN"/>
        </w:rPr>
        <w:t>信息</w:t>
      </w:r>
    </w:p>
    <w:p w14:paraId="0550DBCB" w14:textId="77777777" w:rsidR="00381DDA" w:rsidRDefault="00381DDA" w:rsidP="00381DDA">
      <w:pPr>
        <w:rPr>
          <w:lang w:eastAsia="zh-CN"/>
        </w:rPr>
      </w:pPr>
      <w:r>
        <w:rPr>
          <w:lang w:eastAsia="zh-CN"/>
        </w:rPr>
        <w:tab/>
      </w:r>
      <w:r>
        <w:rPr>
          <w:lang w:eastAsia="zh-CN"/>
        </w:rPr>
        <w:tab/>
      </w:r>
      <w:r>
        <w:rPr>
          <w:rFonts w:hint="eastAsia"/>
          <w:lang w:eastAsia="zh-CN"/>
        </w:rPr>
        <w:t>c)</w:t>
      </w:r>
      <w:r w:rsidRPr="005D1F6C">
        <w:rPr>
          <w:rFonts w:hint="eastAsia"/>
          <w:lang w:eastAsia="zh-CN"/>
        </w:rPr>
        <w:t xml:space="preserve"> </w:t>
      </w:r>
      <w:r>
        <w:rPr>
          <w:rFonts w:hint="eastAsia"/>
          <w:lang w:eastAsia="zh-CN"/>
        </w:rPr>
        <w:t>【删除】删除</w:t>
      </w:r>
      <w:r>
        <w:rPr>
          <w:lang w:eastAsia="zh-CN"/>
        </w:rPr>
        <w:t>一条任务实施信息</w:t>
      </w:r>
    </w:p>
    <w:p w14:paraId="0A0CB173" w14:textId="77777777" w:rsidR="00381DDA" w:rsidRDefault="00381DDA" w:rsidP="00381DDA">
      <w:r>
        <w:rPr>
          <w:lang w:eastAsia="zh-CN"/>
        </w:rPr>
        <w:tab/>
      </w:r>
      <w:r>
        <w:rPr>
          <w:lang w:eastAsia="zh-CN"/>
        </w:rPr>
        <w:tab/>
      </w:r>
      <w:r>
        <w:rPr>
          <w:rFonts w:hint="eastAsia"/>
          <w:lang w:eastAsia="zh-CN"/>
        </w:rPr>
        <w:t>d)</w:t>
      </w:r>
      <w:r w:rsidRPr="005D1F6C">
        <w:rPr>
          <w:rFonts w:hint="eastAsia"/>
          <w:lang w:eastAsia="zh-CN"/>
        </w:rPr>
        <w:t xml:space="preserve"> </w:t>
      </w:r>
      <w:r>
        <w:rPr>
          <w:rFonts w:hint="eastAsia"/>
          <w:lang w:eastAsia="zh-CN"/>
        </w:rPr>
        <w:t>【发送】</w:t>
      </w:r>
      <w:r w:rsidRPr="002E7546">
        <w:rPr>
          <w:rFonts w:hint="eastAsia"/>
          <w:lang w:eastAsia="zh-CN"/>
        </w:rPr>
        <w:t>弹出发送对话框，编辑相关信息，发送给安全生产部门领导审核</w:t>
      </w:r>
      <w:r>
        <w:rPr>
          <w:rFonts w:hint="eastAsia"/>
          <w:lang w:eastAsia="zh-CN"/>
        </w:rPr>
        <w:t>，</w:t>
      </w:r>
      <w:r>
        <w:rPr>
          <w:rFonts w:hint="eastAsia"/>
        </w:rPr>
        <w:t>发送</w:t>
      </w:r>
      <w:r>
        <w:t>后状态</w:t>
      </w:r>
      <w:r>
        <w:rPr>
          <w:rFonts w:hint="eastAsia"/>
        </w:rPr>
        <w:t>仍</w:t>
      </w:r>
      <w:r>
        <w:t>为</w:t>
      </w:r>
      <w:r>
        <w:rPr>
          <w:rFonts w:hint="eastAsia"/>
        </w:rPr>
        <w:t>措施制定</w:t>
      </w:r>
      <w:r>
        <w:t>中，</w:t>
      </w:r>
      <w:r>
        <w:rPr>
          <w:rFonts w:hint="eastAsia"/>
        </w:rPr>
        <w:t>可以</w:t>
      </w:r>
      <w:r>
        <w:t>查看</w:t>
      </w:r>
      <w:r>
        <w:rPr>
          <w:rFonts w:hint="eastAsia"/>
        </w:rPr>
        <w:t>完成情况</w:t>
      </w:r>
    </w:p>
    <w:p w14:paraId="24002CD2" w14:textId="77777777" w:rsidR="00381DDA" w:rsidRDefault="00381DDA" w:rsidP="00381DDA">
      <w:pPr>
        <w:rPr>
          <w:rFonts w:ascii="宋体" w:hAnsi="宋体"/>
          <w:lang w:eastAsia="zh-CN"/>
        </w:rPr>
      </w:pPr>
      <w:r>
        <w:tab/>
      </w:r>
      <w:r>
        <w:tab/>
      </w:r>
      <w:r>
        <w:rPr>
          <w:rFonts w:hint="eastAsia"/>
          <w:lang w:eastAsia="zh-CN"/>
        </w:rPr>
        <w:t>f)</w:t>
      </w:r>
      <w:r w:rsidRPr="0090654F">
        <w:rPr>
          <w:rFonts w:hint="eastAsia"/>
          <w:lang w:eastAsia="zh-CN"/>
        </w:rPr>
        <w:t xml:space="preserve"> </w:t>
      </w:r>
      <w:r>
        <w:rPr>
          <w:rFonts w:hint="eastAsia"/>
          <w:lang w:eastAsia="zh-CN"/>
        </w:rPr>
        <w:t>【保存】</w:t>
      </w:r>
      <w:r>
        <w:rPr>
          <w:rFonts w:ascii="宋体" w:hAnsi="宋体" w:hint="eastAsia"/>
          <w:lang w:eastAsia="zh-CN"/>
        </w:rPr>
        <w:t>保存</w:t>
      </w:r>
      <w:r>
        <w:rPr>
          <w:rFonts w:ascii="宋体" w:hAnsi="宋体"/>
          <w:lang w:eastAsia="zh-CN"/>
        </w:rPr>
        <w:t>处理信息，但是并未发送给安全生产部门领导</w:t>
      </w:r>
    </w:p>
    <w:p w14:paraId="35C435ED" w14:textId="77777777" w:rsidR="00381DDA" w:rsidRDefault="00381DDA" w:rsidP="00381DDA">
      <w:pPr>
        <w:rPr>
          <w:lang w:eastAsia="zh-CN"/>
        </w:rPr>
      </w:pPr>
      <w:r>
        <w:rPr>
          <w:rFonts w:ascii="宋体" w:hAnsi="宋体"/>
          <w:lang w:eastAsia="zh-CN"/>
        </w:rPr>
        <w:tab/>
        <w:t>3.</w:t>
      </w:r>
      <w:r w:rsidRPr="003B1C72">
        <w:rPr>
          <w:rFonts w:hint="eastAsia"/>
        </w:rPr>
        <w:t xml:space="preserve"> </w:t>
      </w:r>
      <w:r w:rsidRPr="003B1C72">
        <w:rPr>
          <w:rFonts w:ascii="宋体" w:hAnsi="宋体" w:hint="eastAsia"/>
          <w:lang w:eastAsia="zh-CN"/>
        </w:rPr>
        <w:t>安全生产部门领导审核</w:t>
      </w:r>
      <w:r>
        <w:rPr>
          <w:rFonts w:ascii="宋体" w:hAnsi="宋体" w:hint="eastAsia"/>
          <w:lang w:eastAsia="zh-CN"/>
        </w:rPr>
        <w:t>节点</w:t>
      </w:r>
      <w:r>
        <w:rPr>
          <w:rFonts w:ascii="宋体" w:hAnsi="宋体"/>
          <w:lang w:eastAsia="zh-CN"/>
        </w:rPr>
        <w:t>：</w:t>
      </w:r>
      <w:r w:rsidRPr="00537771">
        <w:rPr>
          <w:rFonts w:hint="eastAsia"/>
          <w:lang w:eastAsia="zh-CN"/>
        </w:rPr>
        <w:t>安全生产部门领导可以修改安全质量管理员填写的所有内容</w:t>
      </w:r>
      <w:r>
        <w:rPr>
          <w:rFonts w:hint="eastAsia"/>
          <w:lang w:eastAsia="zh-CN"/>
        </w:rPr>
        <w:t>并</w:t>
      </w:r>
      <w:r>
        <w:rPr>
          <w:lang w:eastAsia="zh-CN"/>
        </w:rPr>
        <w:t>审核</w:t>
      </w:r>
    </w:p>
    <w:p w14:paraId="4355A36F" w14:textId="77777777" w:rsidR="00381DDA" w:rsidRDefault="00381DDA" w:rsidP="00381DDA">
      <w:pPr>
        <w:rPr>
          <w:lang w:val="fr-CA"/>
        </w:rPr>
      </w:pPr>
      <w:r>
        <w:rPr>
          <w:lang w:eastAsia="zh-CN"/>
        </w:rPr>
        <w:tab/>
      </w:r>
      <w:r>
        <w:rPr>
          <w:lang w:eastAsia="zh-CN"/>
        </w:rPr>
        <w:tab/>
      </w:r>
      <w:r>
        <w:rPr>
          <w:rFonts w:hint="eastAsia"/>
          <w:lang w:eastAsia="zh-CN"/>
        </w:rPr>
        <w:t>a)</w:t>
      </w:r>
      <w:r>
        <w:rPr>
          <w:lang w:eastAsia="zh-CN"/>
        </w:rPr>
        <w:t xml:space="preserve"> </w:t>
      </w:r>
      <w:r>
        <w:rPr>
          <w:rFonts w:hint="eastAsia"/>
          <w:lang w:val="fr-CA"/>
        </w:rPr>
        <w:t>【回退】该</w:t>
      </w:r>
      <w:r>
        <w:rPr>
          <w:lang w:val="fr-CA"/>
        </w:rPr>
        <w:t>节点有回退按钮，可以回退给发给你的处理人</w:t>
      </w:r>
    </w:p>
    <w:p w14:paraId="476BA71A" w14:textId="77777777" w:rsidR="00381DDA" w:rsidRDefault="00381DDA" w:rsidP="00381DDA">
      <w:pPr>
        <w:rPr>
          <w:lang w:val="fr-CA" w:eastAsia="zh-CN"/>
        </w:rPr>
      </w:pPr>
      <w:r>
        <w:rPr>
          <w:lang w:val="fr-CA"/>
        </w:rPr>
        <w:tab/>
      </w:r>
      <w:r>
        <w:rPr>
          <w:lang w:val="fr-CA"/>
        </w:rPr>
        <w:tab/>
      </w:r>
      <w:r>
        <w:rPr>
          <w:rFonts w:hint="eastAsia"/>
          <w:lang w:val="fr-CA" w:eastAsia="zh-CN"/>
        </w:rPr>
        <w:t>b)</w:t>
      </w:r>
      <w:r w:rsidRPr="002855B6">
        <w:rPr>
          <w:rFonts w:hint="eastAsia"/>
        </w:rPr>
        <w:t xml:space="preserve"> </w:t>
      </w:r>
      <w:r w:rsidRPr="002855B6">
        <w:rPr>
          <w:rFonts w:hint="eastAsia"/>
          <w:lang w:val="fr-CA" w:eastAsia="zh-CN"/>
        </w:rPr>
        <w:t>【发送】发送给新建工作任务分解时子流程所选的那个安全监察员</w:t>
      </w:r>
      <w:r w:rsidRPr="002855B6">
        <w:rPr>
          <w:rFonts w:hint="eastAsia"/>
          <w:lang w:val="fr-CA" w:eastAsia="zh-CN"/>
        </w:rPr>
        <w:t>/</w:t>
      </w:r>
      <w:r w:rsidRPr="002855B6">
        <w:rPr>
          <w:rFonts w:hint="eastAsia"/>
          <w:lang w:val="fr-CA" w:eastAsia="zh-CN"/>
        </w:rPr>
        <w:t>审核员，状态改为审核中</w:t>
      </w:r>
    </w:p>
    <w:p w14:paraId="07F658C1" w14:textId="77777777" w:rsidR="00381DDA" w:rsidRDefault="00381DDA" w:rsidP="00381DDA">
      <w:pPr>
        <w:rPr>
          <w:lang w:val="fr-CA"/>
        </w:rPr>
      </w:pPr>
      <w:r>
        <w:rPr>
          <w:lang w:val="fr-CA" w:eastAsia="zh-CN"/>
        </w:rPr>
        <w:tab/>
      </w:r>
      <w:r>
        <w:rPr>
          <w:rFonts w:hint="eastAsia"/>
          <w:lang w:val="fr-CA" w:eastAsia="zh-CN"/>
        </w:rPr>
        <w:t>4.</w:t>
      </w:r>
      <w:r w:rsidRPr="00D61876">
        <w:rPr>
          <w:rFonts w:hint="eastAsia"/>
          <w:lang w:eastAsia="zh-CN"/>
        </w:rPr>
        <w:t xml:space="preserve"> </w:t>
      </w:r>
      <w:r w:rsidRPr="002968CC">
        <w:rPr>
          <w:rFonts w:hint="eastAsia"/>
          <w:lang w:eastAsia="zh-CN"/>
        </w:rPr>
        <w:t>安全监察员</w:t>
      </w:r>
      <w:r w:rsidRPr="002968CC">
        <w:rPr>
          <w:rFonts w:hint="eastAsia"/>
          <w:lang w:eastAsia="zh-CN"/>
        </w:rPr>
        <w:t>/</w:t>
      </w:r>
      <w:r w:rsidRPr="002968CC">
        <w:rPr>
          <w:rFonts w:hint="eastAsia"/>
          <w:lang w:eastAsia="zh-CN"/>
        </w:rPr>
        <w:t>审核员</w:t>
      </w:r>
      <w:r>
        <w:rPr>
          <w:rFonts w:hint="eastAsia"/>
          <w:lang w:eastAsia="zh-CN"/>
        </w:rPr>
        <w:t>确认措施</w:t>
      </w:r>
      <w:r>
        <w:rPr>
          <w:lang w:eastAsia="zh-CN"/>
        </w:rPr>
        <w:t>合理性</w:t>
      </w:r>
      <w:r>
        <w:rPr>
          <w:rFonts w:hint="eastAsia"/>
          <w:lang w:eastAsia="zh-CN"/>
        </w:rPr>
        <w:t>节点</w:t>
      </w:r>
      <w:r>
        <w:rPr>
          <w:lang w:eastAsia="zh-CN"/>
        </w:rPr>
        <w:t>：</w:t>
      </w:r>
      <w:r w:rsidRPr="002968CC">
        <w:rPr>
          <w:rFonts w:hint="eastAsia"/>
          <w:lang w:eastAsia="zh-CN"/>
        </w:rPr>
        <w:t>安全监察员</w:t>
      </w:r>
      <w:r w:rsidRPr="002968CC">
        <w:rPr>
          <w:rFonts w:hint="eastAsia"/>
          <w:lang w:eastAsia="zh-CN"/>
        </w:rPr>
        <w:t>/</w:t>
      </w:r>
      <w:r w:rsidRPr="002968CC">
        <w:rPr>
          <w:rFonts w:hint="eastAsia"/>
          <w:lang w:eastAsia="zh-CN"/>
        </w:rPr>
        <w:t>审核员</w:t>
      </w:r>
      <w:r>
        <w:rPr>
          <w:rFonts w:hint="eastAsia"/>
          <w:lang w:eastAsia="zh-CN"/>
        </w:rPr>
        <w:t>确认工作</w:t>
      </w:r>
      <w:r>
        <w:rPr>
          <w:lang w:eastAsia="zh-CN"/>
        </w:rPr>
        <w:t>任务</w:t>
      </w:r>
      <w:r>
        <w:rPr>
          <w:rFonts w:hint="eastAsia"/>
          <w:lang w:eastAsia="zh-CN"/>
        </w:rPr>
        <w:t>措施</w:t>
      </w:r>
      <w:r>
        <w:rPr>
          <w:lang w:eastAsia="zh-CN"/>
        </w:rPr>
        <w:t>合理性</w:t>
      </w:r>
      <w:r>
        <w:rPr>
          <w:rFonts w:hint="eastAsia"/>
          <w:lang w:eastAsia="zh-CN"/>
        </w:rPr>
        <w:t>，</w:t>
      </w:r>
      <w:r>
        <w:rPr>
          <w:lang w:eastAsia="zh-CN"/>
        </w:rPr>
        <w:t>以决定归档或回退</w:t>
      </w:r>
      <w:r>
        <w:rPr>
          <w:rFonts w:hint="eastAsia"/>
          <w:lang w:eastAsia="zh-CN"/>
        </w:rPr>
        <w:t>，</w:t>
      </w:r>
      <w:r>
        <w:rPr>
          <w:rFonts w:hint="eastAsia"/>
          <w:lang w:val="fr-CA"/>
        </w:rPr>
        <w:t>除了</w:t>
      </w:r>
      <w:r>
        <w:rPr>
          <w:lang w:val="fr-CA"/>
        </w:rPr>
        <w:t>可以上传附件</w:t>
      </w:r>
      <w:r>
        <w:rPr>
          <w:rFonts w:hint="eastAsia"/>
          <w:lang w:val="fr-CA"/>
        </w:rPr>
        <w:t>之外</w:t>
      </w:r>
      <w:r>
        <w:rPr>
          <w:lang w:val="fr-CA"/>
        </w:rPr>
        <w:t>不能做其他修改，只能查看</w:t>
      </w:r>
    </w:p>
    <w:p w14:paraId="10B7A275" w14:textId="77777777" w:rsidR="00381DDA" w:rsidRPr="00F06A02" w:rsidRDefault="00381DDA" w:rsidP="00381DDA">
      <w:pPr>
        <w:ind w:left="142" w:rightChars="-5" w:right="-10"/>
        <w:rPr>
          <w:lang w:val="fr-CA"/>
        </w:rPr>
      </w:pPr>
      <w:r>
        <w:rPr>
          <w:lang w:val="fr-CA"/>
        </w:rPr>
        <w:tab/>
      </w:r>
      <w:r>
        <w:rPr>
          <w:lang w:val="fr-CA"/>
        </w:rPr>
        <w:tab/>
      </w:r>
      <w:r>
        <w:rPr>
          <w:rFonts w:hint="eastAsia"/>
          <w:lang w:val="fr-CA" w:eastAsia="zh-CN"/>
        </w:rPr>
        <w:t>a)</w:t>
      </w:r>
      <w:r w:rsidRPr="00440BDA">
        <w:rPr>
          <w:rFonts w:hint="eastAsia"/>
          <w:lang w:val="fr-CA"/>
        </w:rPr>
        <w:t xml:space="preserve"> </w:t>
      </w:r>
      <w:r>
        <w:rPr>
          <w:rFonts w:hint="eastAsia"/>
          <w:lang w:val="fr-CA"/>
        </w:rPr>
        <w:t>【同意归档】仅</w:t>
      </w:r>
      <w:r>
        <w:rPr>
          <w:lang w:val="fr-CA"/>
        </w:rPr>
        <w:t>出现备注字段，</w:t>
      </w:r>
      <w:r>
        <w:rPr>
          <w:rFonts w:hint="eastAsia"/>
          <w:lang w:val="fr-CA"/>
        </w:rPr>
        <w:t>必填</w:t>
      </w:r>
      <w:r>
        <w:rPr>
          <w:lang w:val="fr-CA"/>
        </w:rPr>
        <w:t>备注，归档</w:t>
      </w:r>
      <w:r>
        <w:rPr>
          <w:rFonts w:hint="eastAsia"/>
          <w:lang w:val="fr-CA"/>
        </w:rPr>
        <w:t>，</w:t>
      </w:r>
      <w:r>
        <w:rPr>
          <w:lang w:val="fr-CA"/>
        </w:rPr>
        <w:t>状态为措施落实中</w:t>
      </w:r>
      <w:r>
        <w:rPr>
          <w:rFonts w:hint="cs"/>
          <w:lang w:val="fr-CA"/>
        </w:rPr>
        <w:t>,</w:t>
      </w:r>
      <w:r w:rsidRPr="00F06A02">
        <w:rPr>
          <w:rFonts w:hint="eastAsia"/>
          <w:lang w:val="fr-CA"/>
        </w:rPr>
        <w:t xml:space="preserve"> </w:t>
      </w:r>
      <w:r>
        <w:rPr>
          <w:rFonts w:hint="eastAsia"/>
          <w:lang w:val="fr-CA"/>
        </w:rPr>
        <w:t>归档</w:t>
      </w:r>
      <w:r>
        <w:rPr>
          <w:lang w:val="fr-CA"/>
        </w:rPr>
        <w:t>后</w:t>
      </w:r>
      <w:r>
        <w:rPr>
          <w:rFonts w:hint="eastAsia"/>
          <w:lang w:val="fr-CA"/>
        </w:rPr>
        <w:t>触发</w:t>
      </w:r>
      <w:r>
        <w:rPr>
          <w:lang w:val="fr-CA"/>
        </w:rPr>
        <w:t>跟踪验证流程，责任人将收到待处理任务，需要填写完成情况。填写</w:t>
      </w:r>
      <w:r>
        <w:rPr>
          <w:rFonts w:hint="eastAsia"/>
          <w:lang w:val="fr-CA"/>
        </w:rPr>
        <w:t>完后</w:t>
      </w:r>
      <w:r>
        <w:rPr>
          <w:lang w:val="fr-CA"/>
        </w:rPr>
        <w:t>发送给</w:t>
      </w:r>
      <w:r>
        <w:rPr>
          <w:rFonts w:hint="eastAsia"/>
          <w:lang w:val="fr-CA"/>
        </w:rPr>
        <w:t>该子</w:t>
      </w:r>
      <w:r>
        <w:rPr>
          <w:lang w:val="fr-CA"/>
        </w:rPr>
        <w:t>流程的安全监察员审核员验证。</w:t>
      </w:r>
    </w:p>
    <w:p w14:paraId="6FE01AC6" w14:textId="77777777" w:rsidR="00381DDA" w:rsidRPr="00723308" w:rsidRDefault="00381DDA" w:rsidP="00381DDA">
      <w:pPr>
        <w:ind w:left="142" w:rightChars="-5" w:right="-10"/>
        <w:rPr>
          <w:lang w:val="fr-CA"/>
        </w:rPr>
      </w:pPr>
      <w:r>
        <w:rPr>
          <w:lang w:val="fr-CA" w:eastAsia="zh-CN"/>
        </w:rPr>
        <w:tab/>
      </w:r>
      <w:r>
        <w:rPr>
          <w:lang w:val="fr-CA" w:eastAsia="zh-CN"/>
        </w:rPr>
        <w:tab/>
      </w:r>
      <w:r>
        <w:rPr>
          <w:rFonts w:hint="eastAsia"/>
          <w:lang w:val="fr-CA" w:eastAsia="zh-CN"/>
        </w:rPr>
        <w:t>b)</w:t>
      </w:r>
      <w:r w:rsidRPr="00723308">
        <w:rPr>
          <w:rFonts w:hint="eastAsia"/>
          <w:lang w:val="fr-CA"/>
        </w:rPr>
        <w:t xml:space="preserve"> </w:t>
      </w:r>
      <w:r>
        <w:rPr>
          <w:rFonts w:hint="eastAsia"/>
          <w:lang w:val="fr-CA"/>
        </w:rPr>
        <w:t>【回退】可以</w:t>
      </w:r>
      <w:r>
        <w:rPr>
          <w:lang w:val="fr-CA"/>
        </w:rPr>
        <w:t>选择回退给各安全生产部门领导或者</w:t>
      </w:r>
      <w:r>
        <w:rPr>
          <w:rFonts w:hint="eastAsia"/>
          <w:lang w:val="fr-CA"/>
        </w:rPr>
        <w:t>各</w:t>
      </w:r>
      <w:r>
        <w:rPr>
          <w:lang w:val="fr-CA"/>
        </w:rPr>
        <w:t>安全生产部门安全质量管理员</w:t>
      </w:r>
      <w:r>
        <w:rPr>
          <w:rFonts w:hint="eastAsia"/>
          <w:lang w:val="fr-CA"/>
        </w:rPr>
        <w:t>，</w:t>
      </w:r>
      <w:r>
        <w:rPr>
          <w:lang w:val="fr-CA"/>
        </w:rPr>
        <w:t>谁发的退给谁</w:t>
      </w:r>
    </w:p>
    <w:p w14:paraId="03700795" w14:textId="77777777" w:rsidR="00381DDA" w:rsidRDefault="00381DDA" w:rsidP="00381DDA">
      <w:pPr>
        <w:rPr>
          <w:lang w:eastAsia="zh-CN"/>
        </w:rPr>
      </w:pPr>
      <w:r>
        <w:rPr>
          <w:rFonts w:hint="eastAsia"/>
          <w:lang w:eastAsia="zh-CN"/>
        </w:rPr>
        <w:lastRenderedPageBreak/>
        <w:t>R3c.</w:t>
      </w:r>
      <w:r w:rsidRPr="009977ED">
        <w:rPr>
          <w:rFonts w:hint="eastAsia"/>
        </w:rPr>
        <w:t xml:space="preserve"> </w:t>
      </w:r>
      <w:r>
        <w:rPr>
          <w:rFonts w:hint="eastAsia"/>
          <w:lang w:eastAsia="zh-CN"/>
        </w:rPr>
        <w:t>删除规则</w:t>
      </w:r>
    </w:p>
    <w:p w14:paraId="7BDF9719" w14:textId="77777777" w:rsidR="00381DDA" w:rsidRDefault="00381DDA" w:rsidP="00381DDA">
      <w:pPr>
        <w:rPr>
          <w:lang w:eastAsia="zh-CN"/>
        </w:rPr>
      </w:pPr>
      <w:r>
        <w:rPr>
          <w:lang w:eastAsia="zh-CN"/>
        </w:rPr>
        <w:tab/>
      </w:r>
      <w:r>
        <w:rPr>
          <w:rFonts w:hint="eastAsia"/>
          <w:lang w:eastAsia="zh-CN"/>
        </w:rPr>
        <w:t>1.</w:t>
      </w:r>
      <w:r w:rsidRPr="00133924">
        <w:rPr>
          <w:rFonts w:hint="eastAsia"/>
          <w:lang w:eastAsia="zh-CN"/>
        </w:rPr>
        <w:t xml:space="preserve"> </w:t>
      </w:r>
      <w:r>
        <w:rPr>
          <w:rFonts w:hint="eastAsia"/>
          <w:lang w:eastAsia="zh-CN"/>
        </w:rPr>
        <w:t>编辑中</w:t>
      </w:r>
      <w:r>
        <w:rPr>
          <w:lang w:eastAsia="zh-CN"/>
        </w:rPr>
        <w:t>的数据有删除按钮，</w:t>
      </w:r>
      <w:r>
        <w:rPr>
          <w:rFonts w:hint="eastAsia"/>
          <w:lang w:eastAsia="zh-CN"/>
        </w:rPr>
        <w:t>一条子流程</w:t>
      </w:r>
      <w:r>
        <w:rPr>
          <w:lang w:eastAsia="zh-CN"/>
        </w:rPr>
        <w:t>发送后则没有该按钮。</w:t>
      </w:r>
    </w:p>
    <w:p w14:paraId="4BB48E38" w14:textId="77777777" w:rsidR="00381DDA" w:rsidRDefault="00381DDA" w:rsidP="00381DDA">
      <w:pPr>
        <w:ind w:firstLine="420"/>
        <w:rPr>
          <w:lang w:eastAsia="zh-CN"/>
        </w:rPr>
      </w:pPr>
      <w:r>
        <w:rPr>
          <w:lang w:eastAsia="zh-CN"/>
        </w:rPr>
        <w:t>2.</w:t>
      </w:r>
      <w:r>
        <w:rPr>
          <w:rFonts w:hint="eastAsia"/>
          <w:lang w:eastAsia="zh-CN"/>
        </w:rPr>
        <w:t>如果需要</w:t>
      </w:r>
      <w:r>
        <w:rPr>
          <w:lang w:eastAsia="zh-CN"/>
        </w:rPr>
        <w:t>删除主</w:t>
      </w:r>
      <w:r>
        <w:rPr>
          <w:rFonts w:hint="eastAsia"/>
          <w:lang w:eastAsia="zh-CN"/>
        </w:rPr>
        <w:t>表数据</w:t>
      </w:r>
      <w:r>
        <w:rPr>
          <w:lang w:eastAsia="zh-CN"/>
        </w:rPr>
        <w:t>则先要删除子流程数据。</w:t>
      </w:r>
    </w:p>
    <w:p w14:paraId="68C0E929" w14:textId="77777777" w:rsidR="00381DDA" w:rsidRDefault="00381DDA" w:rsidP="00381DDA">
      <w:pPr>
        <w:ind w:firstLine="420"/>
        <w:rPr>
          <w:lang w:eastAsia="zh-CN"/>
        </w:rPr>
      </w:pPr>
      <w:r>
        <w:rPr>
          <w:rFonts w:hint="eastAsia"/>
          <w:lang w:eastAsia="zh-CN"/>
        </w:rPr>
        <w:t>3.</w:t>
      </w:r>
      <w:r>
        <w:rPr>
          <w:rFonts w:hint="eastAsia"/>
          <w:lang w:eastAsia="zh-CN"/>
        </w:rPr>
        <w:t>点击</w:t>
      </w:r>
      <w:r>
        <w:rPr>
          <w:lang w:eastAsia="zh-CN"/>
        </w:rPr>
        <w:t>删除则提示：请先删除任务明细数据</w:t>
      </w:r>
    </w:p>
    <w:p w14:paraId="4BBDBC89" w14:textId="77777777" w:rsidR="00381DDA" w:rsidRDefault="00381DDA" w:rsidP="00381DDA">
      <w:pPr>
        <w:rPr>
          <w:lang w:eastAsia="zh-CN"/>
        </w:rPr>
      </w:pPr>
      <w:r>
        <w:rPr>
          <w:rFonts w:hint="eastAsia"/>
          <w:lang w:eastAsia="zh-CN"/>
        </w:rPr>
        <w:t>R3</w:t>
      </w:r>
      <w:r>
        <w:rPr>
          <w:lang w:eastAsia="zh-CN"/>
        </w:rPr>
        <w:t>d</w:t>
      </w:r>
      <w:r>
        <w:rPr>
          <w:rFonts w:hint="eastAsia"/>
          <w:lang w:eastAsia="zh-CN"/>
        </w:rPr>
        <w:t>.</w:t>
      </w:r>
      <w:r>
        <w:rPr>
          <w:rFonts w:hint="eastAsia"/>
          <w:lang w:eastAsia="zh-CN"/>
        </w:rPr>
        <w:t>编辑</w:t>
      </w:r>
      <w:r>
        <w:rPr>
          <w:lang w:eastAsia="zh-CN"/>
        </w:rPr>
        <w:t>规则</w:t>
      </w:r>
    </w:p>
    <w:p w14:paraId="48F6AA29" w14:textId="77777777" w:rsidR="00381DDA" w:rsidRDefault="00381DDA" w:rsidP="00381DDA">
      <w:pPr>
        <w:rPr>
          <w:lang w:eastAsia="zh-CN"/>
        </w:rPr>
      </w:pPr>
      <w:r>
        <w:rPr>
          <w:lang w:eastAsia="zh-CN"/>
        </w:rPr>
        <w:tab/>
      </w:r>
      <w:r>
        <w:rPr>
          <w:rFonts w:hint="eastAsia"/>
          <w:lang w:eastAsia="zh-CN"/>
        </w:rPr>
        <w:t>1.</w:t>
      </w:r>
      <w:r w:rsidRPr="001572F1">
        <w:rPr>
          <w:rFonts w:hint="eastAsia"/>
          <w:lang w:eastAsia="zh-CN"/>
        </w:rPr>
        <w:t xml:space="preserve"> </w:t>
      </w:r>
      <w:r>
        <w:rPr>
          <w:rFonts w:hint="eastAsia"/>
          <w:lang w:eastAsia="zh-CN"/>
        </w:rPr>
        <w:t>编辑中</w:t>
      </w:r>
      <w:r>
        <w:rPr>
          <w:lang w:eastAsia="zh-CN"/>
        </w:rPr>
        <w:t>的数据有修改按钮</w:t>
      </w:r>
    </w:p>
    <w:p w14:paraId="39EAD14B" w14:textId="77777777" w:rsidR="00381DDA" w:rsidRDefault="00381DDA" w:rsidP="00381DDA">
      <w:pPr>
        <w:ind w:firstLine="420"/>
        <w:rPr>
          <w:lang w:eastAsia="zh-CN"/>
        </w:rPr>
      </w:pPr>
      <w:r>
        <w:rPr>
          <w:rFonts w:hint="eastAsia"/>
          <w:lang w:eastAsia="zh-CN"/>
        </w:rPr>
        <w:t>2.</w:t>
      </w:r>
      <w:r>
        <w:rPr>
          <w:rFonts w:hint="eastAsia"/>
          <w:lang w:eastAsia="zh-CN"/>
        </w:rPr>
        <w:t>点击</w:t>
      </w:r>
      <w:r>
        <w:rPr>
          <w:lang w:eastAsia="zh-CN"/>
        </w:rPr>
        <w:t>修改</w:t>
      </w:r>
      <w:r w:rsidRPr="0044025C">
        <w:rPr>
          <w:rFonts w:hint="eastAsia"/>
          <w:lang w:eastAsia="zh-CN"/>
        </w:rPr>
        <w:t>如果已经生成明细的情况下，</w:t>
      </w:r>
      <w:r>
        <w:rPr>
          <w:rFonts w:hint="eastAsia"/>
          <w:lang w:eastAsia="zh-CN"/>
        </w:rPr>
        <w:t>如果修改主表字段，则</w:t>
      </w:r>
      <w:r>
        <w:rPr>
          <w:lang w:eastAsia="zh-CN"/>
        </w:rPr>
        <w:t>需要再次点击生成明细，否则无法保存</w:t>
      </w:r>
      <w:r>
        <w:rPr>
          <w:rFonts w:hint="eastAsia"/>
          <w:lang w:eastAsia="zh-CN"/>
        </w:rPr>
        <w:t>修改</w:t>
      </w:r>
      <w:r>
        <w:rPr>
          <w:lang w:eastAsia="zh-CN"/>
        </w:rPr>
        <w:t>的主表字段</w:t>
      </w:r>
    </w:p>
    <w:p w14:paraId="006C0164" w14:textId="77777777" w:rsidR="00381DDA" w:rsidRDefault="00381DDA" w:rsidP="00381DDA">
      <w:pPr>
        <w:ind w:firstLine="420"/>
        <w:rPr>
          <w:lang w:eastAsia="zh-CN"/>
        </w:rPr>
      </w:pPr>
      <w:r>
        <w:rPr>
          <w:rFonts w:hint="eastAsia"/>
          <w:lang w:eastAsia="zh-CN"/>
        </w:rPr>
        <w:t>3.</w:t>
      </w:r>
      <w:r>
        <w:rPr>
          <w:lang w:eastAsia="zh-CN"/>
        </w:rPr>
        <w:t>如果</w:t>
      </w:r>
      <w:r>
        <w:rPr>
          <w:rFonts w:hint="eastAsia"/>
          <w:lang w:eastAsia="zh-CN"/>
        </w:rPr>
        <w:t>子流程已经</w:t>
      </w:r>
      <w:r>
        <w:rPr>
          <w:lang w:eastAsia="zh-CN"/>
        </w:rPr>
        <w:t>有一条发送了，则不能修改</w:t>
      </w:r>
      <w:r>
        <w:rPr>
          <w:rFonts w:hint="eastAsia"/>
          <w:lang w:eastAsia="zh-CN"/>
        </w:rPr>
        <w:t>、</w:t>
      </w:r>
      <w:r>
        <w:rPr>
          <w:lang w:eastAsia="zh-CN"/>
        </w:rPr>
        <w:t>删除发送的子流程和主</w:t>
      </w:r>
      <w:r>
        <w:rPr>
          <w:rFonts w:hint="eastAsia"/>
          <w:lang w:eastAsia="zh-CN"/>
        </w:rPr>
        <w:t>表</w:t>
      </w:r>
      <w:r>
        <w:rPr>
          <w:lang w:eastAsia="zh-CN"/>
        </w:rPr>
        <w:t>，只能修改</w:t>
      </w:r>
      <w:r>
        <w:rPr>
          <w:rFonts w:hint="eastAsia"/>
          <w:lang w:eastAsia="zh-CN"/>
        </w:rPr>
        <w:t>、</w:t>
      </w:r>
      <w:r>
        <w:rPr>
          <w:lang w:eastAsia="zh-CN"/>
        </w:rPr>
        <w:t>删除</w:t>
      </w:r>
      <w:r>
        <w:rPr>
          <w:rFonts w:hint="eastAsia"/>
          <w:lang w:eastAsia="zh-CN"/>
        </w:rPr>
        <w:t>、</w:t>
      </w:r>
      <w:r>
        <w:rPr>
          <w:lang w:eastAsia="zh-CN"/>
        </w:rPr>
        <w:t>发送编辑中的子流程</w:t>
      </w:r>
    </w:p>
    <w:p w14:paraId="4A7E1652" w14:textId="77777777" w:rsidR="00381DDA" w:rsidRDefault="00381DDA" w:rsidP="00381DDA">
      <w:pPr>
        <w:pStyle w:val="20"/>
        <w:ind w:firstLineChars="0" w:firstLine="0"/>
        <w:jc w:val="left"/>
        <w:rPr>
          <w:rFonts w:ascii="宋体" w:hAnsi="宋体"/>
          <w:lang w:eastAsia="zh-CN"/>
        </w:rPr>
      </w:pPr>
      <w:r>
        <w:rPr>
          <w:rFonts w:ascii="宋体" w:hAnsi="宋体" w:hint="eastAsia"/>
          <w:lang w:eastAsia="zh-CN"/>
        </w:rPr>
        <w:t>R3</w:t>
      </w:r>
      <w:r>
        <w:rPr>
          <w:rFonts w:ascii="宋体" w:hAnsi="宋体"/>
          <w:lang w:eastAsia="zh-CN"/>
        </w:rPr>
        <w:t>f</w:t>
      </w:r>
      <w:r>
        <w:rPr>
          <w:rFonts w:ascii="宋体" w:hAnsi="宋体" w:hint="eastAsia"/>
          <w:lang w:eastAsia="zh-CN"/>
        </w:rPr>
        <w:t>.导入规则</w:t>
      </w:r>
    </w:p>
    <w:p w14:paraId="622B1C15" w14:textId="77777777" w:rsidR="00381DDA" w:rsidRDefault="00381DDA" w:rsidP="00381DDA">
      <w:pPr>
        <w:pStyle w:val="20"/>
        <w:ind w:firstLineChars="0"/>
        <w:jc w:val="left"/>
        <w:rPr>
          <w:lang w:val="fr-CA" w:eastAsia="zh-CN"/>
        </w:rPr>
      </w:pPr>
      <w:r>
        <w:rPr>
          <w:rFonts w:hint="eastAsia"/>
          <w:lang w:eastAsia="zh-CN"/>
        </w:rPr>
        <w:t>1.</w:t>
      </w:r>
      <w:r>
        <w:rPr>
          <w:rFonts w:hint="eastAsia"/>
          <w:lang w:val="fr-CA" w:eastAsia="zh-CN"/>
        </w:rPr>
        <w:t>只能导入</w:t>
      </w:r>
      <w:r>
        <w:rPr>
          <w:rFonts w:hint="eastAsia"/>
          <w:lang w:eastAsia="zh-CN"/>
        </w:rPr>
        <w:t>excal</w:t>
      </w:r>
      <w:r>
        <w:rPr>
          <w:rFonts w:hint="eastAsia"/>
          <w:lang w:eastAsia="zh-CN"/>
        </w:rPr>
        <w:t>文件，条数小于</w:t>
      </w:r>
      <w:r>
        <w:rPr>
          <w:rFonts w:hint="eastAsia"/>
          <w:lang w:eastAsia="zh-CN"/>
        </w:rPr>
        <w:t>65535</w:t>
      </w:r>
      <w:r>
        <w:rPr>
          <w:rFonts w:hint="eastAsia"/>
          <w:lang w:eastAsia="zh-CN"/>
        </w:rPr>
        <w:t>条</w:t>
      </w:r>
      <w:r>
        <w:rPr>
          <w:rFonts w:hint="eastAsia"/>
          <w:lang w:val="fr-CA" w:eastAsia="zh-CN"/>
        </w:rPr>
        <w:t>。</w:t>
      </w:r>
    </w:p>
    <w:p w14:paraId="2AE14432" w14:textId="77777777" w:rsidR="00381DDA" w:rsidRDefault="00381DDA" w:rsidP="00381DDA">
      <w:pPr>
        <w:pStyle w:val="20"/>
        <w:ind w:firstLineChars="0"/>
        <w:jc w:val="left"/>
        <w:rPr>
          <w:rFonts w:ascii="宋体" w:hAnsi="宋体"/>
          <w:szCs w:val="21"/>
          <w:lang w:eastAsia="zh-CN"/>
        </w:rPr>
      </w:pPr>
      <w:r>
        <w:rPr>
          <w:rFonts w:ascii="宋体" w:hAnsi="宋体" w:hint="eastAsia"/>
          <w:lang w:eastAsia="zh-CN"/>
        </w:rPr>
        <w:t>2.文件大小</w:t>
      </w:r>
      <w:r>
        <w:rPr>
          <w:rFonts w:ascii="宋体" w:hAnsi="宋体" w:hint="eastAsia"/>
          <w:szCs w:val="21"/>
          <w:lang w:eastAsia="zh-CN"/>
        </w:rPr>
        <w:t>小于20m</w:t>
      </w:r>
    </w:p>
    <w:p w14:paraId="1F020197" w14:textId="77777777" w:rsidR="00381DDA" w:rsidRDefault="00381DDA" w:rsidP="00381DDA">
      <w:pPr>
        <w:ind w:firstLine="420"/>
        <w:rPr>
          <w:rFonts w:ascii="宋体" w:hAnsi="宋体"/>
          <w:szCs w:val="21"/>
          <w:lang w:eastAsia="zh-CN"/>
        </w:rPr>
      </w:pPr>
      <w:r>
        <w:rPr>
          <w:rFonts w:ascii="宋体" w:hAnsi="宋体" w:hint="eastAsia"/>
          <w:szCs w:val="21"/>
          <w:lang w:eastAsia="zh-CN"/>
        </w:rPr>
        <w:t>3.并发限制，同时操作人需小于20人</w:t>
      </w:r>
    </w:p>
    <w:p w14:paraId="2B03C603" w14:textId="77777777" w:rsidR="00381DDA" w:rsidRPr="009977ED" w:rsidRDefault="00381DDA" w:rsidP="00381DDA">
      <w:pPr>
        <w:ind w:firstLine="420"/>
        <w:rPr>
          <w:lang w:eastAsia="zh-CN"/>
        </w:rPr>
      </w:pPr>
      <w:r>
        <w:rPr>
          <w:rFonts w:ascii="宋体" w:hAnsi="宋体" w:hint="eastAsia"/>
          <w:szCs w:val="21"/>
          <w:lang w:eastAsia="zh-CN"/>
        </w:rPr>
        <w:t>4.</w:t>
      </w:r>
      <w:r w:rsidRPr="00980681">
        <w:rPr>
          <w:rFonts w:hint="eastAsia"/>
          <w:lang w:eastAsia="zh-CN"/>
        </w:rPr>
        <w:t>导入模板下载，有新建权限的才能导入</w:t>
      </w:r>
    </w:p>
    <w:p w14:paraId="4AD037DB" w14:textId="77777777" w:rsidR="00381DDA" w:rsidRDefault="00381DDA" w:rsidP="00381DDA">
      <w:pPr>
        <w:jc w:val="left"/>
        <w:rPr>
          <w:rFonts w:ascii="宋体" w:hAnsi="宋体"/>
        </w:rPr>
      </w:pPr>
      <w:r>
        <w:rPr>
          <w:rFonts w:ascii="宋体" w:hAnsi="宋体" w:hint="eastAsia"/>
        </w:rPr>
        <w:t>[特殊需求]：无</w:t>
      </w:r>
    </w:p>
    <w:p w14:paraId="30FBB370" w14:textId="77777777" w:rsidR="00381DDA" w:rsidRDefault="00381DDA" w:rsidP="00381DDA">
      <w:pPr>
        <w:rPr>
          <w:rFonts w:ascii="宋体" w:hAnsi="宋体"/>
          <w:lang w:eastAsia="zh-CN"/>
        </w:rPr>
      </w:pPr>
      <w:r>
        <w:rPr>
          <w:rFonts w:ascii="宋体" w:hAnsi="宋体" w:hint="eastAsia"/>
        </w:rPr>
        <w:t>[扩展点]：无</w:t>
      </w:r>
    </w:p>
    <w:p w14:paraId="431F9239" w14:textId="77777777" w:rsidR="00381DDA" w:rsidRDefault="00381DDA" w:rsidP="00381DDA">
      <w:pPr>
        <w:pStyle w:val="2"/>
        <w:rPr>
          <w:rFonts w:ascii="宋体" w:eastAsia="宋体" w:hAnsi="宋体"/>
          <w:lang w:eastAsia="zh-CN"/>
        </w:rPr>
      </w:pPr>
      <w:r>
        <w:rPr>
          <w:rFonts w:ascii="宋体" w:eastAsia="宋体" w:hAnsi="宋体"/>
          <w:lang w:eastAsia="zh-CN"/>
        </w:rPr>
        <w:t>3</w:t>
      </w:r>
      <w:r>
        <w:rPr>
          <w:rFonts w:ascii="宋体" w:eastAsia="宋体" w:hAnsi="宋体" w:hint="eastAsia"/>
          <w:lang w:eastAsia="zh-CN"/>
        </w:rPr>
        <w:t xml:space="preserve">.5 </w:t>
      </w:r>
      <w:r>
        <w:rPr>
          <w:rFonts w:ascii="宋体" w:eastAsia="宋体" w:hAnsi="宋体" w:cs="Times New Roman"/>
          <w:bCs w:val="0"/>
        </w:rPr>
        <w:t xml:space="preserve">Use-Case </w:t>
      </w:r>
      <w:r>
        <w:rPr>
          <w:rFonts w:ascii="宋体" w:eastAsia="宋体" w:hAnsi="宋体" w:cs="Times New Roman"/>
          <w:bCs w:val="0"/>
          <w:lang w:eastAsia="zh-CN"/>
        </w:rPr>
        <w:t>“</w:t>
      </w:r>
      <w:r>
        <w:rPr>
          <w:rFonts w:ascii="宋体" w:eastAsia="宋体" w:hAnsi="宋体" w:cs="Times New Roman"/>
          <w:bCs w:val="0"/>
          <w:i/>
          <w:lang w:eastAsia="zh-CN"/>
        </w:rPr>
        <w:t>UC005</w:t>
      </w:r>
      <w:r>
        <w:rPr>
          <w:rFonts w:ascii="宋体" w:eastAsia="宋体" w:hAnsi="宋体" w:cs="Times New Roman" w:hint="eastAsia"/>
          <w:bCs w:val="0"/>
          <w:i/>
          <w:lang w:eastAsia="zh-CN"/>
        </w:rPr>
        <w:t>纠正预防</w:t>
      </w:r>
      <w:r>
        <w:rPr>
          <w:rFonts w:ascii="宋体" w:eastAsia="宋体" w:hAnsi="宋体" w:cs="Times New Roman"/>
          <w:bCs w:val="0"/>
          <w:lang w:eastAsia="zh-CN"/>
        </w:rPr>
        <w:t>”</w:t>
      </w:r>
    </w:p>
    <w:p w14:paraId="2D3979F0" w14:textId="77777777" w:rsidR="00381DDA" w:rsidRDefault="00381DDA" w:rsidP="00381DDA">
      <w:pPr>
        <w:rPr>
          <w:rFonts w:ascii="宋体" w:hAnsi="宋体"/>
          <w:lang w:eastAsia="zh-CN"/>
        </w:rPr>
      </w:pPr>
      <w:r>
        <w:rPr>
          <w:rFonts w:ascii="宋体" w:hAnsi="宋体" w:hint="eastAsia"/>
          <w:lang w:eastAsia="zh-CN"/>
        </w:rPr>
        <w:t>[名称]：UC005</w:t>
      </w:r>
      <w:r w:rsidRPr="00030046">
        <w:rPr>
          <w:rFonts w:ascii="宋体" w:hAnsi="宋体" w:hint="eastAsia"/>
          <w:lang w:eastAsia="zh-CN"/>
        </w:rPr>
        <w:t>纠正预防</w:t>
      </w:r>
    </w:p>
    <w:p w14:paraId="1107AEE0" w14:textId="77777777" w:rsidR="00381DDA" w:rsidRDefault="00381DDA" w:rsidP="00381DDA">
      <w:pPr>
        <w:rPr>
          <w:rFonts w:ascii="宋体" w:hAnsi="宋体"/>
          <w:lang w:eastAsia="zh-CN"/>
        </w:rPr>
      </w:pPr>
      <w:r>
        <w:rPr>
          <w:rFonts w:ascii="宋体" w:hAnsi="宋体"/>
          <w:lang w:eastAsia="zh-CN"/>
        </w:rPr>
        <w:t>[</w:t>
      </w:r>
      <w:r>
        <w:rPr>
          <w:rFonts w:ascii="宋体" w:hAnsi="宋体" w:hint="eastAsia"/>
          <w:lang w:eastAsia="zh-CN"/>
        </w:rPr>
        <w:t>简介]：</w:t>
      </w:r>
      <w:r w:rsidRPr="0092157D">
        <w:rPr>
          <w:rFonts w:hint="eastAsia"/>
          <w:lang w:val="fr-CA"/>
        </w:rPr>
        <w:t>员工只能查看部门内部监察审核和部门质量监察审核，部门领导、安全质量管理员可以查看责任部门为本部门的数据，安监</w:t>
      </w:r>
      <w:r w:rsidRPr="0092157D">
        <w:rPr>
          <w:rFonts w:hint="eastAsia"/>
          <w:lang w:val="fr-CA"/>
        </w:rPr>
        <w:t>/</w:t>
      </w:r>
      <w:r w:rsidRPr="0092157D">
        <w:rPr>
          <w:rFonts w:hint="eastAsia"/>
          <w:lang w:val="fr-CA"/>
        </w:rPr>
        <w:t>保卫部所有角色、公司领导、系统管理员可以查看所有数据</w:t>
      </w:r>
      <w:r>
        <w:rPr>
          <w:rFonts w:hint="eastAsia"/>
          <w:lang w:val="fr-CA" w:eastAsia="zh-CN"/>
        </w:rPr>
        <w:t>．</w:t>
      </w:r>
      <w:r>
        <w:rPr>
          <w:rFonts w:hint="eastAsia"/>
          <w:lang w:eastAsia="zh-CN"/>
        </w:rPr>
        <w:t>安监部监察员</w:t>
      </w:r>
      <w:r>
        <w:rPr>
          <w:rFonts w:hint="eastAsia"/>
          <w:lang w:eastAsia="zh-CN"/>
        </w:rPr>
        <w:t>/</w:t>
      </w:r>
      <w:r>
        <w:rPr>
          <w:rFonts w:hint="eastAsia"/>
          <w:lang w:eastAsia="zh-CN"/>
        </w:rPr>
        <w:t>审核员，保卫部监察员</w:t>
      </w:r>
      <w:r>
        <w:rPr>
          <w:rFonts w:hint="eastAsia"/>
          <w:lang w:eastAsia="zh-CN"/>
        </w:rPr>
        <w:t>/</w:t>
      </w:r>
      <w:r>
        <w:rPr>
          <w:rFonts w:hint="eastAsia"/>
          <w:lang w:eastAsia="zh-CN"/>
        </w:rPr>
        <w:t>审核员，部门安全质量管理员，</w:t>
      </w:r>
      <w:r w:rsidRPr="004026F4">
        <w:rPr>
          <w:rFonts w:hint="eastAsia"/>
          <w:lang w:eastAsia="zh-CN"/>
        </w:rPr>
        <w:t>责任处室管理员</w:t>
      </w:r>
      <w:r w:rsidRPr="004026F4">
        <w:rPr>
          <w:rFonts w:hint="eastAsia"/>
          <w:lang w:eastAsia="zh-CN"/>
        </w:rPr>
        <w:t>/</w:t>
      </w:r>
      <w:r w:rsidRPr="004026F4">
        <w:rPr>
          <w:rFonts w:hint="eastAsia"/>
          <w:lang w:eastAsia="zh-CN"/>
        </w:rPr>
        <w:t>安全生产部门安全质量管理</w:t>
      </w:r>
      <w:r>
        <w:rPr>
          <w:rFonts w:hint="eastAsia"/>
          <w:lang w:eastAsia="zh-CN"/>
        </w:rPr>
        <w:t>员，</w:t>
      </w:r>
      <w:r w:rsidRPr="00D31562">
        <w:rPr>
          <w:rFonts w:ascii="宋体" w:hAnsi="宋体" w:hint="eastAsia"/>
        </w:rPr>
        <w:t>责任部门领导</w:t>
      </w:r>
      <w:r>
        <w:rPr>
          <w:rFonts w:ascii="宋体" w:hAnsi="宋体" w:hint="eastAsia"/>
          <w:lang w:eastAsia="zh-CN"/>
        </w:rPr>
        <w:t>，公司</w:t>
      </w:r>
      <w:r>
        <w:rPr>
          <w:rFonts w:ascii="宋体" w:hAnsi="宋体"/>
          <w:lang w:eastAsia="zh-CN"/>
        </w:rPr>
        <w:t>领导</w:t>
      </w:r>
      <w:r>
        <w:rPr>
          <w:rFonts w:ascii="宋体" w:hAnsi="宋体" w:hint="eastAsia"/>
          <w:lang w:eastAsia="zh-CN"/>
        </w:rPr>
        <w:t>通过</w:t>
      </w:r>
      <w:r>
        <w:rPr>
          <w:rFonts w:ascii="宋体" w:hAnsi="宋体"/>
          <w:lang w:eastAsia="zh-CN"/>
        </w:rPr>
        <w:t>纠正预防的各个节点完成纠正预防的工作流程．</w:t>
      </w:r>
      <w:r>
        <w:rPr>
          <w:rFonts w:ascii="宋体" w:hAnsi="宋体" w:hint="eastAsia"/>
          <w:lang w:eastAsia="zh-CN"/>
        </w:rPr>
        <w:t>归档后</w:t>
      </w:r>
      <w:r>
        <w:rPr>
          <w:rFonts w:ascii="宋体" w:hAnsi="宋体"/>
          <w:lang w:eastAsia="zh-CN"/>
        </w:rPr>
        <w:t>进行跟踪验证．</w:t>
      </w:r>
    </w:p>
    <w:p w14:paraId="6ECC942D" w14:textId="77777777" w:rsidR="00381DDA" w:rsidRDefault="00381DDA" w:rsidP="00381DDA">
      <w:pPr>
        <w:rPr>
          <w:rFonts w:ascii="宋体" w:hAnsi="宋体"/>
          <w:lang w:eastAsia="zh-CN"/>
        </w:rPr>
      </w:pPr>
      <w:r>
        <w:rPr>
          <w:rFonts w:ascii="宋体" w:hAnsi="宋体" w:hint="eastAsia"/>
          <w:lang w:eastAsia="zh-CN"/>
        </w:rPr>
        <w:t>[前置条件]：具有</w:t>
      </w:r>
      <w:r>
        <w:rPr>
          <w:rFonts w:hint="eastAsia"/>
          <w:lang w:val="fr-CA" w:eastAsia="zh-CN"/>
        </w:rPr>
        <w:t>员工</w:t>
      </w:r>
      <w:r>
        <w:rPr>
          <w:lang w:val="fr-CA" w:eastAsia="zh-CN"/>
        </w:rPr>
        <w:t>，</w:t>
      </w:r>
      <w:r w:rsidRPr="0092157D">
        <w:rPr>
          <w:rFonts w:hint="eastAsia"/>
          <w:lang w:val="fr-CA"/>
        </w:rPr>
        <w:t>安监</w:t>
      </w:r>
      <w:r w:rsidRPr="0092157D">
        <w:rPr>
          <w:rFonts w:hint="eastAsia"/>
          <w:lang w:val="fr-CA"/>
        </w:rPr>
        <w:t>/</w:t>
      </w:r>
      <w:r w:rsidRPr="0092157D">
        <w:rPr>
          <w:rFonts w:hint="eastAsia"/>
          <w:lang w:val="fr-CA"/>
        </w:rPr>
        <w:t>保卫部所有角色</w:t>
      </w:r>
      <w:r>
        <w:rPr>
          <w:rFonts w:hint="eastAsia"/>
          <w:lang w:val="fr-CA" w:eastAsia="zh-CN"/>
        </w:rPr>
        <w:t>，</w:t>
      </w:r>
      <w:r>
        <w:rPr>
          <w:rFonts w:hint="eastAsia"/>
          <w:lang w:eastAsia="zh-CN"/>
        </w:rPr>
        <w:t>部门安全质量管理员，</w:t>
      </w:r>
      <w:r w:rsidRPr="004026F4">
        <w:rPr>
          <w:rFonts w:hint="eastAsia"/>
          <w:lang w:eastAsia="zh-CN"/>
        </w:rPr>
        <w:t>责任处室管理员</w:t>
      </w:r>
      <w:r w:rsidRPr="004026F4">
        <w:rPr>
          <w:rFonts w:hint="eastAsia"/>
          <w:lang w:eastAsia="zh-CN"/>
        </w:rPr>
        <w:t>/</w:t>
      </w:r>
      <w:r w:rsidRPr="004026F4">
        <w:rPr>
          <w:rFonts w:hint="eastAsia"/>
          <w:lang w:eastAsia="zh-CN"/>
        </w:rPr>
        <w:t>安全生产部门安全质量管理</w:t>
      </w:r>
      <w:r>
        <w:rPr>
          <w:rFonts w:hint="eastAsia"/>
          <w:lang w:eastAsia="zh-CN"/>
        </w:rPr>
        <w:t>员，</w:t>
      </w:r>
      <w:r w:rsidRPr="00D31562">
        <w:rPr>
          <w:rFonts w:ascii="宋体" w:hAnsi="宋体" w:hint="eastAsia"/>
        </w:rPr>
        <w:t>责任部门领导</w:t>
      </w:r>
      <w:r>
        <w:rPr>
          <w:rFonts w:ascii="宋体" w:hAnsi="宋体" w:hint="eastAsia"/>
          <w:lang w:eastAsia="zh-CN"/>
        </w:rPr>
        <w:t>，</w:t>
      </w:r>
      <w:r w:rsidRPr="0092157D">
        <w:rPr>
          <w:rFonts w:hint="eastAsia"/>
          <w:lang w:val="fr-CA"/>
        </w:rPr>
        <w:t>公司领导</w:t>
      </w:r>
      <w:r>
        <w:rPr>
          <w:rFonts w:hint="eastAsia"/>
          <w:lang w:val="fr-CA" w:eastAsia="zh-CN"/>
        </w:rPr>
        <w:t>，</w:t>
      </w:r>
      <w:r w:rsidRPr="0092157D">
        <w:rPr>
          <w:rFonts w:hint="eastAsia"/>
          <w:lang w:val="fr-CA"/>
        </w:rPr>
        <w:t>系统管理员</w:t>
      </w:r>
      <w:r>
        <w:rPr>
          <w:rFonts w:ascii="宋体" w:hAnsi="宋体" w:hint="eastAsia"/>
          <w:lang w:eastAsia="zh-CN"/>
        </w:rPr>
        <w:t>权限且</w:t>
      </w:r>
      <w:r>
        <w:rPr>
          <w:rFonts w:ascii="宋体" w:hAnsi="宋体"/>
          <w:lang w:eastAsia="zh-CN"/>
        </w:rPr>
        <w:t>登录．</w:t>
      </w:r>
      <w:r>
        <w:rPr>
          <w:rFonts w:ascii="宋体" w:hAnsi="宋体" w:hint="eastAsia"/>
          <w:lang w:eastAsia="zh-CN"/>
        </w:rPr>
        <w:t>UC001/UC007/UC008/UC009</w:t>
      </w:r>
    </w:p>
    <w:p w14:paraId="395D6328" w14:textId="77777777" w:rsidR="00381DDA" w:rsidRDefault="00381DDA" w:rsidP="00381DDA">
      <w:pPr>
        <w:jc w:val="left"/>
        <w:rPr>
          <w:rFonts w:ascii="宋体" w:hAnsi="宋体"/>
          <w:lang w:eastAsia="zh-CN"/>
        </w:rPr>
      </w:pPr>
      <w:r>
        <w:rPr>
          <w:rFonts w:ascii="宋体" w:hAnsi="宋体" w:hint="eastAsia"/>
          <w:lang w:eastAsia="zh-CN"/>
        </w:rPr>
        <w:t>{事件流}</w:t>
      </w:r>
    </w:p>
    <w:p w14:paraId="4EB1C315" w14:textId="77777777" w:rsidR="00381DDA" w:rsidRDefault="00381DDA" w:rsidP="00381DDA">
      <w:pPr>
        <w:jc w:val="left"/>
        <w:rPr>
          <w:rFonts w:ascii="宋体" w:hAnsi="宋体"/>
          <w:lang w:eastAsia="zh-CN"/>
        </w:rPr>
      </w:pPr>
      <w:r>
        <w:rPr>
          <w:rFonts w:ascii="宋体" w:hAnsi="宋体" w:hint="eastAsia"/>
          <w:lang w:eastAsia="zh-CN"/>
        </w:rPr>
        <w:t>[主事件流]：</w:t>
      </w:r>
    </w:p>
    <w:p w14:paraId="1495D665" w14:textId="77777777" w:rsidR="00381DDA" w:rsidRDefault="00381DDA" w:rsidP="00381DDA">
      <w:pPr>
        <w:pStyle w:val="11"/>
        <w:numPr>
          <w:ilvl w:val="0"/>
          <w:numId w:val="12"/>
        </w:numPr>
        <w:ind w:firstLineChars="0"/>
        <w:jc w:val="left"/>
        <w:rPr>
          <w:rFonts w:ascii="宋体" w:hAnsi="宋体"/>
          <w:lang w:eastAsia="zh-CN"/>
        </w:rPr>
      </w:pPr>
      <w:r>
        <w:rPr>
          <w:rFonts w:ascii="宋体" w:hAnsi="宋体" w:hint="eastAsia"/>
          <w:lang w:eastAsia="zh-CN"/>
        </w:rPr>
        <w:t>单击纠正预防</w:t>
      </w:r>
      <w:r>
        <w:rPr>
          <w:rFonts w:ascii="宋体" w:hAnsi="宋体"/>
          <w:lang w:eastAsia="zh-CN"/>
        </w:rPr>
        <w:t>下的</w:t>
      </w:r>
      <w:r>
        <w:rPr>
          <w:rFonts w:ascii="宋体" w:hAnsi="宋体" w:hint="eastAsia"/>
          <w:lang w:eastAsia="zh-CN"/>
        </w:rPr>
        <w:t>纠正预防</w:t>
      </w:r>
      <w:r>
        <w:rPr>
          <w:rFonts w:ascii="宋体" w:hAnsi="宋体"/>
          <w:lang w:eastAsia="zh-CN"/>
        </w:rPr>
        <w:t>二级菜单</w:t>
      </w:r>
      <w:r>
        <w:rPr>
          <w:rFonts w:ascii="宋体" w:hAnsi="宋体" w:hint="eastAsia"/>
          <w:lang w:eastAsia="zh-CN"/>
        </w:rPr>
        <w:t>，进入纠正预防</w:t>
      </w:r>
      <w:r>
        <w:rPr>
          <w:rFonts w:ascii="宋体" w:hAnsi="宋体"/>
          <w:lang w:eastAsia="zh-CN"/>
        </w:rPr>
        <w:t>查询页面,用例</w:t>
      </w:r>
      <w:r>
        <w:rPr>
          <w:rFonts w:ascii="宋体" w:hAnsi="宋体"/>
        </w:rPr>
        <w:t>开始</w:t>
      </w:r>
    </w:p>
    <w:p w14:paraId="534EAB65" w14:textId="77777777" w:rsidR="00381DDA" w:rsidRDefault="00381DDA" w:rsidP="00381DDA">
      <w:pPr>
        <w:pStyle w:val="11"/>
        <w:numPr>
          <w:ilvl w:val="0"/>
          <w:numId w:val="12"/>
        </w:numPr>
        <w:ind w:firstLineChars="0"/>
        <w:jc w:val="left"/>
        <w:rPr>
          <w:rFonts w:ascii="宋体" w:hAnsi="宋体"/>
          <w:lang w:eastAsia="zh-CN"/>
        </w:rPr>
      </w:pPr>
      <w:r w:rsidRPr="00FC1847">
        <w:rPr>
          <w:rFonts w:ascii="宋体" w:hAnsi="宋体" w:hint="eastAsia"/>
          <w:lang w:eastAsia="zh-CN"/>
        </w:rPr>
        <w:t>页面</w:t>
      </w:r>
      <w:r w:rsidRPr="00FC1847">
        <w:rPr>
          <w:rFonts w:ascii="宋体" w:hAnsi="宋体"/>
          <w:lang w:eastAsia="zh-CN"/>
        </w:rPr>
        <w:t>显示查询条件:</w:t>
      </w:r>
      <w:r w:rsidRPr="00FC1847">
        <w:rPr>
          <w:rFonts w:ascii="宋体" w:hAnsi="宋体" w:hint="eastAsia"/>
          <w:lang w:eastAsia="zh-CN"/>
        </w:rPr>
        <w:t>责任部门（下拉框，</w:t>
      </w:r>
      <w:r w:rsidRPr="00FC1847">
        <w:rPr>
          <w:rFonts w:ascii="宋体" w:hAnsi="宋体"/>
          <w:lang w:eastAsia="zh-CN"/>
        </w:rPr>
        <w:t>多选，</w:t>
      </w:r>
      <w:r w:rsidRPr="00FC1847">
        <w:rPr>
          <w:rFonts w:ascii="宋体" w:hAnsi="宋体" w:hint="eastAsia"/>
          <w:lang w:eastAsia="zh-CN"/>
        </w:rPr>
        <w:t>数据源</w:t>
      </w:r>
      <w:r w:rsidRPr="00FC1847">
        <w:rPr>
          <w:rFonts w:ascii="宋体" w:hAnsi="宋体"/>
          <w:lang w:eastAsia="zh-CN"/>
        </w:rPr>
        <w:t>：</w:t>
      </w:r>
      <w:r w:rsidRPr="00FC1847">
        <w:rPr>
          <w:rFonts w:asciiTheme="minorEastAsia" w:hAnsiTheme="minorEastAsia" w:hint="eastAsia"/>
          <w:szCs w:val="21"/>
          <w:lang w:val="fr-CA"/>
        </w:rPr>
        <w:t>一级责任部门</w:t>
      </w:r>
      <w:r w:rsidRPr="00FC1847">
        <w:rPr>
          <w:rFonts w:ascii="宋体" w:hAnsi="宋体" w:hint="eastAsia"/>
          <w:lang w:eastAsia="zh-CN"/>
        </w:rPr>
        <w:t>），</w:t>
      </w:r>
      <w:r w:rsidRPr="00FC1847">
        <w:rPr>
          <w:rFonts w:ascii="宋体" w:hAnsi="宋体"/>
          <w:lang w:eastAsia="zh-CN"/>
        </w:rPr>
        <w:t>责任处室（</w:t>
      </w:r>
      <w:r w:rsidRPr="00FC1847">
        <w:rPr>
          <w:rFonts w:ascii="宋体" w:hAnsi="宋体" w:hint="eastAsia"/>
          <w:lang w:eastAsia="zh-CN"/>
        </w:rPr>
        <w:t>下拉框</w:t>
      </w:r>
      <w:r w:rsidRPr="00FC1847">
        <w:rPr>
          <w:rFonts w:ascii="宋体" w:hAnsi="宋体"/>
          <w:lang w:eastAsia="zh-CN"/>
        </w:rPr>
        <w:t>，</w:t>
      </w:r>
      <w:r w:rsidRPr="00FC1847">
        <w:rPr>
          <w:rFonts w:ascii="宋体" w:hAnsi="宋体" w:hint="eastAsia"/>
          <w:lang w:eastAsia="zh-CN"/>
        </w:rPr>
        <w:t>多选</w:t>
      </w:r>
      <w:r w:rsidRPr="00FC1847">
        <w:rPr>
          <w:rFonts w:ascii="宋体" w:hAnsi="宋体"/>
          <w:lang w:eastAsia="zh-CN"/>
        </w:rPr>
        <w:t>，数据源：根据一级部门选择</w:t>
      </w:r>
      <w:r w:rsidRPr="00FC1847">
        <w:rPr>
          <w:rFonts w:ascii="宋体" w:hAnsi="宋体" w:hint="eastAsia"/>
          <w:lang w:eastAsia="zh-CN"/>
        </w:rPr>
        <w:t>二级</w:t>
      </w:r>
      <w:r w:rsidRPr="00FC1847">
        <w:rPr>
          <w:rFonts w:ascii="宋体" w:hAnsi="宋体"/>
          <w:lang w:eastAsia="zh-CN"/>
        </w:rPr>
        <w:t>处室）</w:t>
      </w:r>
      <w:r w:rsidRPr="00FC1847">
        <w:rPr>
          <w:rFonts w:ascii="宋体" w:hAnsi="宋体" w:hint="eastAsia"/>
          <w:lang w:eastAsia="zh-CN"/>
        </w:rPr>
        <w:t>，问题</w:t>
      </w:r>
      <w:r w:rsidRPr="00FC1847">
        <w:rPr>
          <w:rFonts w:ascii="宋体" w:hAnsi="宋体"/>
          <w:lang w:eastAsia="zh-CN"/>
        </w:rPr>
        <w:t>等级（</w:t>
      </w:r>
      <w:r w:rsidRPr="00FC1847">
        <w:rPr>
          <w:rFonts w:ascii="宋体" w:hAnsi="宋体" w:hint="eastAsia"/>
          <w:lang w:eastAsia="zh-CN"/>
        </w:rPr>
        <w:t>下拉</w:t>
      </w:r>
      <w:r w:rsidRPr="00FC1847">
        <w:rPr>
          <w:rFonts w:ascii="宋体" w:hAnsi="宋体"/>
          <w:lang w:eastAsia="zh-CN"/>
        </w:rPr>
        <w:t>，多选，数据源：</w:t>
      </w:r>
      <w:r w:rsidRPr="00FC1847">
        <w:rPr>
          <w:rFonts w:asciiTheme="minorEastAsia" w:hAnsiTheme="minorEastAsia" w:hint="eastAsia"/>
          <w:szCs w:val="21"/>
          <w:lang w:val="fr-CA"/>
        </w:rPr>
        <w:t>所有的不合格等级都能选择，严重的需要细分</w:t>
      </w:r>
      <w:r w:rsidRPr="00FC1847">
        <w:rPr>
          <w:rFonts w:ascii="宋体" w:hAnsi="宋体"/>
          <w:lang w:eastAsia="zh-CN"/>
        </w:rPr>
        <w:t>）</w:t>
      </w:r>
      <w:r w:rsidRPr="00FC1847">
        <w:rPr>
          <w:rFonts w:ascii="宋体" w:hAnsi="宋体" w:hint="eastAsia"/>
          <w:lang w:eastAsia="zh-CN"/>
        </w:rPr>
        <w:t>，起始发现</w:t>
      </w:r>
      <w:r w:rsidRPr="00FC1847">
        <w:rPr>
          <w:rFonts w:ascii="宋体" w:hAnsi="宋体"/>
          <w:lang w:eastAsia="zh-CN"/>
        </w:rPr>
        <w:t>日期（</w:t>
      </w:r>
      <w:r w:rsidRPr="00FC1847">
        <w:rPr>
          <w:rFonts w:ascii="宋体" w:hAnsi="宋体" w:hint="eastAsia"/>
          <w:lang w:eastAsia="zh-CN"/>
        </w:rPr>
        <w:t>文本框</w:t>
      </w:r>
      <w:r w:rsidRPr="00FC1847">
        <w:rPr>
          <w:rFonts w:ascii="宋体" w:hAnsi="宋体"/>
          <w:lang w:eastAsia="zh-CN"/>
        </w:rPr>
        <w:t>，日期选择）</w:t>
      </w:r>
      <w:r w:rsidRPr="00FC1847">
        <w:rPr>
          <w:rFonts w:ascii="宋体" w:hAnsi="宋体" w:hint="eastAsia"/>
          <w:lang w:eastAsia="zh-CN"/>
        </w:rPr>
        <w:t>，</w:t>
      </w:r>
      <w:r w:rsidRPr="00FC1847">
        <w:rPr>
          <w:rFonts w:ascii="宋体" w:hAnsi="宋体"/>
          <w:lang w:eastAsia="zh-CN"/>
        </w:rPr>
        <w:t>截止发现日期（</w:t>
      </w:r>
      <w:r w:rsidRPr="00FC1847">
        <w:rPr>
          <w:rFonts w:ascii="宋体" w:hAnsi="宋体" w:hint="eastAsia"/>
          <w:lang w:eastAsia="zh-CN"/>
        </w:rPr>
        <w:t>文本框</w:t>
      </w:r>
      <w:r w:rsidRPr="00FC1847">
        <w:rPr>
          <w:rFonts w:ascii="宋体" w:hAnsi="宋体"/>
          <w:lang w:eastAsia="zh-CN"/>
        </w:rPr>
        <w:t>，日期选择）</w:t>
      </w:r>
      <w:r w:rsidRPr="00FC1847">
        <w:rPr>
          <w:rFonts w:ascii="宋体" w:hAnsi="宋体" w:hint="eastAsia"/>
          <w:lang w:eastAsia="zh-CN"/>
        </w:rPr>
        <w:t>，处理状态</w:t>
      </w:r>
      <w:r w:rsidRPr="00FC1847">
        <w:rPr>
          <w:rFonts w:ascii="宋体" w:hAnsi="宋体"/>
          <w:lang w:eastAsia="zh-CN"/>
        </w:rPr>
        <w:t>（</w:t>
      </w:r>
      <w:r w:rsidRPr="00FC1847">
        <w:rPr>
          <w:rFonts w:ascii="宋体" w:hAnsi="宋体" w:hint="eastAsia"/>
          <w:lang w:eastAsia="zh-CN"/>
        </w:rPr>
        <w:t>下拉，</w:t>
      </w:r>
      <w:r w:rsidRPr="00FC1847">
        <w:rPr>
          <w:rFonts w:ascii="宋体" w:hAnsi="宋体"/>
          <w:lang w:eastAsia="zh-CN"/>
        </w:rPr>
        <w:t>多选，</w:t>
      </w:r>
      <w:r w:rsidRPr="00FC1847">
        <w:rPr>
          <w:rFonts w:ascii="宋体" w:hAnsi="宋体" w:hint="eastAsia"/>
          <w:lang w:eastAsia="zh-CN"/>
        </w:rPr>
        <w:t>数据源</w:t>
      </w:r>
      <w:r w:rsidRPr="00FC1847">
        <w:rPr>
          <w:rFonts w:ascii="宋体" w:hAnsi="宋体"/>
          <w:lang w:eastAsia="zh-CN"/>
        </w:rPr>
        <w:t>：</w:t>
      </w:r>
      <w:r w:rsidRPr="00FC1847">
        <w:rPr>
          <w:rFonts w:ascii="宋体" w:hAnsi="宋体" w:hint="eastAsia"/>
          <w:lang w:eastAsia="zh-CN"/>
        </w:rPr>
        <w:t>编辑中、措施制定中、措施审核中、措施落实中、跟踪验证中、已验证</w:t>
      </w:r>
      <w:r w:rsidRPr="00FC1847">
        <w:rPr>
          <w:rFonts w:ascii="宋体" w:hAnsi="宋体"/>
          <w:lang w:eastAsia="zh-CN"/>
        </w:rPr>
        <w:t>）</w:t>
      </w:r>
      <w:r w:rsidRPr="00FC1847">
        <w:rPr>
          <w:rFonts w:ascii="宋体" w:hAnsi="宋体" w:hint="eastAsia"/>
          <w:lang w:eastAsia="zh-CN"/>
        </w:rPr>
        <w:t>，涉及</w:t>
      </w:r>
      <w:r w:rsidRPr="00FC1847">
        <w:rPr>
          <w:rFonts w:ascii="宋体" w:hAnsi="宋体"/>
          <w:lang w:eastAsia="zh-CN"/>
        </w:rPr>
        <w:t>范围（</w:t>
      </w:r>
      <w:r w:rsidRPr="00FC1847">
        <w:rPr>
          <w:rFonts w:ascii="宋体" w:hAnsi="宋体" w:hint="eastAsia"/>
          <w:lang w:eastAsia="zh-CN"/>
        </w:rPr>
        <w:t>下拉框，</w:t>
      </w:r>
      <w:r w:rsidRPr="00FC1847">
        <w:rPr>
          <w:rFonts w:ascii="宋体" w:hAnsi="宋体"/>
          <w:lang w:eastAsia="zh-CN"/>
        </w:rPr>
        <w:t>多选，</w:t>
      </w:r>
      <w:r w:rsidRPr="00FC1847">
        <w:rPr>
          <w:rFonts w:ascii="宋体" w:hAnsi="宋体" w:hint="eastAsia"/>
          <w:lang w:eastAsia="zh-CN"/>
        </w:rPr>
        <w:t>数据源</w:t>
      </w:r>
      <w:r w:rsidRPr="00FC1847">
        <w:rPr>
          <w:rFonts w:ascii="宋体" w:hAnsi="宋体"/>
          <w:lang w:eastAsia="zh-CN"/>
        </w:rPr>
        <w:t>：</w:t>
      </w:r>
      <w:r w:rsidRPr="00FC1847">
        <w:rPr>
          <w:rFonts w:ascii="宋体" w:hAnsi="宋体" w:hint="eastAsia"/>
          <w:lang w:eastAsia="zh-CN"/>
        </w:rPr>
        <w:t>同事件类别，提示：根据报告类别选择涉及范围</w:t>
      </w:r>
      <w:r w:rsidRPr="00FC1847">
        <w:rPr>
          <w:rFonts w:ascii="宋体" w:hAnsi="宋体"/>
          <w:lang w:eastAsia="zh-CN"/>
        </w:rPr>
        <w:t>）</w:t>
      </w:r>
      <w:r>
        <w:rPr>
          <w:rFonts w:ascii="宋体" w:hAnsi="宋体" w:hint="eastAsia"/>
          <w:lang w:eastAsia="zh-CN"/>
        </w:rPr>
        <w:t>，报告</w:t>
      </w:r>
      <w:r>
        <w:rPr>
          <w:rFonts w:ascii="宋体" w:hAnsi="宋体"/>
          <w:lang w:eastAsia="zh-CN"/>
        </w:rPr>
        <w:t>类别（</w:t>
      </w:r>
      <w:r>
        <w:rPr>
          <w:rFonts w:ascii="宋体" w:hAnsi="宋体" w:hint="eastAsia"/>
          <w:lang w:eastAsia="zh-CN"/>
        </w:rPr>
        <w:t>下拉框</w:t>
      </w:r>
      <w:r>
        <w:rPr>
          <w:rFonts w:ascii="宋体" w:hAnsi="宋体"/>
          <w:lang w:eastAsia="zh-CN"/>
        </w:rPr>
        <w:t>，</w:t>
      </w:r>
      <w:r>
        <w:rPr>
          <w:rFonts w:ascii="宋体" w:hAnsi="宋体" w:hint="eastAsia"/>
          <w:lang w:eastAsia="zh-CN"/>
        </w:rPr>
        <w:t>多选</w:t>
      </w:r>
      <w:r>
        <w:rPr>
          <w:rFonts w:ascii="宋体" w:hAnsi="宋体"/>
          <w:lang w:eastAsia="zh-CN"/>
        </w:rPr>
        <w:t>，数据源：</w:t>
      </w:r>
      <w:r w:rsidRPr="00835732">
        <w:rPr>
          <w:rFonts w:asciiTheme="minorEastAsia" w:hAnsiTheme="minorEastAsia" w:hint="eastAsia"/>
          <w:szCs w:val="21"/>
          <w:lang w:val="fr-CA"/>
        </w:rPr>
        <w:t>安全、安保</w:t>
      </w:r>
      <w:r>
        <w:rPr>
          <w:rFonts w:ascii="宋体" w:hAnsi="宋体"/>
          <w:lang w:eastAsia="zh-CN"/>
        </w:rPr>
        <w:t>）</w:t>
      </w:r>
      <w:r>
        <w:rPr>
          <w:rFonts w:ascii="宋体" w:hAnsi="宋体" w:hint="eastAsia"/>
          <w:lang w:eastAsia="zh-CN"/>
        </w:rPr>
        <w:t>，</w:t>
      </w:r>
      <w:r>
        <w:rPr>
          <w:rFonts w:ascii="宋体" w:hAnsi="宋体"/>
          <w:lang w:eastAsia="zh-CN"/>
        </w:rPr>
        <w:t>报告来源（</w:t>
      </w:r>
      <w:r>
        <w:rPr>
          <w:rFonts w:ascii="宋体" w:hAnsi="宋体" w:hint="eastAsia"/>
          <w:lang w:eastAsia="zh-CN"/>
        </w:rPr>
        <w:t>下拉</w:t>
      </w:r>
      <w:r>
        <w:rPr>
          <w:rFonts w:ascii="宋体" w:hAnsi="宋体"/>
          <w:lang w:eastAsia="zh-CN"/>
        </w:rPr>
        <w:t>框，</w:t>
      </w:r>
      <w:r>
        <w:rPr>
          <w:rFonts w:ascii="宋体" w:hAnsi="宋体" w:hint="eastAsia"/>
          <w:lang w:eastAsia="zh-CN"/>
        </w:rPr>
        <w:t>多选</w:t>
      </w:r>
      <w:r>
        <w:rPr>
          <w:rFonts w:ascii="宋体" w:hAnsi="宋体"/>
          <w:lang w:eastAsia="zh-CN"/>
        </w:rPr>
        <w:t>，</w:t>
      </w:r>
      <w:r>
        <w:rPr>
          <w:rFonts w:ascii="宋体" w:hAnsi="宋体" w:hint="eastAsia"/>
          <w:lang w:eastAsia="zh-CN"/>
        </w:rPr>
        <w:t>数据源</w:t>
      </w:r>
      <w:r>
        <w:rPr>
          <w:rFonts w:ascii="宋体" w:hAnsi="宋体"/>
          <w:lang w:eastAsia="zh-CN"/>
        </w:rPr>
        <w:t>：</w:t>
      </w:r>
      <w:r w:rsidRPr="00D64642">
        <w:rPr>
          <w:rFonts w:ascii="宋体" w:hAnsi="宋体" w:hint="eastAsia"/>
          <w:lang w:eastAsia="zh-CN"/>
        </w:rPr>
        <w:t>公司安全监察审核、公司安保监察审核、部门内部监察审核、部门质量监察审核、应急演练、目标控制、安全信息报告、系统评价和管理评审</w:t>
      </w:r>
      <w:r>
        <w:rPr>
          <w:rFonts w:ascii="宋体" w:hAnsi="宋体"/>
          <w:lang w:eastAsia="zh-CN"/>
        </w:rPr>
        <w:t>）</w:t>
      </w:r>
      <w:r>
        <w:rPr>
          <w:rFonts w:ascii="宋体" w:hAnsi="宋体" w:hint="eastAsia"/>
          <w:lang w:eastAsia="zh-CN"/>
        </w:rPr>
        <w:t>，</w:t>
      </w:r>
      <w:r>
        <w:rPr>
          <w:rFonts w:ascii="宋体" w:hAnsi="宋体"/>
          <w:lang w:eastAsia="zh-CN"/>
        </w:rPr>
        <w:t>报告编号（</w:t>
      </w:r>
      <w:r>
        <w:rPr>
          <w:rFonts w:ascii="宋体" w:hAnsi="宋体" w:hint="eastAsia"/>
          <w:lang w:eastAsia="zh-CN"/>
        </w:rPr>
        <w:t>文本框</w:t>
      </w:r>
      <w:r>
        <w:rPr>
          <w:rFonts w:ascii="宋体" w:hAnsi="宋体"/>
          <w:lang w:eastAsia="zh-CN"/>
        </w:rPr>
        <w:t>）</w:t>
      </w:r>
    </w:p>
    <w:p w14:paraId="0C121F35" w14:textId="77777777" w:rsidR="00381DDA" w:rsidRDefault="00381DDA" w:rsidP="00381DDA">
      <w:pPr>
        <w:pStyle w:val="11"/>
        <w:numPr>
          <w:ilvl w:val="0"/>
          <w:numId w:val="12"/>
        </w:numPr>
        <w:ind w:firstLineChars="0"/>
        <w:jc w:val="left"/>
        <w:rPr>
          <w:rFonts w:ascii="宋体" w:hAnsi="宋体"/>
          <w:lang w:eastAsia="zh-CN"/>
        </w:rPr>
      </w:pPr>
      <w:r w:rsidRPr="00F10E2D">
        <w:rPr>
          <w:rFonts w:ascii="宋体" w:hAnsi="宋体" w:hint="eastAsia"/>
          <w:szCs w:val="21"/>
          <w:lang w:eastAsia="zh-CN"/>
        </w:rPr>
        <w:t>根据</w:t>
      </w:r>
      <w:r w:rsidRPr="00F10E2D">
        <w:rPr>
          <w:rFonts w:ascii="宋体" w:hAnsi="宋体"/>
          <w:szCs w:val="21"/>
          <w:lang w:eastAsia="zh-CN"/>
        </w:rPr>
        <w:t>条件过滤，</w:t>
      </w:r>
      <w:r w:rsidRPr="00F10E2D">
        <w:rPr>
          <w:rFonts w:ascii="宋体" w:hAnsi="宋体" w:hint="eastAsia"/>
          <w:szCs w:val="21"/>
          <w:lang w:eastAsia="zh-CN"/>
        </w:rPr>
        <w:t>单击</w:t>
      </w:r>
      <w:r w:rsidRPr="00F10E2D">
        <w:rPr>
          <w:rFonts w:hint="eastAsia"/>
          <w:iCs/>
          <w:szCs w:val="21"/>
          <w:lang w:eastAsia="zh-CN"/>
        </w:rPr>
        <w:t>【查询】</w:t>
      </w:r>
      <w:r w:rsidRPr="00F10E2D">
        <w:rPr>
          <w:rFonts w:ascii="宋体" w:hAnsi="宋体"/>
          <w:szCs w:val="21"/>
          <w:lang w:eastAsia="zh-CN"/>
        </w:rPr>
        <w:t>按钮,显示结果为：</w:t>
      </w:r>
      <w:r>
        <w:rPr>
          <w:rFonts w:ascii="宋体" w:hAnsi="宋体" w:hint="eastAsia"/>
          <w:szCs w:val="21"/>
          <w:lang w:eastAsia="zh-CN"/>
        </w:rPr>
        <w:t>报告</w:t>
      </w:r>
      <w:r w:rsidRPr="00F10E2D">
        <w:rPr>
          <w:rFonts w:ascii="宋体" w:hAnsi="宋体" w:hint="eastAsia"/>
          <w:szCs w:val="21"/>
          <w:lang w:eastAsia="zh-CN"/>
        </w:rPr>
        <w:t>编号</w:t>
      </w:r>
      <w:r w:rsidRPr="00F10E2D">
        <w:rPr>
          <w:rFonts w:ascii="宋体" w:hAnsi="宋体"/>
          <w:szCs w:val="21"/>
          <w:lang w:eastAsia="zh-CN"/>
        </w:rPr>
        <w:t>,</w:t>
      </w:r>
      <w:r>
        <w:rPr>
          <w:rFonts w:ascii="宋体" w:hAnsi="宋体" w:hint="eastAsia"/>
          <w:szCs w:val="21"/>
          <w:lang w:eastAsia="zh-CN"/>
        </w:rPr>
        <w:t>报告来源</w:t>
      </w:r>
      <w:r w:rsidRPr="00F10E2D">
        <w:rPr>
          <w:rFonts w:ascii="宋体" w:hAnsi="宋体"/>
          <w:szCs w:val="21"/>
          <w:lang w:eastAsia="zh-CN"/>
        </w:rPr>
        <w:t>,</w:t>
      </w:r>
      <w:r>
        <w:rPr>
          <w:rFonts w:ascii="宋体" w:hAnsi="宋体" w:hint="eastAsia"/>
          <w:szCs w:val="21"/>
          <w:lang w:eastAsia="zh-CN"/>
        </w:rPr>
        <w:t>责任部门</w:t>
      </w:r>
      <w:r w:rsidRPr="00F10E2D">
        <w:rPr>
          <w:rFonts w:ascii="宋体" w:hAnsi="宋体"/>
          <w:szCs w:val="21"/>
          <w:lang w:eastAsia="zh-CN"/>
        </w:rPr>
        <w:t>,</w:t>
      </w:r>
      <w:r>
        <w:rPr>
          <w:rFonts w:ascii="宋体" w:hAnsi="宋体" w:hint="eastAsia"/>
          <w:szCs w:val="21"/>
          <w:lang w:eastAsia="zh-CN"/>
        </w:rPr>
        <w:t>涉及</w:t>
      </w:r>
      <w:r>
        <w:rPr>
          <w:rFonts w:ascii="宋体" w:hAnsi="宋体"/>
          <w:szCs w:val="21"/>
          <w:lang w:eastAsia="zh-CN"/>
        </w:rPr>
        <w:t>范围</w:t>
      </w:r>
      <w:r w:rsidRPr="00F10E2D">
        <w:rPr>
          <w:rFonts w:ascii="宋体" w:hAnsi="宋体"/>
          <w:szCs w:val="21"/>
          <w:lang w:eastAsia="zh-CN"/>
        </w:rPr>
        <w:t>,</w:t>
      </w:r>
      <w:r>
        <w:rPr>
          <w:rFonts w:ascii="宋体" w:hAnsi="宋体" w:hint="eastAsia"/>
          <w:szCs w:val="21"/>
          <w:lang w:eastAsia="zh-CN"/>
        </w:rPr>
        <w:t>发现日期</w:t>
      </w:r>
      <w:r w:rsidRPr="00F10E2D">
        <w:rPr>
          <w:rFonts w:ascii="宋体" w:hAnsi="宋体"/>
          <w:szCs w:val="21"/>
          <w:lang w:eastAsia="zh-CN"/>
        </w:rPr>
        <w:t>,</w:t>
      </w:r>
      <w:r>
        <w:rPr>
          <w:rFonts w:ascii="宋体" w:hAnsi="宋体" w:hint="eastAsia"/>
          <w:szCs w:val="21"/>
          <w:lang w:eastAsia="zh-CN"/>
        </w:rPr>
        <w:t>问题类型</w:t>
      </w:r>
      <w:r w:rsidRPr="00F10E2D">
        <w:rPr>
          <w:rFonts w:ascii="宋体" w:hAnsi="宋体"/>
          <w:szCs w:val="21"/>
          <w:lang w:eastAsia="zh-CN"/>
        </w:rPr>
        <w:t>,</w:t>
      </w:r>
      <w:r>
        <w:rPr>
          <w:rFonts w:ascii="宋体" w:hAnsi="宋体" w:hint="eastAsia"/>
          <w:szCs w:val="21"/>
          <w:lang w:eastAsia="zh-CN"/>
        </w:rPr>
        <w:t>处理状态</w:t>
      </w:r>
      <w:r w:rsidRPr="00F10E2D">
        <w:rPr>
          <w:rFonts w:ascii="宋体" w:hAnsi="宋体"/>
          <w:szCs w:val="21"/>
          <w:lang w:eastAsia="zh-CN"/>
        </w:rPr>
        <w:t>,</w:t>
      </w:r>
      <w:r>
        <w:rPr>
          <w:rFonts w:ascii="宋体" w:hAnsi="宋体" w:hint="eastAsia"/>
          <w:szCs w:val="21"/>
          <w:lang w:eastAsia="zh-CN"/>
        </w:rPr>
        <w:t>操作　R3</w:t>
      </w:r>
    </w:p>
    <w:p w14:paraId="2E43DBBE" w14:textId="77777777" w:rsidR="00381DDA" w:rsidRDefault="00381DDA" w:rsidP="00381DDA">
      <w:pPr>
        <w:pStyle w:val="11"/>
        <w:ind w:left="420" w:firstLineChars="0" w:firstLine="0"/>
        <w:jc w:val="left"/>
        <w:rPr>
          <w:rFonts w:ascii="宋体" w:hAnsi="宋体"/>
          <w:szCs w:val="21"/>
          <w:lang w:eastAsia="zh-CN"/>
        </w:rPr>
      </w:pPr>
      <w:r>
        <w:rPr>
          <w:rFonts w:ascii="宋体" w:hAnsi="宋体" w:hint="eastAsia"/>
          <w:szCs w:val="21"/>
          <w:lang w:eastAsia="zh-CN"/>
        </w:rPr>
        <w:t>3a.报告</w:t>
      </w:r>
      <w:r>
        <w:rPr>
          <w:rFonts w:ascii="宋体" w:hAnsi="宋体"/>
          <w:szCs w:val="21"/>
          <w:lang w:eastAsia="zh-CN"/>
        </w:rPr>
        <w:t>编号超链接</w:t>
      </w:r>
    </w:p>
    <w:p w14:paraId="7C51D74B" w14:textId="77777777" w:rsidR="00381DDA" w:rsidRDefault="00381DDA" w:rsidP="00381DDA">
      <w:pPr>
        <w:pStyle w:val="11"/>
        <w:ind w:left="420" w:firstLineChars="0" w:firstLine="0"/>
        <w:jc w:val="left"/>
        <w:rPr>
          <w:rFonts w:ascii="宋体" w:hAnsi="宋体"/>
          <w:szCs w:val="21"/>
          <w:lang w:eastAsia="zh-CN"/>
        </w:rPr>
      </w:pPr>
      <w:r>
        <w:rPr>
          <w:rFonts w:ascii="宋体" w:hAnsi="宋体" w:hint="eastAsia"/>
          <w:szCs w:val="21"/>
          <w:lang w:eastAsia="zh-CN"/>
        </w:rPr>
        <w:lastRenderedPageBreak/>
        <w:t>3b.来源</w:t>
      </w:r>
    </w:p>
    <w:p w14:paraId="6ABD5F31" w14:textId="77777777" w:rsidR="00381DDA" w:rsidRDefault="00381DDA" w:rsidP="00381DDA">
      <w:pPr>
        <w:pStyle w:val="11"/>
        <w:ind w:left="420" w:firstLineChars="0" w:firstLine="0"/>
        <w:jc w:val="left"/>
        <w:rPr>
          <w:rFonts w:ascii="宋体" w:hAnsi="宋体"/>
          <w:szCs w:val="21"/>
          <w:lang w:eastAsia="zh-CN"/>
        </w:rPr>
      </w:pPr>
      <w:r>
        <w:rPr>
          <w:rFonts w:ascii="宋体" w:hAnsi="宋体"/>
          <w:szCs w:val="21"/>
          <w:lang w:eastAsia="zh-CN"/>
        </w:rPr>
        <w:t>3c.</w:t>
      </w:r>
      <w:r>
        <w:rPr>
          <w:rFonts w:ascii="宋体" w:hAnsi="宋体" w:hint="eastAsia"/>
          <w:szCs w:val="21"/>
          <w:lang w:eastAsia="zh-CN"/>
        </w:rPr>
        <w:t>修正</w:t>
      </w:r>
      <w:r>
        <w:rPr>
          <w:rFonts w:ascii="宋体" w:hAnsi="宋体"/>
          <w:szCs w:val="21"/>
          <w:lang w:eastAsia="zh-CN"/>
        </w:rPr>
        <w:t>信息</w:t>
      </w:r>
    </w:p>
    <w:p w14:paraId="7DF9B9E2" w14:textId="77777777" w:rsidR="00381DDA" w:rsidRDefault="00381DDA" w:rsidP="00381DDA">
      <w:pPr>
        <w:pStyle w:val="11"/>
        <w:ind w:left="420" w:firstLineChars="0" w:firstLine="0"/>
        <w:jc w:val="left"/>
        <w:rPr>
          <w:rFonts w:ascii="宋体" w:hAnsi="宋体"/>
          <w:szCs w:val="21"/>
          <w:lang w:eastAsia="zh-CN"/>
        </w:rPr>
      </w:pPr>
      <w:r>
        <w:rPr>
          <w:rFonts w:ascii="宋体" w:hAnsi="宋体"/>
          <w:szCs w:val="21"/>
          <w:lang w:eastAsia="zh-CN"/>
        </w:rPr>
        <w:t>3d.</w:t>
      </w:r>
      <w:r>
        <w:rPr>
          <w:rFonts w:ascii="宋体" w:hAnsi="宋体" w:hint="eastAsia"/>
          <w:szCs w:val="21"/>
          <w:lang w:eastAsia="zh-CN"/>
        </w:rPr>
        <w:t>更新</w:t>
      </w:r>
      <w:r>
        <w:rPr>
          <w:rFonts w:ascii="宋体" w:hAnsi="宋体"/>
          <w:szCs w:val="21"/>
          <w:lang w:eastAsia="zh-CN"/>
        </w:rPr>
        <w:t>部门绩效</w:t>
      </w:r>
    </w:p>
    <w:p w14:paraId="705D0032" w14:textId="77777777" w:rsidR="00381DDA" w:rsidRDefault="00381DDA" w:rsidP="00381DDA">
      <w:pPr>
        <w:pStyle w:val="11"/>
        <w:ind w:left="420" w:firstLineChars="0" w:firstLine="0"/>
        <w:jc w:val="left"/>
        <w:rPr>
          <w:rFonts w:ascii="宋体" w:hAnsi="宋体"/>
          <w:szCs w:val="21"/>
          <w:lang w:eastAsia="zh-CN"/>
        </w:rPr>
      </w:pPr>
      <w:r>
        <w:rPr>
          <w:rFonts w:ascii="宋体" w:hAnsi="宋体"/>
          <w:szCs w:val="21"/>
          <w:lang w:eastAsia="zh-CN"/>
        </w:rPr>
        <w:t>3e.</w:t>
      </w:r>
      <w:r>
        <w:rPr>
          <w:rFonts w:ascii="宋体" w:hAnsi="宋体" w:hint="eastAsia"/>
          <w:szCs w:val="21"/>
          <w:lang w:eastAsia="zh-CN"/>
        </w:rPr>
        <w:t>修改</w:t>
      </w:r>
    </w:p>
    <w:p w14:paraId="3ADD69FD" w14:textId="77777777" w:rsidR="00381DDA" w:rsidRDefault="00381DDA" w:rsidP="00381DDA">
      <w:pPr>
        <w:ind w:firstLine="420"/>
        <w:jc w:val="left"/>
        <w:rPr>
          <w:rFonts w:ascii="宋体" w:hAnsi="宋体"/>
          <w:szCs w:val="21"/>
          <w:lang w:eastAsia="zh-CN"/>
        </w:rPr>
      </w:pPr>
      <w:r>
        <w:rPr>
          <w:rFonts w:ascii="宋体" w:hAnsi="宋体"/>
          <w:szCs w:val="21"/>
          <w:lang w:eastAsia="zh-CN"/>
        </w:rPr>
        <w:t>3f.</w:t>
      </w:r>
      <w:r>
        <w:rPr>
          <w:rFonts w:ascii="宋体" w:hAnsi="宋体" w:hint="eastAsia"/>
          <w:szCs w:val="21"/>
          <w:lang w:eastAsia="zh-CN"/>
        </w:rPr>
        <w:t>删除</w:t>
      </w:r>
    </w:p>
    <w:p w14:paraId="5B37D112" w14:textId="77777777" w:rsidR="00381DDA" w:rsidRDefault="00381DDA" w:rsidP="00381DDA">
      <w:pPr>
        <w:ind w:firstLine="420"/>
        <w:jc w:val="left"/>
        <w:rPr>
          <w:rFonts w:ascii="宋体" w:hAnsi="宋体"/>
          <w:lang w:eastAsia="zh-CN"/>
        </w:rPr>
      </w:pPr>
      <w:r>
        <w:rPr>
          <w:rFonts w:ascii="宋体" w:hAnsi="宋体" w:hint="eastAsia"/>
          <w:szCs w:val="21"/>
          <w:lang w:eastAsia="zh-CN"/>
        </w:rPr>
        <w:t>3g.新建</w:t>
      </w:r>
    </w:p>
    <w:p w14:paraId="075C884B" w14:textId="77777777" w:rsidR="00381DDA" w:rsidRDefault="00381DDA" w:rsidP="00381DDA">
      <w:pPr>
        <w:pStyle w:val="11"/>
        <w:numPr>
          <w:ilvl w:val="0"/>
          <w:numId w:val="12"/>
        </w:numPr>
        <w:ind w:firstLineChars="0"/>
        <w:jc w:val="left"/>
        <w:rPr>
          <w:rFonts w:ascii="宋体" w:hAnsi="宋体"/>
          <w:lang w:eastAsia="zh-CN"/>
        </w:rPr>
      </w:pPr>
      <w:r>
        <w:rPr>
          <w:rFonts w:ascii="宋体" w:hAnsi="宋体" w:hint="eastAsia"/>
          <w:lang w:eastAsia="zh-CN"/>
        </w:rPr>
        <w:t>用例</w:t>
      </w:r>
      <w:r>
        <w:rPr>
          <w:rFonts w:ascii="宋体" w:hAnsi="宋体"/>
          <w:lang w:eastAsia="zh-CN"/>
        </w:rPr>
        <w:t>结束</w:t>
      </w:r>
    </w:p>
    <w:p w14:paraId="03E5562E" w14:textId="77777777" w:rsidR="00381DDA" w:rsidRDefault="00381DDA" w:rsidP="00381DDA">
      <w:pPr>
        <w:jc w:val="left"/>
        <w:rPr>
          <w:rFonts w:ascii="宋体" w:hAnsi="宋体"/>
          <w:lang w:eastAsia="zh-CN"/>
        </w:rPr>
      </w:pPr>
      <w:r>
        <w:rPr>
          <w:rFonts w:ascii="宋体" w:hAnsi="宋体" w:hint="eastAsia"/>
          <w:lang w:eastAsia="zh-CN"/>
        </w:rPr>
        <w:t>[备选事件流]：</w:t>
      </w:r>
    </w:p>
    <w:p w14:paraId="1027C747" w14:textId="77777777" w:rsidR="00381DDA" w:rsidRDefault="00381DDA" w:rsidP="00381DDA">
      <w:pPr>
        <w:pStyle w:val="11"/>
        <w:ind w:firstLineChars="0" w:firstLine="0"/>
        <w:jc w:val="left"/>
        <w:rPr>
          <w:rFonts w:ascii="宋体" w:hAnsi="宋体"/>
          <w:szCs w:val="21"/>
          <w:lang w:eastAsia="zh-CN"/>
        </w:rPr>
      </w:pPr>
      <w:r>
        <w:rPr>
          <w:rFonts w:ascii="宋体" w:hAnsi="宋体" w:hint="eastAsia"/>
          <w:szCs w:val="21"/>
          <w:lang w:eastAsia="zh-CN"/>
        </w:rPr>
        <w:t>3a.报告</w:t>
      </w:r>
      <w:r>
        <w:rPr>
          <w:rFonts w:ascii="宋体" w:hAnsi="宋体"/>
          <w:szCs w:val="21"/>
          <w:lang w:eastAsia="zh-CN"/>
        </w:rPr>
        <w:t>编号超链接</w:t>
      </w:r>
    </w:p>
    <w:p w14:paraId="6114BAD8" w14:textId="77777777" w:rsidR="00381DDA" w:rsidRDefault="00381DDA" w:rsidP="00381DDA">
      <w:pPr>
        <w:jc w:val="left"/>
        <w:rPr>
          <w:rFonts w:ascii="宋体" w:hAnsi="宋体"/>
          <w:lang w:eastAsia="zh-CN"/>
        </w:rPr>
      </w:pPr>
      <w:r>
        <w:rPr>
          <w:rFonts w:ascii="宋体" w:hAnsi="宋体"/>
          <w:lang w:eastAsia="zh-CN"/>
        </w:rPr>
        <w:tab/>
        <w:t>1.</w:t>
      </w:r>
      <w:r w:rsidRPr="00CF36D8">
        <w:rPr>
          <w:rFonts w:ascii="宋体" w:hAnsi="宋体" w:hint="eastAsia"/>
          <w:lang w:eastAsia="zh-CN"/>
        </w:rPr>
        <w:t>单击</w:t>
      </w:r>
      <w:r w:rsidRPr="00CF36D8">
        <w:rPr>
          <w:rFonts w:ascii="宋体" w:hAnsi="宋体"/>
          <w:lang w:eastAsia="zh-CN"/>
        </w:rPr>
        <w:t>纠正预防查询列表页中的报告编号超链接</w:t>
      </w:r>
    </w:p>
    <w:p w14:paraId="7350D851" w14:textId="77777777" w:rsidR="00381DDA" w:rsidRDefault="00381DDA" w:rsidP="00381DDA">
      <w:pPr>
        <w:jc w:val="left"/>
        <w:rPr>
          <w:rFonts w:ascii="宋体" w:hAnsi="宋体"/>
          <w:lang w:eastAsia="zh-CN"/>
        </w:rPr>
      </w:pPr>
      <w:r>
        <w:rPr>
          <w:rFonts w:ascii="宋体" w:hAnsi="宋体"/>
          <w:lang w:eastAsia="zh-CN"/>
        </w:rPr>
        <w:tab/>
        <w:t>2.</w:t>
      </w:r>
      <w:r>
        <w:rPr>
          <w:rFonts w:ascii="宋体" w:hAnsi="宋体" w:hint="eastAsia"/>
          <w:lang w:eastAsia="zh-CN"/>
        </w:rPr>
        <w:t>打开</w:t>
      </w:r>
      <w:r>
        <w:rPr>
          <w:rFonts w:ascii="宋体" w:hAnsi="宋体"/>
          <w:lang w:eastAsia="zh-CN"/>
        </w:rPr>
        <w:t>纠正预防查询详情页，</w:t>
      </w:r>
      <w:r>
        <w:rPr>
          <w:rFonts w:ascii="宋体" w:hAnsi="宋体" w:hint="eastAsia"/>
          <w:lang w:eastAsia="zh-CN"/>
        </w:rPr>
        <w:t>如果</w:t>
      </w:r>
      <w:r>
        <w:rPr>
          <w:rFonts w:ascii="宋体" w:hAnsi="宋体"/>
          <w:lang w:eastAsia="zh-CN"/>
        </w:rPr>
        <w:t>是纠正预防，则显示基本信息，发现问题与关联危险源，</w:t>
      </w:r>
      <w:r>
        <w:rPr>
          <w:rFonts w:ascii="宋体" w:hAnsi="宋体" w:hint="eastAsia"/>
          <w:lang w:eastAsia="zh-CN"/>
        </w:rPr>
        <w:t>措施评估</w:t>
      </w:r>
      <w:r>
        <w:rPr>
          <w:rFonts w:ascii="宋体" w:hAnsi="宋体"/>
          <w:lang w:eastAsia="zh-CN"/>
        </w:rPr>
        <w:t>和关联绩效预警５个部分的信息，如果是发现问题，则显示</w:t>
      </w:r>
      <w:r>
        <w:rPr>
          <w:rFonts w:ascii="宋体" w:hAnsi="宋体" w:hint="eastAsia"/>
          <w:lang w:eastAsia="zh-CN"/>
        </w:rPr>
        <w:t>基本</w:t>
      </w:r>
      <w:r>
        <w:rPr>
          <w:rFonts w:ascii="宋体" w:hAnsi="宋体"/>
          <w:lang w:eastAsia="zh-CN"/>
        </w:rPr>
        <w:t>信息</w:t>
      </w:r>
      <w:r>
        <w:rPr>
          <w:rFonts w:ascii="宋体" w:hAnsi="宋体" w:hint="eastAsia"/>
          <w:lang w:eastAsia="zh-CN"/>
        </w:rPr>
        <w:t>的</w:t>
      </w:r>
      <w:r>
        <w:rPr>
          <w:rFonts w:ascii="宋体" w:hAnsi="宋体"/>
          <w:lang w:eastAsia="zh-CN"/>
        </w:rPr>
        <w:t>内容．</w:t>
      </w:r>
    </w:p>
    <w:p w14:paraId="7F87922F" w14:textId="77777777" w:rsidR="00381DDA" w:rsidRDefault="00381DDA" w:rsidP="00381DDA">
      <w:pPr>
        <w:jc w:val="left"/>
        <w:rPr>
          <w:rFonts w:ascii="宋体" w:hAnsi="宋体"/>
          <w:lang w:eastAsia="zh-CN"/>
        </w:rPr>
      </w:pPr>
      <w:r>
        <w:rPr>
          <w:rFonts w:ascii="宋体" w:hAnsi="宋体"/>
          <w:lang w:eastAsia="zh-CN"/>
        </w:rPr>
        <w:tab/>
        <w:t>3.</w:t>
      </w:r>
      <w:r>
        <w:rPr>
          <w:rFonts w:ascii="宋体" w:hAnsi="宋体" w:hint="eastAsia"/>
          <w:lang w:eastAsia="zh-CN"/>
        </w:rPr>
        <w:t>返回</w:t>
      </w:r>
      <w:r>
        <w:rPr>
          <w:rFonts w:ascii="宋体" w:hAnsi="宋体"/>
          <w:lang w:eastAsia="zh-CN"/>
        </w:rPr>
        <w:t>主事件流</w:t>
      </w:r>
      <w:r>
        <w:rPr>
          <w:rFonts w:ascii="宋体" w:hAnsi="宋体" w:hint="eastAsia"/>
          <w:lang w:eastAsia="zh-CN"/>
        </w:rPr>
        <w:t>3</w:t>
      </w:r>
    </w:p>
    <w:p w14:paraId="0F001189" w14:textId="77777777" w:rsidR="00381DDA" w:rsidRDefault="00381DDA" w:rsidP="00381DDA">
      <w:pPr>
        <w:jc w:val="left"/>
        <w:rPr>
          <w:rFonts w:ascii="宋体" w:hAnsi="宋体"/>
          <w:szCs w:val="21"/>
          <w:lang w:eastAsia="zh-CN"/>
        </w:rPr>
      </w:pPr>
      <w:r>
        <w:rPr>
          <w:rFonts w:ascii="宋体" w:hAnsi="宋体" w:hint="eastAsia"/>
          <w:szCs w:val="21"/>
          <w:lang w:eastAsia="zh-CN"/>
        </w:rPr>
        <w:t>3b.来源</w:t>
      </w:r>
    </w:p>
    <w:p w14:paraId="10AD5D02" w14:textId="77777777" w:rsidR="00381DDA" w:rsidRDefault="00381DDA" w:rsidP="00381DDA">
      <w:pPr>
        <w:jc w:val="left"/>
        <w:rPr>
          <w:rFonts w:ascii="宋体" w:hAnsi="宋体"/>
          <w:szCs w:val="21"/>
          <w:lang w:eastAsia="zh-CN"/>
        </w:rPr>
      </w:pPr>
      <w:r>
        <w:rPr>
          <w:rFonts w:ascii="宋体" w:hAnsi="宋体"/>
          <w:szCs w:val="21"/>
          <w:lang w:eastAsia="zh-CN"/>
        </w:rPr>
        <w:tab/>
        <w:t>1.</w:t>
      </w:r>
      <w:r w:rsidRPr="00130EE8">
        <w:rPr>
          <w:rFonts w:ascii="宋体" w:hAnsi="宋体" w:hint="eastAsia"/>
          <w:szCs w:val="21"/>
          <w:lang w:eastAsia="zh-CN"/>
        </w:rPr>
        <w:t>选择纠正预防查询列表中的一条记录，单击【来源】按钮</w:t>
      </w:r>
      <w:r>
        <w:rPr>
          <w:rFonts w:ascii="宋体" w:hAnsi="宋体" w:hint="eastAsia"/>
          <w:szCs w:val="21"/>
          <w:lang w:eastAsia="zh-CN"/>
        </w:rPr>
        <w:t xml:space="preserve"> R3b</w:t>
      </w:r>
    </w:p>
    <w:p w14:paraId="65D5DDF5" w14:textId="77777777" w:rsidR="00381DDA" w:rsidRDefault="00381DDA" w:rsidP="00381DDA">
      <w:pPr>
        <w:jc w:val="left"/>
        <w:rPr>
          <w:rFonts w:ascii="宋体" w:hAnsi="宋体"/>
          <w:lang w:eastAsia="zh-CN"/>
        </w:rPr>
      </w:pPr>
      <w:r>
        <w:rPr>
          <w:rFonts w:ascii="宋体" w:hAnsi="宋体"/>
          <w:szCs w:val="21"/>
          <w:lang w:eastAsia="zh-CN"/>
        </w:rPr>
        <w:tab/>
        <w:t>2.</w:t>
      </w:r>
      <w:r>
        <w:rPr>
          <w:rFonts w:ascii="宋体" w:hAnsi="宋体" w:hint="eastAsia"/>
          <w:lang w:eastAsia="zh-CN"/>
        </w:rPr>
        <w:t>弹出</w:t>
      </w:r>
      <w:r>
        <w:rPr>
          <w:rFonts w:ascii="宋体" w:hAnsi="宋体"/>
          <w:lang w:eastAsia="zh-CN"/>
        </w:rPr>
        <w:t>对话框，显示来源的详情页</w:t>
      </w:r>
    </w:p>
    <w:p w14:paraId="58B0DDBD" w14:textId="77777777" w:rsidR="00381DDA" w:rsidRDefault="00381DDA" w:rsidP="00381DDA">
      <w:pPr>
        <w:ind w:firstLine="420"/>
        <w:jc w:val="left"/>
        <w:rPr>
          <w:rFonts w:ascii="宋体" w:hAnsi="宋体"/>
          <w:lang w:eastAsia="zh-CN"/>
        </w:rPr>
      </w:pPr>
      <w:r w:rsidRPr="00130EE8">
        <w:rPr>
          <w:rFonts w:ascii="宋体" w:hAnsi="宋体"/>
          <w:lang w:eastAsia="zh-CN"/>
        </w:rPr>
        <w:t>3.</w:t>
      </w:r>
      <w:r w:rsidRPr="004F0ECF">
        <w:rPr>
          <w:rFonts w:ascii="宋体" w:hAnsi="宋体" w:hint="eastAsia"/>
          <w:lang w:eastAsia="zh-CN"/>
        </w:rPr>
        <w:t xml:space="preserve"> </w:t>
      </w:r>
      <w:r w:rsidRPr="00130EE8">
        <w:rPr>
          <w:rFonts w:ascii="宋体" w:hAnsi="宋体" w:hint="eastAsia"/>
          <w:lang w:eastAsia="zh-CN"/>
        </w:rPr>
        <w:t>返回</w:t>
      </w:r>
      <w:r w:rsidRPr="00130EE8">
        <w:rPr>
          <w:rFonts w:ascii="宋体" w:hAnsi="宋体"/>
          <w:lang w:eastAsia="zh-CN"/>
        </w:rPr>
        <w:t>主事件流</w:t>
      </w:r>
      <w:r>
        <w:rPr>
          <w:rFonts w:ascii="宋体" w:hAnsi="宋体" w:hint="eastAsia"/>
          <w:lang w:eastAsia="zh-CN"/>
        </w:rPr>
        <w:t>3</w:t>
      </w:r>
    </w:p>
    <w:p w14:paraId="14377E6B" w14:textId="77777777" w:rsidR="00381DDA" w:rsidRDefault="00381DDA" w:rsidP="00381DDA">
      <w:pPr>
        <w:jc w:val="left"/>
        <w:rPr>
          <w:rFonts w:ascii="宋体" w:hAnsi="宋体"/>
          <w:szCs w:val="21"/>
          <w:lang w:eastAsia="zh-CN"/>
        </w:rPr>
      </w:pPr>
      <w:r>
        <w:rPr>
          <w:rFonts w:ascii="宋体" w:hAnsi="宋体"/>
          <w:szCs w:val="21"/>
          <w:lang w:eastAsia="zh-CN"/>
        </w:rPr>
        <w:t>3c.</w:t>
      </w:r>
      <w:r>
        <w:rPr>
          <w:rFonts w:ascii="宋体" w:hAnsi="宋体" w:hint="eastAsia"/>
          <w:szCs w:val="21"/>
          <w:lang w:eastAsia="zh-CN"/>
        </w:rPr>
        <w:t>修正</w:t>
      </w:r>
      <w:r>
        <w:rPr>
          <w:rFonts w:ascii="宋体" w:hAnsi="宋体"/>
          <w:szCs w:val="21"/>
          <w:lang w:eastAsia="zh-CN"/>
        </w:rPr>
        <w:t>信息</w:t>
      </w:r>
    </w:p>
    <w:p w14:paraId="2FF991C9" w14:textId="77777777" w:rsidR="00381DDA" w:rsidRDefault="00381DDA" w:rsidP="00381DDA">
      <w:pPr>
        <w:jc w:val="left"/>
        <w:rPr>
          <w:rFonts w:ascii="宋体" w:hAnsi="宋体"/>
          <w:szCs w:val="21"/>
          <w:lang w:eastAsia="zh-CN"/>
        </w:rPr>
      </w:pPr>
      <w:r>
        <w:rPr>
          <w:rFonts w:ascii="宋体" w:hAnsi="宋体"/>
          <w:szCs w:val="21"/>
          <w:lang w:eastAsia="zh-CN"/>
        </w:rPr>
        <w:tab/>
        <w:t>1.</w:t>
      </w:r>
      <w:r w:rsidRPr="004F0ECF">
        <w:rPr>
          <w:rFonts w:ascii="宋体" w:hAnsi="宋体" w:hint="eastAsia"/>
          <w:szCs w:val="21"/>
          <w:lang w:eastAsia="zh-CN"/>
        </w:rPr>
        <w:t>选择纠正预防查询列表中的一条记录，单击【修正信息】按钮</w:t>
      </w:r>
    </w:p>
    <w:p w14:paraId="145A875E" w14:textId="77777777" w:rsidR="00381DDA" w:rsidRDefault="00381DDA" w:rsidP="00381DDA">
      <w:pPr>
        <w:jc w:val="left"/>
        <w:rPr>
          <w:rFonts w:ascii="宋体" w:hAnsi="宋体"/>
          <w:lang w:eastAsia="zh-CN"/>
        </w:rPr>
      </w:pPr>
      <w:r>
        <w:rPr>
          <w:rFonts w:ascii="宋体" w:hAnsi="宋体"/>
          <w:szCs w:val="21"/>
          <w:lang w:eastAsia="zh-CN"/>
        </w:rPr>
        <w:tab/>
        <w:t>2.</w:t>
      </w:r>
      <w:r>
        <w:rPr>
          <w:rFonts w:ascii="宋体" w:hAnsi="宋体" w:hint="eastAsia"/>
          <w:lang w:eastAsia="zh-CN"/>
        </w:rPr>
        <w:t>打开</w:t>
      </w:r>
      <w:r>
        <w:rPr>
          <w:rFonts w:ascii="宋体" w:hAnsi="宋体"/>
          <w:lang w:eastAsia="zh-CN"/>
        </w:rPr>
        <w:t>修正信息页面，</w:t>
      </w:r>
      <w:r w:rsidRPr="00BD753B">
        <w:rPr>
          <w:rFonts w:ascii="宋体" w:hAnsi="宋体" w:hint="eastAsia"/>
          <w:lang w:eastAsia="zh-CN"/>
        </w:rPr>
        <w:t>系统管理员、安监部绩效管理员可以在流程结束后修改代理人、涉及范围、问题类型、责任人列表</w:t>
      </w:r>
    </w:p>
    <w:p w14:paraId="7007CF3A" w14:textId="77777777" w:rsidR="00381DDA" w:rsidRPr="00130EE8" w:rsidRDefault="00381DDA" w:rsidP="00381DDA">
      <w:pPr>
        <w:ind w:firstLine="420"/>
        <w:jc w:val="left"/>
        <w:rPr>
          <w:rFonts w:ascii="宋体" w:hAnsi="宋体"/>
          <w:lang w:eastAsia="zh-CN"/>
        </w:rPr>
      </w:pPr>
      <w:r>
        <w:rPr>
          <w:rFonts w:ascii="宋体" w:hAnsi="宋体" w:hint="eastAsia"/>
          <w:lang w:eastAsia="zh-CN"/>
        </w:rPr>
        <w:t>3.</w:t>
      </w:r>
      <w:r w:rsidRPr="00130EE8">
        <w:rPr>
          <w:rFonts w:ascii="宋体" w:hAnsi="宋体" w:hint="eastAsia"/>
          <w:lang w:eastAsia="zh-CN"/>
        </w:rPr>
        <w:t>返回</w:t>
      </w:r>
      <w:r w:rsidRPr="00130EE8">
        <w:rPr>
          <w:rFonts w:ascii="宋体" w:hAnsi="宋体"/>
          <w:lang w:eastAsia="zh-CN"/>
        </w:rPr>
        <w:t>主事件流</w:t>
      </w:r>
      <w:r>
        <w:rPr>
          <w:rFonts w:ascii="宋体" w:hAnsi="宋体" w:hint="eastAsia"/>
          <w:lang w:eastAsia="zh-CN"/>
        </w:rPr>
        <w:t>3</w:t>
      </w:r>
    </w:p>
    <w:p w14:paraId="76A5D91B" w14:textId="77777777" w:rsidR="00381DDA" w:rsidRDefault="00381DDA" w:rsidP="00381DDA">
      <w:pPr>
        <w:jc w:val="left"/>
        <w:rPr>
          <w:rFonts w:ascii="宋体" w:hAnsi="宋体"/>
          <w:szCs w:val="21"/>
          <w:lang w:eastAsia="zh-CN"/>
        </w:rPr>
      </w:pPr>
      <w:r>
        <w:rPr>
          <w:rFonts w:ascii="宋体" w:hAnsi="宋体"/>
          <w:szCs w:val="21"/>
          <w:lang w:eastAsia="zh-CN"/>
        </w:rPr>
        <w:t>3d.</w:t>
      </w:r>
      <w:r>
        <w:rPr>
          <w:rFonts w:ascii="宋体" w:hAnsi="宋体" w:hint="eastAsia"/>
          <w:szCs w:val="21"/>
          <w:lang w:eastAsia="zh-CN"/>
        </w:rPr>
        <w:t>更新</w:t>
      </w:r>
      <w:r>
        <w:rPr>
          <w:rFonts w:ascii="宋体" w:hAnsi="宋体"/>
          <w:szCs w:val="21"/>
          <w:lang w:eastAsia="zh-CN"/>
        </w:rPr>
        <w:t>部门绩效</w:t>
      </w:r>
    </w:p>
    <w:p w14:paraId="5386D685" w14:textId="77777777" w:rsidR="00381DDA" w:rsidRDefault="00381DDA" w:rsidP="00381DDA">
      <w:pPr>
        <w:jc w:val="left"/>
        <w:rPr>
          <w:rFonts w:ascii="宋体" w:hAnsi="宋体"/>
          <w:szCs w:val="21"/>
          <w:lang w:eastAsia="zh-CN"/>
        </w:rPr>
      </w:pPr>
      <w:r>
        <w:rPr>
          <w:rFonts w:ascii="宋体" w:hAnsi="宋体"/>
          <w:szCs w:val="21"/>
          <w:lang w:eastAsia="zh-CN"/>
        </w:rPr>
        <w:tab/>
        <w:t>1.</w:t>
      </w:r>
      <w:r w:rsidRPr="00BF0E50">
        <w:rPr>
          <w:rFonts w:ascii="宋体" w:hAnsi="宋体"/>
          <w:lang w:eastAsia="zh-CN"/>
        </w:rPr>
        <w:t>择纠正预防查询列表中的一条记录，单击</w:t>
      </w:r>
      <w:r w:rsidRPr="00BF0E50">
        <w:rPr>
          <w:rFonts w:hint="eastAsia"/>
          <w:iCs/>
          <w:szCs w:val="21"/>
          <w:lang w:eastAsia="zh-CN"/>
        </w:rPr>
        <w:t>【更新部门</w:t>
      </w:r>
      <w:r w:rsidRPr="00BF0E50">
        <w:rPr>
          <w:iCs/>
          <w:szCs w:val="21"/>
          <w:lang w:eastAsia="zh-CN"/>
        </w:rPr>
        <w:t>绩效</w:t>
      </w:r>
      <w:r w:rsidRPr="00BF0E50">
        <w:rPr>
          <w:rFonts w:hint="eastAsia"/>
          <w:iCs/>
          <w:szCs w:val="21"/>
          <w:lang w:eastAsia="zh-CN"/>
        </w:rPr>
        <w:t>】</w:t>
      </w:r>
      <w:r w:rsidRPr="00BF0E50">
        <w:rPr>
          <w:rFonts w:ascii="宋体" w:hAnsi="宋体"/>
          <w:szCs w:val="21"/>
          <w:lang w:eastAsia="zh-CN"/>
        </w:rPr>
        <w:t>按钮</w:t>
      </w:r>
    </w:p>
    <w:p w14:paraId="76E093F0" w14:textId="77777777" w:rsidR="00381DDA" w:rsidRDefault="00381DDA" w:rsidP="00381DDA">
      <w:pPr>
        <w:ind w:firstLine="420"/>
        <w:jc w:val="left"/>
        <w:rPr>
          <w:rFonts w:ascii="宋体" w:hAnsi="宋体"/>
          <w:lang w:eastAsia="zh-CN"/>
        </w:rPr>
      </w:pPr>
      <w:r>
        <w:rPr>
          <w:rFonts w:ascii="宋体" w:hAnsi="宋体" w:hint="eastAsia"/>
          <w:szCs w:val="21"/>
          <w:lang w:eastAsia="zh-CN"/>
        </w:rPr>
        <w:t>2.</w:t>
      </w:r>
      <w:r>
        <w:rPr>
          <w:rFonts w:ascii="宋体" w:hAnsi="宋体" w:hint="eastAsia"/>
          <w:lang w:eastAsia="zh-CN"/>
        </w:rPr>
        <w:t>打开</w:t>
      </w:r>
      <w:r>
        <w:rPr>
          <w:rFonts w:ascii="宋体" w:hAnsi="宋体"/>
          <w:lang w:eastAsia="zh-CN"/>
        </w:rPr>
        <w:t>修正信息页面，</w:t>
      </w:r>
      <w:r w:rsidRPr="00BD753B">
        <w:rPr>
          <w:rFonts w:ascii="宋体" w:hAnsi="宋体" w:hint="eastAsia"/>
          <w:lang w:eastAsia="zh-CN"/>
        </w:rPr>
        <w:t>系统管理员、安监部绩效管理员可以在流程结束后修改代理人、涉及范围、问题类型、责任人列表</w:t>
      </w:r>
    </w:p>
    <w:p w14:paraId="20986669" w14:textId="77777777" w:rsidR="00381DDA" w:rsidRDefault="00381DDA" w:rsidP="00381DDA">
      <w:pPr>
        <w:ind w:firstLine="420"/>
        <w:jc w:val="left"/>
        <w:rPr>
          <w:rFonts w:ascii="宋体" w:hAnsi="宋体"/>
          <w:lang w:eastAsia="zh-CN"/>
        </w:rPr>
      </w:pPr>
      <w:r>
        <w:rPr>
          <w:rFonts w:ascii="宋体" w:hAnsi="宋体" w:hint="eastAsia"/>
          <w:lang w:eastAsia="zh-CN"/>
        </w:rPr>
        <w:t>3.</w:t>
      </w:r>
      <w:r w:rsidRPr="00130EE8">
        <w:rPr>
          <w:rFonts w:ascii="宋体" w:hAnsi="宋体" w:hint="eastAsia"/>
          <w:lang w:eastAsia="zh-CN"/>
        </w:rPr>
        <w:t>返回</w:t>
      </w:r>
      <w:r w:rsidRPr="00130EE8">
        <w:rPr>
          <w:rFonts w:ascii="宋体" w:hAnsi="宋体"/>
          <w:lang w:eastAsia="zh-CN"/>
        </w:rPr>
        <w:t>主事件流</w:t>
      </w:r>
      <w:r>
        <w:rPr>
          <w:rFonts w:ascii="宋体" w:hAnsi="宋体" w:hint="eastAsia"/>
          <w:lang w:eastAsia="zh-CN"/>
        </w:rPr>
        <w:t>3</w:t>
      </w:r>
    </w:p>
    <w:p w14:paraId="119D8651" w14:textId="77777777" w:rsidR="00381DDA" w:rsidRDefault="00381DDA" w:rsidP="00381DDA">
      <w:pPr>
        <w:jc w:val="left"/>
        <w:rPr>
          <w:rFonts w:ascii="宋体" w:hAnsi="宋体"/>
          <w:szCs w:val="21"/>
          <w:lang w:eastAsia="zh-CN"/>
        </w:rPr>
      </w:pPr>
      <w:r>
        <w:rPr>
          <w:rFonts w:ascii="宋体" w:hAnsi="宋体"/>
          <w:szCs w:val="21"/>
          <w:lang w:eastAsia="zh-CN"/>
        </w:rPr>
        <w:t>3e.</w:t>
      </w:r>
      <w:r>
        <w:rPr>
          <w:rFonts w:ascii="宋体" w:hAnsi="宋体" w:hint="eastAsia"/>
          <w:szCs w:val="21"/>
          <w:lang w:eastAsia="zh-CN"/>
        </w:rPr>
        <w:t>修改</w:t>
      </w:r>
    </w:p>
    <w:p w14:paraId="63367F6E" w14:textId="77777777" w:rsidR="00381DDA" w:rsidRDefault="00381DDA" w:rsidP="00381DDA">
      <w:pPr>
        <w:jc w:val="left"/>
        <w:rPr>
          <w:rFonts w:ascii="宋体" w:hAnsi="宋体"/>
          <w:szCs w:val="21"/>
          <w:lang w:eastAsia="zh-CN"/>
        </w:rPr>
      </w:pPr>
      <w:r>
        <w:rPr>
          <w:rFonts w:ascii="宋体" w:hAnsi="宋体"/>
          <w:szCs w:val="21"/>
          <w:lang w:eastAsia="zh-CN"/>
        </w:rPr>
        <w:tab/>
        <w:t>1.</w:t>
      </w:r>
      <w:r w:rsidRPr="00F66584">
        <w:rPr>
          <w:rFonts w:ascii="宋体" w:hAnsi="宋体"/>
          <w:lang w:eastAsia="zh-CN"/>
        </w:rPr>
        <w:t>选择纠正预防查询列表中的一条记录，单击</w:t>
      </w:r>
      <w:r w:rsidRPr="00F66584">
        <w:rPr>
          <w:rFonts w:hint="eastAsia"/>
          <w:iCs/>
          <w:szCs w:val="21"/>
          <w:lang w:eastAsia="zh-CN"/>
        </w:rPr>
        <w:t>【修改】</w:t>
      </w:r>
      <w:r w:rsidRPr="00F66584">
        <w:rPr>
          <w:rFonts w:ascii="宋体" w:hAnsi="宋体"/>
          <w:szCs w:val="21"/>
          <w:lang w:eastAsia="zh-CN"/>
        </w:rPr>
        <w:t>按钮</w:t>
      </w:r>
      <w:r>
        <w:rPr>
          <w:rFonts w:ascii="宋体" w:hAnsi="宋体" w:hint="eastAsia"/>
          <w:szCs w:val="21"/>
          <w:lang w:eastAsia="zh-CN"/>
        </w:rPr>
        <w:t xml:space="preserve"> R3e</w:t>
      </w:r>
    </w:p>
    <w:p w14:paraId="3CC38D08" w14:textId="77777777" w:rsidR="00381DDA" w:rsidRDefault="00381DDA" w:rsidP="00381DDA">
      <w:pPr>
        <w:jc w:val="left"/>
        <w:rPr>
          <w:rFonts w:ascii="宋体" w:hAnsi="宋体"/>
          <w:szCs w:val="21"/>
          <w:lang w:eastAsia="zh-CN"/>
        </w:rPr>
      </w:pPr>
      <w:r>
        <w:rPr>
          <w:rFonts w:ascii="宋体" w:hAnsi="宋体"/>
          <w:szCs w:val="21"/>
          <w:lang w:eastAsia="zh-CN"/>
        </w:rPr>
        <w:tab/>
        <w:t>2.</w:t>
      </w:r>
      <w:r>
        <w:rPr>
          <w:rFonts w:ascii="宋体" w:hAnsi="宋体" w:hint="eastAsia"/>
          <w:lang w:eastAsia="zh-CN"/>
        </w:rPr>
        <w:t>打开</w:t>
      </w:r>
      <w:r>
        <w:rPr>
          <w:rFonts w:ascii="宋体" w:hAnsi="宋体"/>
          <w:lang w:eastAsia="zh-CN"/>
        </w:rPr>
        <w:t>纠正预防修改页面</w:t>
      </w:r>
      <w:r>
        <w:rPr>
          <w:rFonts w:ascii="宋体" w:hAnsi="宋体" w:hint="eastAsia"/>
          <w:lang w:eastAsia="zh-CN"/>
        </w:rPr>
        <w:t>，</w:t>
      </w:r>
      <w:r>
        <w:rPr>
          <w:rFonts w:ascii="宋体" w:hAnsi="宋体"/>
          <w:lang w:eastAsia="zh-CN"/>
        </w:rPr>
        <w:t>修改相关信息</w:t>
      </w:r>
      <w:r>
        <w:rPr>
          <w:rFonts w:ascii="宋体" w:hAnsi="宋体" w:hint="eastAsia"/>
          <w:lang w:eastAsia="zh-CN"/>
        </w:rPr>
        <w:t>，</w:t>
      </w:r>
      <w:r>
        <w:rPr>
          <w:rFonts w:ascii="宋体" w:hAnsi="宋体"/>
          <w:lang w:eastAsia="zh-CN"/>
        </w:rPr>
        <w:t>单击</w:t>
      </w:r>
      <w:r w:rsidRPr="00F66584">
        <w:rPr>
          <w:rFonts w:hint="eastAsia"/>
          <w:iCs/>
          <w:szCs w:val="21"/>
          <w:lang w:eastAsia="zh-CN"/>
        </w:rPr>
        <w:t>【</w:t>
      </w:r>
      <w:r>
        <w:rPr>
          <w:rFonts w:hint="eastAsia"/>
          <w:iCs/>
          <w:szCs w:val="21"/>
          <w:lang w:eastAsia="zh-CN"/>
        </w:rPr>
        <w:t>保存</w:t>
      </w:r>
      <w:r w:rsidRPr="00F66584">
        <w:rPr>
          <w:rFonts w:hint="eastAsia"/>
          <w:iCs/>
          <w:szCs w:val="21"/>
          <w:lang w:eastAsia="zh-CN"/>
        </w:rPr>
        <w:t>】</w:t>
      </w:r>
      <w:r w:rsidRPr="00F66584">
        <w:rPr>
          <w:rFonts w:ascii="宋体" w:hAnsi="宋体"/>
          <w:szCs w:val="21"/>
          <w:lang w:eastAsia="zh-CN"/>
        </w:rPr>
        <w:t>按钮</w:t>
      </w:r>
    </w:p>
    <w:p w14:paraId="35063F3A" w14:textId="77777777" w:rsidR="00381DDA" w:rsidRDefault="00381DDA" w:rsidP="00381DDA">
      <w:pPr>
        <w:ind w:firstLine="420"/>
        <w:jc w:val="left"/>
        <w:rPr>
          <w:rFonts w:ascii="宋体" w:hAnsi="宋体"/>
          <w:lang w:eastAsia="zh-CN"/>
        </w:rPr>
      </w:pPr>
      <w:r>
        <w:rPr>
          <w:rFonts w:ascii="宋体" w:hAnsi="宋体" w:hint="eastAsia"/>
          <w:lang w:eastAsia="zh-CN"/>
        </w:rPr>
        <w:t>3.</w:t>
      </w:r>
      <w:r w:rsidRPr="00130EE8">
        <w:rPr>
          <w:rFonts w:ascii="宋体" w:hAnsi="宋体" w:hint="eastAsia"/>
          <w:lang w:eastAsia="zh-CN"/>
        </w:rPr>
        <w:t>返回</w:t>
      </w:r>
      <w:r w:rsidRPr="00130EE8">
        <w:rPr>
          <w:rFonts w:ascii="宋体" w:hAnsi="宋体"/>
          <w:lang w:eastAsia="zh-CN"/>
        </w:rPr>
        <w:t>主事件流</w:t>
      </w:r>
      <w:r>
        <w:rPr>
          <w:rFonts w:ascii="宋体" w:hAnsi="宋体" w:hint="eastAsia"/>
          <w:lang w:eastAsia="zh-CN"/>
        </w:rPr>
        <w:t>3</w:t>
      </w:r>
    </w:p>
    <w:p w14:paraId="4BB46D4F" w14:textId="77777777" w:rsidR="00381DDA" w:rsidRDefault="00381DDA" w:rsidP="00381DDA">
      <w:pPr>
        <w:jc w:val="left"/>
        <w:rPr>
          <w:rFonts w:ascii="宋体" w:hAnsi="宋体"/>
          <w:szCs w:val="21"/>
          <w:lang w:eastAsia="zh-CN"/>
        </w:rPr>
      </w:pPr>
      <w:r>
        <w:rPr>
          <w:rFonts w:ascii="宋体" w:hAnsi="宋体"/>
          <w:szCs w:val="21"/>
          <w:lang w:eastAsia="zh-CN"/>
        </w:rPr>
        <w:t>3f.</w:t>
      </w:r>
      <w:r>
        <w:rPr>
          <w:rFonts w:ascii="宋体" w:hAnsi="宋体" w:hint="eastAsia"/>
          <w:szCs w:val="21"/>
          <w:lang w:eastAsia="zh-CN"/>
        </w:rPr>
        <w:t>删除</w:t>
      </w:r>
    </w:p>
    <w:p w14:paraId="63D25659" w14:textId="77777777" w:rsidR="00381DDA" w:rsidRDefault="00381DDA" w:rsidP="00381DDA">
      <w:pPr>
        <w:jc w:val="left"/>
        <w:rPr>
          <w:rFonts w:ascii="宋体" w:hAnsi="宋体"/>
          <w:szCs w:val="21"/>
          <w:lang w:eastAsia="zh-CN"/>
        </w:rPr>
      </w:pPr>
      <w:r>
        <w:rPr>
          <w:rFonts w:ascii="宋体" w:hAnsi="宋体"/>
          <w:szCs w:val="21"/>
          <w:lang w:eastAsia="zh-CN"/>
        </w:rPr>
        <w:tab/>
        <w:t>1.</w:t>
      </w:r>
      <w:r w:rsidRPr="00CE37C0">
        <w:rPr>
          <w:rFonts w:ascii="宋体" w:hAnsi="宋体"/>
          <w:lang w:eastAsia="zh-CN"/>
        </w:rPr>
        <w:t>选择纠正预防查询列表中的一条记录，单击</w:t>
      </w:r>
      <w:r w:rsidRPr="00CE37C0">
        <w:rPr>
          <w:rFonts w:hint="eastAsia"/>
          <w:iCs/>
          <w:szCs w:val="21"/>
          <w:lang w:eastAsia="zh-CN"/>
        </w:rPr>
        <w:t>【删除】</w:t>
      </w:r>
      <w:r w:rsidRPr="00CE37C0">
        <w:rPr>
          <w:rFonts w:ascii="宋体" w:hAnsi="宋体"/>
          <w:szCs w:val="21"/>
          <w:lang w:eastAsia="zh-CN"/>
        </w:rPr>
        <w:t>按钮</w:t>
      </w:r>
      <w:r>
        <w:rPr>
          <w:rFonts w:ascii="宋体" w:hAnsi="宋体" w:hint="eastAsia"/>
          <w:szCs w:val="21"/>
          <w:lang w:eastAsia="zh-CN"/>
        </w:rPr>
        <w:t xml:space="preserve"> R3f</w:t>
      </w:r>
    </w:p>
    <w:p w14:paraId="17478EB1" w14:textId="77777777" w:rsidR="00381DDA" w:rsidRDefault="00381DDA" w:rsidP="00381DDA">
      <w:pPr>
        <w:jc w:val="left"/>
        <w:rPr>
          <w:rFonts w:ascii="宋体" w:hAnsi="宋体"/>
          <w:lang w:eastAsia="zh-CN"/>
        </w:rPr>
      </w:pPr>
      <w:r>
        <w:rPr>
          <w:rFonts w:ascii="宋体" w:hAnsi="宋体"/>
          <w:szCs w:val="21"/>
          <w:lang w:eastAsia="zh-CN"/>
        </w:rPr>
        <w:tab/>
        <w:t>2.</w:t>
      </w:r>
      <w:r w:rsidRPr="00130EE8">
        <w:rPr>
          <w:rFonts w:ascii="宋体" w:hAnsi="宋体" w:hint="eastAsia"/>
          <w:lang w:eastAsia="zh-CN"/>
        </w:rPr>
        <w:t>返回</w:t>
      </w:r>
      <w:r w:rsidRPr="00130EE8">
        <w:rPr>
          <w:rFonts w:ascii="宋体" w:hAnsi="宋体"/>
          <w:lang w:eastAsia="zh-CN"/>
        </w:rPr>
        <w:t>主事件流</w:t>
      </w:r>
      <w:r>
        <w:rPr>
          <w:rFonts w:ascii="宋体" w:hAnsi="宋体" w:hint="eastAsia"/>
          <w:lang w:eastAsia="zh-CN"/>
        </w:rPr>
        <w:t>3</w:t>
      </w:r>
    </w:p>
    <w:p w14:paraId="2F39E788" w14:textId="77777777" w:rsidR="00381DDA" w:rsidRDefault="00381DDA" w:rsidP="00381DDA">
      <w:pPr>
        <w:jc w:val="left"/>
        <w:rPr>
          <w:rFonts w:ascii="宋体" w:hAnsi="宋体"/>
          <w:lang w:eastAsia="zh-CN"/>
        </w:rPr>
      </w:pPr>
      <w:r>
        <w:rPr>
          <w:rFonts w:ascii="宋体" w:hAnsi="宋体"/>
          <w:lang w:eastAsia="zh-CN"/>
        </w:rPr>
        <w:t>3g.</w:t>
      </w:r>
      <w:r>
        <w:rPr>
          <w:rFonts w:ascii="宋体" w:hAnsi="宋体" w:hint="eastAsia"/>
          <w:lang w:eastAsia="zh-CN"/>
        </w:rPr>
        <w:t>新建</w:t>
      </w:r>
    </w:p>
    <w:p w14:paraId="5B740DF8" w14:textId="77777777" w:rsidR="00381DDA" w:rsidRDefault="00381DDA" w:rsidP="00381DDA">
      <w:pPr>
        <w:jc w:val="left"/>
        <w:rPr>
          <w:rFonts w:ascii="宋体" w:hAnsi="宋体"/>
          <w:lang w:eastAsia="zh-CN"/>
        </w:rPr>
      </w:pPr>
      <w:r>
        <w:rPr>
          <w:rFonts w:ascii="宋体" w:hAnsi="宋体"/>
          <w:lang w:eastAsia="zh-CN"/>
        </w:rPr>
        <w:tab/>
      </w:r>
      <w:r>
        <w:rPr>
          <w:rFonts w:ascii="宋体" w:hAnsi="宋体" w:hint="eastAsia"/>
          <w:lang w:eastAsia="zh-CN"/>
        </w:rPr>
        <w:t>1.</w:t>
      </w:r>
      <w:r w:rsidRPr="006646AB">
        <w:rPr>
          <w:rFonts w:ascii="宋体" w:hAnsi="宋体"/>
        </w:rPr>
        <w:t>单击</w:t>
      </w:r>
      <w:r w:rsidRPr="006646AB">
        <w:rPr>
          <w:rFonts w:ascii="宋体" w:hAnsi="宋体" w:hint="eastAsia"/>
          <w:lang w:eastAsia="zh-CN"/>
        </w:rPr>
        <w:t>纠正预防</w:t>
      </w:r>
      <w:r w:rsidRPr="006646AB">
        <w:rPr>
          <w:rFonts w:ascii="宋体" w:hAnsi="宋体"/>
          <w:lang w:eastAsia="zh-CN"/>
        </w:rPr>
        <w:t>查询页面的</w:t>
      </w:r>
      <w:r w:rsidRPr="006646AB">
        <w:rPr>
          <w:rFonts w:hint="eastAsia"/>
          <w:iCs/>
          <w:szCs w:val="21"/>
          <w:lang w:eastAsia="zh-CN"/>
        </w:rPr>
        <w:t>【新建】</w:t>
      </w:r>
      <w:r w:rsidRPr="006646AB">
        <w:rPr>
          <w:rFonts w:ascii="宋体" w:hAnsi="宋体"/>
          <w:lang w:eastAsia="zh-CN"/>
        </w:rPr>
        <w:t>按钮,进入</w:t>
      </w:r>
      <w:r w:rsidRPr="006646AB">
        <w:rPr>
          <w:rFonts w:ascii="宋体" w:hAnsi="宋体" w:hint="eastAsia"/>
          <w:lang w:eastAsia="zh-CN"/>
        </w:rPr>
        <w:t>新建</w:t>
      </w:r>
      <w:r w:rsidRPr="006646AB">
        <w:rPr>
          <w:rFonts w:ascii="宋体" w:hAnsi="宋体"/>
          <w:lang w:eastAsia="zh-CN"/>
        </w:rPr>
        <w:t>页面</w:t>
      </w:r>
      <w:r>
        <w:rPr>
          <w:rFonts w:ascii="宋体" w:hAnsi="宋体" w:hint="eastAsia"/>
          <w:lang w:eastAsia="zh-CN"/>
        </w:rPr>
        <w:t xml:space="preserve">　R3g-1</w:t>
      </w:r>
    </w:p>
    <w:p w14:paraId="0E48BA77" w14:textId="77777777" w:rsidR="00381DDA" w:rsidRDefault="00381DDA" w:rsidP="00381DDA">
      <w:pPr>
        <w:ind w:firstLine="420"/>
        <w:jc w:val="left"/>
        <w:rPr>
          <w:rFonts w:ascii="宋体" w:hAnsi="宋体"/>
          <w:lang w:eastAsia="zh-CN"/>
        </w:rPr>
      </w:pPr>
      <w:r>
        <w:rPr>
          <w:rFonts w:ascii="宋体" w:hAnsi="宋体" w:hint="eastAsia"/>
          <w:lang w:eastAsia="zh-CN"/>
        </w:rPr>
        <w:t>2.填写基本</w:t>
      </w:r>
      <w:r>
        <w:rPr>
          <w:rFonts w:ascii="宋体" w:hAnsi="宋体"/>
          <w:lang w:eastAsia="zh-CN"/>
        </w:rPr>
        <w:t>信息</w:t>
      </w:r>
      <w:r>
        <w:rPr>
          <w:rFonts w:ascii="宋体" w:hAnsi="宋体" w:hint="eastAsia"/>
          <w:lang w:eastAsia="zh-CN"/>
        </w:rPr>
        <w:t>和</w:t>
      </w:r>
      <w:r>
        <w:rPr>
          <w:rFonts w:ascii="宋体" w:hAnsi="宋体"/>
          <w:lang w:eastAsia="zh-CN"/>
        </w:rPr>
        <w:t>责任认定信息</w:t>
      </w:r>
      <w:r>
        <w:rPr>
          <w:rFonts w:ascii="宋体" w:hAnsi="宋体" w:hint="eastAsia"/>
          <w:lang w:eastAsia="zh-CN"/>
        </w:rPr>
        <w:t>，</w:t>
      </w:r>
      <w:r>
        <w:rPr>
          <w:rFonts w:ascii="宋体" w:hAnsi="宋体"/>
          <w:lang w:eastAsia="zh-CN"/>
        </w:rPr>
        <w:t>上传相关附件</w:t>
      </w:r>
      <w:r>
        <w:rPr>
          <w:rFonts w:ascii="宋体" w:hAnsi="宋体" w:hint="eastAsia"/>
          <w:lang w:eastAsia="zh-CN"/>
        </w:rPr>
        <w:t xml:space="preserve"> R3g-2</w:t>
      </w:r>
    </w:p>
    <w:p w14:paraId="172612C4" w14:textId="77777777" w:rsidR="00381DDA" w:rsidRDefault="00381DDA" w:rsidP="00381DDA">
      <w:pPr>
        <w:ind w:firstLine="420"/>
        <w:jc w:val="left"/>
        <w:rPr>
          <w:rFonts w:ascii="宋体" w:hAnsi="宋体"/>
          <w:lang w:eastAsia="zh-CN"/>
        </w:rPr>
      </w:pPr>
      <w:r>
        <w:rPr>
          <w:rFonts w:ascii="宋体" w:hAnsi="宋体" w:hint="eastAsia"/>
          <w:lang w:eastAsia="zh-CN"/>
        </w:rPr>
        <w:t>3.</w:t>
      </w:r>
      <w:r w:rsidRPr="0095427C">
        <w:rPr>
          <w:rFonts w:ascii="宋体" w:hAnsi="宋体" w:hint="eastAsia"/>
          <w:lang w:eastAsia="zh-CN"/>
        </w:rPr>
        <w:t>单击</w:t>
      </w:r>
      <w:r w:rsidRPr="0095427C">
        <w:rPr>
          <w:rFonts w:hint="eastAsia"/>
          <w:iCs/>
          <w:szCs w:val="21"/>
          <w:lang w:eastAsia="zh-CN"/>
        </w:rPr>
        <w:t>【发送】按钮，</w:t>
      </w:r>
      <w:r w:rsidRPr="0095427C">
        <w:rPr>
          <w:iCs/>
          <w:szCs w:val="21"/>
          <w:lang w:eastAsia="zh-CN"/>
        </w:rPr>
        <w:t>弹出</w:t>
      </w:r>
      <w:r w:rsidRPr="0095427C">
        <w:rPr>
          <w:rFonts w:hint="eastAsia"/>
          <w:iCs/>
          <w:szCs w:val="21"/>
          <w:lang w:eastAsia="zh-CN"/>
        </w:rPr>
        <w:t>发送对话框</w:t>
      </w:r>
      <w:r w:rsidRPr="0095427C">
        <w:rPr>
          <w:iCs/>
          <w:szCs w:val="21"/>
          <w:lang w:eastAsia="zh-CN"/>
        </w:rPr>
        <w:t>，</w:t>
      </w:r>
      <w:r>
        <w:rPr>
          <w:rFonts w:hint="eastAsia"/>
          <w:iCs/>
          <w:szCs w:val="21"/>
          <w:lang w:eastAsia="zh-CN"/>
        </w:rPr>
        <w:t>如果</w:t>
      </w:r>
      <w:r>
        <w:rPr>
          <w:iCs/>
          <w:szCs w:val="21"/>
          <w:lang w:eastAsia="zh-CN"/>
        </w:rPr>
        <w:t>是部门内审</w:t>
      </w:r>
      <w:r>
        <w:rPr>
          <w:rFonts w:hint="eastAsia"/>
          <w:iCs/>
          <w:szCs w:val="21"/>
          <w:lang w:eastAsia="zh-CN"/>
        </w:rPr>
        <w:t>则</w:t>
      </w:r>
      <w:r>
        <w:rPr>
          <w:iCs/>
          <w:szCs w:val="21"/>
          <w:lang w:eastAsia="zh-CN"/>
        </w:rPr>
        <w:t>选择责任处室管理员，</w:t>
      </w:r>
      <w:r>
        <w:rPr>
          <w:rFonts w:hint="eastAsia"/>
          <w:iCs/>
          <w:szCs w:val="21"/>
          <w:lang w:eastAsia="zh-CN"/>
        </w:rPr>
        <w:t>否则为</w:t>
      </w:r>
      <w:r>
        <w:rPr>
          <w:iCs/>
          <w:szCs w:val="21"/>
          <w:lang w:eastAsia="zh-CN"/>
        </w:rPr>
        <w:t>责任部门安全质量</w:t>
      </w:r>
      <w:r>
        <w:rPr>
          <w:rFonts w:hint="eastAsia"/>
          <w:iCs/>
          <w:szCs w:val="21"/>
          <w:lang w:eastAsia="zh-CN"/>
        </w:rPr>
        <w:t>管理员</w:t>
      </w:r>
      <w:r w:rsidRPr="0095427C">
        <w:rPr>
          <w:iCs/>
          <w:szCs w:val="21"/>
          <w:lang w:eastAsia="zh-CN"/>
        </w:rPr>
        <w:t>，</w:t>
      </w:r>
      <w:r>
        <w:rPr>
          <w:rFonts w:hint="eastAsia"/>
          <w:iCs/>
          <w:szCs w:val="21"/>
          <w:lang w:eastAsia="zh-CN"/>
        </w:rPr>
        <w:t>选择要求完成</w:t>
      </w:r>
      <w:r>
        <w:rPr>
          <w:iCs/>
          <w:szCs w:val="21"/>
          <w:lang w:eastAsia="zh-CN"/>
        </w:rPr>
        <w:t>日期</w:t>
      </w:r>
      <w:r>
        <w:rPr>
          <w:rFonts w:hint="eastAsia"/>
          <w:iCs/>
          <w:szCs w:val="21"/>
          <w:lang w:eastAsia="zh-CN"/>
        </w:rPr>
        <w:t>，</w:t>
      </w:r>
      <w:r>
        <w:rPr>
          <w:iCs/>
          <w:szCs w:val="21"/>
          <w:lang w:eastAsia="zh-CN"/>
        </w:rPr>
        <w:t>抄送人以及</w:t>
      </w:r>
      <w:r>
        <w:rPr>
          <w:rFonts w:hint="eastAsia"/>
          <w:iCs/>
          <w:szCs w:val="21"/>
          <w:lang w:eastAsia="zh-CN"/>
        </w:rPr>
        <w:t>填写备注，</w:t>
      </w:r>
      <w:r w:rsidRPr="0095427C">
        <w:rPr>
          <w:iCs/>
          <w:szCs w:val="21"/>
          <w:lang w:eastAsia="zh-CN"/>
        </w:rPr>
        <w:t>单击</w:t>
      </w:r>
      <w:r w:rsidRPr="0095427C">
        <w:rPr>
          <w:rFonts w:hint="eastAsia"/>
          <w:iCs/>
          <w:szCs w:val="21"/>
          <w:lang w:eastAsia="zh-CN"/>
        </w:rPr>
        <w:t>【发送】按钮，</w:t>
      </w:r>
      <w:r w:rsidRPr="0095427C">
        <w:rPr>
          <w:iCs/>
          <w:szCs w:val="21"/>
          <w:lang w:eastAsia="zh-CN"/>
        </w:rPr>
        <w:t>完成发送</w:t>
      </w:r>
      <w:r>
        <w:rPr>
          <w:rFonts w:hint="eastAsia"/>
          <w:iCs/>
          <w:szCs w:val="21"/>
          <w:lang w:eastAsia="zh-CN"/>
        </w:rPr>
        <w:t>,</w:t>
      </w:r>
      <w:r w:rsidRPr="008A08A9">
        <w:rPr>
          <w:rFonts w:hint="eastAsia"/>
        </w:rPr>
        <w:t xml:space="preserve"> </w:t>
      </w:r>
      <w:r w:rsidRPr="008A08A9">
        <w:rPr>
          <w:rFonts w:hint="eastAsia"/>
          <w:iCs/>
          <w:szCs w:val="21"/>
          <w:lang w:eastAsia="zh-CN"/>
        </w:rPr>
        <w:t>状态改为措施制定中</w:t>
      </w:r>
      <w:r>
        <w:rPr>
          <w:rFonts w:hint="eastAsia"/>
          <w:iCs/>
          <w:szCs w:val="21"/>
          <w:lang w:eastAsia="zh-CN"/>
        </w:rPr>
        <w:t>，</w:t>
      </w:r>
      <w:r>
        <w:rPr>
          <w:iCs/>
          <w:szCs w:val="21"/>
          <w:lang w:eastAsia="zh-CN"/>
        </w:rPr>
        <w:t>开始流程</w:t>
      </w:r>
      <w:r>
        <w:rPr>
          <w:rFonts w:hint="eastAsia"/>
          <w:iCs/>
          <w:szCs w:val="21"/>
          <w:lang w:eastAsia="zh-CN"/>
        </w:rPr>
        <w:t xml:space="preserve"> R3g-3</w:t>
      </w:r>
    </w:p>
    <w:p w14:paraId="2AAAB123" w14:textId="77777777" w:rsidR="00381DDA" w:rsidRDefault="00381DDA" w:rsidP="00381DDA">
      <w:pPr>
        <w:rPr>
          <w:rFonts w:ascii="宋体" w:hAnsi="宋体"/>
          <w:lang w:eastAsia="zh-CN"/>
        </w:rPr>
      </w:pPr>
      <w:r>
        <w:rPr>
          <w:rFonts w:ascii="宋体" w:hAnsi="宋体" w:hint="eastAsia"/>
          <w:lang w:eastAsia="zh-CN"/>
        </w:rPr>
        <w:t>[后置条件]：</w:t>
      </w:r>
      <w:r w:rsidRPr="00DE6E72">
        <w:rPr>
          <w:rFonts w:ascii="宋体" w:hAnsi="宋体" w:hint="eastAsia"/>
          <w:lang w:eastAsia="zh-CN"/>
        </w:rPr>
        <w:t>UC0</w:t>
      </w:r>
      <w:r>
        <w:rPr>
          <w:rFonts w:ascii="宋体" w:hAnsi="宋体"/>
          <w:lang w:eastAsia="zh-CN"/>
        </w:rPr>
        <w:t>07</w:t>
      </w:r>
    </w:p>
    <w:p w14:paraId="715A4D93" w14:textId="77777777" w:rsidR="00381DDA" w:rsidRDefault="00381DDA" w:rsidP="00381DDA">
      <w:pPr>
        <w:jc w:val="left"/>
        <w:rPr>
          <w:rFonts w:ascii="宋体" w:hAnsi="宋体"/>
          <w:lang w:eastAsia="zh-CN"/>
        </w:rPr>
      </w:pPr>
      <w:r>
        <w:rPr>
          <w:rFonts w:ascii="宋体" w:hAnsi="宋体" w:hint="eastAsia"/>
          <w:lang w:eastAsia="zh-CN"/>
        </w:rPr>
        <w:t>[事件规则]：</w:t>
      </w:r>
    </w:p>
    <w:p w14:paraId="305EF3A5" w14:textId="77777777" w:rsidR="00381DDA" w:rsidRDefault="00381DDA" w:rsidP="00381DDA">
      <w:pPr>
        <w:jc w:val="left"/>
        <w:rPr>
          <w:rFonts w:ascii="宋体" w:hAnsi="宋体"/>
          <w:lang w:eastAsia="zh-CN"/>
        </w:rPr>
      </w:pPr>
      <w:r>
        <w:rPr>
          <w:rFonts w:ascii="宋体" w:hAnsi="宋体" w:hint="cs"/>
        </w:rPr>
        <w:t>R</w:t>
      </w:r>
      <w:r>
        <w:rPr>
          <w:rFonts w:ascii="宋体" w:hAnsi="宋体" w:hint="eastAsia"/>
          <w:lang w:eastAsia="zh-CN"/>
        </w:rPr>
        <w:t>3</w:t>
      </w:r>
      <w:r>
        <w:rPr>
          <w:rFonts w:ascii="宋体" w:hAnsi="宋体"/>
        </w:rPr>
        <w:t>.</w:t>
      </w:r>
      <w:r>
        <w:rPr>
          <w:rFonts w:ascii="宋体" w:hAnsi="宋体" w:hint="eastAsia"/>
          <w:lang w:eastAsia="zh-CN"/>
        </w:rPr>
        <w:t>查询</w:t>
      </w:r>
      <w:r>
        <w:rPr>
          <w:rFonts w:ascii="宋体" w:hAnsi="宋体"/>
          <w:lang w:eastAsia="zh-CN"/>
        </w:rPr>
        <w:t>规则</w:t>
      </w:r>
    </w:p>
    <w:p w14:paraId="45B5C281" w14:textId="77777777" w:rsidR="00381DDA" w:rsidRDefault="00381DDA" w:rsidP="00381DDA">
      <w:pPr>
        <w:ind w:firstLine="420"/>
        <w:jc w:val="left"/>
        <w:rPr>
          <w:rFonts w:asciiTheme="minorEastAsia" w:eastAsiaTheme="minorEastAsia" w:hAnsiTheme="minorEastAsia" w:cstheme="minorBidi"/>
          <w:kern w:val="2"/>
          <w:szCs w:val="21"/>
          <w:lang w:val="fr-CA" w:eastAsia="zh-CN"/>
        </w:rPr>
      </w:pPr>
      <w:r>
        <w:rPr>
          <w:rFonts w:asciiTheme="minorEastAsia" w:eastAsiaTheme="minorEastAsia" w:hAnsiTheme="minorEastAsia" w:cstheme="minorBidi" w:hint="eastAsia"/>
          <w:kern w:val="2"/>
          <w:szCs w:val="21"/>
          <w:lang w:eastAsia="zh-CN"/>
        </w:rPr>
        <w:t>1.</w:t>
      </w:r>
      <w:r w:rsidRPr="006A4F08">
        <w:rPr>
          <w:rFonts w:hint="eastAsia"/>
          <w:lang w:val="fr-CA" w:eastAsia="zh-CN"/>
        </w:rPr>
        <w:t>员工只能查看部门内部监察审核和部门质量监察审核，部门领导、安全质量管理员可</w:t>
      </w:r>
      <w:r w:rsidRPr="006A4F08">
        <w:rPr>
          <w:rFonts w:hint="eastAsia"/>
          <w:lang w:val="fr-CA" w:eastAsia="zh-CN"/>
        </w:rPr>
        <w:lastRenderedPageBreak/>
        <w:t>以查看责任部门为本部门的数据，安监</w:t>
      </w:r>
      <w:r w:rsidRPr="006A4F08">
        <w:rPr>
          <w:rFonts w:hint="eastAsia"/>
          <w:lang w:val="fr-CA" w:eastAsia="zh-CN"/>
        </w:rPr>
        <w:t>/</w:t>
      </w:r>
      <w:r w:rsidRPr="006A4F08">
        <w:rPr>
          <w:rFonts w:hint="eastAsia"/>
          <w:lang w:val="fr-CA" w:eastAsia="zh-CN"/>
        </w:rPr>
        <w:t>保卫部所有角色、公司领导、系统管理员可以查看所有数据</w:t>
      </w:r>
    </w:p>
    <w:p w14:paraId="68F3A63A" w14:textId="77777777" w:rsidR="00381DDA" w:rsidRDefault="00381DDA" w:rsidP="00381DDA">
      <w:pPr>
        <w:jc w:val="left"/>
        <w:rPr>
          <w:rFonts w:asciiTheme="minorEastAsia" w:hAnsiTheme="minorEastAsia"/>
          <w:szCs w:val="21"/>
          <w:lang w:val="fr-CA"/>
        </w:rPr>
      </w:pPr>
      <w:r>
        <w:rPr>
          <w:rFonts w:asciiTheme="minorEastAsia" w:eastAsiaTheme="minorEastAsia" w:hAnsiTheme="minorEastAsia" w:cstheme="minorBidi" w:hint="eastAsia"/>
          <w:kern w:val="2"/>
          <w:szCs w:val="21"/>
          <w:lang w:eastAsia="zh-CN"/>
        </w:rPr>
        <w:t xml:space="preserve">  </w:t>
      </w:r>
      <w:r>
        <w:rPr>
          <w:rFonts w:asciiTheme="minorEastAsia" w:eastAsiaTheme="minorEastAsia" w:hAnsiTheme="minorEastAsia" w:cstheme="minorBidi" w:hint="eastAsia"/>
          <w:kern w:val="2"/>
          <w:szCs w:val="21"/>
          <w:lang w:eastAsia="zh-CN"/>
        </w:rPr>
        <w:tab/>
        <w:t>2.</w:t>
      </w:r>
      <w:r w:rsidRPr="00BC0C59">
        <w:rPr>
          <w:rFonts w:asciiTheme="minorEastAsia" w:hAnsiTheme="minorEastAsia" w:hint="eastAsia"/>
          <w:szCs w:val="21"/>
          <w:lang w:val="fr-CA"/>
        </w:rPr>
        <w:t>颜色标注：待处理超期则显示红色</w:t>
      </w:r>
    </w:p>
    <w:p w14:paraId="663CF754" w14:textId="77777777" w:rsidR="00381DDA" w:rsidRDefault="00381DDA" w:rsidP="00381DDA">
      <w:pPr>
        <w:jc w:val="left"/>
        <w:rPr>
          <w:rFonts w:asciiTheme="minorEastAsia" w:hAnsiTheme="minorEastAsia"/>
          <w:szCs w:val="21"/>
          <w:lang w:val="fr-CA" w:eastAsia="zh-CN"/>
        </w:rPr>
      </w:pPr>
      <w:r>
        <w:rPr>
          <w:rFonts w:asciiTheme="minorEastAsia" w:hAnsiTheme="minorEastAsia" w:hint="cs"/>
          <w:szCs w:val="21"/>
          <w:lang w:val="fr-CA"/>
        </w:rPr>
        <w:t>R3b.</w:t>
      </w:r>
      <w:r>
        <w:rPr>
          <w:rFonts w:asciiTheme="minorEastAsia" w:hAnsiTheme="minorEastAsia" w:hint="eastAsia"/>
          <w:szCs w:val="21"/>
          <w:lang w:val="fr-CA" w:eastAsia="zh-CN"/>
        </w:rPr>
        <w:t>来源</w:t>
      </w:r>
      <w:r>
        <w:rPr>
          <w:rFonts w:asciiTheme="minorEastAsia" w:hAnsiTheme="minorEastAsia"/>
          <w:szCs w:val="21"/>
          <w:lang w:val="fr-CA" w:eastAsia="zh-CN"/>
        </w:rPr>
        <w:t>按钮显示规则</w:t>
      </w:r>
    </w:p>
    <w:p w14:paraId="4BE93FCF" w14:textId="77777777" w:rsidR="00381DDA" w:rsidRDefault="00381DDA" w:rsidP="00381DDA">
      <w:pPr>
        <w:jc w:val="left"/>
        <w:rPr>
          <w:rFonts w:asciiTheme="minorEastAsia" w:hAnsiTheme="minorEastAsia"/>
          <w:szCs w:val="21"/>
          <w:lang w:val="fr-CA"/>
        </w:rPr>
      </w:pPr>
      <w:r>
        <w:rPr>
          <w:rFonts w:asciiTheme="minorEastAsia" w:hAnsiTheme="minorEastAsia"/>
          <w:szCs w:val="21"/>
          <w:lang w:val="fr-CA" w:eastAsia="zh-CN"/>
        </w:rPr>
        <w:tab/>
      </w:r>
      <w:r>
        <w:rPr>
          <w:rFonts w:asciiTheme="minorEastAsia" w:hAnsiTheme="minorEastAsia" w:hint="eastAsia"/>
          <w:szCs w:val="21"/>
          <w:lang w:val="fr-CA" w:eastAsia="zh-CN"/>
        </w:rPr>
        <w:t>1.</w:t>
      </w:r>
      <w:r>
        <w:rPr>
          <w:rFonts w:asciiTheme="minorEastAsia" w:hAnsiTheme="minorEastAsia" w:hint="eastAsia"/>
          <w:szCs w:val="21"/>
          <w:lang w:val="fr-CA"/>
        </w:rPr>
        <w:t>如果该纠正预防是从其他模块新建的则有来源链接</w:t>
      </w:r>
      <w:r w:rsidRPr="00BC0C59">
        <w:rPr>
          <w:rFonts w:asciiTheme="minorEastAsia" w:hAnsiTheme="minorEastAsia" w:hint="eastAsia"/>
          <w:szCs w:val="21"/>
          <w:lang w:val="fr-CA"/>
        </w:rPr>
        <w:t>。</w:t>
      </w:r>
      <w:r>
        <w:rPr>
          <w:rFonts w:asciiTheme="minorEastAsia" w:hAnsiTheme="minorEastAsia" w:hint="eastAsia"/>
          <w:szCs w:val="21"/>
          <w:lang w:val="fr-CA"/>
        </w:rPr>
        <w:t>可</w:t>
      </w:r>
      <w:r>
        <w:rPr>
          <w:rFonts w:asciiTheme="minorEastAsia" w:hAnsiTheme="minorEastAsia"/>
          <w:szCs w:val="21"/>
          <w:lang w:val="fr-CA"/>
        </w:rPr>
        <w:t>查看来源的详情页面。</w:t>
      </w:r>
    </w:p>
    <w:p w14:paraId="4E41D06D" w14:textId="77777777" w:rsidR="00381DDA" w:rsidRDefault="00381DDA" w:rsidP="00381DDA">
      <w:pPr>
        <w:jc w:val="left"/>
        <w:rPr>
          <w:rFonts w:asciiTheme="minorEastAsia" w:hAnsiTheme="minorEastAsia"/>
          <w:szCs w:val="21"/>
          <w:lang w:val="fr-CA" w:eastAsia="zh-CN"/>
        </w:rPr>
      </w:pPr>
      <w:r>
        <w:rPr>
          <w:rFonts w:asciiTheme="minorEastAsia" w:hAnsiTheme="minorEastAsia" w:hint="cs"/>
          <w:szCs w:val="21"/>
          <w:lang w:val="fr-CA"/>
        </w:rPr>
        <w:t>R3e.</w:t>
      </w:r>
      <w:r>
        <w:rPr>
          <w:rFonts w:asciiTheme="minorEastAsia" w:hAnsiTheme="minorEastAsia" w:hint="eastAsia"/>
          <w:szCs w:val="21"/>
          <w:lang w:val="fr-CA" w:eastAsia="zh-CN"/>
        </w:rPr>
        <w:t>编辑规则</w:t>
      </w:r>
    </w:p>
    <w:p w14:paraId="4DE5B279" w14:textId="77777777" w:rsidR="00381DDA" w:rsidRDefault="00381DDA" w:rsidP="00381DDA">
      <w:pPr>
        <w:jc w:val="left"/>
        <w:rPr>
          <w:rFonts w:asciiTheme="minorEastAsia" w:hAnsiTheme="minorEastAsia"/>
          <w:szCs w:val="21"/>
          <w:lang w:val="fr-CA" w:eastAsia="zh-CN"/>
        </w:rPr>
      </w:pPr>
      <w:r>
        <w:rPr>
          <w:rFonts w:asciiTheme="minorEastAsia" w:hAnsiTheme="minorEastAsia"/>
          <w:szCs w:val="21"/>
          <w:lang w:val="fr-CA" w:eastAsia="zh-CN"/>
        </w:rPr>
        <w:tab/>
      </w:r>
      <w:r>
        <w:rPr>
          <w:rFonts w:asciiTheme="minorEastAsia" w:hAnsiTheme="minorEastAsia" w:hint="eastAsia"/>
          <w:szCs w:val="21"/>
          <w:lang w:val="fr-CA" w:eastAsia="zh-CN"/>
        </w:rPr>
        <w:t>1.</w:t>
      </w:r>
      <w:r w:rsidRPr="00BC0C59">
        <w:rPr>
          <w:rFonts w:asciiTheme="minorEastAsia" w:hAnsiTheme="minorEastAsia" w:hint="eastAsia"/>
          <w:szCs w:val="21"/>
          <w:lang w:val="fr-CA"/>
        </w:rPr>
        <w:t>编辑中的数据可以修改</w:t>
      </w:r>
    </w:p>
    <w:p w14:paraId="7FFCB3BB" w14:textId="77777777" w:rsidR="00381DDA" w:rsidRDefault="00381DDA" w:rsidP="00381DDA">
      <w:pPr>
        <w:jc w:val="left"/>
        <w:rPr>
          <w:rFonts w:asciiTheme="minorEastAsia" w:hAnsiTheme="minorEastAsia"/>
          <w:szCs w:val="21"/>
          <w:lang w:val="fr-CA" w:eastAsia="zh-CN"/>
        </w:rPr>
      </w:pPr>
      <w:r>
        <w:rPr>
          <w:rFonts w:asciiTheme="minorEastAsia" w:hAnsiTheme="minorEastAsia" w:hint="eastAsia"/>
          <w:szCs w:val="21"/>
          <w:lang w:val="fr-CA" w:eastAsia="zh-CN"/>
        </w:rPr>
        <w:t>R3</w:t>
      </w:r>
      <w:r>
        <w:rPr>
          <w:rFonts w:asciiTheme="minorEastAsia" w:hAnsiTheme="minorEastAsia"/>
          <w:szCs w:val="21"/>
          <w:lang w:val="fr-CA" w:eastAsia="zh-CN"/>
        </w:rPr>
        <w:t>f.</w:t>
      </w:r>
      <w:r>
        <w:rPr>
          <w:rFonts w:asciiTheme="minorEastAsia" w:hAnsiTheme="minorEastAsia" w:hint="eastAsia"/>
          <w:szCs w:val="21"/>
          <w:lang w:val="fr-CA" w:eastAsia="zh-CN"/>
        </w:rPr>
        <w:t>删除</w:t>
      </w:r>
      <w:r>
        <w:rPr>
          <w:rFonts w:asciiTheme="minorEastAsia" w:hAnsiTheme="minorEastAsia"/>
          <w:szCs w:val="21"/>
          <w:lang w:val="fr-CA" w:eastAsia="zh-CN"/>
        </w:rPr>
        <w:t>规则</w:t>
      </w:r>
    </w:p>
    <w:p w14:paraId="1C87FCBB" w14:textId="77777777" w:rsidR="00381DDA" w:rsidRDefault="00381DDA" w:rsidP="00381DDA">
      <w:pPr>
        <w:jc w:val="left"/>
        <w:rPr>
          <w:rFonts w:asciiTheme="minorEastAsia" w:hAnsiTheme="minorEastAsia"/>
          <w:szCs w:val="21"/>
          <w:lang w:val="fr-CA"/>
        </w:rPr>
      </w:pPr>
      <w:r>
        <w:rPr>
          <w:rFonts w:asciiTheme="minorEastAsia" w:hAnsiTheme="minorEastAsia"/>
          <w:szCs w:val="21"/>
          <w:lang w:val="fr-CA" w:eastAsia="zh-CN"/>
        </w:rPr>
        <w:tab/>
      </w:r>
      <w:r>
        <w:rPr>
          <w:rFonts w:asciiTheme="minorEastAsia" w:hAnsiTheme="minorEastAsia" w:hint="eastAsia"/>
          <w:szCs w:val="21"/>
          <w:lang w:val="fr-CA" w:eastAsia="zh-CN"/>
        </w:rPr>
        <w:t>1.</w:t>
      </w:r>
      <w:r>
        <w:rPr>
          <w:rFonts w:asciiTheme="minorEastAsia" w:hAnsiTheme="minorEastAsia" w:hint="eastAsia"/>
          <w:szCs w:val="21"/>
          <w:lang w:val="fr-CA"/>
        </w:rPr>
        <w:t>编辑中的数据可以删除</w:t>
      </w:r>
    </w:p>
    <w:p w14:paraId="27F745B6" w14:textId="77777777" w:rsidR="00381DDA" w:rsidRDefault="00381DDA" w:rsidP="00381DDA">
      <w:pPr>
        <w:ind w:firstLine="420"/>
        <w:jc w:val="left"/>
        <w:rPr>
          <w:rFonts w:asciiTheme="minorEastAsia" w:hAnsiTheme="minorEastAsia"/>
          <w:szCs w:val="21"/>
          <w:lang w:val="fr-CA"/>
        </w:rPr>
      </w:pPr>
      <w:r>
        <w:rPr>
          <w:rFonts w:asciiTheme="minorEastAsia" w:hAnsiTheme="minorEastAsia" w:hint="cs"/>
          <w:szCs w:val="21"/>
          <w:lang w:val="fr-CA"/>
        </w:rPr>
        <w:t>2.</w:t>
      </w:r>
      <w:r w:rsidRPr="00BC0C59">
        <w:rPr>
          <w:rFonts w:asciiTheme="minorEastAsia" w:hAnsiTheme="minorEastAsia" w:hint="eastAsia"/>
          <w:szCs w:val="21"/>
          <w:lang w:val="fr-CA"/>
        </w:rPr>
        <w:t>谁新建的谁可以删除</w:t>
      </w:r>
    </w:p>
    <w:p w14:paraId="543A1E4C" w14:textId="77777777" w:rsidR="00381DDA" w:rsidRDefault="00381DDA" w:rsidP="00381DDA">
      <w:pPr>
        <w:jc w:val="left"/>
        <w:rPr>
          <w:rFonts w:asciiTheme="minorEastAsia" w:hAnsiTheme="minorEastAsia"/>
          <w:szCs w:val="21"/>
          <w:lang w:val="fr-CA" w:eastAsia="zh-CN"/>
        </w:rPr>
      </w:pPr>
      <w:r>
        <w:rPr>
          <w:rFonts w:asciiTheme="minorEastAsia" w:hAnsiTheme="minorEastAsia" w:hint="cs"/>
          <w:szCs w:val="21"/>
          <w:lang w:val="fr-CA"/>
        </w:rPr>
        <w:t>R3g-1.</w:t>
      </w:r>
      <w:r>
        <w:rPr>
          <w:rFonts w:asciiTheme="minorEastAsia" w:hAnsiTheme="minorEastAsia" w:hint="eastAsia"/>
          <w:szCs w:val="21"/>
          <w:lang w:val="fr-CA" w:eastAsia="zh-CN"/>
        </w:rPr>
        <w:t>新建</w:t>
      </w:r>
      <w:r>
        <w:rPr>
          <w:rFonts w:asciiTheme="minorEastAsia" w:hAnsiTheme="minorEastAsia"/>
          <w:szCs w:val="21"/>
          <w:lang w:val="fr-CA" w:eastAsia="zh-CN"/>
        </w:rPr>
        <w:t>权限</w:t>
      </w:r>
    </w:p>
    <w:p w14:paraId="54A938E0" w14:textId="77777777" w:rsidR="00381DDA" w:rsidRDefault="00381DDA" w:rsidP="00381DDA">
      <w:pPr>
        <w:suppressAutoHyphens w:val="0"/>
        <w:ind w:rightChars="-5" w:right="-10" w:firstLine="420"/>
      </w:pPr>
      <w:r>
        <w:rPr>
          <w:lang w:val="fr-CA"/>
        </w:rPr>
        <w:t>1.</w:t>
      </w:r>
      <w:r w:rsidRPr="00101C5C">
        <w:rPr>
          <w:rFonts w:hint="eastAsia"/>
          <w:lang w:val="fr-CA"/>
        </w:rPr>
        <w:t>公司：安监部监察员</w:t>
      </w:r>
      <w:r w:rsidRPr="00101C5C">
        <w:rPr>
          <w:lang w:val="fr-CA"/>
        </w:rPr>
        <w:t>/</w:t>
      </w:r>
      <w:r w:rsidRPr="00101C5C">
        <w:rPr>
          <w:rFonts w:hint="eastAsia"/>
          <w:lang w:val="fr-CA"/>
        </w:rPr>
        <w:t>审核员能创建报告来源为</w:t>
      </w:r>
      <w:r>
        <w:rPr>
          <w:rFonts w:hint="eastAsia"/>
        </w:rPr>
        <w:t>公司</w:t>
      </w:r>
      <w:r>
        <w:t>安全</w:t>
      </w:r>
      <w:r>
        <w:rPr>
          <w:rFonts w:hint="eastAsia"/>
        </w:rPr>
        <w:t>监察</w:t>
      </w:r>
      <w:r>
        <w:t>审核</w:t>
      </w:r>
      <w:r>
        <w:rPr>
          <w:rFonts w:hint="eastAsia"/>
        </w:rPr>
        <w:t>、应急</w:t>
      </w:r>
      <w:r>
        <w:t>演练</w:t>
      </w:r>
      <w:r>
        <w:rPr>
          <w:rFonts w:hint="eastAsia"/>
        </w:rPr>
        <w:t>的</w:t>
      </w:r>
      <w:r>
        <w:t>纠正预防</w:t>
      </w:r>
      <w:r>
        <w:rPr>
          <w:rFonts w:hint="eastAsia"/>
        </w:rPr>
        <w:t>，</w:t>
      </w:r>
      <w:r>
        <w:t>保卫部</w:t>
      </w:r>
      <w:r w:rsidRPr="00101C5C">
        <w:rPr>
          <w:rFonts w:hint="eastAsia"/>
          <w:lang w:val="fr-CA"/>
        </w:rPr>
        <w:t>监察员</w:t>
      </w:r>
      <w:r w:rsidRPr="00101C5C">
        <w:rPr>
          <w:lang w:val="fr-CA"/>
        </w:rPr>
        <w:t>/</w:t>
      </w:r>
      <w:r w:rsidRPr="00101C5C">
        <w:rPr>
          <w:rFonts w:hint="eastAsia"/>
          <w:lang w:val="fr-CA"/>
        </w:rPr>
        <w:t>审核员能创建报告来源为</w:t>
      </w:r>
      <w:r>
        <w:rPr>
          <w:rFonts w:hint="eastAsia"/>
        </w:rPr>
        <w:t>公司安保监察</w:t>
      </w:r>
      <w:r>
        <w:t>审核</w:t>
      </w:r>
      <w:r>
        <w:rPr>
          <w:rFonts w:hint="eastAsia"/>
        </w:rPr>
        <w:t>、应急</w:t>
      </w:r>
      <w:r>
        <w:t>演练</w:t>
      </w:r>
      <w:r>
        <w:rPr>
          <w:rFonts w:hint="eastAsia"/>
        </w:rPr>
        <w:t>的</w:t>
      </w:r>
      <w:r>
        <w:t>纠正预防</w:t>
      </w:r>
      <w:r>
        <w:rPr>
          <w:rFonts w:hint="eastAsia"/>
        </w:rPr>
        <w:t>。</w:t>
      </w:r>
    </w:p>
    <w:p w14:paraId="7AF7DF75" w14:textId="77777777" w:rsidR="00381DDA" w:rsidRDefault="00381DDA" w:rsidP="00381DDA">
      <w:pPr>
        <w:ind w:firstLine="420"/>
        <w:jc w:val="left"/>
      </w:pPr>
      <w:r>
        <w:rPr>
          <w:rFonts w:hint="cs"/>
        </w:rPr>
        <w:t>2.</w:t>
      </w:r>
      <w:r>
        <w:rPr>
          <w:rFonts w:hint="eastAsia"/>
        </w:rPr>
        <w:t>部门</w:t>
      </w:r>
      <w:r>
        <w:t>：部门安全质量管理员能创建报告来源为</w:t>
      </w:r>
      <w:r>
        <w:rPr>
          <w:rFonts w:hint="eastAsia"/>
        </w:rPr>
        <w:t>部门质量监察审核、部门内部监察审核的</w:t>
      </w:r>
      <w:r>
        <w:t>纠正预防</w:t>
      </w:r>
    </w:p>
    <w:p w14:paraId="124495E6" w14:textId="77777777" w:rsidR="00381DDA" w:rsidRDefault="00381DDA" w:rsidP="00381DDA">
      <w:pPr>
        <w:jc w:val="left"/>
        <w:rPr>
          <w:lang w:eastAsia="zh-CN"/>
        </w:rPr>
      </w:pPr>
      <w:r>
        <w:rPr>
          <w:rFonts w:hint="cs"/>
        </w:rPr>
        <w:t>R3g-2.</w:t>
      </w:r>
      <w:r>
        <w:rPr>
          <w:rFonts w:hint="eastAsia"/>
          <w:lang w:eastAsia="zh-CN"/>
        </w:rPr>
        <w:t>填写</w:t>
      </w:r>
      <w:r>
        <w:rPr>
          <w:lang w:eastAsia="zh-CN"/>
        </w:rPr>
        <w:t>信息规则</w:t>
      </w:r>
    </w:p>
    <w:p w14:paraId="6C375EE9" w14:textId="77777777" w:rsidR="00381DDA" w:rsidRDefault="00381DDA" w:rsidP="00381DDA">
      <w:pPr>
        <w:suppressAutoHyphens w:val="0"/>
        <w:ind w:rightChars="-5" w:right="-10"/>
        <w:rPr>
          <w:lang w:val="fr-CA"/>
        </w:rPr>
      </w:pPr>
      <w:r>
        <w:rPr>
          <w:lang w:eastAsia="zh-CN"/>
        </w:rPr>
        <w:t>1.</w:t>
      </w:r>
      <w:r w:rsidRPr="00761440">
        <w:rPr>
          <w:rFonts w:hint="eastAsia"/>
          <w:lang w:val="fr-CA"/>
        </w:rPr>
        <w:t>报告</w:t>
      </w:r>
      <w:r w:rsidRPr="00761440">
        <w:rPr>
          <w:lang w:val="fr-CA"/>
        </w:rPr>
        <w:t>编号</w:t>
      </w:r>
      <w:r w:rsidRPr="00761440">
        <w:rPr>
          <w:rFonts w:hint="eastAsia"/>
          <w:lang w:val="fr-CA"/>
        </w:rPr>
        <w:t>：点击</w:t>
      </w:r>
      <w:r>
        <w:rPr>
          <w:lang w:val="fr-CA"/>
        </w:rPr>
        <w:t>保存后根据报告来源确定报告编号</w:t>
      </w:r>
      <w:r>
        <w:rPr>
          <w:rFonts w:hint="eastAsia"/>
          <w:lang w:val="fr-CA" w:eastAsia="zh-CN"/>
        </w:rPr>
        <w:t>，</w:t>
      </w:r>
      <w:r w:rsidRPr="00761440">
        <w:rPr>
          <w:rFonts w:hint="eastAsia"/>
          <w:lang w:val="fr-CA"/>
        </w:rPr>
        <w:t>立项</w:t>
      </w:r>
      <w:r w:rsidRPr="00761440">
        <w:rPr>
          <w:lang w:val="fr-CA"/>
        </w:rPr>
        <w:t>人</w:t>
      </w:r>
      <w:r w:rsidRPr="00761440">
        <w:rPr>
          <w:rFonts w:hint="eastAsia"/>
          <w:lang w:val="fr-CA"/>
        </w:rPr>
        <w:t> :</w:t>
      </w:r>
      <w:r w:rsidRPr="00761440">
        <w:rPr>
          <w:rFonts w:hint="eastAsia"/>
          <w:lang w:val="fr-CA"/>
        </w:rPr>
        <w:t>当前创建</w:t>
      </w:r>
      <w:r w:rsidRPr="00761440">
        <w:rPr>
          <w:lang w:val="fr-CA"/>
        </w:rPr>
        <w:t>纠正预防的人</w:t>
      </w:r>
      <w:r>
        <w:rPr>
          <w:rFonts w:hint="eastAsia"/>
          <w:lang w:val="fr-CA" w:eastAsia="zh-CN"/>
        </w:rPr>
        <w:t>，</w:t>
      </w:r>
      <w:r w:rsidRPr="00761440">
        <w:rPr>
          <w:rFonts w:hint="eastAsia"/>
          <w:lang w:val="fr-CA"/>
        </w:rPr>
        <w:t>立项</w:t>
      </w:r>
      <w:r w:rsidRPr="00761440">
        <w:rPr>
          <w:lang w:val="fr-CA"/>
        </w:rPr>
        <w:t>部门：</w:t>
      </w:r>
      <w:r w:rsidRPr="00761440">
        <w:rPr>
          <w:rFonts w:hint="eastAsia"/>
          <w:lang w:val="fr-CA"/>
        </w:rPr>
        <w:t>根据</w:t>
      </w:r>
      <w:r w:rsidRPr="00761440">
        <w:rPr>
          <w:lang w:val="fr-CA"/>
        </w:rPr>
        <w:t>立项人带出立项部门</w:t>
      </w:r>
      <w:r>
        <w:rPr>
          <w:rFonts w:hint="eastAsia"/>
          <w:lang w:val="fr-CA" w:eastAsia="zh-CN"/>
        </w:rPr>
        <w:t>，</w:t>
      </w:r>
      <w:r w:rsidRPr="00761440">
        <w:rPr>
          <w:rFonts w:hint="eastAsia"/>
          <w:lang w:val="fr-CA"/>
        </w:rPr>
        <w:t>立项</w:t>
      </w:r>
      <w:r w:rsidRPr="00761440">
        <w:rPr>
          <w:lang w:val="fr-CA"/>
        </w:rPr>
        <w:t>日期：</w:t>
      </w:r>
      <w:r w:rsidRPr="00761440">
        <w:rPr>
          <w:rFonts w:hint="eastAsia"/>
          <w:lang w:val="fr-CA"/>
        </w:rPr>
        <w:t>默认为</w:t>
      </w:r>
      <w:r w:rsidRPr="00761440">
        <w:rPr>
          <w:lang w:val="fr-CA"/>
        </w:rPr>
        <w:t>创建日期</w:t>
      </w:r>
      <w:r>
        <w:rPr>
          <w:rFonts w:hint="eastAsia"/>
          <w:lang w:val="fr-CA" w:eastAsia="zh-CN"/>
        </w:rPr>
        <w:t>，</w:t>
      </w:r>
      <w:r w:rsidRPr="00761440">
        <w:rPr>
          <w:rFonts w:hint="eastAsia"/>
          <w:lang w:val="fr-CA"/>
        </w:rPr>
        <w:t>报告</w:t>
      </w:r>
      <w:r w:rsidRPr="00761440">
        <w:rPr>
          <w:lang w:val="fr-CA"/>
        </w:rPr>
        <w:t>类别：</w:t>
      </w:r>
      <w:r w:rsidRPr="00761440">
        <w:rPr>
          <w:rFonts w:hint="eastAsia"/>
          <w:lang w:val="fr-CA"/>
        </w:rPr>
        <w:t>必填</w:t>
      </w:r>
      <w:r w:rsidRPr="00761440">
        <w:rPr>
          <w:lang w:val="fr-CA"/>
        </w:rPr>
        <w:t>单选，可以选择安全或者安保</w:t>
      </w:r>
      <w:r>
        <w:rPr>
          <w:rFonts w:hint="eastAsia"/>
          <w:lang w:val="fr-CA" w:eastAsia="zh-CN"/>
        </w:rPr>
        <w:t>，</w:t>
      </w:r>
      <w:r w:rsidRPr="00761440">
        <w:rPr>
          <w:rFonts w:hint="eastAsia"/>
          <w:lang w:val="fr-CA"/>
        </w:rPr>
        <w:t>来源编号</w:t>
      </w:r>
      <w:r w:rsidRPr="00761440">
        <w:rPr>
          <w:lang w:val="fr-CA"/>
        </w:rPr>
        <w:t>：</w:t>
      </w:r>
      <w:r w:rsidRPr="00761440">
        <w:rPr>
          <w:rFonts w:hint="eastAsia"/>
          <w:lang w:val="fr-CA"/>
        </w:rPr>
        <w:t>如果</w:t>
      </w:r>
      <w:r w:rsidRPr="00761440">
        <w:rPr>
          <w:lang w:val="fr-CA"/>
        </w:rPr>
        <w:t>该纠正预防是从其他模块中新建的则有</w:t>
      </w:r>
      <w:r w:rsidRPr="00761440">
        <w:rPr>
          <w:rFonts w:hint="eastAsia"/>
          <w:lang w:val="fr-CA"/>
        </w:rPr>
        <w:t>相关联</w:t>
      </w:r>
      <w:r w:rsidRPr="00761440">
        <w:rPr>
          <w:lang w:val="fr-CA"/>
        </w:rPr>
        <w:t>的来源编号，</w:t>
      </w:r>
      <w:r w:rsidRPr="00761440">
        <w:rPr>
          <w:rFonts w:hint="eastAsia"/>
          <w:lang w:val="fr-CA"/>
        </w:rPr>
        <w:t>点击</w:t>
      </w:r>
      <w:r w:rsidRPr="00761440">
        <w:rPr>
          <w:lang w:val="fr-CA"/>
        </w:rPr>
        <w:t>链接可以查看详情</w:t>
      </w:r>
      <w:r>
        <w:rPr>
          <w:rFonts w:hint="eastAsia"/>
          <w:lang w:val="fr-CA" w:eastAsia="zh-CN"/>
        </w:rPr>
        <w:t>，</w:t>
      </w:r>
      <w:r w:rsidRPr="00761440">
        <w:rPr>
          <w:rFonts w:hint="eastAsia"/>
          <w:lang w:val="fr-CA"/>
        </w:rPr>
        <w:t>责任</w:t>
      </w:r>
      <w:r w:rsidRPr="00761440">
        <w:rPr>
          <w:lang w:val="fr-CA"/>
        </w:rPr>
        <w:t>部门：</w:t>
      </w:r>
      <w:r w:rsidRPr="00761440">
        <w:rPr>
          <w:rFonts w:hint="eastAsia"/>
          <w:lang w:val="fr-CA"/>
        </w:rPr>
        <w:t>必填</w:t>
      </w:r>
      <w:r w:rsidRPr="00761440">
        <w:rPr>
          <w:lang w:val="fr-CA"/>
        </w:rPr>
        <w:t>单选，取</w:t>
      </w:r>
      <w:r w:rsidRPr="00761440">
        <w:rPr>
          <w:rFonts w:hint="eastAsia"/>
          <w:lang w:val="fr-CA"/>
        </w:rPr>
        <w:t>ps</w:t>
      </w:r>
      <w:r w:rsidRPr="00761440">
        <w:rPr>
          <w:rFonts w:hint="eastAsia"/>
          <w:lang w:val="fr-CA"/>
        </w:rPr>
        <w:t>一级</w:t>
      </w:r>
      <w:r w:rsidRPr="00761440">
        <w:rPr>
          <w:lang w:val="fr-CA"/>
        </w:rPr>
        <w:t>部门</w:t>
      </w:r>
      <w:r>
        <w:rPr>
          <w:rFonts w:hint="eastAsia"/>
          <w:lang w:val="fr-CA" w:eastAsia="zh-CN"/>
        </w:rPr>
        <w:t>，</w:t>
      </w:r>
      <w:r w:rsidRPr="00761440">
        <w:rPr>
          <w:rFonts w:hint="eastAsia"/>
          <w:lang w:val="fr-CA"/>
        </w:rPr>
        <w:t>责任</w:t>
      </w:r>
      <w:r w:rsidRPr="00761440">
        <w:rPr>
          <w:lang w:val="fr-CA"/>
        </w:rPr>
        <w:t>处室：如果报告来源是部门内部监察审核和部门质量</w:t>
      </w:r>
      <w:r w:rsidRPr="00761440">
        <w:rPr>
          <w:rFonts w:hint="eastAsia"/>
          <w:lang w:val="fr-CA"/>
        </w:rPr>
        <w:t>监察审核</w:t>
      </w:r>
      <w:r w:rsidRPr="00761440">
        <w:rPr>
          <w:lang w:val="fr-CA"/>
        </w:rPr>
        <w:t>则需要选择责任处室，根据</w:t>
      </w:r>
      <w:r w:rsidRPr="00761440">
        <w:rPr>
          <w:rFonts w:hint="eastAsia"/>
          <w:lang w:val="fr-CA"/>
        </w:rPr>
        <w:t>一级</w:t>
      </w:r>
      <w:r w:rsidRPr="00761440">
        <w:rPr>
          <w:lang w:val="fr-CA"/>
        </w:rPr>
        <w:t>部门选择二级处室。</w:t>
      </w:r>
      <w:r>
        <w:rPr>
          <w:rFonts w:hint="eastAsia"/>
          <w:lang w:val="fr-CA" w:eastAsia="zh-CN"/>
        </w:rPr>
        <w:t>，</w:t>
      </w:r>
      <w:r w:rsidRPr="00761440">
        <w:rPr>
          <w:rFonts w:hint="eastAsia"/>
          <w:lang w:val="fr-CA"/>
        </w:rPr>
        <w:t>责任</w:t>
      </w:r>
      <w:r w:rsidRPr="00761440">
        <w:rPr>
          <w:lang w:val="fr-CA"/>
        </w:rPr>
        <w:t>部门上报控制措施日期：</w:t>
      </w:r>
      <w:r w:rsidRPr="00761440">
        <w:rPr>
          <w:rFonts w:hint="eastAsia"/>
          <w:lang w:val="fr-CA"/>
        </w:rPr>
        <w:t>必填</w:t>
      </w:r>
      <w:r w:rsidRPr="00761440">
        <w:rPr>
          <w:lang w:val="fr-CA"/>
        </w:rPr>
        <w:t>时间</w:t>
      </w:r>
      <w:r w:rsidRPr="00761440">
        <w:rPr>
          <w:rFonts w:hint="eastAsia"/>
          <w:lang w:val="fr-CA"/>
        </w:rPr>
        <w:t>控件，</w:t>
      </w:r>
      <w:r w:rsidRPr="00761440">
        <w:rPr>
          <w:lang w:val="fr-CA"/>
        </w:rPr>
        <w:t>默认为立项日期加</w:t>
      </w:r>
      <w:r w:rsidRPr="00761440">
        <w:rPr>
          <w:rFonts w:hint="eastAsia"/>
          <w:lang w:val="fr-CA"/>
        </w:rPr>
        <w:t>5</w:t>
      </w:r>
      <w:r w:rsidRPr="00761440">
        <w:rPr>
          <w:rFonts w:hint="eastAsia"/>
          <w:lang w:val="fr-CA"/>
        </w:rPr>
        <w:t>天</w:t>
      </w:r>
      <w:r w:rsidRPr="00761440">
        <w:rPr>
          <w:lang w:val="fr-CA"/>
        </w:rPr>
        <w:t>，可修改</w:t>
      </w:r>
      <w:r w:rsidRPr="00761440">
        <w:rPr>
          <w:rFonts w:hint="eastAsia"/>
          <w:lang w:val="fr-CA"/>
        </w:rPr>
        <w:t>,</w:t>
      </w:r>
      <w:r w:rsidRPr="00761440">
        <w:rPr>
          <w:rFonts w:hint="eastAsia"/>
          <w:lang w:val="fr-CA"/>
        </w:rPr>
        <w:t>带入</w:t>
      </w:r>
      <w:r w:rsidRPr="00761440">
        <w:rPr>
          <w:lang w:val="fr-CA"/>
        </w:rPr>
        <w:t>的均需要默认显示。</w:t>
      </w:r>
    </w:p>
    <w:p w14:paraId="2340FFFD" w14:textId="77777777" w:rsidR="00381DDA" w:rsidRDefault="00381DDA" w:rsidP="00381DDA">
      <w:pPr>
        <w:suppressAutoHyphens w:val="0"/>
        <w:ind w:rightChars="-5" w:right="-10"/>
        <w:rPr>
          <w:lang w:val="fr-CA"/>
        </w:rPr>
      </w:pPr>
      <w:r>
        <w:rPr>
          <w:rFonts w:hint="eastAsia"/>
          <w:lang w:val="fr-CA" w:eastAsia="zh-CN"/>
        </w:rPr>
        <w:t>2.</w:t>
      </w:r>
      <w:r w:rsidRPr="00761440">
        <w:rPr>
          <w:rFonts w:hint="eastAsia"/>
          <w:lang w:val="fr-CA"/>
        </w:rPr>
        <w:t>代理人</w:t>
      </w:r>
      <w:r w:rsidRPr="00761440">
        <w:rPr>
          <w:lang w:val="fr-CA"/>
        </w:rPr>
        <w:t>：</w:t>
      </w:r>
      <w:r w:rsidRPr="00761440">
        <w:rPr>
          <w:rFonts w:hint="eastAsia"/>
          <w:lang w:val="fr-CA"/>
        </w:rPr>
        <w:t>同</w:t>
      </w:r>
      <w:r w:rsidRPr="00761440">
        <w:rPr>
          <w:lang w:val="fr-CA"/>
        </w:rPr>
        <w:t>发现问题</w:t>
      </w:r>
      <w:r>
        <w:rPr>
          <w:lang w:val="fr-CA"/>
        </w:rPr>
        <w:t>的代理人字段</w:t>
      </w:r>
      <w:r>
        <w:rPr>
          <w:rFonts w:hint="eastAsia"/>
          <w:lang w:val="fr-CA" w:eastAsia="zh-CN"/>
        </w:rPr>
        <w:t>，</w:t>
      </w:r>
      <w:r w:rsidRPr="00761440">
        <w:rPr>
          <w:rFonts w:hint="eastAsia"/>
          <w:lang w:val="fr-CA"/>
        </w:rPr>
        <w:t>现</w:t>
      </w:r>
      <w:r w:rsidRPr="00761440">
        <w:rPr>
          <w:lang w:val="fr-CA"/>
        </w:rPr>
        <w:t>日期：必填</w:t>
      </w:r>
      <w:r w:rsidRPr="00761440">
        <w:rPr>
          <w:rFonts w:hint="eastAsia"/>
          <w:lang w:val="fr-CA"/>
        </w:rPr>
        <w:t>时间控件。发现日期较立项日期必须为</w:t>
      </w:r>
      <w:r w:rsidRPr="00761440">
        <w:rPr>
          <w:rFonts w:hint="eastAsia"/>
          <w:lang w:val="fr-CA"/>
        </w:rPr>
        <w:t>3</w:t>
      </w:r>
      <w:r w:rsidRPr="00761440">
        <w:rPr>
          <w:rFonts w:hint="eastAsia"/>
          <w:lang w:val="fr-CA"/>
        </w:rPr>
        <w:t>个工作日内（含），否则计入“不合格录入超时”，并弹出提示：不合格录入超出时限要求，将计入不合格录入超时统计，请知悉。在统计分析</w:t>
      </w:r>
      <w:r w:rsidRPr="00761440">
        <w:rPr>
          <w:rFonts w:hint="eastAsia"/>
          <w:lang w:val="fr-CA"/>
        </w:rPr>
        <w:t>-</w:t>
      </w:r>
      <w:r w:rsidRPr="00761440">
        <w:rPr>
          <w:rFonts w:hint="eastAsia"/>
          <w:lang w:val="fr-CA"/>
        </w:rPr>
        <w:t>监察审核统计分析</w:t>
      </w:r>
      <w:r w:rsidRPr="00761440">
        <w:rPr>
          <w:rFonts w:hint="eastAsia"/>
          <w:lang w:val="fr-CA"/>
        </w:rPr>
        <w:t>-</w:t>
      </w:r>
      <w:r w:rsidRPr="00761440">
        <w:rPr>
          <w:rFonts w:hint="eastAsia"/>
          <w:lang w:val="fr-CA"/>
        </w:rPr>
        <w:t>不合</w:t>
      </w:r>
      <w:r>
        <w:rPr>
          <w:rFonts w:hint="eastAsia"/>
          <w:lang w:val="fr-CA"/>
        </w:rPr>
        <w:t>格项汇总统计查询结果增加“不合格录入超期”列，用于统计此项数据</w:t>
      </w:r>
      <w:r>
        <w:rPr>
          <w:rFonts w:hint="eastAsia"/>
          <w:lang w:val="fr-CA" w:eastAsia="zh-CN"/>
        </w:rPr>
        <w:t>，</w:t>
      </w:r>
      <w:r w:rsidRPr="00761440">
        <w:rPr>
          <w:rFonts w:hint="eastAsia"/>
          <w:lang w:val="fr-CA"/>
        </w:rPr>
        <w:t>问题</w:t>
      </w:r>
      <w:r w:rsidRPr="00761440">
        <w:rPr>
          <w:lang w:val="fr-CA"/>
        </w:rPr>
        <w:t>类型：</w:t>
      </w:r>
      <w:r w:rsidRPr="00761440">
        <w:rPr>
          <w:rFonts w:hint="eastAsia"/>
          <w:lang w:val="fr-CA"/>
        </w:rPr>
        <w:t>必填多选</w:t>
      </w:r>
      <w:r w:rsidRPr="00761440">
        <w:rPr>
          <w:lang w:val="fr-CA"/>
        </w:rPr>
        <w:t>，</w:t>
      </w:r>
      <w:r w:rsidRPr="00761440">
        <w:rPr>
          <w:rFonts w:hint="eastAsia"/>
          <w:lang w:val="fr-CA"/>
        </w:rPr>
        <w:t>与</w:t>
      </w:r>
      <w:r w:rsidRPr="00761440">
        <w:rPr>
          <w:lang w:val="fr-CA"/>
        </w:rPr>
        <w:t>原因分类相同，</w:t>
      </w:r>
      <w:r w:rsidRPr="00761440">
        <w:rPr>
          <w:rFonts w:hint="eastAsia"/>
          <w:lang w:val="fr-CA"/>
        </w:rPr>
        <w:t>详细</w:t>
      </w:r>
      <w:r w:rsidRPr="00761440">
        <w:rPr>
          <w:lang w:val="fr-CA"/>
        </w:rPr>
        <w:t>内容</w:t>
      </w:r>
      <w:r w:rsidRPr="00761440">
        <w:rPr>
          <w:rFonts w:hint="eastAsia"/>
          <w:lang w:val="fr-CA"/>
        </w:rPr>
        <w:t>见</w:t>
      </w:r>
      <w:r w:rsidRPr="00761440">
        <w:rPr>
          <w:lang w:val="fr-CA"/>
        </w:rPr>
        <w:t>【</w:t>
      </w:r>
      <w:r w:rsidRPr="00761440">
        <w:rPr>
          <w:rFonts w:hint="eastAsia"/>
          <w:lang w:val="fr-CA"/>
        </w:rPr>
        <w:t>数据</w:t>
      </w:r>
      <w:r w:rsidRPr="00761440">
        <w:rPr>
          <w:lang w:val="fr-CA"/>
        </w:rPr>
        <w:t>字典】</w:t>
      </w:r>
      <w:r>
        <w:rPr>
          <w:rFonts w:hint="eastAsia"/>
          <w:lang w:val="fr-CA" w:eastAsia="zh-CN"/>
        </w:rPr>
        <w:t>，</w:t>
      </w:r>
      <w:r w:rsidRPr="00761440">
        <w:rPr>
          <w:rFonts w:hint="eastAsia"/>
          <w:lang w:val="fr-CA"/>
        </w:rPr>
        <w:t>问题等级</w:t>
      </w:r>
      <w:r w:rsidRPr="00761440">
        <w:rPr>
          <w:lang w:val="fr-CA"/>
        </w:rPr>
        <w:t>：</w:t>
      </w:r>
      <w:r w:rsidRPr="00761440">
        <w:rPr>
          <w:rFonts w:hint="eastAsia"/>
          <w:lang w:val="fr-CA"/>
        </w:rPr>
        <w:t>必填单选</w:t>
      </w:r>
      <w:r w:rsidRPr="00761440">
        <w:rPr>
          <w:lang w:val="fr-CA"/>
        </w:rPr>
        <w:t>，可选择：</w:t>
      </w:r>
      <w:r w:rsidRPr="00761440">
        <w:rPr>
          <w:rFonts w:hint="eastAsia"/>
          <w:lang w:val="fr-CA"/>
        </w:rPr>
        <w:t>严重</w:t>
      </w:r>
      <w:r w:rsidRPr="00761440">
        <w:rPr>
          <w:lang w:val="fr-CA"/>
        </w:rPr>
        <w:t>，如果选择严重则</w:t>
      </w:r>
      <w:r w:rsidRPr="00761440">
        <w:rPr>
          <w:rFonts w:hint="eastAsia"/>
          <w:lang w:val="fr-CA"/>
        </w:rPr>
        <w:t>必填</w:t>
      </w:r>
      <w:r w:rsidRPr="00761440">
        <w:rPr>
          <w:lang w:val="fr-CA"/>
        </w:rPr>
        <w:t>单选</w:t>
      </w:r>
      <w:r w:rsidRPr="00761440">
        <w:rPr>
          <w:rFonts w:hint="eastAsia"/>
          <w:lang w:val="fr-CA"/>
        </w:rPr>
        <w:t>一般</w:t>
      </w:r>
      <w:r w:rsidRPr="00761440">
        <w:rPr>
          <w:lang w:val="fr-CA"/>
        </w:rPr>
        <w:t>差错、严重差错、一般偏差、严重偏差</w:t>
      </w:r>
      <w:r w:rsidRPr="00761440">
        <w:rPr>
          <w:rFonts w:hint="eastAsia"/>
          <w:lang w:val="fr-CA"/>
        </w:rPr>
        <w:t>，一般</w:t>
      </w:r>
      <w:r w:rsidRPr="00761440">
        <w:rPr>
          <w:lang w:val="fr-CA"/>
        </w:rPr>
        <w:t>（</w:t>
      </w:r>
      <w:r w:rsidRPr="00761440">
        <w:rPr>
          <w:rFonts w:hint="eastAsia"/>
          <w:lang w:val="fr-CA"/>
        </w:rPr>
        <w:t>违规</w:t>
      </w:r>
      <w:r w:rsidRPr="00761440">
        <w:rPr>
          <w:lang w:val="fr-CA"/>
        </w:rPr>
        <w:t>）</w:t>
      </w:r>
      <w:r w:rsidRPr="00761440">
        <w:rPr>
          <w:rFonts w:hint="eastAsia"/>
          <w:lang w:val="fr-CA"/>
        </w:rPr>
        <w:t>、一般</w:t>
      </w:r>
      <w:r w:rsidRPr="00761440">
        <w:rPr>
          <w:lang w:val="fr-CA"/>
        </w:rPr>
        <w:t>（</w:t>
      </w:r>
      <w:r w:rsidRPr="00761440">
        <w:rPr>
          <w:rFonts w:hint="eastAsia"/>
          <w:lang w:val="fr-CA"/>
        </w:rPr>
        <w:t>不合格</w:t>
      </w:r>
      <w:r w:rsidRPr="00761440">
        <w:rPr>
          <w:lang w:val="fr-CA"/>
        </w:rPr>
        <w:t>）</w:t>
      </w:r>
      <w:r w:rsidRPr="00761440">
        <w:rPr>
          <w:rFonts w:hint="eastAsia"/>
          <w:lang w:val="fr-CA"/>
        </w:rPr>
        <w:t>、轻微</w:t>
      </w:r>
      <w:r w:rsidRPr="00761440">
        <w:rPr>
          <w:lang w:val="fr-CA"/>
        </w:rPr>
        <w:t>（</w:t>
      </w:r>
      <w:r w:rsidRPr="00761440">
        <w:rPr>
          <w:rFonts w:hint="eastAsia"/>
          <w:lang w:val="fr-CA"/>
        </w:rPr>
        <w:t>观察</w:t>
      </w:r>
      <w:r w:rsidRPr="00761440">
        <w:rPr>
          <w:lang w:val="fr-CA"/>
        </w:rPr>
        <w:t>）</w:t>
      </w:r>
      <w:r>
        <w:rPr>
          <w:rFonts w:hint="eastAsia"/>
          <w:lang w:val="fr-CA" w:eastAsia="zh-CN"/>
        </w:rPr>
        <w:t>，</w:t>
      </w:r>
      <w:r w:rsidRPr="00761440">
        <w:rPr>
          <w:rFonts w:hint="eastAsia"/>
          <w:lang w:val="fr-CA"/>
        </w:rPr>
        <w:t>涉及</w:t>
      </w:r>
      <w:r w:rsidRPr="00761440">
        <w:rPr>
          <w:lang w:val="fr-CA"/>
        </w:rPr>
        <w:t>范围：</w:t>
      </w:r>
      <w:r w:rsidRPr="00761440">
        <w:rPr>
          <w:rFonts w:hint="eastAsia"/>
          <w:lang w:val="fr-CA"/>
        </w:rPr>
        <w:t>必填</w:t>
      </w:r>
      <w:r w:rsidRPr="00761440">
        <w:rPr>
          <w:lang w:val="fr-CA"/>
        </w:rPr>
        <w:t>单选</w:t>
      </w:r>
      <w:r w:rsidRPr="00761440">
        <w:rPr>
          <w:rFonts w:hint="eastAsia"/>
          <w:lang w:val="fr-CA"/>
        </w:rPr>
        <w:t>，</w:t>
      </w:r>
      <w:r w:rsidRPr="00761440">
        <w:rPr>
          <w:lang w:val="fr-CA"/>
        </w:rPr>
        <w:t>与</w:t>
      </w:r>
      <w:bookmarkStart w:id="9" w:name="OLE_LINK114"/>
      <w:bookmarkStart w:id="10" w:name="OLE_LINK115"/>
      <w:r w:rsidRPr="00761440">
        <w:rPr>
          <w:lang w:val="fr-CA"/>
        </w:rPr>
        <w:t>事件类别</w:t>
      </w:r>
      <w:bookmarkEnd w:id="9"/>
      <w:bookmarkEnd w:id="10"/>
      <w:r w:rsidRPr="00761440">
        <w:rPr>
          <w:lang w:val="fr-CA"/>
        </w:rPr>
        <w:t>相同，详细内容见【</w:t>
      </w:r>
      <w:r w:rsidRPr="00761440">
        <w:rPr>
          <w:rFonts w:hint="eastAsia"/>
          <w:lang w:val="fr-CA"/>
        </w:rPr>
        <w:t>数据字典</w:t>
      </w:r>
      <w:r w:rsidRPr="00761440">
        <w:rPr>
          <w:lang w:val="fr-CA"/>
        </w:rPr>
        <w:t>】</w:t>
      </w:r>
      <w:r w:rsidRPr="00761440">
        <w:rPr>
          <w:rFonts w:hint="eastAsia"/>
          <w:lang w:val="fr-CA"/>
        </w:rPr>
        <w:t>此处</w:t>
      </w:r>
      <w:r w:rsidRPr="00761440">
        <w:rPr>
          <w:lang w:val="fr-CA"/>
        </w:rPr>
        <w:t>根据选择的</w:t>
      </w:r>
      <w:r w:rsidRPr="00761440">
        <w:rPr>
          <w:rFonts w:hint="eastAsia"/>
          <w:lang w:val="fr-CA"/>
        </w:rPr>
        <w:t>报告</w:t>
      </w:r>
      <w:r w:rsidRPr="00761440">
        <w:rPr>
          <w:lang w:val="fr-CA"/>
        </w:rPr>
        <w:t>类别安全、安保</w:t>
      </w:r>
      <w:r w:rsidRPr="00761440">
        <w:rPr>
          <w:rFonts w:hint="eastAsia"/>
          <w:lang w:val="fr-CA"/>
        </w:rPr>
        <w:t>进行</w:t>
      </w:r>
      <w:r w:rsidRPr="00761440">
        <w:rPr>
          <w:lang w:val="fr-CA"/>
        </w:rPr>
        <w:t>数据的筛选</w:t>
      </w:r>
      <w:r w:rsidRPr="00761440">
        <w:rPr>
          <w:rFonts w:hint="eastAsia"/>
          <w:lang w:val="fr-CA"/>
        </w:rPr>
        <w:t>，</w:t>
      </w:r>
      <w:r w:rsidRPr="00761440">
        <w:rPr>
          <w:rFonts w:hint="eastAsia"/>
          <w:lang w:val="fr-CA"/>
        </w:rPr>
        <w:t>IT</w:t>
      </w:r>
      <w:r w:rsidRPr="00761440">
        <w:rPr>
          <w:rFonts w:hint="eastAsia"/>
          <w:lang w:val="fr-CA"/>
        </w:rPr>
        <w:t>包含</w:t>
      </w:r>
      <w:r>
        <w:rPr>
          <w:lang w:val="fr-CA"/>
        </w:rPr>
        <w:t>在安保内</w:t>
      </w:r>
      <w:r>
        <w:rPr>
          <w:rFonts w:hint="eastAsia"/>
          <w:lang w:val="fr-CA" w:eastAsia="zh-CN"/>
        </w:rPr>
        <w:t>，</w:t>
      </w:r>
      <w:r w:rsidRPr="00761440">
        <w:rPr>
          <w:rFonts w:hint="eastAsia"/>
          <w:lang w:val="fr-CA"/>
        </w:rPr>
        <w:t>立项</w:t>
      </w:r>
      <w:r w:rsidRPr="00761440">
        <w:rPr>
          <w:lang w:val="fr-CA"/>
        </w:rPr>
        <w:t>审批：</w:t>
      </w:r>
      <w:r w:rsidRPr="00761440">
        <w:rPr>
          <w:rFonts w:hint="eastAsia"/>
          <w:lang w:val="fr-CA"/>
        </w:rPr>
        <w:t>必填</w:t>
      </w:r>
      <w:r w:rsidRPr="00761440">
        <w:rPr>
          <w:lang w:val="fr-CA"/>
        </w:rPr>
        <w:t>多选，</w:t>
      </w:r>
      <w:r w:rsidRPr="00761440">
        <w:rPr>
          <w:rFonts w:hint="eastAsia"/>
          <w:lang w:val="fr-CA"/>
        </w:rPr>
        <w:t>公司和二三方的选择</w:t>
      </w:r>
      <w:r w:rsidRPr="00761440">
        <w:rPr>
          <w:lang w:val="fr-CA"/>
        </w:rPr>
        <w:t>人员</w:t>
      </w:r>
      <w:r w:rsidRPr="00761440">
        <w:rPr>
          <w:rFonts w:hint="eastAsia"/>
          <w:lang w:val="fr-CA"/>
        </w:rPr>
        <w:t>必选是主任安全监察审核员</w:t>
      </w:r>
      <w:r>
        <w:rPr>
          <w:rFonts w:hint="eastAsia"/>
          <w:lang w:val="fr-CA" w:eastAsia="zh-CN"/>
        </w:rPr>
        <w:t>，</w:t>
      </w:r>
      <w:r w:rsidRPr="00761440">
        <w:rPr>
          <w:rFonts w:hint="eastAsia"/>
          <w:lang w:val="fr-CA"/>
        </w:rPr>
        <w:t>措施评估监察员</w:t>
      </w:r>
      <w:r w:rsidRPr="00761440">
        <w:rPr>
          <w:lang w:val="fr-CA"/>
        </w:rPr>
        <w:t>/</w:t>
      </w:r>
      <w:r w:rsidRPr="00761440">
        <w:rPr>
          <w:rFonts w:hint="eastAsia"/>
          <w:lang w:val="fr-CA"/>
        </w:rPr>
        <w:t>审核员：公司和二三方需要选择进行措施评估的监察员，默认为创建人，可修改，只能选安监部和保卫部的监察员，选择</w:t>
      </w:r>
      <w:r w:rsidRPr="00761440">
        <w:rPr>
          <w:lang w:val="fr-CA"/>
        </w:rPr>
        <w:t>的</w:t>
      </w:r>
      <w:r w:rsidRPr="00761440">
        <w:rPr>
          <w:rFonts w:hint="eastAsia"/>
          <w:lang w:val="fr-CA"/>
        </w:rPr>
        <w:t>人是责任</w:t>
      </w:r>
      <w:r w:rsidRPr="00761440">
        <w:rPr>
          <w:lang w:val="fr-CA"/>
        </w:rPr>
        <w:t>部门领导审核后发送</w:t>
      </w:r>
      <w:r w:rsidRPr="00761440">
        <w:rPr>
          <w:rFonts w:hint="eastAsia"/>
          <w:lang w:val="fr-CA"/>
        </w:rPr>
        <w:t>给</w:t>
      </w:r>
      <w:r>
        <w:rPr>
          <w:lang w:val="fr-CA"/>
        </w:rPr>
        <w:t>的人</w:t>
      </w:r>
      <w:r>
        <w:rPr>
          <w:rFonts w:hint="eastAsia"/>
          <w:lang w:val="fr-CA" w:eastAsia="zh-CN"/>
        </w:rPr>
        <w:t>，</w:t>
      </w:r>
      <w:r w:rsidRPr="00761440">
        <w:rPr>
          <w:rFonts w:hint="eastAsia"/>
          <w:lang w:val="fr-CA"/>
        </w:rPr>
        <w:t>问题</w:t>
      </w:r>
      <w:r w:rsidRPr="00761440">
        <w:rPr>
          <w:lang w:val="fr-CA"/>
        </w:rPr>
        <w:t>发现部门：</w:t>
      </w:r>
      <w:r w:rsidRPr="00761440">
        <w:rPr>
          <w:rFonts w:hint="eastAsia"/>
          <w:lang w:val="fr-CA"/>
        </w:rPr>
        <w:t>必填</w:t>
      </w:r>
      <w:r w:rsidRPr="00761440">
        <w:rPr>
          <w:lang w:val="fr-CA"/>
        </w:rPr>
        <w:t>单选，一级部门</w:t>
      </w:r>
      <w:r>
        <w:rPr>
          <w:rFonts w:hint="eastAsia"/>
          <w:lang w:val="fr-CA" w:eastAsia="zh-CN"/>
        </w:rPr>
        <w:t>，</w:t>
      </w:r>
      <w:r w:rsidRPr="00761440">
        <w:rPr>
          <w:rFonts w:hint="eastAsia"/>
          <w:lang w:val="fr-CA"/>
        </w:rPr>
        <w:t>问题</w:t>
      </w:r>
      <w:r w:rsidRPr="00761440">
        <w:rPr>
          <w:lang w:val="fr-CA"/>
        </w:rPr>
        <w:t>依据：</w:t>
      </w:r>
      <w:r w:rsidRPr="00761440">
        <w:rPr>
          <w:rFonts w:hint="eastAsia"/>
          <w:lang w:val="fr-CA"/>
        </w:rPr>
        <w:t>必填</w:t>
      </w:r>
      <w:r w:rsidRPr="00761440">
        <w:rPr>
          <w:lang w:val="fr-CA"/>
        </w:rPr>
        <w:t>文本，</w:t>
      </w:r>
      <w:r w:rsidRPr="00761440">
        <w:rPr>
          <w:rFonts w:hint="eastAsia"/>
          <w:lang w:val="fr-CA"/>
        </w:rPr>
        <w:t>字数</w:t>
      </w:r>
      <w:r w:rsidRPr="00761440">
        <w:rPr>
          <w:rFonts w:hint="eastAsia"/>
          <w:lang w:val="fr-CA"/>
        </w:rPr>
        <w:t>1000</w:t>
      </w:r>
      <w:r>
        <w:rPr>
          <w:rFonts w:hint="eastAsia"/>
          <w:lang w:val="fr-CA" w:eastAsia="zh-CN"/>
        </w:rPr>
        <w:t>，</w:t>
      </w:r>
      <w:r>
        <w:rPr>
          <w:rFonts w:hint="eastAsia"/>
          <w:lang w:val="fr-CA"/>
        </w:rPr>
        <w:t>问题</w:t>
      </w:r>
      <w:r>
        <w:rPr>
          <w:lang w:val="fr-CA"/>
        </w:rPr>
        <w:t>描述：</w:t>
      </w:r>
      <w:r>
        <w:rPr>
          <w:rFonts w:hint="eastAsia"/>
          <w:lang w:val="fr-CA"/>
        </w:rPr>
        <w:t>必填</w:t>
      </w:r>
      <w:r>
        <w:rPr>
          <w:lang w:val="fr-CA"/>
        </w:rPr>
        <w:t>文本，字数</w:t>
      </w:r>
      <w:r>
        <w:rPr>
          <w:rFonts w:hint="eastAsia"/>
          <w:lang w:val="fr-CA"/>
        </w:rPr>
        <w:t>1000</w:t>
      </w:r>
    </w:p>
    <w:p w14:paraId="0FA963C1" w14:textId="77777777" w:rsidR="00381DDA" w:rsidRDefault="00381DDA" w:rsidP="00381DDA">
      <w:pPr>
        <w:suppressAutoHyphens w:val="0"/>
        <w:ind w:rightChars="-5" w:right="-10"/>
        <w:jc w:val="left"/>
        <w:rPr>
          <w:lang w:val="fr-CA"/>
        </w:rPr>
      </w:pPr>
      <w:r w:rsidRPr="004110FB">
        <w:rPr>
          <w:rFonts w:hint="eastAsia"/>
          <w:lang w:val="fr-CA" w:eastAsia="zh-CN"/>
        </w:rPr>
        <w:t>3.</w:t>
      </w:r>
      <w:r w:rsidRPr="004110FB">
        <w:rPr>
          <w:lang w:val="fr-CA"/>
        </w:rPr>
        <w:t xml:space="preserve"> </w:t>
      </w:r>
      <w:r w:rsidRPr="004110FB">
        <w:rPr>
          <w:lang w:val="fr-CA"/>
        </w:rPr>
        <w:t>责任人</w:t>
      </w:r>
      <w:r w:rsidRPr="004110FB">
        <w:rPr>
          <w:rFonts w:hint="eastAsia"/>
          <w:lang w:val="fr-CA"/>
        </w:rPr>
        <w:t>：一般</w:t>
      </w:r>
      <w:r w:rsidRPr="004110FB">
        <w:rPr>
          <w:lang w:val="fr-CA"/>
        </w:rPr>
        <w:t>违规、</w:t>
      </w:r>
      <w:r w:rsidRPr="004110FB">
        <w:rPr>
          <w:rFonts w:hint="eastAsia"/>
          <w:lang w:val="fr-CA"/>
        </w:rPr>
        <w:t>严重</w:t>
      </w:r>
      <w:r w:rsidRPr="004110FB">
        <w:rPr>
          <w:lang w:val="fr-CA"/>
        </w:rPr>
        <w:t>均必填。</w:t>
      </w:r>
      <w:r w:rsidRPr="004110FB">
        <w:rPr>
          <w:rFonts w:hint="eastAsia"/>
          <w:lang w:val="fr-CA"/>
        </w:rPr>
        <w:t>责任部门：</w:t>
      </w:r>
      <w:r w:rsidRPr="004110FB">
        <w:rPr>
          <w:lang w:val="fr-CA"/>
        </w:rPr>
        <w:t>责任部门根据</w:t>
      </w:r>
      <w:r w:rsidRPr="004110FB">
        <w:rPr>
          <w:rFonts w:hint="eastAsia"/>
          <w:lang w:val="fr-CA"/>
        </w:rPr>
        <w:t>上面</w:t>
      </w:r>
      <w:r w:rsidRPr="004110FB">
        <w:rPr>
          <w:lang w:val="fr-CA"/>
        </w:rPr>
        <w:t>的责任部门带入</w:t>
      </w:r>
      <w:r w:rsidRPr="004110FB">
        <w:rPr>
          <w:rFonts w:hint="eastAsia"/>
          <w:lang w:val="fr-CA"/>
        </w:rPr>
        <w:t>，</w:t>
      </w:r>
      <w:r w:rsidRPr="004110FB">
        <w:rPr>
          <w:lang w:val="fr-CA"/>
        </w:rPr>
        <w:t>不能修改，如果上面修改了则下面自动一起修改。</w:t>
      </w:r>
      <w:r w:rsidRPr="004110FB">
        <w:rPr>
          <w:rFonts w:hint="eastAsia"/>
          <w:lang w:val="fr-CA"/>
        </w:rPr>
        <w:t>是否风险管理：必填单选，可选择：风险管理、纠正预防。如果问题等级为严重则默认为风险管理，不能修改。风险管理启动条件判断：同事件一样并增加：三个月内重复发生</w:t>
      </w:r>
      <w:r w:rsidRPr="004110FB">
        <w:rPr>
          <w:lang w:val="fr-CA"/>
        </w:rPr>
        <w:t>3</w:t>
      </w:r>
      <w:r w:rsidRPr="004110FB">
        <w:rPr>
          <w:rFonts w:hint="eastAsia"/>
          <w:lang w:val="fr-CA"/>
        </w:rPr>
        <w:t>起（含）以上的违章不安全事件</w:t>
      </w:r>
      <w:r>
        <w:rPr>
          <w:rFonts w:hint="eastAsia"/>
          <w:lang w:val="fr-CA" w:eastAsia="zh-CN"/>
        </w:rPr>
        <w:t>，</w:t>
      </w:r>
      <w:r w:rsidRPr="00805889">
        <w:rPr>
          <w:rFonts w:hint="eastAsia"/>
          <w:lang w:val="fr-CA"/>
        </w:rPr>
        <w:t>附件：</w:t>
      </w:r>
      <w:r w:rsidRPr="00805889">
        <w:rPr>
          <w:lang w:val="fr-CA"/>
        </w:rPr>
        <w:t xml:space="preserve"> </w:t>
      </w:r>
      <w:r w:rsidRPr="00805889">
        <w:rPr>
          <w:rFonts w:hint="eastAsia"/>
          <w:lang w:val="fr-CA"/>
        </w:rPr>
        <w:t>可以上传附件</w:t>
      </w:r>
    </w:p>
    <w:p w14:paraId="7064AA98" w14:textId="77777777" w:rsidR="00381DDA" w:rsidRDefault="00381DDA" w:rsidP="00381DDA">
      <w:pPr>
        <w:suppressAutoHyphens w:val="0"/>
        <w:ind w:rightChars="-5" w:right="-10"/>
        <w:jc w:val="left"/>
        <w:rPr>
          <w:lang w:val="fr-CA" w:eastAsia="zh-CN"/>
        </w:rPr>
      </w:pPr>
      <w:r>
        <w:rPr>
          <w:rFonts w:hint="eastAsia"/>
          <w:lang w:val="fr-CA" w:eastAsia="zh-CN"/>
        </w:rPr>
        <w:t>R3g-3</w:t>
      </w:r>
      <w:r>
        <w:rPr>
          <w:lang w:val="fr-CA" w:eastAsia="zh-CN"/>
        </w:rPr>
        <w:t>.</w:t>
      </w:r>
      <w:r>
        <w:rPr>
          <w:rFonts w:hint="eastAsia"/>
          <w:lang w:val="fr-CA" w:eastAsia="zh-CN"/>
        </w:rPr>
        <w:t>纠正预防</w:t>
      </w:r>
      <w:r>
        <w:rPr>
          <w:lang w:val="fr-CA" w:eastAsia="zh-CN"/>
        </w:rPr>
        <w:t>流程</w:t>
      </w:r>
    </w:p>
    <w:p w14:paraId="60F16DFF" w14:textId="77777777" w:rsidR="00381DDA" w:rsidRDefault="00381DDA" w:rsidP="00381DDA">
      <w:pPr>
        <w:suppressAutoHyphens w:val="0"/>
        <w:ind w:rightChars="-5" w:right="-10"/>
        <w:jc w:val="left"/>
        <w:rPr>
          <w:lang w:eastAsia="zh-CN"/>
        </w:rPr>
      </w:pPr>
      <w:r>
        <w:rPr>
          <w:lang w:val="fr-CA" w:eastAsia="zh-CN"/>
        </w:rPr>
        <w:tab/>
      </w:r>
      <w:r>
        <w:rPr>
          <w:rFonts w:hint="eastAsia"/>
          <w:lang w:val="fr-CA" w:eastAsia="zh-CN"/>
        </w:rPr>
        <w:t>1.</w:t>
      </w:r>
      <w:r w:rsidRPr="006125E9">
        <w:rPr>
          <w:rFonts w:hint="eastAsia"/>
        </w:rPr>
        <w:t xml:space="preserve"> </w:t>
      </w:r>
      <w:r w:rsidRPr="006125E9">
        <w:rPr>
          <w:rFonts w:hint="eastAsia"/>
          <w:lang w:val="fr-CA" w:eastAsia="zh-CN"/>
        </w:rPr>
        <w:t>新建纠正预防</w:t>
      </w:r>
      <w:r>
        <w:rPr>
          <w:rFonts w:hint="eastAsia"/>
          <w:lang w:val="fr-CA" w:eastAsia="zh-CN"/>
        </w:rPr>
        <w:t>节点：</w:t>
      </w:r>
      <w:r>
        <w:rPr>
          <w:rFonts w:hint="eastAsia"/>
          <w:lang w:eastAsia="zh-CN"/>
        </w:rPr>
        <w:t>安监部监察员</w:t>
      </w:r>
      <w:r>
        <w:rPr>
          <w:rFonts w:hint="eastAsia"/>
          <w:lang w:eastAsia="zh-CN"/>
        </w:rPr>
        <w:t>/</w:t>
      </w:r>
      <w:r>
        <w:rPr>
          <w:rFonts w:hint="eastAsia"/>
          <w:lang w:eastAsia="zh-CN"/>
        </w:rPr>
        <w:t>审核员，保卫部监察员</w:t>
      </w:r>
      <w:r>
        <w:rPr>
          <w:rFonts w:hint="eastAsia"/>
          <w:lang w:eastAsia="zh-CN"/>
        </w:rPr>
        <w:t>/</w:t>
      </w:r>
      <w:r>
        <w:rPr>
          <w:rFonts w:hint="eastAsia"/>
          <w:lang w:eastAsia="zh-CN"/>
        </w:rPr>
        <w:t>审核员，部门安全质量管理员创建</w:t>
      </w:r>
      <w:r>
        <w:rPr>
          <w:lang w:eastAsia="zh-CN"/>
        </w:rPr>
        <w:t>纠正预防</w:t>
      </w:r>
    </w:p>
    <w:p w14:paraId="2915B551" w14:textId="77777777" w:rsidR="00381DDA" w:rsidRDefault="00381DDA" w:rsidP="00381DDA">
      <w:pPr>
        <w:suppressAutoHyphens w:val="0"/>
        <w:ind w:rightChars="-5" w:right="-10"/>
        <w:jc w:val="left"/>
        <w:rPr>
          <w:lang w:val="fr-CA"/>
        </w:rPr>
      </w:pPr>
      <w:r>
        <w:rPr>
          <w:lang w:eastAsia="zh-CN"/>
        </w:rPr>
        <w:tab/>
      </w:r>
      <w:r>
        <w:rPr>
          <w:lang w:eastAsia="zh-CN"/>
        </w:rPr>
        <w:tab/>
      </w:r>
      <w:r>
        <w:rPr>
          <w:rFonts w:hint="eastAsia"/>
          <w:lang w:eastAsia="zh-CN"/>
        </w:rPr>
        <w:t>a)</w:t>
      </w:r>
      <w:r w:rsidRPr="00D272AA">
        <w:rPr>
          <w:rFonts w:hint="eastAsia"/>
          <w:lang w:val="fr-CA"/>
        </w:rPr>
        <w:t xml:space="preserve"> </w:t>
      </w:r>
      <w:r>
        <w:rPr>
          <w:rFonts w:hint="eastAsia"/>
          <w:lang w:val="fr-CA"/>
        </w:rPr>
        <w:t>【保存</w:t>
      </w:r>
      <w:r>
        <w:rPr>
          <w:lang w:val="fr-CA"/>
        </w:rPr>
        <w:t>】</w:t>
      </w:r>
      <w:r>
        <w:rPr>
          <w:rFonts w:hint="eastAsia"/>
          <w:lang w:val="fr-CA"/>
        </w:rPr>
        <w:t>保存</w:t>
      </w:r>
      <w:r>
        <w:rPr>
          <w:lang w:val="fr-CA"/>
        </w:rPr>
        <w:t>后在</w:t>
      </w:r>
      <w:r>
        <w:rPr>
          <w:rFonts w:hint="eastAsia"/>
          <w:lang w:val="fr-CA"/>
        </w:rPr>
        <w:t>查询</w:t>
      </w:r>
      <w:r>
        <w:rPr>
          <w:lang w:val="fr-CA"/>
        </w:rPr>
        <w:t>页面可以查到该编辑中的数据</w:t>
      </w:r>
    </w:p>
    <w:p w14:paraId="40D9AA8F" w14:textId="77777777" w:rsidR="00381DDA" w:rsidRDefault="00381DDA" w:rsidP="00381DDA">
      <w:pPr>
        <w:suppressAutoHyphens w:val="0"/>
        <w:ind w:rightChars="-5" w:right="-10"/>
        <w:jc w:val="left"/>
        <w:rPr>
          <w:lang w:val="fr-CA"/>
        </w:rPr>
      </w:pPr>
      <w:r>
        <w:rPr>
          <w:lang w:val="fr-CA"/>
        </w:rPr>
        <w:lastRenderedPageBreak/>
        <w:tab/>
      </w:r>
      <w:r>
        <w:rPr>
          <w:lang w:val="fr-CA"/>
        </w:rPr>
        <w:tab/>
      </w:r>
      <w:r>
        <w:rPr>
          <w:rFonts w:hint="eastAsia"/>
          <w:lang w:val="fr-CA" w:eastAsia="zh-CN"/>
        </w:rPr>
        <w:t>b)</w:t>
      </w:r>
      <w:r w:rsidRPr="00EC1964">
        <w:rPr>
          <w:rFonts w:hint="eastAsia"/>
          <w:lang w:val="fr-CA"/>
        </w:rPr>
        <w:t xml:space="preserve"> </w:t>
      </w:r>
      <w:r w:rsidRPr="009902CC">
        <w:rPr>
          <w:rFonts w:hint="eastAsia"/>
          <w:lang w:val="fr-CA"/>
        </w:rPr>
        <w:t>【打印】打印模板</w:t>
      </w:r>
    </w:p>
    <w:p w14:paraId="79710A62" w14:textId="77777777" w:rsidR="00381DDA" w:rsidRDefault="00381DDA" w:rsidP="00381DDA">
      <w:pPr>
        <w:suppressAutoHyphens w:val="0"/>
        <w:ind w:rightChars="-5" w:right="-10"/>
        <w:jc w:val="left"/>
        <w:rPr>
          <w:lang w:val="fr-CA"/>
        </w:rPr>
      </w:pPr>
      <w:r>
        <w:rPr>
          <w:lang w:val="fr-CA"/>
        </w:rPr>
        <w:tab/>
        <w:t>2.</w:t>
      </w:r>
      <w:r w:rsidRPr="008C5C65">
        <w:rPr>
          <w:rFonts w:hint="eastAsia"/>
        </w:rPr>
        <w:t xml:space="preserve"> </w:t>
      </w:r>
      <w:r w:rsidRPr="008C5C65">
        <w:rPr>
          <w:rFonts w:hint="eastAsia"/>
          <w:lang w:val="fr-CA"/>
        </w:rPr>
        <w:t>责任处室管理员</w:t>
      </w:r>
      <w:r w:rsidRPr="008C5C65">
        <w:rPr>
          <w:rFonts w:hint="eastAsia"/>
          <w:lang w:val="fr-CA"/>
        </w:rPr>
        <w:t>/</w:t>
      </w:r>
      <w:r w:rsidRPr="008C5C65">
        <w:rPr>
          <w:rFonts w:hint="eastAsia"/>
          <w:lang w:val="fr-CA"/>
        </w:rPr>
        <w:t>安全生产部门安全质量管理员制定措施</w:t>
      </w:r>
      <w:r>
        <w:rPr>
          <w:rFonts w:hint="eastAsia"/>
          <w:lang w:val="fr-CA" w:eastAsia="zh-CN"/>
        </w:rPr>
        <w:t>节点</w:t>
      </w:r>
      <w:r>
        <w:rPr>
          <w:lang w:val="fr-CA" w:eastAsia="zh-CN"/>
        </w:rPr>
        <w:t>：</w:t>
      </w:r>
      <w:r w:rsidRPr="004026F4">
        <w:rPr>
          <w:rFonts w:hint="eastAsia"/>
          <w:lang w:eastAsia="zh-CN"/>
        </w:rPr>
        <w:t>责任处室管理员</w:t>
      </w:r>
      <w:r w:rsidRPr="004026F4">
        <w:rPr>
          <w:rFonts w:hint="eastAsia"/>
          <w:lang w:eastAsia="zh-CN"/>
        </w:rPr>
        <w:t>/</w:t>
      </w:r>
      <w:r w:rsidRPr="004026F4">
        <w:rPr>
          <w:rFonts w:hint="eastAsia"/>
          <w:lang w:eastAsia="zh-CN"/>
        </w:rPr>
        <w:t>安全生产部门安全质量管理</w:t>
      </w:r>
      <w:r>
        <w:rPr>
          <w:rFonts w:hint="eastAsia"/>
          <w:lang w:eastAsia="zh-CN"/>
        </w:rPr>
        <w:t>员针对</w:t>
      </w:r>
      <w:r>
        <w:rPr>
          <w:lang w:eastAsia="zh-CN"/>
        </w:rPr>
        <w:t>纠正预防</w:t>
      </w:r>
      <w:r w:rsidRPr="004026F4">
        <w:rPr>
          <w:rFonts w:hint="eastAsia"/>
          <w:lang w:eastAsia="zh-CN"/>
        </w:rPr>
        <w:t>制定措施</w:t>
      </w:r>
      <w:r>
        <w:rPr>
          <w:rFonts w:hint="eastAsia"/>
          <w:lang w:eastAsia="zh-CN"/>
        </w:rPr>
        <w:t>，</w:t>
      </w:r>
      <w:r w:rsidRPr="004B2E55">
        <w:rPr>
          <w:rFonts w:hint="eastAsia"/>
          <w:lang w:val="fr-CA"/>
        </w:rPr>
        <w:t>基本信息只能查看，只能新增责任人，修改和删除本人创建的数据</w:t>
      </w:r>
    </w:p>
    <w:p w14:paraId="00A85B06" w14:textId="77777777" w:rsidR="00381DDA" w:rsidRDefault="00381DDA" w:rsidP="00381DDA">
      <w:pPr>
        <w:suppressAutoHyphens w:val="0"/>
        <w:ind w:rightChars="-5" w:right="-10"/>
        <w:jc w:val="left"/>
        <w:rPr>
          <w:lang w:val="fr-CA"/>
        </w:rPr>
      </w:pPr>
      <w:r>
        <w:rPr>
          <w:lang w:val="fr-CA"/>
        </w:rPr>
        <w:tab/>
      </w:r>
      <w:r>
        <w:rPr>
          <w:lang w:val="fr-CA"/>
        </w:rPr>
        <w:tab/>
      </w:r>
      <w:r>
        <w:rPr>
          <w:rFonts w:hint="eastAsia"/>
          <w:lang w:val="fr-CA" w:eastAsia="zh-CN"/>
        </w:rPr>
        <w:t>a)</w:t>
      </w:r>
      <w:r w:rsidRPr="008C5C65">
        <w:rPr>
          <w:rFonts w:hint="eastAsia"/>
          <w:lang w:val="fr-CA"/>
        </w:rPr>
        <w:t xml:space="preserve"> </w:t>
      </w:r>
      <w:r>
        <w:rPr>
          <w:rFonts w:hint="eastAsia"/>
          <w:lang w:val="fr-CA"/>
        </w:rPr>
        <w:t>【回退】谁</w:t>
      </w:r>
      <w:r>
        <w:rPr>
          <w:lang w:val="fr-CA"/>
        </w:rPr>
        <w:t>发给你的回退给</w:t>
      </w:r>
      <w:r>
        <w:rPr>
          <w:rFonts w:hint="eastAsia"/>
          <w:lang w:val="fr-CA"/>
        </w:rPr>
        <w:t>谁</w:t>
      </w:r>
    </w:p>
    <w:p w14:paraId="55B8ADC0" w14:textId="77777777" w:rsidR="00381DDA" w:rsidRDefault="00381DDA" w:rsidP="00381DDA">
      <w:pPr>
        <w:suppressAutoHyphens w:val="0"/>
        <w:ind w:rightChars="-5" w:right="-10"/>
        <w:jc w:val="left"/>
        <w:rPr>
          <w:lang w:val="fr-CA"/>
        </w:rPr>
      </w:pPr>
      <w:r>
        <w:rPr>
          <w:lang w:val="fr-CA"/>
        </w:rPr>
        <w:tab/>
      </w:r>
      <w:r>
        <w:rPr>
          <w:lang w:val="fr-CA"/>
        </w:rPr>
        <w:tab/>
        <w:t>b)</w:t>
      </w:r>
      <w:r w:rsidRPr="00287D18">
        <w:rPr>
          <w:rFonts w:hint="eastAsia"/>
          <w:lang w:val="fr-CA"/>
        </w:rPr>
        <w:t xml:space="preserve"> </w:t>
      </w:r>
      <w:r w:rsidRPr="004B2E55">
        <w:rPr>
          <w:rFonts w:hint="eastAsia"/>
          <w:lang w:val="fr-CA"/>
        </w:rPr>
        <w:t>【发送】责任处室管理人员发送给各</w:t>
      </w:r>
      <w:bookmarkStart w:id="11" w:name="OLE_LINK121"/>
      <w:bookmarkStart w:id="12" w:name="OLE_LINK122"/>
      <w:r w:rsidRPr="004B2E55">
        <w:rPr>
          <w:rFonts w:hint="eastAsia"/>
          <w:lang w:val="fr-CA"/>
        </w:rPr>
        <w:t>安全生成部门安全质量管理员</w:t>
      </w:r>
      <w:bookmarkEnd w:id="11"/>
      <w:bookmarkEnd w:id="12"/>
      <w:r w:rsidRPr="004B2E55">
        <w:rPr>
          <w:lang w:val="fr-CA"/>
        </w:rPr>
        <w:t>/</w:t>
      </w:r>
      <w:r w:rsidRPr="004B2E55">
        <w:rPr>
          <w:rFonts w:hint="eastAsia"/>
          <w:lang w:val="fr-CA"/>
        </w:rPr>
        <w:t>安全生产部门安全质量管理发送给责任部门领导审核</w:t>
      </w:r>
    </w:p>
    <w:p w14:paraId="28EE7DE9" w14:textId="77777777" w:rsidR="00381DDA" w:rsidRDefault="00381DDA" w:rsidP="00381DDA">
      <w:pPr>
        <w:suppressAutoHyphens w:val="0"/>
        <w:ind w:rightChars="-5" w:right="-10"/>
        <w:jc w:val="left"/>
        <w:rPr>
          <w:lang w:val="fr-CA"/>
        </w:rPr>
      </w:pPr>
      <w:r>
        <w:rPr>
          <w:lang w:val="fr-CA"/>
        </w:rPr>
        <w:tab/>
      </w:r>
      <w:r>
        <w:rPr>
          <w:lang w:val="fr-CA"/>
        </w:rPr>
        <w:tab/>
        <w:t>c)</w:t>
      </w:r>
      <w:r w:rsidRPr="007B4136">
        <w:rPr>
          <w:rFonts w:hint="eastAsia"/>
          <w:lang w:val="fr-CA"/>
        </w:rPr>
        <w:t xml:space="preserve"> </w:t>
      </w:r>
      <w:r>
        <w:rPr>
          <w:rFonts w:hint="eastAsia"/>
          <w:lang w:val="fr-CA"/>
        </w:rPr>
        <w:t>【保存</w:t>
      </w:r>
      <w:r>
        <w:rPr>
          <w:lang w:val="fr-CA"/>
        </w:rPr>
        <w:t>】</w:t>
      </w:r>
      <w:r>
        <w:rPr>
          <w:rFonts w:hint="eastAsia"/>
          <w:lang w:val="fr-CA"/>
        </w:rPr>
        <w:t>保存</w:t>
      </w:r>
      <w:r>
        <w:rPr>
          <w:lang w:val="fr-CA"/>
        </w:rPr>
        <w:t>后在</w:t>
      </w:r>
      <w:r>
        <w:rPr>
          <w:rFonts w:hint="eastAsia"/>
          <w:lang w:val="fr-CA"/>
        </w:rPr>
        <w:t>查询</w:t>
      </w:r>
      <w:r>
        <w:rPr>
          <w:lang w:val="fr-CA"/>
        </w:rPr>
        <w:t>页面可以查到该编辑中的数据</w:t>
      </w:r>
    </w:p>
    <w:p w14:paraId="60612CCF" w14:textId="77777777" w:rsidR="00381DDA" w:rsidRDefault="00381DDA" w:rsidP="00381DDA">
      <w:pPr>
        <w:suppressAutoHyphens w:val="0"/>
        <w:ind w:rightChars="-5" w:right="-10"/>
        <w:jc w:val="left"/>
        <w:rPr>
          <w:lang w:val="fr-CA" w:eastAsia="zh-CN"/>
        </w:rPr>
      </w:pPr>
      <w:r>
        <w:rPr>
          <w:lang w:val="fr-CA"/>
        </w:rPr>
        <w:tab/>
      </w:r>
      <w:r>
        <w:rPr>
          <w:lang w:val="fr-CA"/>
        </w:rPr>
        <w:tab/>
        <w:t>d)</w:t>
      </w:r>
      <w:r w:rsidRPr="007B4136">
        <w:rPr>
          <w:rFonts w:hint="eastAsia"/>
          <w:lang w:val="fr-CA"/>
        </w:rPr>
        <w:t xml:space="preserve"> </w:t>
      </w:r>
      <w:r w:rsidRPr="009902CC">
        <w:rPr>
          <w:rFonts w:hint="eastAsia"/>
          <w:lang w:val="fr-CA"/>
        </w:rPr>
        <w:t>【打印】打印模板</w:t>
      </w:r>
    </w:p>
    <w:p w14:paraId="0B00E0E3" w14:textId="77777777" w:rsidR="00381DDA" w:rsidRDefault="00381DDA" w:rsidP="00381DDA">
      <w:pPr>
        <w:pStyle w:val="ad"/>
        <w:ind w:left="704" w:rightChars="-5" w:right="-10" w:firstLineChars="0" w:firstLine="0"/>
        <w:rPr>
          <w:lang w:val="fr-CA"/>
        </w:rPr>
      </w:pPr>
      <w:r>
        <w:rPr>
          <w:lang w:val="fr-CA"/>
        </w:rPr>
        <w:tab/>
        <w:t>e)</w:t>
      </w:r>
      <w:r w:rsidRPr="004E3379">
        <w:rPr>
          <w:rFonts w:hint="eastAsia"/>
          <w:lang w:val="fr-CA"/>
        </w:rPr>
        <w:t xml:space="preserve"> </w:t>
      </w:r>
      <w:r>
        <w:rPr>
          <w:rFonts w:hint="eastAsia"/>
          <w:lang w:val="fr-CA"/>
        </w:rPr>
        <w:t>【流转</w:t>
      </w:r>
      <w:r>
        <w:rPr>
          <w:rFonts w:hint="eastAsia"/>
          <w:lang w:val="fr-CA"/>
        </w:rPr>
        <w:t>&amp;</w:t>
      </w:r>
      <w:r>
        <w:rPr>
          <w:lang w:val="fr-CA"/>
        </w:rPr>
        <w:t>抄送</w:t>
      </w:r>
      <w:r>
        <w:rPr>
          <w:rFonts w:hint="eastAsia"/>
          <w:lang w:val="fr-CA"/>
        </w:rPr>
        <w:t>】查看</w:t>
      </w:r>
      <w:r>
        <w:rPr>
          <w:lang w:val="fr-CA"/>
        </w:rPr>
        <w:t>流程图、流转日志</w:t>
      </w:r>
      <w:r>
        <w:rPr>
          <w:rFonts w:hint="eastAsia"/>
          <w:lang w:val="fr-CA"/>
        </w:rPr>
        <w:t>、</w:t>
      </w:r>
      <w:r>
        <w:rPr>
          <w:lang w:val="fr-CA"/>
        </w:rPr>
        <w:t>抄送记录</w:t>
      </w:r>
    </w:p>
    <w:p w14:paraId="3BC01638" w14:textId="77777777" w:rsidR="00381DDA" w:rsidRDefault="00381DDA" w:rsidP="00381DDA">
      <w:pPr>
        <w:pStyle w:val="ad"/>
        <w:spacing w:line="276" w:lineRule="auto"/>
        <w:ind w:left="426" w:rightChars="-5" w:right="-10" w:firstLineChars="0" w:firstLine="0"/>
        <w:rPr>
          <w:lang w:val="fr-CA"/>
        </w:rPr>
      </w:pPr>
      <w:r>
        <w:rPr>
          <w:rFonts w:hint="eastAsia"/>
          <w:lang w:val="fr-CA"/>
        </w:rPr>
        <w:t>3.</w:t>
      </w:r>
      <w:r w:rsidRPr="004B4139">
        <w:rPr>
          <w:rFonts w:hint="eastAsia"/>
          <w:lang w:val="fr-CA"/>
        </w:rPr>
        <w:t xml:space="preserve"> </w:t>
      </w:r>
      <w:r>
        <w:rPr>
          <w:rFonts w:hint="eastAsia"/>
          <w:lang w:val="fr-CA"/>
        </w:rPr>
        <w:t>责任</w:t>
      </w:r>
      <w:r>
        <w:rPr>
          <w:lang w:val="fr-CA"/>
        </w:rPr>
        <w:t>部门领导审核</w:t>
      </w:r>
      <w:r>
        <w:rPr>
          <w:rFonts w:hint="eastAsia"/>
          <w:lang w:val="fr-CA"/>
        </w:rPr>
        <w:t>节点</w:t>
      </w:r>
      <w:r>
        <w:rPr>
          <w:lang w:val="fr-CA"/>
        </w:rPr>
        <w:t>：</w:t>
      </w:r>
      <w:r w:rsidRPr="00D31562">
        <w:rPr>
          <w:rFonts w:ascii="宋体" w:hAnsi="宋体" w:hint="eastAsia"/>
        </w:rPr>
        <w:t>责任部门领导</w:t>
      </w:r>
      <w:r w:rsidRPr="00D31562">
        <w:rPr>
          <w:rFonts w:hint="eastAsia"/>
        </w:rPr>
        <w:t>可以修改</w:t>
      </w:r>
      <w:r>
        <w:rPr>
          <w:rFonts w:hint="eastAsia"/>
        </w:rPr>
        <w:t>和</w:t>
      </w:r>
      <w:r>
        <w:t>审核</w:t>
      </w:r>
      <w:r w:rsidRPr="00D31562">
        <w:rPr>
          <w:rFonts w:hint="eastAsia"/>
        </w:rPr>
        <w:t>所有安全生产部门安全质量管理员填写的内容</w:t>
      </w:r>
    </w:p>
    <w:p w14:paraId="53212D32" w14:textId="77777777" w:rsidR="00381DDA" w:rsidRDefault="00381DDA" w:rsidP="00381DDA">
      <w:pPr>
        <w:pStyle w:val="11"/>
        <w:ind w:left="420" w:firstLineChars="0"/>
        <w:jc w:val="left"/>
        <w:rPr>
          <w:lang w:val="fr-CA" w:eastAsia="zh-CN"/>
        </w:rPr>
      </w:pPr>
      <w:r>
        <w:rPr>
          <w:rFonts w:hint="eastAsia"/>
          <w:lang w:val="fr-CA" w:eastAsia="zh-CN"/>
        </w:rPr>
        <w:t>a)</w:t>
      </w:r>
      <w:r w:rsidRPr="008C5C65">
        <w:rPr>
          <w:rFonts w:hint="eastAsia"/>
          <w:lang w:val="fr-CA"/>
        </w:rPr>
        <w:t xml:space="preserve"> </w:t>
      </w:r>
      <w:r>
        <w:rPr>
          <w:rFonts w:hint="eastAsia"/>
          <w:lang w:val="fr-CA"/>
        </w:rPr>
        <w:t>【回退】</w:t>
      </w:r>
      <w:r>
        <w:rPr>
          <w:rFonts w:hint="eastAsia"/>
          <w:lang w:val="fr-CA" w:eastAsia="zh-CN"/>
        </w:rPr>
        <w:t>将</w:t>
      </w:r>
      <w:r>
        <w:rPr>
          <w:lang w:val="fr-CA" w:eastAsia="zh-CN"/>
        </w:rPr>
        <w:t>该纠正预防回退给</w:t>
      </w:r>
      <w:r>
        <w:rPr>
          <w:rFonts w:asciiTheme="minorEastAsia" w:hAnsiTheme="minorEastAsia" w:hint="eastAsia"/>
          <w:szCs w:val="21"/>
          <w:lang w:val="fr-CA"/>
        </w:rPr>
        <w:t>责任处室管理</w:t>
      </w:r>
      <w:r w:rsidRPr="00835732">
        <w:rPr>
          <w:rFonts w:asciiTheme="minorEastAsia" w:hAnsiTheme="minorEastAsia" w:hint="eastAsia"/>
          <w:szCs w:val="21"/>
          <w:lang w:val="fr-CA"/>
        </w:rPr>
        <w:t>员</w:t>
      </w:r>
      <w:r w:rsidRPr="00835732">
        <w:rPr>
          <w:rFonts w:asciiTheme="minorEastAsia" w:hAnsiTheme="minorEastAsia"/>
          <w:szCs w:val="21"/>
          <w:lang w:val="fr-CA"/>
        </w:rPr>
        <w:t>/</w:t>
      </w:r>
      <w:r w:rsidRPr="00835732">
        <w:rPr>
          <w:rFonts w:asciiTheme="minorEastAsia" w:eastAsiaTheme="minorEastAsia" w:hAnsiTheme="minorEastAsia" w:cstheme="minorBidi" w:hint="eastAsia"/>
          <w:kern w:val="2"/>
          <w:szCs w:val="21"/>
          <w:lang w:val="fr-CA"/>
        </w:rPr>
        <w:t>安全生产部门安全质量管理</w:t>
      </w:r>
    </w:p>
    <w:p w14:paraId="3ACFC29D" w14:textId="77777777" w:rsidR="00381DDA" w:rsidRPr="00A32A5A" w:rsidRDefault="00381DDA" w:rsidP="00381DDA">
      <w:pPr>
        <w:suppressAutoHyphens w:val="0"/>
        <w:ind w:rightChars="-5" w:right="-10"/>
        <w:jc w:val="left"/>
        <w:rPr>
          <w:lang w:val="fr-CA"/>
        </w:rPr>
      </w:pPr>
    </w:p>
    <w:p w14:paraId="4F69C6A5" w14:textId="77777777" w:rsidR="00381DDA" w:rsidRDefault="00381DDA" w:rsidP="00381DDA">
      <w:pPr>
        <w:suppressAutoHyphens w:val="0"/>
        <w:ind w:rightChars="-5" w:right="-10"/>
        <w:jc w:val="left"/>
        <w:rPr>
          <w:lang w:val="fr-CA"/>
        </w:rPr>
      </w:pPr>
      <w:r>
        <w:rPr>
          <w:lang w:val="fr-CA"/>
        </w:rPr>
        <w:tab/>
      </w:r>
      <w:r>
        <w:rPr>
          <w:lang w:val="fr-CA"/>
        </w:rPr>
        <w:tab/>
        <w:t>b)</w:t>
      </w:r>
      <w:r w:rsidRPr="00287D18">
        <w:rPr>
          <w:rFonts w:hint="eastAsia"/>
          <w:lang w:val="fr-CA"/>
        </w:rPr>
        <w:t xml:space="preserve"> </w:t>
      </w:r>
      <w:r w:rsidRPr="004B2E55">
        <w:rPr>
          <w:rFonts w:hint="eastAsia"/>
          <w:lang w:val="fr-CA"/>
        </w:rPr>
        <w:t>【发送】</w:t>
      </w:r>
      <w:r>
        <w:rPr>
          <w:rFonts w:hint="eastAsia"/>
          <w:iCs/>
          <w:szCs w:val="21"/>
          <w:lang w:eastAsia="zh-CN"/>
        </w:rPr>
        <w:t>选择</w:t>
      </w:r>
      <w:r w:rsidRPr="00BB3F20">
        <w:rPr>
          <w:rFonts w:hint="eastAsia"/>
          <w:iCs/>
          <w:szCs w:val="21"/>
          <w:lang w:eastAsia="zh-CN"/>
        </w:rPr>
        <w:t>安全生产部门安全质量管理员或</w:t>
      </w:r>
      <w:r w:rsidRPr="00BB3F20">
        <w:rPr>
          <w:rFonts w:hint="eastAsia"/>
          <w:iCs/>
          <w:szCs w:val="21"/>
          <w:lang w:eastAsia="zh-CN"/>
        </w:rPr>
        <w:t>/</w:t>
      </w:r>
      <w:r w:rsidRPr="00BB3F20">
        <w:rPr>
          <w:rFonts w:hint="eastAsia"/>
          <w:iCs/>
          <w:szCs w:val="21"/>
          <w:lang w:eastAsia="zh-CN"/>
        </w:rPr>
        <w:t>安监</w:t>
      </w:r>
      <w:r w:rsidRPr="00BB3F20">
        <w:rPr>
          <w:rFonts w:hint="eastAsia"/>
          <w:iCs/>
          <w:szCs w:val="21"/>
          <w:lang w:eastAsia="zh-CN"/>
        </w:rPr>
        <w:t>/</w:t>
      </w:r>
      <w:r w:rsidRPr="00BB3F20">
        <w:rPr>
          <w:rFonts w:hint="eastAsia"/>
          <w:iCs/>
          <w:szCs w:val="21"/>
          <w:lang w:eastAsia="zh-CN"/>
        </w:rPr>
        <w:t>保卫部监察员审核员</w:t>
      </w:r>
      <w:r>
        <w:rPr>
          <w:rFonts w:hint="eastAsia"/>
          <w:iCs/>
          <w:szCs w:val="21"/>
          <w:lang w:eastAsia="zh-CN"/>
        </w:rPr>
        <w:t>，</w:t>
      </w:r>
      <w:r>
        <w:rPr>
          <w:iCs/>
          <w:szCs w:val="21"/>
          <w:lang w:eastAsia="zh-CN"/>
        </w:rPr>
        <w:t>填写</w:t>
      </w:r>
      <w:r>
        <w:rPr>
          <w:rFonts w:hint="eastAsia"/>
          <w:iCs/>
          <w:szCs w:val="21"/>
          <w:lang w:eastAsia="zh-CN"/>
        </w:rPr>
        <w:t>相关</w:t>
      </w:r>
      <w:r>
        <w:rPr>
          <w:iCs/>
          <w:szCs w:val="21"/>
          <w:lang w:eastAsia="zh-CN"/>
        </w:rPr>
        <w:t>信息，</w:t>
      </w:r>
      <w:r>
        <w:rPr>
          <w:rFonts w:hint="eastAsia"/>
          <w:iCs/>
          <w:szCs w:val="21"/>
          <w:lang w:eastAsia="zh-CN"/>
        </w:rPr>
        <w:t>单击按钮</w:t>
      </w:r>
      <w:r w:rsidRPr="004B2E55">
        <w:rPr>
          <w:rFonts w:hint="eastAsia"/>
          <w:lang w:val="fr-CA"/>
        </w:rPr>
        <w:t>发送给</w:t>
      </w:r>
      <w:r>
        <w:rPr>
          <w:lang w:val="fr-CA"/>
        </w:rPr>
        <w:t>安监</w:t>
      </w:r>
      <w:r>
        <w:rPr>
          <w:rFonts w:hint="eastAsia"/>
          <w:lang w:val="fr-CA"/>
        </w:rPr>
        <w:t>/</w:t>
      </w:r>
      <w:r>
        <w:rPr>
          <w:rFonts w:hint="eastAsia"/>
          <w:lang w:val="fr-CA"/>
        </w:rPr>
        <w:t>保卫</w:t>
      </w:r>
      <w:r>
        <w:rPr>
          <w:lang w:val="fr-CA"/>
        </w:rPr>
        <w:t>部</w:t>
      </w:r>
      <w:r>
        <w:rPr>
          <w:rFonts w:hint="eastAsia"/>
          <w:lang w:val="fr-CA"/>
        </w:rPr>
        <w:t>监察</w:t>
      </w:r>
      <w:r>
        <w:rPr>
          <w:lang w:val="fr-CA"/>
        </w:rPr>
        <w:t>员审核</w:t>
      </w:r>
      <w:r>
        <w:rPr>
          <w:rFonts w:hint="eastAsia"/>
          <w:lang w:val="fr-CA"/>
        </w:rPr>
        <w:t>员</w:t>
      </w:r>
    </w:p>
    <w:p w14:paraId="27F677F7" w14:textId="77777777" w:rsidR="00381DDA" w:rsidRDefault="00381DDA" w:rsidP="00381DDA">
      <w:pPr>
        <w:suppressAutoHyphens w:val="0"/>
        <w:ind w:rightChars="-5" w:right="-10"/>
        <w:jc w:val="left"/>
        <w:rPr>
          <w:lang w:val="fr-CA"/>
        </w:rPr>
      </w:pPr>
      <w:r>
        <w:rPr>
          <w:lang w:val="fr-CA"/>
        </w:rPr>
        <w:tab/>
      </w:r>
      <w:r>
        <w:rPr>
          <w:lang w:val="fr-CA"/>
        </w:rPr>
        <w:tab/>
        <w:t>c)</w:t>
      </w:r>
      <w:r w:rsidRPr="007B4136">
        <w:rPr>
          <w:rFonts w:hint="eastAsia"/>
          <w:lang w:val="fr-CA"/>
        </w:rPr>
        <w:t xml:space="preserve"> </w:t>
      </w:r>
      <w:r>
        <w:rPr>
          <w:rFonts w:hint="eastAsia"/>
          <w:lang w:val="fr-CA"/>
        </w:rPr>
        <w:t>【保存</w:t>
      </w:r>
      <w:r>
        <w:rPr>
          <w:lang w:val="fr-CA"/>
        </w:rPr>
        <w:t>】</w:t>
      </w:r>
      <w:r>
        <w:rPr>
          <w:rFonts w:hint="eastAsia"/>
          <w:lang w:val="fr-CA"/>
        </w:rPr>
        <w:t>保存</w:t>
      </w:r>
      <w:r>
        <w:rPr>
          <w:lang w:val="fr-CA"/>
        </w:rPr>
        <w:t>后在</w:t>
      </w:r>
      <w:r>
        <w:rPr>
          <w:rFonts w:hint="eastAsia"/>
          <w:lang w:val="fr-CA"/>
        </w:rPr>
        <w:t>查询</w:t>
      </w:r>
      <w:r>
        <w:rPr>
          <w:lang w:val="fr-CA"/>
        </w:rPr>
        <w:t>页面可以查到该编辑中的数据</w:t>
      </w:r>
    </w:p>
    <w:p w14:paraId="35651845" w14:textId="77777777" w:rsidR="00381DDA" w:rsidRDefault="00381DDA" w:rsidP="00381DDA">
      <w:pPr>
        <w:suppressAutoHyphens w:val="0"/>
        <w:ind w:rightChars="-5" w:right="-10"/>
        <w:jc w:val="left"/>
        <w:rPr>
          <w:lang w:val="fr-CA"/>
        </w:rPr>
      </w:pPr>
      <w:r>
        <w:rPr>
          <w:lang w:val="fr-CA"/>
        </w:rPr>
        <w:tab/>
      </w:r>
      <w:r>
        <w:rPr>
          <w:lang w:val="fr-CA"/>
        </w:rPr>
        <w:tab/>
        <w:t>d)</w:t>
      </w:r>
      <w:r w:rsidRPr="007B4136">
        <w:rPr>
          <w:rFonts w:hint="eastAsia"/>
          <w:lang w:val="fr-CA"/>
        </w:rPr>
        <w:t xml:space="preserve"> </w:t>
      </w:r>
      <w:r w:rsidRPr="009902CC">
        <w:rPr>
          <w:rFonts w:hint="eastAsia"/>
          <w:lang w:val="fr-CA"/>
        </w:rPr>
        <w:t>【打印】打印模板</w:t>
      </w:r>
    </w:p>
    <w:p w14:paraId="0260EB3B" w14:textId="77777777" w:rsidR="00381DDA" w:rsidRDefault="00381DDA" w:rsidP="00381DDA">
      <w:pPr>
        <w:suppressAutoHyphens w:val="0"/>
        <w:ind w:rightChars="-5" w:right="-10"/>
        <w:jc w:val="left"/>
        <w:rPr>
          <w:lang w:val="fr-CA" w:eastAsia="zh-CN"/>
        </w:rPr>
      </w:pPr>
      <w:r>
        <w:rPr>
          <w:lang w:val="fr-CA"/>
        </w:rPr>
        <w:tab/>
      </w:r>
      <w:r>
        <w:rPr>
          <w:rFonts w:hint="eastAsia"/>
          <w:lang w:val="fr-CA" w:eastAsia="zh-CN"/>
        </w:rPr>
        <w:t>4.</w:t>
      </w:r>
      <w:r w:rsidRPr="0058088E">
        <w:rPr>
          <w:rFonts w:hint="eastAsia"/>
        </w:rPr>
        <w:t xml:space="preserve"> </w:t>
      </w:r>
      <w:r w:rsidRPr="0058088E">
        <w:rPr>
          <w:rFonts w:hint="eastAsia"/>
          <w:lang w:val="fr-CA" w:eastAsia="zh-CN"/>
        </w:rPr>
        <w:t>安全生产部门安全质量管理员或安监</w:t>
      </w:r>
      <w:r w:rsidRPr="0058088E">
        <w:rPr>
          <w:rFonts w:hint="eastAsia"/>
          <w:lang w:val="fr-CA" w:eastAsia="zh-CN"/>
        </w:rPr>
        <w:t>/</w:t>
      </w:r>
      <w:r w:rsidRPr="0058088E">
        <w:rPr>
          <w:rFonts w:hint="eastAsia"/>
          <w:lang w:val="fr-CA" w:eastAsia="zh-CN"/>
        </w:rPr>
        <w:t>保卫部监察员审核员措施评估</w:t>
      </w:r>
      <w:r>
        <w:rPr>
          <w:rFonts w:hint="eastAsia"/>
          <w:lang w:val="fr-CA" w:eastAsia="zh-CN"/>
        </w:rPr>
        <w:t>节点</w:t>
      </w:r>
      <w:r>
        <w:rPr>
          <w:lang w:val="fr-CA" w:eastAsia="zh-CN"/>
        </w:rPr>
        <w:t>：</w:t>
      </w:r>
      <w:r w:rsidRPr="000F7352">
        <w:rPr>
          <w:rFonts w:hint="eastAsia"/>
          <w:lang w:val="fr-CA" w:eastAsia="zh-CN"/>
        </w:rPr>
        <w:t>安全生产部门安全质量管理员或</w:t>
      </w:r>
      <w:r w:rsidRPr="000F7352">
        <w:rPr>
          <w:rFonts w:hint="eastAsia"/>
          <w:lang w:val="fr-CA" w:eastAsia="zh-CN"/>
        </w:rPr>
        <w:t>/</w:t>
      </w:r>
      <w:r w:rsidRPr="000F7352">
        <w:rPr>
          <w:rFonts w:hint="eastAsia"/>
          <w:lang w:val="fr-CA" w:eastAsia="zh-CN"/>
        </w:rPr>
        <w:t>安监</w:t>
      </w:r>
      <w:r w:rsidRPr="000F7352">
        <w:rPr>
          <w:rFonts w:hint="eastAsia"/>
          <w:lang w:val="fr-CA" w:eastAsia="zh-CN"/>
        </w:rPr>
        <w:t>/</w:t>
      </w:r>
      <w:r w:rsidRPr="000F7352">
        <w:rPr>
          <w:rFonts w:hint="eastAsia"/>
          <w:lang w:val="fr-CA" w:eastAsia="zh-CN"/>
        </w:rPr>
        <w:t>保卫部监察员审核员对纠正预防措施进行评估，</w:t>
      </w:r>
      <w:r>
        <w:rPr>
          <w:rFonts w:hint="eastAsia"/>
          <w:lang w:val="fr-CA"/>
        </w:rPr>
        <w:t>可以</w:t>
      </w:r>
      <w:r>
        <w:rPr>
          <w:lang w:val="fr-CA"/>
        </w:rPr>
        <w:t>修改</w:t>
      </w:r>
      <w:r>
        <w:rPr>
          <w:rFonts w:hint="eastAsia"/>
          <w:lang w:val="fr-CA"/>
        </w:rPr>
        <w:t>新建</w:t>
      </w:r>
      <w:r>
        <w:rPr>
          <w:lang w:val="fr-CA"/>
        </w:rPr>
        <w:t>节点创建的内容</w:t>
      </w:r>
      <w:r>
        <w:rPr>
          <w:rFonts w:hint="eastAsia"/>
          <w:lang w:val="fr-CA"/>
        </w:rPr>
        <w:t>和</w:t>
      </w:r>
      <w:r>
        <w:rPr>
          <w:lang w:val="fr-CA"/>
        </w:rPr>
        <w:t>责任认定。</w:t>
      </w:r>
      <w:r w:rsidRPr="00E41B05">
        <w:rPr>
          <w:rFonts w:hint="eastAsia"/>
          <w:lang w:val="fr-CA"/>
        </w:rPr>
        <w:t>风险管理</w:t>
      </w:r>
      <w:r>
        <w:rPr>
          <w:rFonts w:hint="eastAsia"/>
          <w:lang w:val="fr-CA"/>
        </w:rPr>
        <w:t>和</w:t>
      </w:r>
      <w:r w:rsidRPr="00E41B05">
        <w:rPr>
          <w:rFonts w:hint="eastAsia"/>
          <w:lang w:val="fr-CA"/>
        </w:rPr>
        <w:t>纠正预防谁创建谁</w:t>
      </w:r>
      <w:r>
        <w:rPr>
          <w:rFonts w:hint="eastAsia"/>
          <w:lang w:val="fr-CA"/>
        </w:rPr>
        <w:t>能</w:t>
      </w:r>
      <w:r w:rsidRPr="00E41B05">
        <w:rPr>
          <w:rFonts w:hint="eastAsia"/>
          <w:lang w:val="fr-CA"/>
        </w:rPr>
        <w:t>改</w:t>
      </w:r>
      <w:r>
        <w:rPr>
          <w:rFonts w:hint="eastAsia"/>
          <w:lang w:val="fr-CA"/>
        </w:rPr>
        <w:t>，</w:t>
      </w:r>
      <w:r w:rsidRPr="00E41B05">
        <w:rPr>
          <w:rFonts w:hint="eastAsia"/>
          <w:lang w:val="fr-CA"/>
        </w:rPr>
        <w:t>措施评估谁写谁能改</w:t>
      </w:r>
      <w:r>
        <w:rPr>
          <w:rFonts w:hint="eastAsia"/>
          <w:lang w:val="fr-CA" w:eastAsia="zh-CN"/>
        </w:rPr>
        <w:t>，</w:t>
      </w:r>
      <w:r w:rsidRPr="000F7352">
        <w:rPr>
          <w:rFonts w:hint="eastAsia"/>
          <w:lang w:val="fr-CA" w:eastAsia="zh-CN"/>
        </w:rPr>
        <w:t>以完成归档或发送给公司领导审核</w:t>
      </w:r>
    </w:p>
    <w:p w14:paraId="5B2CF9F1" w14:textId="77777777" w:rsidR="00381DDA" w:rsidRDefault="00381DDA" w:rsidP="00381DDA">
      <w:pPr>
        <w:suppressAutoHyphens w:val="0"/>
        <w:ind w:rightChars="-5" w:right="-10"/>
        <w:jc w:val="left"/>
        <w:rPr>
          <w:lang w:val="fr-CA" w:eastAsia="zh-CN"/>
        </w:rPr>
      </w:pPr>
      <w:r>
        <w:rPr>
          <w:lang w:val="fr-CA" w:eastAsia="zh-CN"/>
        </w:rPr>
        <w:tab/>
      </w:r>
      <w:r>
        <w:rPr>
          <w:lang w:val="fr-CA" w:eastAsia="zh-CN"/>
        </w:rPr>
        <w:tab/>
      </w:r>
      <w:r>
        <w:rPr>
          <w:rFonts w:hint="eastAsia"/>
          <w:lang w:val="fr-CA" w:eastAsia="zh-CN"/>
        </w:rPr>
        <w:t>a)</w:t>
      </w:r>
      <w:r w:rsidRPr="001A1AAA">
        <w:rPr>
          <w:rFonts w:hint="eastAsia"/>
          <w:lang w:val="fr-CA"/>
        </w:rPr>
        <w:t xml:space="preserve"> </w:t>
      </w:r>
      <w:r>
        <w:rPr>
          <w:rFonts w:hint="eastAsia"/>
          <w:lang w:val="fr-CA"/>
        </w:rPr>
        <w:t>【回退】安监</w:t>
      </w:r>
      <w:r>
        <w:rPr>
          <w:lang w:val="fr-CA"/>
        </w:rPr>
        <w:t>/</w:t>
      </w:r>
      <w:r>
        <w:rPr>
          <w:rFonts w:hint="eastAsia"/>
          <w:lang w:val="fr-CA"/>
        </w:rPr>
        <w:t>保卫部</w:t>
      </w:r>
      <w:r>
        <w:rPr>
          <w:lang w:val="fr-CA"/>
        </w:rPr>
        <w:t>监察员审核员</w:t>
      </w:r>
      <w:r>
        <w:rPr>
          <w:rFonts w:hint="eastAsia"/>
          <w:lang w:val="fr-CA"/>
        </w:rPr>
        <w:t>可以</w:t>
      </w:r>
      <w:r>
        <w:rPr>
          <w:lang w:val="fr-CA"/>
        </w:rPr>
        <w:t>选择回退给责任部门领导也可以退给安全生产</w:t>
      </w:r>
      <w:r>
        <w:rPr>
          <w:rFonts w:hint="eastAsia"/>
          <w:lang w:val="fr-CA"/>
        </w:rPr>
        <w:t>部门</w:t>
      </w:r>
      <w:r>
        <w:rPr>
          <w:lang w:val="fr-CA"/>
        </w:rPr>
        <w:t>安全质量管理员</w:t>
      </w:r>
      <w:r>
        <w:rPr>
          <w:rFonts w:hint="eastAsia"/>
          <w:lang w:val="fr-CA"/>
        </w:rPr>
        <w:t>。</w:t>
      </w:r>
      <w:r>
        <w:rPr>
          <w:lang w:val="fr-CA"/>
        </w:rPr>
        <w:t>安全</w:t>
      </w:r>
      <w:r>
        <w:rPr>
          <w:rFonts w:hint="eastAsia"/>
          <w:lang w:val="fr-CA"/>
        </w:rPr>
        <w:t>生产</w:t>
      </w:r>
      <w:r>
        <w:rPr>
          <w:lang w:val="fr-CA"/>
        </w:rPr>
        <w:t>部门安全质量管理员</w:t>
      </w:r>
      <w:r>
        <w:rPr>
          <w:rFonts w:hint="eastAsia"/>
          <w:lang w:val="fr-CA"/>
        </w:rPr>
        <w:t>可以</w:t>
      </w:r>
      <w:r>
        <w:rPr>
          <w:lang w:val="fr-CA"/>
        </w:rPr>
        <w:t>退给给</w:t>
      </w:r>
      <w:r>
        <w:rPr>
          <w:rFonts w:hint="eastAsia"/>
          <w:lang w:val="fr-CA"/>
        </w:rPr>
        <w:t>责任</w:t>
      </w:r>
      <w:r>
        <w:rPr>
          <w:lang w:val="fr-CA"/>
        </w:rPr>
        <w:t>处室管理人员</w:t>
      </w:r>
    </w:p>
    <w:p w14:paraId="677D85A4" w14:textId="77777777" w:rsidR="00381DDA" w:rsidRDefault="00381DDA" w:rsidP="00381DDA">
      <w:pPr>
        <w:suppressAutoHyphens w:val="0"/>
        <w:ind w:rightChars="-5" w:right="-10"/>
        <w:jc w:val="left"/>
        <w:rPr>
          <w:lang w:val="fr-CA"/>
        </w:rPr>
      </w:pPr>
      <w:r>
        <w:rPr>
          <w:lang w:val="fr-CA" w:eastAsia="zh-CN"/>
        </w:rPr>
        <w:tab/>
      </w:r>
      <w:r>
        <w:rPr>
          <w:lang w:val="fr-CA" w:eastAsia="zh-CN"/>
        </w:rPr>
        <w:tab/>
      </w:r>
      <w:r>
        <w:rPr>
          <w:rFonts w:hint="eastAsia"/>
          <w:lang w:val="fr-CA" w:eastAsia="zh-CN"/>
        </w:rPr>
        <w:t>b</w:t>
      </w:r>
      <w:r>
        <w:rPr>
          <w:lang w:val="fr-CA"/>
        </w:rPr>
        <w:t>)</w:t>
      </w:r>
      <w:r w:rsidRPr="007B4136">
        <w:rPr>
          <w:rFonts w:hint="eastAsia"/>
          <w:lang w:val="fr-CA"/>
        </w:rPr>
        <w:t xml:space="preserve"> </w:t>
      </w:r>
      <w:r>
        <w:rPr>
          <w:rFonts w:hint="eastAsia"/>
          <w:lang w:val="fr-CA"/>
        </w:rPr>
        <w:t>【保存</w:t>
      </w:r>
      <w:r>
        <w:rPr>
          <w:lang w:val="fr-CA"/>
        </w:rPr>
        <w:t>】</w:t>
      </w:r>
      <w:r>
        <w:rPr>
          <w:rFonts w:hint="eastAsia"/>
          <w:lang w:val="fr-CA"/>
        </w:rPr>
        <w:t>保存</w:t>
      </w:r>
      <w:r>
        <w:rPr>
          <w:lang w:val="fr-CA"/>
        </w:rPr>
        <w:t>后在</w:t>
      </w:r>
      <w:r>
        <w:rPr>
          <w:rFonts w:hint="eastAsia"/>
          <w:lang w:val="fr-CA"/>
        </w:rPr>
        <w:t>查询</w:t>
      </w:r>
      <w:r>
        <w:rPr>
          <w:lang w:val="fr-CA"/>
        </w:rPr>
        <w:t>页面可以查到该编辑中的数据</w:t>
      </w:r>
    </w:p>
    <w:p w14:paraId="557CD56B" w14:textId="77777777" w:rsidR="00381DDA" w:rsidRDefault="00381DDA" w:rsidP="00381DDA">
      <w:pPr>
        <w:suppressAutoHyphens w:val="0"/>
        <w:ind w:rightChars="-5" w:right="-10"/>
        <w:jc w:val="left"/>
        <w:rPr>
          <w:lang w:val="fr-CA"/>
        </w:rPr>
      </w:pPr>
      <w:r>
        <w:rPr>
          <w:lang w:val="fr-CA"/>
        </w:rPr>
        <w:tab/>
      </w:r>
      <w:r>
        <w:rPr>
          <w:lang w:val="fr-CA"/>
        </w:rPr>
        <w:tab/>
        <w:t>c)</w:t>
      </w:r>
      <w:r w:rsidRPr="007B4136">
        <w:rPr>
          <w:rFonts w:hint="eastAsia"/>
          <w:lang w:val="fr-CA"/>
        </w:rPr>
        <w:t xml:space="preserve"> </w:t>
      </w:r>
      <w:r w:rsidRPr="009902CC">
        <w:rPr>
          <w:rFonts w:hint="eastAsia"/>
          <w:lang w:val="fr-CA"/>
        </w:rPr>
        <w:t>【打印】打印模板</w:t>
      </w:r>
    </w:p>
    <w:p w14:paraId="311458D7" w14:textId="77777777" w:rsidR="00381DDA" w:rsidRDefault="00381DDA" w:rsidP="00381DDA">
      <w:pPr>
        <w:suppressAutoHyphens w:val="0"/>
        <w:ind w:rightChars="-5" w:right="-10"/>
        <w:jc w:val="left"/>
        <w:rPr>
          <w:lang w:val="fr-CA"/>
        </w:rPr>
      </w:pPr>
      <w:r>
        <w:rPr>
          <w:lang w:val="fr-CA"/>
        </w:rPr>
        <w:tab/>
      </w:r>
      <w:r>
        <w:rPr>
          <w:lang w:val="fr-CA"/>
        </w:rPr>
        <w:tab/>
        <w:t>d)</w:t>
      </w:r>
      <w:r w:rsidRPr="00E9241B">
        <w:rPr>
          <w:rFonts w:hint="eastAsia"/>
          <w:iCs/>
          <w:szCs w:val="21"/>
          <w:lang w:eastAsia="zh-CN"/>
        </w:rPr>
        <w:t xml:space="preserve"> </w:t>
      </w:r>
      <w:r w:rsidRPr="00CE044A">
        <w:rPr>
          <w:rFonts w:hint="eastAsia"/>
          <w:iCs/>
          <w:szCs w:val="21"/>
          <w:lang w:eastAsia="zh-CN"/>
        </w:rPr>
        <w:t>【</w:t>
      </w:r>
      <w:r>
        <w:rPr>
          <w:rFonts w:hint="eastAsia"/>
          <w:iCs/>
          <w:szCs w:val="21"/>
          <w:lang w:eastAsia="zh-CN"/>
        </w:rPr>
        <w:t>同意归档</w:t>
      </w:r>
      <w:r w:rsidRPr="00CE044A">
        <w:rPr>
          <w:rFonts w:hint="eastAsia"/>
          <w:iCs/>
          <w:szCs w:val="21"/>
          <w:lang w:eastAsia="zh-CN"/>
        </w:rPr>
        <w:t>】</w:t>
      </w:r>
      <w:r>
        <w:rPr>
          <w:rFonts w:ascii="宋体" w:hAnsi="宋体" w:hint="eastAsia"/>
          <w:lang w:eastAsia="zh-CN"/>
        </w:rPr>
        <w:t>当纠正预防3级</w:t>
      </w:r>
      <w:r>
        <w:rPr>
          <w:rFonts w:ascii="宋体" w:hAnsi="宋体"/>
          <w:lang w:eastAsia="zh-CN"/>
        </w:rPr>
        <w:t>及以</w:t>
      </w:r>
      <w:r>
        <w:rPr>
          <w:rFonts w:ascii="宋体" w:hAnsi="宋体" w:hint="eastAsia"/>
          <w:lang w:eastAsia="zh-CN"/>
        </w:rPr>
        <w:t>下</w:t>
      </w:r>
      <w:r>
        <w:rPr>
          <w:rFonts w:ascii="宋体" w:hAnsi="宋体"/>
          <w:lang w:eastAsia="zh-CN"/>
        </w:rPr>
        <w:t>时</w:t>
      </w:r>
      <w:r>
        <w:rPr>
          <w:rFonts w:ascii="宋体" w:hAnsi="宋体" w:hint="eastAsia"/>
          <w:lang w:eastAsia="zh-CN"/>
        </w:rPr>
        <w:t>直接归档，</w:t>
      </w:r>
      <w:r>
        <w:rPr>
          <w:rFonts w:ascii="宋体" w:hAnsi="宋体"/>
          <w:lang w:eastAsia="zh-CN"/>
        </w:rPr>
        <w:t>归档后触发纠正预防措施的跟踪验证</w:t>
      </w:r>
    </w:p>
    <w:p w14:paraId="74A10A51" w14:textId="77777777" w:rsidR="00381DDA" w:rsidRDefault="00381DDA" w:rsidP="00381DDA">
      <w:pPr>
        <w:suppressAutoHyphens w:val="0"/>
        <w:ind w:rightChars="-5" w:right="-10"/>
        <w:jc w:val="left"/>
        <w:rPr>
          <w:rFonts w:ascii="宋体" w:hAnsi="宋体"/>
          <w:lang w:eastAsia="zh-CN"/>
        </w:rPr>
      </w:pPr>
      <w:r>
        <w:rPr>
          <w:lang w:val="fr-CA"/>
        </w:rPr>
        <w:tab/>
      </w:r>
      <w:r>
        <w:rPr>
          <w:lang w:val="fr-CA"/>
        </w:rPr>
        <w:tab/>
        <w:t>f)</w:t>
      </w:r>
      <w:r w:rsidRPr="00E9241B">
        <w:rPr>
          <w:rFonts w:hint="eastAsia"/>
          <w:iCs/>
          <w:szCs w:val="21"/>
          <w:lang w:eastAsia="zh-CN"/>
        </w:rPr>
        <w:t xml:space="preserve"> </w:t>
      </w:r>
      <w:r>
        <w:rPr>
          <w:rFonts w:hint="eastAsia"/>
          <w:iCs/>
          <w:szCs w:val="21"/>
          <w:lang w:eastAsia="zh-CN"/>
        </w:rPr>
        <w:t>【发送</w:t>
      </w:r>
      <w:r w:rsidRPr="006F7239">
        <w:rPr>
          <w:rFonts w:hint="eastAsia"/>
          <w:iCs/>
          <w:szCs w:val="21"/>
          <w:lang w:eastAsia="zh-CN"/>
        </w:rPr>
        <w:t>】</w:t>
      </w:r>
      <w:r>
        <w:rPr>
          <w:rFonts w:ascii="宋体" w:hAnsi="宋体" w:hint="eastAsia"/>
          <w:lang w:eastAsia="zh-CN"/>
        </w:rPr>
        <w:t>当纠正预防3</w:t>
      </w:r>
      <w:r>
        <w:rPr>
          <w:rFonts w:ascii="宋体" w:hAnsi="宋体"/>
          <w:lang w:eastAsia="zh-CN"/>
        </w:rPr>
        <w:t>级以上时需要发送公司领导审核</w:t>
      </w:r>
    </w:p>
    <w:p w14:paraId="6115B9F0" w14:textId="77777777" w:rsidR="00381DDA" w:rsidRDefault="00381DDA" w:rsidP="00381DDA">
      <w:pPr>
        <w:suppressAutoHyphens w:val="0"/>
        <w:ind w:rightChars="-5" w:right="-10"/>
        <w:jc w:val="left"/>
        <w:rPr>
          <w:rFonts w:ascii="宋体" w:hAnsi="宋体"/>
          <w:lang w:eastAsia="zh-CN"/>
        </w:rPr>
      </w:pPr>
      <w:r>
        <w:rPr>
          <w:rFonts w:ascii="宋体" w:hAnsi="宋体"/>
          <w:lang w:eastAsia="zh-CN"/>
        </w:rPr>
        <w:tab/>
      </w:r>
      <w:r>
        <w:rPr>
          <w:rFonts w:ascii="宋体" w:hAnsi="宋体" w:hint="eastAsia"/>
          <w:lang w:eastAsia="zh-CN"/>
        </w:rPr>
        <w:t>5.公司</w:t>
      </w:r>
      <w:r>
        <w:rPr>
          <w:rFonts w:ascii="宋体" w:hAnsi="宋体"/>
          <w:lang w:eastAsia="zh-CN"/>
        </w:rPr>
        <w:t>领导审核节点：</w:t>
      </w:r>
      <w:r>
        <w:rPr>
          <w:rFonts w:ascii="宋体" w:hAnsi="宋体" w:hint="eastAsia"/>
          <w:lang w:eastAsia="zh-CN"/>
        </w:rPr>
        <w:t>公司领导对</w:t>
      </w:r>
      <w:r>
        <w:rPr>
          <w:rFonts w:ascii="宋体" w:hAnsi="宋体"/>
          <w:lang w:eastAsia="zh-CN"/>
        </w:rPr>
        <w:t>纠正预防措施进行</w:t>
      </w:r>
      <w:r w:rsidRPr="009B3EA3">
        <w:rPr>
          <w:rFonts w:ascii="宋体" w:hAnsi="宋体" w:hint="eastAsia"/>
        </w:rPr>
        <w:t>评估</w:t>
      </w:r>
      <w:r>
        <w:rPr>
          <w:rFonts w:ascii="宋体" w:hAnsi="宋体" w:hint="eastAsia"/>
          <w:lang w:eastAsia="zh-CN"/>
        </w:rPr>
        <w:t>和</w:t>
      </w:r>
      <w:r>
        <w:rPr>
          <w:rFonts w:ascii="宋体" w:hAnsi="宋体"/>
          <w:lang w:eastAsia="zh-CN"/>
        </w:rPr>
        <w:t>审核</w:t>
      </w:r>
      <w:r>
        <w:rPr>
          <w:rFonts w:ascii="宋体" w:hAnsi="宋体" w:hint="eastAsia"/>
          <w:lang w:eastAsia="zh-CN"/>
        </w:rPr>
        <w:t>，</w:t>
      </w:r>
      <w:r>
        <w:rPr>
          <w:rFonts w:ascii="宋体" w:hAnsi="宋体"/>
          <w:lang w:eastAsia="zh-CN"/>
        </w:rPr>
        <w:t>以完成归档审核</w:t>
      </w:r>
    </w:p>
    <w:p w14:paraId="198B176A" w14:textId="77777777" w:rsidR="00381DDA" w:rsidRDefault="00381DDA" w:rsidP="00381DDA">
      <w:pPr>
        <w:suppressAutoHyphens w:val="0"/>
        <w:ind w:rightChars="-5" w:right="-10"/>
        <w:jc w:val="left"/>
        <w:rPr>
          <w:lang w:val="fr-CA" w:eastAsia="zh-CN"/>
        </w:rPr>
      </w:pPr>
      <w:r>
        <w:rPr>
          <w:rFonts w:ascii="宋体" w:hAnsi="宋体"/>
          <w:lang w:eastAsia="zh-CN"/>
        </w:rPr>
        <w:tab/>
      </w:r>
      <w:r>
        <w:rPr>
          <w:rFonts w:ascii="宋体" w:hAnsi="宋体"/>
          <w:lang w:eastAsia="zh-CN"/>
        </w:rPr>
        <w:tab/>
      </w:r>
      <w:r>
        <w:rPr>
          <w:rFonts w:hint="eastAsia"/>
          <w:lang w:val="fr-CA" w:eastAsia="zh-CN"/>
        </w:rPr>
        <w:t>a)</w:t>
      </w:r>
      <w:r w:rsidRPr="001A1AAA">
        <w:rPr>
          <w:rFonts w:hint="eastAsia"/>
          <w:lang w:val="fr-CA"/>
        </w:rPr>
        <w:t xml:space="preserve"> </w:t>
      </w:r>
      <w:r>
        <w:rPr>
          <w:rFonts w:hint="eastAsia"/>
          <w:lang w:val="fr-CA"/>
        </w:rPr>
        <w:t>【回退】</w:t>
      </w:r>
      <w:r>
        <w:rPr>
          <w:rFonts w:hint="eastAsia"/>
          <w:lang w:val="fr-CA" w:eastAsia="zh-CN"/>
        </w:rPr>
        <w:t>公司领导如何</w:t>
      </w:r>
      <w:r>
        <w:rPr>
          <w:lang w:val="fr-CA" w:eastAsia="zh-CN"/>
        </w:rPr>
        <w:t>审核不通过，则回退给</w:t>
      </w:r>
      <w:r w:rsidRPr="0058088E">
        <w:rPr>
          <w:rFonts w:hint="eastAsia"/>
          <w:lang w:val="fr-CA" w:eastAsia="zh-CN"/>
        </w:rPr>
        <w:t>安全生产部门安全质量管理员或安监</w:t>
      </w:r>
      <w:r w:rsidRPr="0058088E">
        <w:rPr>
          <w:rFonts w:hint="eastAsia"/>
          <w:lang w:val="fr-CA" w:eastAsia="zh-CN"/>
        </w:rPr>
        <w:t>/</w:t>
      </w:r>
      <w:r w:rsidRPr="0058088E">
        <w:rPr>
          <w:rFonts w:hint="eastAsia"/>
          <w:lang w:val="fr-CA" w:eastAsia="zh-CN"/>
        </w:rPr>
        <w:t>保卫部监察员审核员</w:t>
      </w:r>
    </w:p>
    <w:p w14:paraId="080DEE37" w14:textId="77777777" w:rsidR="00381DDA" w:rsidRDefault="00381DDA" w:rsidP="00381DDA">
      <w:pPr>
        <w:suppressAutoHyphens w:val="0"/>
        <w:ind w:rightChars="-5" w:right="-10"/>
        <w:jc w:val="left"/>
        <w:rPr>
          <w:lang w:val="fr-CA"/>
        </w:rPr>
      </w:pPr>
      <w:r>
        <w:rPr>
          <w:lang w:val="fr-CA" w:eastAsia="zh-CN"/>
        </w:rPr>
        <w:tab/>
      </w:r>
      <w:r>
        <w:rPr>
          <w:lang w:val="fr-CA" w:eastAsia="zh-CN"/>
        </w:rPr>
        <w:tab/>
      </w:r>
      <w:r>
        <w:rPr>
          <w:rFonts w:hint="eastAsia"/>
          <w:lang w:val="fr-CA" w:eastAsia="zh-CN"/>
        </w:rPr>
        <w:t>b</w:t>
      </w:r>
      <w:r>
        <w:rPr>
          <w:lang w:val="fr-CA"/>
        </w:rPr>
        <w:t>)</w:t>
      </w:r>
      <w:r w:rsidRPr="007B4136">
        <w:rPr>
          <w:rFonts w:hint="eastAsia"/>
          <w:lang w:val="fr-CA"/>
        </w:rPr>
        <w:t xml:space="preserve"> </w:t>
      </w:r>
      <w:r>
        <w:rPr>
          <w:rFonts w:hint="eastAsia"/>
          <w:lang w:val="fr-CA"/>
        </w:rPr>
        <w:t>【保存</w:t>
      </w:r>
      <w:r>
        <w:rPr>
          <w:lang w:val="fr-CA"/>
        </w:rPr>
        <w:t>】</w:t>
      </w:r>
      <w:r>
        <w:rPr>
          <w:rFonts w:hint="eastAsia"/>
          <w:lang w:val="fr-CA"/>
        </w:rPr>
        <w:t>保存</w:t>
      </w:r>
      <w:r>
        <w:rPr>
          <w:lang w:val="fr-CA"/>
        </w:rPr>
        <w:t>后在</w:t>
      </w:r>
      <w:r>
        <w:rPr>
          <w:rFonts w:hint="eastAsia"/>
          <w:lang w:val="fr-CA"/>
        </w:rPr>
        <w:t>查询</w:t>
      </w:r>
      <w:r>
        <w:rPr>
          <w:lang w:val="fr-CA"/>
        </w:rPr>
        <w:t>页面可以查到该编辑中的数据</w:t>
      </w:r>
    </w:p>
    <w:p w14:paraId="19786A02" w14:textId="77777777" w:rsidR="00381DDA" w:rsidRDefault="00381DDA" w:rsidP="00381DDA">
      <w:pPr>
        <w:suppressAutoHyphens w:val="0"/>
        <w:ind w:rightChars="-5" w:right="-10"/>
        <w:jc w:val="left"/>
        <w:rPr>
          <w:lang w:val="fr-CA"/>
        </w:rPr>
      </w:pPr>
      <w:r>
        <w:rPr>
          <w:lang w:val="fr-CA"/>
        </w:rPr>
        <w:tab/>
      </w:r>
      <w:r>
        <w:rPr>
          <w:lang w:val="fr-CA"/>
        </w:rPr>
        <w:tab/>
        <w:t>c)</w:t>
      </w:r>
      <w:r w:rsidRPr="007B4136">
        <w:rPr>
          <w:rFonts w:hint="eastAsia"/>
          <w:lang w:val="fr-CA"/>
        </w:rPr>
        <w:t xml:space="preserve"> </w:t>
      </w:r>
      <w:r w:rsidRPr="009902CC">
        <w:rPr>
          <w:rFonts w:hint="eastAsia"/>
          <w:lang w:val="fr-CA"/>
        </w:rPr>
        <w:t>【打印】打印模板</w:t>
      </w:r>
    </w:p>
    <w:p w14:paraId="3B8780C7" w14:textId="77777777" w:rsidR="00381DDA" w:rsidRPr="00680D44" w:rsidRDefault="00381DDA" w:rsidP="00381DDA">
      <w:pPr>
        <w:suppressAutoHyphens w:val="0"/>
        <w:ind w:rightChars="-5" w:right="-10"/>
        <w:jc w:val="left"/>
        <w:rPr>
          <w:lang w:val="fr-CA"/>
        </w:rPr>
      </w:pPr>
      <w:r>
        <w:rPr>
          <w:lang w:val="fr-CA"/>
        </w:rPr>
        <w:tab/>
      </w:r>
      <w:r>
        <w:rPr>
          <w:lang w:val="fr-CA"/>
        </w:rPr>
        <w:tab/>
        <w:t>d)</w:t>
      </w:r>
      <w:r w:rsidRPr="00E9241B">
        <w:rPr>
          <w:rFonts w:hint="eastAsia"/>
          <w:iCs/>
          <w:szCs w:val="21"/>
          <w:lang w:eastAsia="zh-CN"/>
        </w:rPr>
        <w:t xml:space="preserve"> </w:t>
      </w:r>
      <w:r w:rsidRPr="00CE044A">
        <w:rPr>
          <w:rFonts w:hint="eastAsia"/>
          <w:iCs/>
          <w:szCs w:val="21"/>
          <w:lang w:eastAsia="zh-CN"/>
        </w:rPr>
        <w:t>【</w:t>
      </w:r>
      <w:r>
        <w:rPr>
          <w:rFonts w:hint="eastAsia"/>
          <w:iCs/>
          <w:szCs w:val="21"/>
          <w:lang w:eastAsia="zh-CN"/>
        </w:rPr>
        <w:t>同意归档</w:t>
      </w:r>
      <w:r w:rsidRPr="00CE044A">
        <w:rPr>
          <w:rFonts w:hint="eastAsia"/>
          <w:iCs/>
          <w:szCs w:val="21"/>
          <w:lang w:eastAsia="zh-CN"/>
        </w:rPr>
        <w:t>】</w:t>
      </w:r>
      <w:r>
        <w:rPr>
          <w:rFonts w:ascii="宋体" w:hAnsi="宋体"/>
          <w:lang w:eastAsia="zh-CN"/>
        </w:rPr>
        <w:t>归档后触发纠正预防措施的跟踪验证</w:t>
      </w:r>
    </w:p>
    <w:p w14:paraId="58643905" w14:textId="77777777" w:rsidR="00381DDA" w:rsidRPr="00E31DB2" w:rsidRDefault="00381DDA" w:rsidP="00381DDA">
      <w:pPr>
        <w:jc w:val="left"/>
        <w:rPr>
          <w:rFonts w:ascii="宋体" w:hAnsi="宋体"/>
          <w:lang w:val="fr-CA" w:eastAsia="zh-CN"/>
        </w:rPr>
      </w:pPr>
      <w:r w:rsidRPr="00E31DB2">
        <w:rPr>
          <w:rFonts w:ascii="宋体" w:hAnsi="宋体" w:hint="eastAsia"/>
          <w:lang w:val="fr-CA" w:eastAsia="zh-CN"/>
        </w:rPr>
        <w:t>[</w:t>
      </w:r>
      <w:r>
        <w:rPr>
          <w:rFonts w:ascii="宋体" w:hAnsi="宋体" w:hint="eastAsia"/>
          <w:lang w:eastAsia="zh-CN"/>
        </w:rPr>
        <w:t>特殊需求</w:t>
      </w:r>
      <w:r w:rsidRPr="00E31DB2">
        <w:rPr>
          <w:rFonts w:ascii="宋体" w:hAnsi="宋体" w:hint="eastAsia"/>
          <w:lang w:val="fr-CA" w:eastAsia="zh-CN"/>
        </w:rPr>
        <w:t>]：</w:t>
      </w:r>
    </w:p>
    <w:p w14:paraId="17EC4FC8" w14:textId="77777777" w:rsidR="00381DDA" w:rsidRPr="00E31DB2" w:rsidRDefault="00381DDA" w:rsidP="00381DDA">
      <w:pPr>
        <w:rPr>
          <w:rFonts w:ascii="宋体" w:hAnsi="宋体"/>
          <w:lang w:val="fr-CA" w:eastAsia="zh-CN"/>
        </w:rPr>
      </w:pPr>
      <w:r w:rsidRPr="00E31DB2">
        <w:rPr>
          <w:rFonts w:ascii="宋体" w:hAnsi="宋体" w:hint="eastAsia"/>
          <w:lang w:val="fr-CA" w:eastAsia="zh-CN"/>
        </w:rPr>
        <w:t>[</w:t>
      </w:r>
      <w:r>
        <w:rPr>
          <w:rFonts w:ascii="宋体" w:hAnsi="宋体" w:hint="eastAsia"/>
          <w:lang w:eastAsia="zh-CN"/>
        </w:rPr>
        <w:t>扩展点</w:t>
      </w:r>
      <w:r w:rsidRPr="00E31DB2">
        <w:rPr>
          <w:rFonts w:ascii="宋体" w:hAnsi="宋体" w:hint="eastAsia"/>
          <w:lang w:val="fr-CA" w:eastAsia="zh-CN"/>
        </w:rPr>
        <w:t>]：</w:t>
      </w:r>
      <w:r>
        <w:rPr>
          <w:rFonts w:ascii="宋体" w:hAnsi="宋体" w:hint="eastAsia"/>
          <w:lang w:eastAsia="zh-CN"/>
        </w:rPr>
        <w:t>无</w:t>
      </w:r>
    </w:p>
    <w:p w14:paraId="5FBD72C3" w14:textId="77777777" w:rsidR="00381DDA" w:rsidRPr="00E31DB2" w:rsidRDefault="00381DDA" w:rsidP="00381DDA">
      <w:pPr>
        <w:rPr>
          <w:lang w:val="fr-CA" w:eastAsia="zh-CN"/>
        </w:rPr>
      </w:pPr>
    </w:p>
    <w:p w14:paraId="01E88B25" w14:textId="77777777" w:rsidR="00381DDA" w:rsidRPr="00E31DB2" w:rsidRDefault="00381DDA" w:rsidP="00381DDA">
      <w:pPr>
        <w:pStyle w:val="2"/>
        <w:rPr>
          <w:rFonts w:ascii="宋体" w:eastAsia="宋体" w:hAnsi="宋体"/>
          <w:lang w:val="fr-CA" w:eastAsia="zh-CN"/>
        </w:rPr>
      </w:pPr>
      <w:r w:rsidRPr="00E31DB2">
        <w:rPr>
          <w:rFonts w:ascii="宋体" w:eastAsia="宋体" w:hAnsi="宋体"/>
          <w:lang w:val="fr-CA" w:eastAsia="zh-CN"/>
        </w:rPr>
        <w:t>3</w:t>
      </w:r>
      <w:r>
        <w:rPr>
          <w:rFonts w:ascii="宋体" w:eastAsia="宋体" w:hAnsi="宋体" w:hint="eastAsia"/>
          <w:lang w:val="fr-CA" w:eastAsia="zh-CN"/>
        </w:rPr>
        <w:t>.6</w:t>
      </w:r>
      <w:r w:rsidRPr="00E31DB2">
        <w:rPr>
          <w:rFonts w:ascii="宋体" w:eastAsia="宋体" w:hAnsi="宋体" w:hint="eastAsia"/>
          <w:lang w:val="fr-CA" w:eastAsia="zh-CN"/>
        </w:rPr>
        <w:t xml:space="preserve"> </w:t>
      </w:r>
      <w:r w:rsidRPr="00E31DB2">
        <w:rPr>
          <w:rFonts w:ascii="宋体" w:eastAsia="宋体" w:hAnsi="宋体" w:cs="Times New Roman"/>
          <w:bCs w:val="0"/>
          <w:lang w:val="fr-CA"/>
        </w:rPr>
        <w:t xml:space="preserve">Use-Case </w:t>
      </w:r>
      <w:r w:rsidRPr="00E31DB2">
        <w:rPr>
          <w:rFonts w:ascii="宋体" w:eastAsia="宋体" w:hAnsi="宋体" w:cs="Times New Roman"/>
          <w:bCs w:val="0"/>
          <w:lang w:val="fr-CA" w:eastAsia="zh-CN"/>
        </w:rPr>
        <w:t>“</w:t>
      </w:r>
      <w:r>
        <w:rPr>
          <w:rFonts w:ascii="宋体" w:eastAsia="宋体" w:hAnsi="宋体" w:cs="Times New Roman"/>
          <w:bCs w:val="0"/>
          <w:i/>
          <w:lang w:val="fr-CA" w:eastAsia="zh-CN"/>
        </w:rPr>
        <w:t>UC006</w:t>
      </w:r>
      <w:r>
        <w:rPr>
          <w:rFonts w:ascii="宋体" w:eastAsia="宋体" w:hAnsi="宋体" w:cs="Times New Roman" w:hint="eastAsia"/>
          <w:bCs w:val="0"/>
          <w:i/>
          <w:lang w:eastAsia="zh-CN"/>
        </w:rPr>
        <w:t>跟踪验证查询</w:t>
      </w:r>
      <w:r w:rsidRPr="00E31DB2">
        <w:rPr>
          <w:rFonts w:ascii="宋体" w:eastAsia="宋体" w:hAnsi="宋体" w:cs="Times New Roman"/>
          <w:bCs w:val="0"/>
          <w:lang w:val="fr-CA" w:eastAsia="zh-CN"/>
        </w:rPr>
        <w:t>”</w:t>
      </w:r>
    </w:p>
    <w:p w14:paraId="512EB7EC" w14:textId="77777777" w:rsidR="00381DDA" w:rsidRPr="00E31DB2" w:rsidRDefault="00381DDA" w:rsidP="00381DDA">
      <w:pPr>
        <w:rPr>
          <w:rFonts w:ascii="宋体" w:hAnsi="宋体"/>
          <w:lang w:val="fr-CA" w:eastAsia="zh-CN"/>
        </w:rPr>
      </w:pPr>
      <w:r w:rsidRPr="00E31DB2">
        <w:rPr>
          <w:rFonts w:ascii="宋体" w:hAnsi="宋体" w:hint="eastAsia"/>
          <w:lang w:val="fr-CA" w:eastAsia="zh-CN"/>
        </w:rPr>
        <w:t>[</w:t>
      </w:r>
      <w:r>
        <w:rPr>
          <w:rFonts w:ascii="宋体" w:hAnsi="宋体" w:hint="eastAsia"/>
          <w:lang w:eastAsia="zh-CN"/>
        </w:rPr>
        <w:t>名称</w:t>
      </w:r>
      <w:r w:rsidRPr="00E31DB2">
        <w:rPr>
          <w:rFonts w:ascii="宋体" w:hAnsi="宋体" w:hint="eastAsia"/>
          <w:lang w:val="fr-CA" w:eastAsia="zh-CN"/>
        </w:rPr>
        <w:t>]：</w:t>
      </w:r>
      <w:r w:rsidRPr="0015089D">
        <w:rPr>
          <w:rFonts w:ascii="宋体" w:hAnsi="宋体" w:hint="eastAsia"/>
          <w:lang w:val="fr-CA" w:eastAsia="zh-CN"/>
        </w:rPr>
        <w:t>UC00</w:t>
      </w:r>
      <w:r>
        <w:rPr>
          <w:rFonts w:ascii="宋体" w:hAnsi="宋体"/>
          <w:lang w:val="fr-CA" w:eastAsia="zh-CN"/>
        </w:rPr>
        <w:t>6</w:t>
      </w:r>
      <w:r w:rsidRPr="0015089D">
        <w:rPr>
          <w:rFonts w:ascii="宋体" w:hAnsi="宋体" w:hint="eastAsia"/>
          <w:lang w:val="fr-CA" w:eastAsia="zh-CN"/>
        </w:rPr>
        <w:t>跟踪验证</w:t>
      </w:r>
      <w:r>
        <w:rPr>
          <w:rFonts w:ascii="宋体" w:hAnsi="宋体" w:hint="eastAsia"/>
          <w:lang w:val="fr-CA" w:eastAsia="zh-CN"/>
        </w:rPr>
        <w:t>查询</w:t>
      </w:r>
    </w:p>
    <w:p w14:paraId="0852BC65" w14:textId="77777777" w:rsidR="00381DDA" w:rsidRDefault="00381DDA" w:rsidP="00381DDA">
      <w:pPr>
        <w:rPr>
          <w:lang w:val="fr-CA" w:eastAsia="zh-CN"/>
        </w:rPr>
      </w:pPr>
      <w:r>
        <w:rPr>
          <w:rFonts w:ascii="宋体" w:hAnsi="宋体"/>
          <w:lang w:eastAsia="zh-CN"/>
        </w:rPr>
        <w:t>[</w:t>
      </w:r>
      <w:r>
        <w:rPr>
          <w:rFonts w:ascii="宋体" w:hAnsi="宋体" w:hint="eastAsia"/>
          <w:lang w:eastAsia="zh-CN"/>
        </w:rPr>
        <w:t>简介]：</w:t>
      </w:r>
      <w:r w:rsidRPr="000721A0">
        <w:rPr>
          <w:rFonts w:hint="eastAsia"/>
          <w:lang w:val="fr-CA"/>
        </w:rPr>
        <w:t>员工可以查看责任人为本人的数据，部门领导、安全质量管理员、员工可以查看责</w:t>
      </w:r>
      <w:r w:rsidRPr="000721A0">
        <w:rPr>
          <w:rFonts w:hint="eastAsia"/>
          <w:lang w:val="fr-CA"/>
        </w:rPr>
        <w:lastRenderedPageBreak/>
        <w:t>任部门为本部门的数据，安监</w:t>
      </w:r>
      <w:r w:rsidRPr="000721A0">
        <w:rPr>
          <w:rFonts w:hint="eastAsia"/>
          <w:lang w:val="fr-CA"/>
        </w:rPr>
        <w:t>/</w:t>
      </w:r>
      <w:r w:rsidRPr="000721A0">
        <w:rPr>
          <w:rFonts w:hint="eastAsia"/>
          <w:lang w:val="fr-CA"/>
        </w:rPr>
        <w:t>保卫部所有角色、公司领导、系统管理员可以查看所有</w:t>
      </w:r>
      <w:r>
        <w:rPr>
          <w:rFonts w:hint="eastAsia"/>
          <w:lang w:val="fr-CA" w:eastAsia="zh-CN"/>
        </w:rPr>
        <w:t>跟踪验证</w:t>
      </w:r>
      <w:r w:rsidRPr="000721A0">
        <w:rPr>
          <w:rFonts w:hint="eastAsia"/>
          <w:lang w:val="fr-CA"/>
        </w:rPr>
        <w:t>数据</w:t>
      </w:r>
      <w:r>
        <w:rPr>
          <w:rFonts w:hint="eastAsia"/>
          <w:lang w:val="fr-CA" w:eastAsia="zh-CN"/>
        </w:rPr>
        <w:t>．</w:t>
      </w:r>
    </w:p>
    <w:p w14:paraId="69122922" w14:textId="77777777" w:rsidR="00381DDA" w:rsidRDefault="00381DDA" w:rsidP="00381DDA">
      <w:pPr>
        <w:rPr>
          <w:rFonts w:ascii="宋体" w:hAnsi="宋体"/>
          <w:lang w:eastAsia="zh-CN"/>
        </w:rPr>
      </w:pPr>
      <w:r>
        <w:rPr>
          <w:rFonts w:ascii="宋体" w:hAnsi="宋体" w:hint="eastAsia"/>
          <w:lang w:eastAsia="zh-CN"/>
        </w:rPr>
        <w:t>[前置条件]：具有</w:t>
      </w:r>
      <w:r w:rsidRPr="000721A0">
        <w:rPr>
          <w:rFonts w:hint="eastAsia"/>
          <w:lang w:val="fr-CA"/>
        </w:rPr>
        <w:t>员工</w:t>
      </w:r>
      <w:r>
        <w:rPr>
          <w:rFonts w:hint="eastAsia"/>
          <w:lang w:val="fr-CA" w:eastAsia="zh-CN"/>
        </w:rPr>
        <w:t>，</w:t>
      </w:r>
      <w:r>
        <w:rPr>
          <w:rFonts w:hint="eastAsia"/>
          <w:lang w:val="fr-CA"/>
        </w:rPr>
        <w:t>部门领导</w:t>
      </w:r>
      <w:r>
        <w:rPr>
          <w:rFonts w:hint="eastAsia"/>
          <w:lang w:val="fr-CA" w:eastAsia="zh-CN"/>
        </w:rPr>
        <w:t>，</w:t>
      </w:r>
      <w:r w:rsidRPr="000721A0">
        <w:rPr>
          <w:rFonts w:hint="eastAsia"/>
          <w:lang w:val="fr-CA"/>
        </w:rPr>
        <w:t>安全质量管理员</w:t>
      </w:r>
      <w:r>
        <w:rPr>
          <w:rFonts w:hint="eastAsia"/>
          <w:lang w:val="fr-CA" w:eastAsia="zh-CN"/>
        </w:rPr>
        <w:t>，</w:t>
      </w:r>
      <w:r w:rsidRPr="000721A0">
        <w:rPr>
          <w:rFonts w:hint="eastAsia"/>
          <w:lang w:val="fr-CA"/>
        </w:rPr>
        <w:t>安监</w:t>
      </w:r>
      <w:r w:rsidRPr="000721A0">
        <w:rPr>
          <w:rFonts w:hint="eastAsia"/>
          <w:lang w:val="fr-CA"/>
        </w:rPr>
        <w:t>/</w:t>
      </w:r>
      <w:r w:rsidRPr="000721A0">
        <w:rPr>
          <w:rFonts w:hint="eastAsia"/>
          <w:lang w:val="fr-CA"/>
        </w:rPr>
        <w:t>保卫部所有角色</w:t>
      </w:r>
      <w:r>
        <w:rPr>
          <w:rFonts w:hint="eastAsia"/>
          <w:lang w:val="fr-CA" w:eastAsia="zh-CN"/>
        </w:rPr>
        <w:t>，</w:t>
      </w:r>
      <w:r w:rsidRPr="000721A0">
        <w:rPr>
          <w:rFonts w:hint="eastAsia"/>
          <w:lang w:val="fr-CA"/>
        </w:rPr>
        <w:t>公司领导</w:t>
      </w:r>
      <w:r>
        <w:rPr>
          <w:rFonts w:hint="eastAsia"/>
          <w:lang w:val="fr-CA" w:eastAsia="zh-CN"/>
        </w:rPr>
        <w:t>，</w:t>
      </w:r>
      <w:r w:rsidRPr="000721A0">
        <w:rPr>
          <w:rFonts w:hint="eastAsia"/>
          <w:lang w:val="fr-CA"/>
        </w:rPr>
        <w:t>系统管理员</w:t>
      </w:r>
      <w:r>
        <w:rPr>
          <w:rFonts w:hint="eastAsia"/>
          <w:lang w:val="fr-CA" w:eastAsia="zh-CN"/>
        </w:rPr>
        <w:t>权限或者为</w:t>
      </w:r>
      <w:r>
        <w:rPr>
          <w:lang w:val="fr-CA" w:eastAsia="zh-CN"/>
        </w:rPr>
        <w:t>措施</w:t>
      </w:r>
      <w:r>
        <w:rPr>
          <w:rFonts w:hint="eastAsia"/>
          <w:lang w:val="fr-CA" w:eastAsia="zh-CN"/>
        </w:rPr>
        <w:t>指定</w:t>
      </w:r>
      <w:r>
        <w:rPr>
          <w:lang w:val="fr-CA" w:eastAsia="zh-CN"/>
        </w:rPr>
        <w:t>的相关责任人和验证人</w:t>
      </w:r>
      <w:r>
        <w:rPr>
          <w:rFonts w:hint="eastAsia"/>
          <w:lang w:val="fr-CA" w:eastAsia="zh-CN"/>
        </w:rPr>
        <w:t>且</w:t>
      </w:r>
      <w:r>
        <w:rPr>
          <w:lang w:val="fr-CA" w:eastAsia="zh-CN"/>
        </w:rPr>
        <w:t>登录</w:t>
      </w:r>
      <w:r>
        <w:rPr>
          <w:rFonts w:hint="eastAsia"/>
          <w:lang w:val="fr-CA" w:eastAsia="zh-CN"/>
        </w:rPr>
        <w:t>,UC004/UC005/UC0015</w:t>
      </w:r>
    </w:p>
    <w:p w14:paraId="78C0F143" w14:textId="77777777" w:rsidR="00381DDA" w:rsidRDefault="00381DDA" w:rsidP="00381DDA">
      <w:pPr>
        <w:jc w:val="left"/>
        <w:rPr>
          <w:rFonts w:ascii="宋体" w:hAnsi="宋体"/>
          <w:lang w:eastAsia="zh-CN"/>
        </w:rPr>
      </w:pPr>
      <w:r>
        <w:rPr>
          <w:rFonts w:ascii="宋体" w:hAnsi="宋体" w:hint="eastAsia"/>
          <w:lang w:eastAsia="zh-CN"/>
        </w:rPr>
        <w:t>{事件流}</w:t>
      </w:r>
    </w:p>
    <w:p w14:paraId="1CF49778" w14:textId="77777777" w:rsidR="00381DDA" w:rsidRDefault="00381DDA" w:rsidP="00381DDA">
      <w:pPr>
        <w:jc w:val="left"/>
        <w:rPr>
          <w:rFonts w:ascii="宋体" w:hAnsi="宋体"/>
          <w:lang w:eastAsia="zh-CN"/>
        </w:rPr>
      </w:pPr>
      <w:r>
        <w:rPr>
          <w:rFonts w:ascii="宋体" w:hAnsi="宋体" w:hint="eastAsia"/>
          <w:lang w:eastAsia="zh-CN"/>
        </w:rPr>
        <w:t>[主事件流]：</w:t>
      </w:r>
    </w:p>
    <w:p w14:paraId="6E63A172" w14:textId="77777777" w:rsidR="00381DDA" w:rsidRDefault="00381DDA" w:rsidP="00381DDA">
      <w:pPr>
        <w:pStyle w:val="11"/>
        <w:numPr>
          <w:ilvl w:val="0"/>
          <w:numId w:val="14"/>
        </w:numPr>
        <w:ind w:firstLineChars="0"/>
        <w:jc w:val="left"/>
        <w:rPr>
          <w:rFonts w:ascii="宋体" w:hAnsi="宋体"/>
          <w:lang w:eastAsia="zh-CN"/>
        </w:rPr>
      </w:pPr>
      <w:r>
        <w:rPr>
          <w:rFonts w:ascii="宋体" w:hAnsi="宋体" w:hint="eastAsia"/>
          <w:lang w:eastAsia="zh-CN"/>
        </w:rPr>
        <w:t>单击纠正预防</w:t>
      </w:r>
      <w:r>
        <w:rPr>
          <w:rFonts w:ascii="宋体" w:hAnsi="宋体"/>
          <w:lang w:eastAsia="zh-CN"/>
        </w:rPr>
        <w:t>下的</w:t>
      </w:r>
      <w:r>
        <w:rPr>
          <w:rFonts w:ascii="宋体" w:hAnsi="宋体" w:hint="eastAsia"/>
          <w:lang w:eastAsia="zh-CN"/>
        </w:rPr>
        <w:t>跟踪验证</w:t>
      </w:r>
      <w:r>
        <w:rPr>
          <w:rFonts w:ascii="宋体" w:hAnsi="宋体"/>
          <w:lang w:eastAsia="zh-CN"/>
        </w:rPr>
        <w:t>二级菜单</w:t>
      </w:r>
      <w:r>
        <w:rPr>
          <w:rFonts w:ascii="宋体" w:hAnsi="宋体" w:hint="eastAsia"/>
          <w:lang w:eastAsia="zh-CN"/>
        </w:rPr>
        <w:t>，进入跟踪验证</w:t>
      </w:r>
      <w:r>
        <w:rPr>
          <w:rFonts w:ascii="宋体" w:hAnsi="宋体"/>
          <w:lang w:eastAsia="zh-CN"/>
        </w:rPr>
        <w:t>查询页面,用例</w:t>
      </w:r>
      <w:r>
        <w:rPr>
          <w:rFonts w:ascii="宋体" w:hAnsi="宋体"/>
        </w:rPr>
        <w:t>开始</w:t>
      </w:r>
    </w:p>
    <w:p w14:paraId="7F357DDC" w14:textId="77777777" w:rsidR="00381DDA" w:rsidRDefault="00381DDA" w:rsidP="00381DDA">
      <w:pPr>
        <w:pStyle w:val="11"/>
        <w:numPr>
          <w:ilvl w:val="0"/>
          <w:numId w:val="14"/>
        </w:numPr>
        <w:ind w:firstLineChars="0"/>
        <w:jc w:val="left"/>
        <w:rPr>
          <w:rFonts w:ascii="宋体" w:hAnsi="宋体"/>
          <w:lang w:eastAsia="zh-CN"/>
        </w:rPr>
      </w:pPr>
      <w:r w:rsidRPr="006C7ADE">
        <w:rPr>
          <w:rFonts w:ascii="宋体" w:hAnsi="宋体" w:hint="eastAsia"/>
          <w:lang w:eastAsia="zh-CN"/>
        </w:rPr>
        <w:t>页面</w:t>
      </w:r>
      <w:r w:rsidRPr="006C7ADE">
        <w:rPr>
          <w:rFonts w:ascii="宋体" w:hAnsi="宋体"/>
          <w:lang w:eastAsia="zh-CN"/>
        </w:rPr>
        <w:t>显示查询条件:</w:t>
      </w:r>
      <w:r>
        <w:rPr>
          <w:rFonts w:ascii="宋体" w:hAnsi="宋体" w:hint="eastAsia"/>
          <w:lang w:eastAsia="zh-CN"/>
        </w:rPr>
        <w:t>来源</w:t>
      </w:r>
      <w:r>
        <w:rPr>
          <w:rFonts w:ascii="宋体" w:hAnsi="宋体"/>
          <w:lang w:eastAsia="zh-CN"/>
        </w:rPr>
        <w:t>编号（</w:t>
      </w:r>
      <w:r>
        <w:rPr>
          <w:rFonts w:ascii="宋体" w:hAnsi="宋体" w:hint="eastAsia"/>
          <w:lang w:eastAsia="zh-CN"/>
        </w:rPr>
        <w:t>文本框</w:t>
      </w:r>
      <w:r>
        <w:rPr>
          <w:rFonts w:ascii="宋体" w:hAnsi="宋体"/>
          <w:lang w:eastAsia="zh-CN"/>
        </w:rPr>
        <w:t>）</w:t>
      </w:r>
      <w:r>
        <w:rPr>
          <w:rFonts w:ascii="宋体" w:hAnsi="宋体" w:hint="eastAsia"/>
          <w:lang w:eastAsia="zh-CN"/>
        </w:rPr>
        <w:t>，验证</w:t>
      </w:r>
      <w:r>
        <w:rPr>
          <w:rFonts w:ascii="宋体" w:hAnsi="宋体"/>
          <w:lang w:eastAsia="zh-CN"/>
        </w:rPr>
        <w:t>项目（</w:t>
      </w:r>
      <w:r>
        <w:rPr>
          <w:rFonts w:ascii="宋体" w:hAnsi="宋体" w:hint="eastAsia"/>
          <w:lang w:eastAsia="zh-CN"/>
        </w:rPr>
        <w:t>文本框</w:t>
      </w:r>
      <w:r>
        <w:rPr>
          <w:rFonts w:ascii="宋体" w:hAnsi="宋体"/>
          <w:lang w:eastAsia="zh-CN"/>
        </w:rPr>
        <w:t>）</w:t>
      </w:r>
      <w:r>
        <w:rPr>
          <w:rFonts w:ascii="宋体" w:hAnsi="宋体" w:hint="eastAsia"/>
          <w:lang w:eastAsia="zh-CN"/>
        </w:rPr>
        <w:t>，起始验证日期</w:t>
      </w:r>
      <w:r>
        <w:rPr>
          <w:rFonts w:ascii="宋体" w:hAnsi="宋体"/>
          <w:lang w:eastAsia="zh-CN"/>
        </w:rPr>
        <w:t>（</w:t>
      </w:r>
      <w:r>
        <w:rPr>
          <w:rFonts w:ascii="宋体" w:hAnsi="宋体" w:hint="eastAsia"/>
          <w:lang w:eastAsia="zh-CN"/>
        </w:rPr>
        <w:t>文本框</w:t>
      </w:r>
      <w:r>
        <w:rPr>
          <w:rFonts w:ascii="宋体" w:hAnsi="宋体"/>
          <w:lang w:eastAsia="zh-CN"/>
        </w:rPr>
        <w:t>，日期选择）</w:t>
      </w:r>
      <w:r>
        <w:rPr>
          <w:rFonts w:ascii="宋体" w:hAnsi="宋体" w:hint="eastAsia"/>
          <w:lang w:eastAsia="zh-CN"/>
        </w:rPr>
        <w:t>，</w:t>
      </w:r>
      <w:r>
        <w:rPr>
          <w:rFonts w:ascii="宋体" w:hAnsi="宋体"/>
          <w:lang w:eastAsia="zh-CN"/>
        </w:rPr>
        <w:t>截止验证日期（</w:t>
      </w:r>
      <w:r>
        <w:rPr>
          <w:rFonts w:ascii="宋体" w:hAnsi="宋体" w:hint="eastAsia"/>
          <w:lang w:eastAsia="zh-CN"/>
        </w:rPr>
        <w:t>文本框</w:t>
      </w:r>
      <w:r>
        <w:rPr>
          <w:rFonts w:ascii="宋体" w:hAnsi="宋体"/>
          <w:lang w:eastAsia="zh-CN"/>
        </w:rPr>
        <w:t>，日期选择）</w:t>
      </w:r>
      <w:r>
        <w:rPr>
          <w:rFonts w:ascii="宋体" w:hAnsi="宋体" w:hint="eastAsia"/>
          <w:lang w:eastAsia="zh-CN"/>
        </w:rPr>
        <w:t>，结论</w:t>
      </w:r>
      <w:r>
        <w:rPr>
          <w:rFonts w:ascii="宋体" w:hAnsi="宋体"/>
          <w:lang w:eastAsia="zh-CN"/>
        </w:rPr>
        <w:t>（</w:t>
      </w:r>
      <w:r>
        <w:rPr>
          <w:rFonts w:ascii="宋体" w:hAnsi="宋体" w:hint="eastAsia"/>
          <w:lang w:eastAsia="zh-CN"/>
        </w:rPr>
        <w:t>下拉框</w:t>
      </w:r>
      <w:r>
        <w:rPr>
          <w:rFonts w:ascii="宋体" w:hAnsi="宋体"/>
          <w:lang w:eastAsia="zh-CN"/>
        </w:rPr>
        <w:t>，多选，数据源：</w:t>
      </w:r>
      <w:r>
        <w:rPr>
          <w:rFonts w:hint="eastAsia"/>
          <w:lang w:val="fr-CA" w:eastAsia="zh-CN"/>
        </w:rPr>
        <w:t>通过</w:t>
      </w:r>
      <w:r>
        <w:rPr>
          <w:lang w:val="fr-CA" w:eastAsia="zh-CN"/>
        </w:rPr>
        <w:t>、不通过、不涉及</w:t>
      </w:r>
      <w:r>
        <w:rPr>
          <w:rFonts w:ascii="宋体" w:hAnsi="宋体"/>
          <w:lang w:eastAsia="zh-CN"/>
        </w:rPr>
        <w:t>）</w:t>
      </w:r>
      <w:r w:rsidRPr="006C7ADE">
        <w:rPr>
          <w:rFonts w:ascii="宋体" w:hAnsi="宋体"/>
        </w:rPr>
        <w:t xml:space="preserve"> </w:t>
      </w:r>
      <w:r>
        <w:rPr>
          <w:rFonts w:ascii="宋体" w:hAnsi="宋体" w:hint="eastAsia"/>
          <w:lang w:eastAsia="zh-CN"/>
        </w:rPr>
        <w:t>，是否</w:t>
      </w:r>
      <w:r>
        <w:rPr>
          <w:rFonts w:ascii="宋体" w:hAnsi="宋体"/>
          <w:lang w:eastAsia="zh-CN"/>
        </w:rPr>
        <w:t>超时（</w:t>
      </w:r>
      <w:r>
        <w:rPr>
          <w:rFonts w:ascii="宋体" w:hAnsi="宋体" w:hint="eastAsia"/>
          <w:lang w:eastAsia="zh-CN"/>
        </w:rPr>
        <w:t>下拉框</w:t>
      </w:r>
      <w:r>
        <w:rPr>
          <w:rFonts w:ascii="宋体" w:hAnsi="宋体"/>
          <w:lang w:eastAsia="zh-CN"/>
        </w:rPr>
        <w:t>，</w:t>
      </w:r>
      <w:r>
        <w:rPr>
          <w:rFonts w:ascii="宋体" w:hAnsi="宋体" w:hint="eastAsia"/>
          <w:lang w:eastAsia="zh-CN"/>
        </w:rPr>
        <w:t>单选</w:t>
      </w:r>
      <w:r>
        <w:rPr>
          <w:rFonts w:ascii="宋体" w:hAnsi="宋体"/>
          <w:lang w:eastAsia="zh-CN"/>
        </w:rPr>
        <w:t>，数据源：</w:t>
      </w:r>
      <w:r>
        <w:rPr>
          <w:lang w:val="fr-CA" w:eastAsia="zh-CN"/>
        </w:rPr>
        <w:t>是、否</w:t>
      </w:r>
      <w:r>
        <w:rPr>
          <w:rFonts w:ascii="宋体" w:hAnsi="宋体"/>
          <w:lang w:eastAsia="zh-CN"/>
        </w:rPr>
        <w:t>）</w:t>
      </w:r>
      <w:r>
        <w:rPr>
          <w:rFonts w:ascii="宋体" w:hAnsi="宋体" w:hint="eastAsia"/>
          <w:lang w:eastAsia="zh-CN"/>
        </w:rPr>
        <w:t>，责任</w:t>
      </w:r>
      <w:r>
        <w:rPr>
          <w:rFonts w:ascii="宋体" w:hAnsi="宋体"/>
          <w:lang w:eastAsia="zh-CN"/>
        </w:rPr>
        <w:t>部门（</w:t>
      </w:r>
      <w:r>
        <w:rPr>
          <w:rFonts w:ascii="宋体" w:hAnsi="宋体" w:hint="eastAsia"/>
          <w:lang w:eastAsia="zh-CN"/>
        </w:rPr>
        <w:t>下拉框</w:t>
      </w:r>
      <w:r>
        <w:rPr>
          <w:rFonts w:ascii="宋体" w:hAnsi="宋体"/>
          <w:lang w:eastAsia="zh-CN"/>
        </w:rPr>
        <w:t>，</w:t>
      </w:r>
      <w:r>
        <w:rPr>
          <w:rFonts w:hint="eastAsia"/>
          <w:lang w:val="fr-CA" w:eastAsia="zh-CN"/>
        </w:rPr>
        <w:t>单选，</w:t>
      </w:r>
      <w:r>
        <w:rPr>
          <w:lang w:val="fr-CA" w:eastAsia="zh-CN"/>
        </w:rPr>
        <w:t>一级部门</w:t>
      </w:r>
      <w:r>
        <w:rPr>
          <w:rFonts w:ascii="宋体" w:hAnsi="宋体"/>
          <w:lang w:eastAsia="zh-CN"/>
        </w:rPr>
        <w:t>）</w:t>
      </w:r>
      <w:r>
        <w:rPr>
          <w:rFonts w:ascii="宋体" w:hAnsi="宋体" w:hint="eastAsia"/>
          <w:lang w:eastAsia="zh-CN"/>
        </w:rPr>
        <w:t>，</w:t>
      </w:r>
      <w:r>
        <w:rPr>
          <w:rFonts w:ascii="宋体" w:hAnsi="宋体"/>
          <w:lang w:eastAsia="zh-CN"/>
        </w:rPr>
        <w:t>验证类型（</w:t>
      </w:r>
      <w:r>
        <w:rPr>
          <w:rFonts w:ascii="宋体" w:hAnsi="宋体" w:hint="eastAsia"/>
          <w:lang w:eastAsia="zh-CN"/>
        </w:rPr>
        <w:t>下拉框</w:t>
      </w:r>
      <w:r>
        <w:rPr>
          <w:rFonts w:ascii="宋体" w:hAnsi="宋体"/>
          <w:lang w:eastAsia="zh-CN"/>
        </w:rPr>
        <w:t>，多选</w:t>
      </w:r>
      <w:r>
        <w:rPr>
          <w:rFonts w:ascii="宋体" w:hAnsi="宋体" w:hint="eastAsia"/>
          <w:lang w:eastAsia="zh-CN"/>
        </w:rPr>
        <w:t>，</w:t>
      </w:r>
      <w:r>
        <w:rPr>
          <w:rFonts w:ascii="宋体" w:hAnsi="宋体"/>
          <w:lang w:eastAsia="zh-CN"/>
        </w:rPr>
        <w:t>数据源：看数据字典）</w:t>
      </w:r>
      <w:r>
        <w:rPr>
          <w:rFonts w:ascii="宋体" w:hAnsi="宋体" w:hint="eastAsia"/>
          <w:lang w:eastAsia="zh-CN"/>
        </w:rPr>
        <w:t>，</w:t>
      </w:r>
      <w:r>
        <w:rPr>
          <w:rFonts w:ascii="宋体" w:hAnsi="宋体"/>
          <w:lang w:eastAsia="zh-CN"/>
        </w:rPr>
        <w:t>报告类型（</w:t>
      </w:r>
      <w:r>
        <w:rPr>
          <w:rFonts w:ascii="宋体" w:hAnsi="宋体" w:hint="eastAsia"/>
          <w:lang w:eastAsia="zh-CN"/>
        </w:rPr>
        <w:t>下拉框</w:t>
      </w:r>
      <w:r>
        <w:rPr>
          <w:rFonts w:ascii="宋体" w:hAnsi="宋体"/>
          <w:lang w:eastAsia="zh-CN"/>
        </w:rPr>
        <w:t>，多选，数据源：</w:t>
      </w:r>
      <w:r>
        <w:rPr>
          <w:lang w:val="fr-CA" w:eastAsia="zh-CN"/>
        </w:rPr>
        <w:t>安全、安保</w:t>
      </w:r>
      <w:r>
        <w:rPr>
          <w:rFonts w:ascii="宋体" w:hAnsi="宋体"/>
          <w:lang w:eastAsia="zh-CN"/>
        </w:rPr>
        <w:t>）</w:t>
      </w:r>
      <w:r>
        <w:rPr>
          <w:rFonts w:ascii="宋体" w:hAnsi="宋体" w:hint="eastAsia"/>
          <w:lang w:eastAsia="zh-CN"/>
        </w:rPr>
        <w:t>，状态</w:t>
      </w:r>
      <w:r>
        <w:rPr>
          <w:rFonts w:ascii="宋体" w:hAnsi="宋体"/>
          <w:lang w:eastAsia="zh-CN"/>
        </w:rPr>
        <w:t>（</w:t>
      </w:r>
      <w:r>
        <w:rPr>
          <w:rFonts w:ascii="宋体" w:hAnsi="宋体" w:hint="eastAsia"/>
          <w:lang w:eastAsia="zh-CN"/>
        </w:rPr>
        <w:t>下拉框</w:t>
      </w:r>
      <w:r>
        <w:rPr>
          <w:rFonts w:ascii="宋体" w:hAnsi="宋体"/>
          <w:lang w:eastAsia="zh-CN"/>
        </w:rPr>
        <w:t>，多选，数据源：</w:t>
      </w:r>
      <w:r w:rsidRPr="00BE3388">
        <w:rPr>
          <w:rFonts w:ascii="宋体" w:hAnsi="宋体" w:hint="eastAsia"/>
          <w:lang w:eastAsia="zh-CN"/>
        </w:rPr>
        <w:t>措施落实中、跟踪验证中、已验证</w:t>
      </w:r>
      <w:r>
        <w:rPr>
          <w:rFonts w:ascii="宋体" w:hAnsi="宋体"/>
          <w:lang w:eastAsia="zh-CN"/>
        </w:rPr>
        <w:t>）</w:t>
      </w:r>
    </w:p>
    <w:p w14:paraId="422A4D0B" w14:textId="77777777" w:rsidR="00381DDA" w:rsidRPr="000F0CDC" w:rsidRDefault="00381DDA" w:rsidP="00381DDA">
      <w:pPr>
        <w:pStyle w:val="11"/>
        <w:numPr>
          <w:ilvl w:val="0"/>
          <w:numId w:val="14"/>
        </w:numPr>
        <w:ind w:firstLineChars="0"/>
        <w:jc w:val="left"/>
        <w:rPr>
          <w:rFonts w:ascii="宋体" w:hAnsi="宋体"/>
          <w:lang w:eastAsia="zh-CN"/>
        </w:rPr>
      </w:pPr>
      <w:r w:rsidRPr="00BE3388">
        <w:rPr>
          <w:rFonts w:ascii="宋体" w:hAnsi="宋体" w:hint="eastAsia"/>
          <w:szCs w:val="21"/>
          <w:lang w:eastAsia="zh-CN"/>
        </w:rPr>
        <w:t>根据</w:t>
      </w:r>
      <w:r w:rsidRPr="00BE3388">
        <w:rPr>
          <w:rFonts w:ascii="宋体" w:hAnsi="宋体"/>
          <w:szCs w:val="21"/>
          <w:lang w:eastAsia="zh-CN"/>
        </w:rPr>
        <w:t>条件过滤，</w:t>
      </w:r>
      <w:r w:rsidRPr="00BE3388">
        <w:rPr>
          <w:rFonts w:ascii="宋体" w:hAnsi="宋体" w:hint="eastAsia"/>
          <w:szCs w:val="21"/>
          <w:lang w:eastAsia="zh-CN"/>
        </w:rPr>
        <w:t>单击</w:t>
      </w:r>
      <w:r w:rsidRPr="00BE3388">
        <w:rPr>
          <w:rFonts w:hint="eastAsia"/>
          <w:iCs/>
          <w:szCs w:val="21"/>
          <w:lang w:eastAsia="zh-CN"/>
        </w:rPr>
        <w:t>【查询】</w:t>
      </w:r>
      <w:r w:rsidRPr="00BE3388">
        <w:rPr>
          <w:rFonts w:ascii="宋体" w:hAnsi="宋体"/>
          <w:szCs w:val="21"/>
          <w:lang w:eastAsia="zh-CN"/>
        </w:rPr>
        <w:t>按钮,显示结果为：</w:t>
      </w:r>
      <w:r w:rsidRPr="00BE3388">
        <w:rPr>
          <w:rFonts w:ascii="宋体" w:hAnsi="宋体" w:hint="eastAsia"/>
          <w:szCs w:val="21"/>
          <w:lang w:eastAsia="zh-CN"/>
        </w:rPr>
        <w:t>来源编号，来源描述</w:t>
      </w:r>
      <w:r w:rsidRPr="00BE3388">
        <w:rPr>
          <w:rFonts w:ascii="宋体" w:hAnsi="宋体"/>
          <w:szCs w:val="21"/>
          <w:lang w:eastAsia="zh-CN"/>
        </w:rPr>
        <w:t>，</w:t>
      </w:r>
      <w:r w:rsidRPr="00BE3388">
        <w:rPr>
          <w:rFonts w:ascii="宋体" w:hAnsi="宋体" w:hint="eastAsia"/>
          <w:szCs w:val="21"/>
          <w:lang w:eastAsia="zh-CN"/>
        </w:rPr>
        <w:t>责任部门</w:t>
      </w:r>
      <w:r w:rsidRPr="00BE3388">
        <w:rPr>
          <w:rFonts w:ascii="宋体" w:hAnsi="宋体"/>
          <w:szCs w:val="21"/>
          <w:lang w:eastAsia="zh-CN"/>
        </w:rPr>
        <w:t>，</w:t>
      </w:r>
      <w:r w:rsidRPr="00BE3388">
        <w:rPr>
          <w:rFonts w:ascii="宋体" w:hAnsi="宋体" w:hint="eastAsia"/>
          <w:szCs w:val="21"/>
          <w:lang w:eastAsia="zh-CN"/>
        </w:rPr>
        <w:t>验证</w:t>
      </w:r>
      <w:r w:rsidRPr="00BE3388">
        <w:rPr>
          <w:rFonts w:ascii="宋体" w:hAnsi="宋体"/>
          <w:szCs w:val="21"/>
          <w:lang w:eastAsia="zh-CN"/>
        </w:rPr>
        <w:t>项目，</w:t>
      </w:r>
      <w:r w:rsidRPr="00BE3388">
        <w:rPr>
          <w:rFonts w:ascii="宋体" w:hAnsi="宋体" w:hint="eastAsia"/>
          <w:szCs w:val="21"/>
          <w:lang w:eastAsia="zh-CN"/>
        </w:rPr>
        <w:t>完成</w:t>
      </w:r>
      <w:r w:rsidRPr="00BE3388">
        <w:rPr>
          <w:rFonts w:ascii="宋体" w:hAnsi="宋体"/>
          <w:szCs w:val="21"/>
          <w:lang w:eastAsia="zh-CN"/>
        </w:rPr>
        <w:t>期限，</w:t>
      </w:r>
      <w:r w:rsidRPr="00BE3388">
        <w:rPr>
          <w:rFonts w:ascii="宋体" w:hAnsi="宋体" w:hint="eastAsia"/>
          <w:szCs w:val="21"/>
          <w:lang w:eastAsia="zh-CN"/>
        </w:rPr>
        <w:t>验证人</w:t>
      </w:r>
      <w:r w:rsidRPr="00BE3388">
        <w:rPr>
          <w:rFonts w:ascii="宋体" w:hAnsi="宋体"/>
          <w:szCs w:val="21"/>
          <w:lang w:eastAsia="zh-CN"/>
        </w:rPr>
        <w:t>，</w:t>
      </w:r>
      <w:r w:rsidRPr="00BE3388">
        <w:rPr>
          <w:rFonts w:ascii="宋体" w:hAnsi="宋体" w:hint="eastAsia"/>
          <w:szCs w:val="21"/>
          <w:lang w:eastAsia="zh-CN"/>
        </w:rPr>
        <w:t>责任人</w:t>
      </w:r>
      <w:r w:rsidRPr="00BE3388">
        <w:rPr>
          <w:rFonts w:ascii="宋体" w:hAnsi="宋体"/>
          <w:szCs w:val="21"/>
          <w:lang w:eastAsia="zh-CN"/>
        </w:rPr>
        <w:t>，</w:t>
      </w:r>
      <w:r w:rsidRPr="00BE3388">
        <w:rPr>
          <w:rFonts w:ascii="宋体" w:hAnsi="宋体" w:hint="eastAsia"/>
          <w:szCs w:val="21"/>
          <w:lang w:eastAsia="zh-CN"/>
        </w:rPr>
        <w:t>验证</w:t>
      </w:r>
      <w:r w:rsidRPr="00BE3388">
        <w:rPr>
          <w:rFonts w:ascii="宋体" w:hAnsi="宋体"/>
          <w:szCs w:val="21"/>
          <w:lang w:eastAsia="zh-CN"/>
        </w:rPr>
        <w:t>日期，</w:t>
      </w:r>
      <w:r w:rsidRPr="00BE3388">
        <w:rPr>
          <w:rFonts w:ascii="宋体" w:hAnsi="宋体" w:hint="eastAsia"/>
          <w:szCs w:val="21"/>
          <w:lang w:eastAsia="zh-CN"/>
        </w:rPr>
        <w:t>结论，</w:t>
      </w:r>
      <w:r w:rsidRPr="00BE3388">
        <w:rPr>
          <w:rFonts w:ascii="宋体" w:hAnsi="宋体"/>
          <w:szCs w:val="21"/>
          <w:lang w:eastAsia="zh-CN"/>
        </w:rPr>
        <w:t>是否通过，</w:t>
      </w:r>
      <w:r w:rsidRPr="00BE3388">
        <w:rPr>
          <w:rFonts w:ascii="宋体" w:hAnsi="宋体" w:hint="eastAsia"/>
          <w:szCs w:val="21"/>
          <w:lang w:eastAsia="zh-CN"/>
        </w:rPr>
        <w:t>验证</w:t>
      </w:r>
      <w:r w:rsidRPr="00BE3388">
        <w:rPr>
          <w:rFonts w:ascii="宋体" w:hAnsi="宋体"/>
          <w:szCs w:val="21"/>
          <w:lang w:eastAsia="zh-CN"/>
        </w:rPr>
        <w:t>次数，状态</w:t>
      </w:r>
      <w:r>
        <w:rPr>
          <w:rFonts w:ascii="宋体" w:hAnsi="宋体" w:hint="eastAsia"/>
          <w:szCs w:val="21"/>
          <w:lang w:eastAsia="zh-CN"/>
        </w:rPr>
        <w:t xml:space="preserve">　R3</w:t>
      </w:r>
    </w:p>
    <w:p w14:paraId="6BDA7D07" w14:textId="77777777" w:rsidR="00381DDA" w:rsidRPr="00402415" w:rsidRDefault="00381DDA" w:rsidP="00381DDA">
      <w:pPr>
        <w:pStyle w:val="11"/>
        <w:ind w:left="360" w:firstLineChars="0" w:firstLine="0"/>
        <w:jc w:val="left"/>
        <w:rPr>
          <w:rFonts w:ascii="宋体" w:hAnsi="宋体"/>
          <w:szCs w:val="21"/>
          <w:lang w:eastAsia="zh-CN"/>
        </w:rPr>
      </w:pPr>
      <w:r>
        <w:rPr>
          <w:rFonts w:ascii="宋体" w:hAnsi="宋体" w:hint="eastAsia"/>
          <w:szCs w:val="21"/>
          <w:lang w:eastAsia="zh-CN"/>
        </w:rPr>
        <w:t>3a.查看</w:t>
      </w:r>
    </w:p>
    <w:p w14:paraId="37FB742C" w14:textId="77777777" w:rsidR="00381DDA" w:rsidRDefault="00381DDA" w:rsidP="00381DDA">
      <w:pPr>
        <w:pStyle w:val="11"/>
        <w:numPr>
          <w:ilvl w:val="0"/>
          <w:numId w:val="14"/>
        </w:numPr>
        <w:ind w:firstLineChars="0"/>
        <w:jc w:val="left"/>
        <w:rPr>
          <w:rFonts w:ascii="宋体" w:hAnsi="宋体"/>
          <w:lang w:eastAsia="zh-CN"/>
        </w:rPr>
      </w:pPr>
      <w:r>
        <w:rPr>
          <w:rFonts w:ascii="宋体" w:hAnsi="宋体" w:hint="eastAsia"/>
          <w:lang w:eastAsia="zh-CN"/>
        </w:rPr>
        <w:t>用例结束</w:t>
      </w:r>
    </w:p>
    <w:p w14:paraId="44A494ED" w14:textId="77777777" w:rsidR="00381DDA" w:rsidRDefault="00381DDA" w:rsidP="00381DDA">
      <w:pPr>
        <w:jc w:val="left"/>
        <w:rPr>
          <w:rFonts w:ascii="宋体" w:hAnsi="宋体"/>
          <w:lang w:eastAsia="zh-CN"/>
        </w:rPr>
      </w:pPr>
      <w:r>
        <w:rPr>
          <w:rFonts w:ascii="宋体" w:hAnsi="宋体" w:hint="eastAsia"/>
          <w:lang w:eastAsia="zh-CN"/>
        </w:rPr>
        <w:t>[备选事件流]：</w:t>
      </w:r>
    </w:p>
    <w:p w14:paraId="78F212DF" w14:textId="77777777" w:rsidR="00381DDA" w:rsidRDefault="00381DDA" w:rsidP="00381DDA">
      <w:pPr>
        <w:jc w:val="left"/>
        <w:rPr>
          <w:rFonts w:ascii="宋体" w:hAnsi="宋体"/>
          <w:lang w:eastAsia="zh-CN"/>
        </w:rPr>
      </w:pPr>
      <w:r>
        <w:rPr>
          <w:rFonts w:ascii="宋体" w:hAnsi="宋体" w:hint="eastAsia"/>
          <w:lang w:eastAsia="zh-CN"/>
        </w:rPr>
        <w:t>3a：查看跟踪验证</w:t>
      </w:r>
    </w:p>
    <w:p w14:paraId="79CAFFDA" w14:textId="77777777" w:rsidR="00381DDA" w:rsidRDefault="00381DDA" w:rsidP="00381DDA">
      <w:pPr>
        <w:ind w:firstLine="420"/>
        <w:jc w:val="left"/>
        <w:rPr>
          <w:rFonts w:ascii="宋体" w:hAnsi="宋体"/>
          <w:lang w:eastAsia="zh-CN"/>
        </w:rPr>
      </w:pPr>
      <w:r>
        <w:rPr>
          <w:rFonts w:hint="eastAsia"/>
          <w:iCs/>
          <w:lang w:eastAsia="zh-CN"/>
        </w:rPr>
        <w:t>1.</w:t>
      </w:r>
      <w:r w:rsidRPr="00665D07">
        <w:rPr>
          <w:rFonts w:ascii="宋体" w:hAnsi="宋体"/>
          <w:lang w:eastAsia="zh-CN"/>
        </w:rPr>
        <w:t>选择查询结果列表中的一条记录</w:t>
      </w:r>
    </w:p>
    <w:p w14:paraId="7BC63E5C" w14:textId="77777777" w:rsidR="00381DDA" w:rsidRDefault="00381DDA" w:rsidP="00381DDA">
      <w:pPr>
        <w:ind w:firstLine="420"/>
        <w:jc w:val="left"/>
        <w:rPr>
          <w:rFonts w:ascii="宋体" w:hAnsi="宋体"/>
          <w:lang w:eastAsia="zh-CN"/>
        </w:rPr>
      </w:pPr>
      <w:r>
        <w:rPr>
          <w:rFonts w:ascii="宋体" w:hAnsi="宋体" w:hint="eastAsia"/>
          <w:lang w:eastAsia="zh-CN"/>
        </w:rPr>
        <w:t>2.单击</w:t>
      </w:r>
      <w:r>
        <w:rPr>
          <w:rFonts w:ascii="宋体" w:hAnsi="宋体"/>
          <w:lang w:eastAsia="zh-CN"/>
        </w:rPr>
        <w:t>编号超链接</w:t>
      </w:r>
    </w:p>
    <w:p w14:paraId="7F534C79" w14:textId="77777777" w:rsidR="00381DDA" w:rsidRDefault="00381DDA" w:rsidP="00381DDA">
      <w:pPr>
        <w:ind w:firstLine="420"/>
        <w:jc w:val="left"/>
        <w:rPr>
          <w:rFonts w:ascii="宋体" w:hAnsi="宋体"/>
          <w:lang w:eastAsia="zh-CN"/>
        </w:rPr>
      </w:pPr>
      <w:r>
        <w:rPr>
          <w:rFonts w:ascii="宋体" w:hAnsi="宋体" w:hint="eastAsia"/>
          <w:lang w:eastAsia="zh-CN"/>
        </w:rPr>
        <w:t>3.打开</w:t>
      </w:r>
      <w:r>
        <w:rPr>
          <w:rFonts w:ascii="宋体" w:hAnsi="宋体"/>
          <w:lang w:eastAsia="zh-CN"/>
        </w:rPr>
        <w:t>跟踪验证查看详情页</w:t>
      </w:r>
      <w:r>
        <w:rPr>
          <w:rFonts w:ascii="宋体" w:hAnsi="宋体" w:hint="eastAsia"/>
          <w:lang w:eastAsia="zh-CN"/>
        </w:rPr>
        <w:t xml:space="preserve"> R3a</w:t>
      </w:r>
    </w:p>
    <w:p w14:paraId="39A9C44E" w14:textId="77777777" w:rsidR="00381DDA" w:rsidRPr="00C677DA" w:rsidRDefault="00381DDA" w:rsidP="00381DDA">
      <w:pPr>
        <w:ind w:firstLine="420"/>
        <w:jc w:val="left"/>
        <w:rPr>
          <w:iCs/>
          <w:lang w:eastAsia="zh-CN"/>
        </w:rPr>
      </w:pPr>
      <w:r>
        <w:rPr>
          <w:rFonts w:ascii="宋体" w:hAnsi="宋体" w:hint="eastAsia"/>
          <w:lang w:eastAsia="zh-CN"/>
        </w:rPr>
        <w:t>4.返回</w:t>
      </w:r>
      <w:r>
        <w:rPr>
          <w:rFonts w:ascii="宋体" w:hAnsi="宋体"/>
          <w:lang w:eastAsia="zh-CN"/>
        </w:rPr>
        <w:t>主事件流</w:t>
      </w:r>
      <w:r>
        <w:rPr>
          <w:rFonts w:ascii="宋体" w:hAnsi="宋体" w:hint="eastAsia"/>
          <w:lang w:eastAsia="zh-CN"/>
        </w:rPr>
        <w:t>3</w:t>
      </w:r>
    </w:p>
    <w:p w14:paraId="40DCB209" w14:textId="77777777" w:rsidR="00381DDA" w:rsidRDefault="00381DDA" w:rsidP="00381DDA">
      <w:pPr>
        <w:rPr>
          <w:rFonts w:ascii="宋体" w:hAnsi="宋体"/>
          <w:lang w:eastAsia="zh-CN"/>
        </w:rPr>
      </w:pPr>
      <w:r>
        <w:rPr>
          <w:rFonts w:ascii="宋体" w:hAnsi="宋体" w:hint="eastAsia"/>
          <w:lang w:eastAsia="zh-CN"/>
        </w:rPr>
        <w:t>[后置条件]：</w:t>
      </w:r>
    </w:p>
    <w:p w14:paraId="6DA6EAF8" w14:textId="77777777" w:rsidR="00381DDA" w:rsidRDefault="00381DDA" w:rsidP="00381DDA">
      <w:pPr>
        <w:jc w:val="left"/>
        <w:rPr>
          <w:rFonts w:ascii="宋体" w:hAnsi="宋体"/>
          <w:lang w:eastAsia="zh-CN"/>
        </w:rPr>
      </w:pPr>
      <w:r>
        <w:rPr>
          <w:rFonts w:ascii="宋体" w:hAnsi="宋体" w:hint="eastAsia"/>
          <w:lang w:eastAsia="zh-CN"/>
        </w:rPr>
        <w:t>[事件规则]：</w:t>
      </w:r>
    </w:p>
    <w:p w14:paraId="379114EB" w14:textId="77777777" w:rsidR="00381DDA" w:rsidRDefault="00381DDA" w:rsidP="00381DDA">
      <w:pPr>
        <w:jc w:val="left"/>
        <w:rPr>
          <w:rFonts w:ascii="宋体" w:hAnsi="宋体"/>
          <w:lang w:eastAsia="zh-CN"/>
        </w:rPr>
      </w:pPr>
      <w:r>
        <w:rPr>
          <w:rFonts w:ascii="宋体" w:hAnsi="宋体" w:hint="eastAsia"/>
          <w:lang w:eastAsia="zh-CN"/>
        </w:rPr>
        <w:t>R3.查询结果</w:t>
      </w:r>
    </w:p>
    <w:p w14:paraId="53DC59B4" w14:textId="77777777" w:rsidR="00381DDA" w:rsidRDefault="00381DDA" w:rsidP="00381DDA">
      <w:pPr>
        <w:jc w:val="left"/>
        <w:rPr>
          <w:lang w:val="fr-CA" w:eastAsia="zh-CN"/>
        </w:rPr>
      </w:pPr>
      <w:r>
        <w:rPr>
          <w:rFonts w:ascii="宋体" w:hAnsi="宋体"/>
          <w:lang w:eastAsia="zh-CN"/>
        </w:rPr>
        <w:tab/>
      </w:r>
      <w:r>
        <w:rPr>
          <w:rFonts w:ascii="宋体" w:hAnsi="宋体" w:hint="eastAsia"/>
          <w:lang w:eastAsia="zh-CN"/>
        </w:rPr>
        <w:t>1.</w:t>
      </w:r>
      <w:r>
        <w:rPr>
          <w:rFonts w:hint="eastAsia"/>
          <w:lang w:val="fr-CA" w:eastAsia="zh-CN"/>
        </w:rPr>
        <w:t>来源</w:t>
      </w:r>
      <w:r>
        <w:rPr>
          <w:lang w:val="fr-CA" w:eastAsia="zh-CN"/>
        </w:rPr>
        <w:t>编号：</w:t>
      </w:r>
      <w:r>
        <w:rPr>
          <w:rFonts w:hint="eastAsia"/>
          <w:lang w:val="fr-CA" w:eastAsia="zh-CN"/>
        </w:rPr>
        <w:t>链接</w:t>
      </w:r>
      <w:r>
        <w:rPr>
          <w:lang w:val="fr-CA" w:eastAsia="zh-CN"/>
        </w:rPr>
        <w:t>可查看</w:t>
      </w:r>
      <w:r>
        <w:rPr>
          <w:rFonts w:hint="eastAsia"/>
          <w:lang w:val="fr-CA" w:eastAsia="zh-CN"/>
        </w:rPr>
        <w:t>上一级的</w:t>
      </w:r>
      <w:r>
        <w:rPr>
          <w:lang w:val="fr-CA" w:eastAsia="zh-CN"/>
        </w:rPr>
        <w:t>关联流程信息</w:t>
      </w:r>
    </w:p>
    <w:p w14:paraId="476A4288" w14:textId="77777777" w:rsidR="00381DDA" w:rsidRDefault="00381DDA" w:rsidP="00381DDA">
      <w:pPr>
        <w:jc w:val="left"/>
        <w:rPr>
          <w:lang w:val="fr-CA" w:eastAsia="zh-CN"/>
        </w:rPr>
      </w:pPr>
      <w:r>
        <w:rPr>
          <w:lang w:val="fr-CA" w:eastAsia="zh-CN"/>
        </w:rPr>
        <w:tab/>
        <w:t>2.</w:t>
      </w:r>
      <w:r>
        <w:rPr>
          <w:rFonts w:hint="eastAsia"/>
          <w:lang w:val="fr-CA" w:eastAsia="zh-CN"/>
        </w:rPr>
        <w:t>验证</w:t>
      </w:r>
      <w:r>
        <w:rPr>
          <w:lang w:val="fr-CA" w:eastAsia="zh-CN"/>
        </w:rPr>
        <w:t>次数：</w:t>
      </w:r>
      <w:r>
        <w:rPr>
          <w:rFonts w:hint="eastAsia"/>
          <w:lang w:val="fr-CA" w:eastAsia="zh-CN"/>
        </w:rPr>
        <w:t>随着</w:t>
      </w:r>
      <w:r>
        <w:rPr>
          <w:lang w:val="fr-CA" w:eastAsia="zh-CN"/>
        </w:rPr>
        <w:t>验证人提交次数的累积而增加次数</w:t>
      </w:r>
    </w:p>
    <w:p w14:paraId="528723B6" w14:textId="77777777" w:rsidR="00381DDA" w:rsidRDefault="00381DDA" w:rsidP="00381DDA">
      <w:pPr>
        <w:jc w:val="left"/>
        <w:rPr>
          <w:lang w:val="fr-CA" w:eastAsia="zh-CN"/>
        </w:rPr>
      </w:pPr>
      <w:r>
        <w:rPr>
          <w:lang w:val="fr-CA" w:eastAsia="zh-CN"/>
        </w:rPr>
        <w:tab/>
        <w:t>3.</w:t>
      </w:r>
      <w:r>
        <w:rPr>
          <w:rFonts w:hint="eastAsia"/>
          <w:lang w:val="fr-CA" w:eastAsia="zh-CN"/>
        </w:rPr>
        <w:t>颜色</w:t>
      </w:r>
      <w:r>
        <w:rPr>
          <w:lang w:val="fr-CA" w:eastAsia="zh-CN"/>
        </w:rPr>
        <w:t>：</w:t>
      </w:r>
      <w:r w:rsidRPr="005F6757">
        <w:rPr>
          <w:rFonts w:hint="eastAsia"/>
          <w:lang w:val="fr-CA" w:eastAsia="zh-CN"/>
        </w:rPr>
        <w:t>跟踪验证查询页面显示超期（实际日期超过计划完成期限，但仍在措施落实中的，显示红色；实际日期超过状态变为跟踪验证中之后一个月的，但仍在跟踪验证中的，显示黄色</w:t>
      </w:r>
      <w:r>
        <w:rPr>
          <w:rFonts w:hint="eastAsia"/>
          <w:lang w:val="fr-CA" w:eastAsia="zh-CN"/>
        </w:rPr>
        <w:t>，</w:t>
      </w:r>
      <w:r>
        <w:rPr>
          <w:lang w:val="fr-CA" w:eastAsia="zh-CN"/>
        </w:rPr>
        <w:t>即超期</w:t>
      </w:r>
      <w:r w:rsidRPr="005F6757">
        <w:rPr>
          <w:rFonts w:hint="eastAsia"/>
          <w:lang w:val="fr-CA" w:eastAsia="zh-CN"/>
        </w:rPr>
        <w:t>；）</w:t>
      </w:r>
      <w:r>
        <w:rPr>
          <w:rFonts w:hint="eastAsia"/>
          <w:lang w:val="fr-CA" w:eastAsia="zh-CN"/>
        </w:rPr>
        <w:t>角标</w:t>
      </w:r>
      <w:r>
        <w:rPr>
          <w:lang w:val="fr-CA" w:eastAsia="zh-CN"/>
        </w:rPr>
        <w:t>标注颜色</w:t>
      </w:r>
      <w:r>
        <w:rPr>
          <w:rFonts w:hint="eastAsia"/>
          <w:lang w:val="fr-CA" w:eastAsia="zh-CN"/>
        </w:rPr>
        <w:t>含义</w:t>
      </w:r>
    </w:p>
    <w:p w14:paraId="2571E1D3" w14:textId="77777777" w:rsidR="00381DDA" w:rsidRDefault="00381DDA" w:rsidP="00381DDA">
      <w:pPr>
        <w:jc w:val="left"/>
        <w:rPr>
          <w:lang w:val="fr-CA" w:eastAsia="zh-CN"/>
        </w:rPr>
      </w:pPr>
      <w:r>
        <w:rPr>
          <w:rFonts w:hint="eastAsia"/>
          <w:lang w:val="fr-CA" w:eastAsia="zh-CN"/>
        </w:rPr>
        <w:t>R3a.</w:t>
      </w:r>
      <w:r>
        <w:rPr>
          <w:rFonts w:hint="eastAsia"/>
          <w:lang w:val="fr-CA" w:eastAsia="zh-CN"/>
        </w:rPr>
        <w:t>查看</w:t>
      </w:r>
      <w:r>
        <w:rPr>
          <w:lang w:val="fr-CA" w:eastAsia="zh-CN"/>
        </w:rPr>
        <w:t>内容</w:t>
      </w:r>
    </w:p>
    <w:p w14:paraId="1CF113ED" w14:textId="77777777" w:rsidR="00381DDA" w:rsidRDefault="00381DDA" w:rsidP="00381DDA">
      <w:pPr>
        <w:jc w:val="left"/>
        <w:rPr>
          <w:rFonts w:ascii="宋体" w:hAnsi="宋体"/>
          <w:lang w:eastAsia="zh-CN"/>
        </w:rPr>
      </w:pPr>
      <w:r>
        <w:rPr>
          <w:lang w:val="fr-CA" w:eastAsia="zh-CN"/>
        </w:rPr>
        <w:tab/>
      </w:r>
      <w:r>
        <w:rPr>
          <w:rFonts w:hint="eastAsia"/>
          <w:lang w:val="fr-CA" w:eastAsia="zh-CN"/>
        </w:rPr>
        <w:t>1.</w:t>
      </w:r>
      <w:r>
        <w:rPr>
          <w:rFonts w:hint="eastAsia"/>
          <w:lang w:val="fr-CA" w:eastAsia="zh-CN"/>
        </w:rPr>
        <w:t>可以</w:t>
      </w:r>
      <w:r>
        <w:rPr>
          <w:lang w:val="fr-CA" w:eastAsia="zh-CN"/>
        </w:rPr>
        <w:t>查看来源编号链接内容，</w:t>
      </w:r>
      <w:r>
        <w:rPr>
          <w:rFonts w:hint="eastAsia"/>
          <w:lang w:val="fr-CA" w:eastAsia="zh-CN"/>
        </w:rPr>
        <w:t>验证</w:t>
      </w:r>
      <w:r>
        <w:rPr>
          <w:lang w:val="fr-CA" w:eastAsia="zh-CN"/>
        </w:rPr>
        <w:t>历史中增加链接</w:t>
      </w:r>
      <w:r>
        <w:rPr>
          <w:rFonts w:hint="eastAsia"/>
          <w:lang w:val="fr-CA" w:eastAsia="zh-CN"/>
        </w:rPr>
        <w:t>弹出</w:t>
      </w:r>
      <w:r>
        <w:rPr>
          <w:lang w:val="fr-CA" w:eastAsia="zh-CN"/>
        </w:rPr>
        <w:t>历史验证</w:t>
      </w:r>
      <w:r>
        <w:rPr>
          <w:rFonts w:hint="eastAsia"/>
          <w:lang w:val="fr-CA" w:eastAsia="zh-CN"/>
        </w:rPr>
        <w:t>记录</w:t>
      </w:r>
      <w:r>
        <w:rPr>
          <w:lang w:val="fr-CA" w:eastAsia="zh-CN"/>
        </w:rPr>
        <w:t>详情页面</w:t>
      </w:r>
      <w:r>
        <w:rPr>
          <w:rFonts w:hint="eastAsia"/>
          <w:lang w:val="fr-CA" w:eastAsia="zh-CN"/>
        </w:rPr>
        <w:t>，</w:t>
      </w:r>
      <w:r>
        <w:rPr>
          <w:lang w:val="fr-CA" w:eastAsia="zh-CN"/>
        </w:rPr>
        <w:t>纠正预防编号</w:t>
      </w:r>
      <w:r>
        <w:rPr>
          <w:rFonts w:hint="eastAsia"/>
          <w:lang w:val="fr-CA" w:eastAsia="zh-CN"/>
        </w:rPr>
        <w:t>链接</w:t>
      </w:r>
      <w:r>
        <w:rPr>
          <w:lang w:val="fr-CA" w:eastAsia="zh-CN"/>
        </w:rPr>
        <w:t>，</w:t>
      </w:r>
      <w:r>
        <w:rPr>
          <w:rFonts w:hint="eastAsia"/>
          <w:lang w:val="fr-CA" w:eastAsia="zh-CN"/>
        </w:rPr>
        <w:t>新增</w:t>
      </w:r>
      <w:r>
        <w:rPr>
          <w:rFonts w:hint="eastAsia"/>
          <w:lang w:val="fr-CA" w:eastAsia="zh-CN"/>
        </w:rPr>
        <w:t>tab</w:t>
      </w:r>
      <w:r>
        <w:rPr>
          <w:rFonts w:hint="eastAsia"/>
          <w:lang w:val="fr-CA" w:eastAsia="zh-CN"/>
        </w:rPr>
        <w:t>页</w:t>
      </w:r>
      <w:r>
        <w:rPr>
          <w:lang w:val="fr-CA" w:eastAsia="zh-CN"/>
        </w:rPr>
        <w:t>可以查看开出的纠正预防</w:t>
      </w:r>
    </w:p>
    <w:p w14:paraId="67962E62" w14:textId="77777777" w:rsidR="00381DDA" w:rsidRDefault="00381DDA" w:rsidP="00381DDA">
      <w:pPr>
        <w:jc w:val="left"/>
        <w:rPr>
          <w:rFonts w:ascii="宋体" w:hAnsi="宋体"/>
          <w:lang w:eastAsia="zh-CN"/>
        </w:rPr>
      </w:pPr>
      <w:r>
        <w:rPr>
          <w:rFonts w:ascii="宋体" w:hAnsi="宋体" w:hint="eastAsia"/>
          <w:lang w:eastAsia="zh-CN"/>
        </w:rPr>
        <w:t>[特殊需求]：</w:t>
      </w:r>
    </w:p>
    <w:p w14:paraId="077E43CA" w14:textId="77777777" w:rsidR="00381DDA" w:rsidRDefault="00381DDA" w:rsidP="00381DDA">
      <w:pPr>
        <w:rPr>
          <w:rFonts w:ascii="宋体" w:hAnsi="宋体"/>
          <w:lang w:eastAsia="zh-CN"/>
        </w:rPr>
      </w:pPr>
      <w:r>
        <w:rPr>
          <w:rFonts w:ascii="宋体" w:hAnsi="宋体" w:hint="eastAsia"/>
          <w:lang w:eastAsia="zh-CN"/>
        </w:rPr>
        <w:t>[扩展点]：无</w:t>
      </w:r>
    </w:p>
    <w:p w14:paraId="11FB5C3A" w14:textId="77777777" w:rsidR="00381DDA" w:rsidRDefault="00381DDA" w:rsidP="00381DDA">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 xml:space="preserve">.7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C007</w:t>
      </w:r>
      <w:r>
        <w:rPr>
          <w:rFonts w:ascii="黑体" w:eastAsia="黑体" w:hAnsi="黑体" w:hint="eastAsia"/>
          <w:i/>
          <w:lang w:eastAsia="zh-CN"/>
        </w:rPr>
        <w:t>跟踪验证执行</w:t>
      </w:r>
      <w:r>
        <w:rPr>
          <w:rFonts w:ascii="黑体" w:eastAsia="黑体" w:hAnsi="黑体"/>
          <w:i/>
          <w:lang w:eastAsia="zh-CN"/>
        </w:rPr>
        <w:t>”</w:t>
      </w:r>
    </w:p>
    <w:p w14:paraId="730DC741" w14:textId="77777777" w:rsidR="00381DDA" w:rsidRDefault="00381DDA" w:rsidP="00381DDA">
      <w:pPr>
        <w:rPr>
          <w:rFonts w:ascii="宋体" w:hAnsi="宋体"/>
          <w:szCs w:val="21"/>
          <w:lang w:eastAsia="zh-CN"/>
        </w:rPr>
      </w:pPr>
      <w:r>
        <w:rPr>
          <w:rFonts w:ascii="宋体" w:hAnsi="宋体" w:hint="eastAsia"/>
          <w:szCs w:val="21"/>
          <w:lang w:eastAsia="zh-CN"/>
        </w:rPr>
        <w:t>[名称]：</w:t>
      </w:r>
      <w:r w:rsidR="002F187B" w:rsidRPr="002F187B">
        <w:rPr>
          <w:rFonts w:ascii="宋体" w:hAnsi="宋体" w:hint="eastAsia"/>
          <w:szCs w:val="21"/>
          <w:lang w:eastAsia="zh-CN"/>
        </w:rPr>
        <w:t>UC007跟踪验证执行</w:t>
      </w:r>
    </w:p>
    <w:p w14:paraId="72A1EC91" w14:textId="77777777" w:rsidR="00381DDA" w:rsidRPr="00F90634" w:rsidRDefault="00381DDA" w:rsidP="00381DDA">
      <w:pPr>
        <w:rPr>
          <w:rFonts w:ascii="宋体" w:hAnsi="宋体"/>
          <w:lang w:eastAsia="zh-CN"/>
        </w:rPr>
      </w:pPr>
      <w:r>
        <w:rPr>
          <w:rFonts w:ascii="宋体" w:hAnsi="宋体"/>
          <w:szCs w:val="21"/>
          <w:lang w:eastAsia="zh-CN"/>
        </w:rPr>
        <w:t>[</w:t>
      </w:r>
      <w:r>
        <w:rPr>
          <w:rFonts w:ascii="宋体" w:hAnsi="宋体" w:hint="eastAsia"/>
          <w:szCs w:val="21"/>
          <w:lang w:eastAsia="zh-CN"/>
        </w:rPr>
        <w:t>简介]：当</w:t>
      </w:r>
      <w:r w:rsidRPr="00F90634">
        <w:rPr>
          <w:rFonts w:ascii="宋体" w:hAnsi="宋体" w:hint="eastAsia"/>
          <w:szCs w:val="21"/>
          <w:lang w:eastAsia="zh-CN"/>
        </w:rPr>
        <w:t>员工安全报告</w:t>
      </w:r>
      <w:r>
        <w:rPr>
          <w:rFonts w:ascii="宋体" w:hAnsi="宋体" w:hint="eastAsia"/>
          <w:szCs w:val="21"/>
          <w:lang w:eastAsia="zh-CN"/>
        </w:rPr>
        <w:t>，</w:t>
      </w:r>
      <w:r w:rsidRPr="00F90634">
        <w:rPr>
          <w:rFonts w:ascii="宋体" w:hAnsi="宋体" w:hint="eastAsia"/>
          <w:szCs w:val="21"/>
          <w:lang w:eastAsia="zh-CN"/>
        </w:rPr>
        <w:t>纠正预防</w:t>
      </w:r>
      <w:r>
        <w:rPr>
          <w:rFonts w:ascii="宋体" w:hAnsi="宋体" w:hint="eastAsia"/>
          <w:szCs w:val="21"/>
          <w:lang w:eastAsia="zh-CN"/>
        </w:rPr>
        <w:t>，</w:t>
      </w:r>
      <w:r w:rsidRPr="00F90634">
        <w:rPr>
          <w:rFonts w:ascii="宋体" w:hAnsi="宋体" w:hint="eastAsia"/>
          <w:szCs w:val="21"/>
          <w:lang w:eastAsia="zh-CN"/>
        </w:rPr>
        <w:t>工作任务分解</w:t>
      </w:r>
      <w:r>
        <w:rPr>
          <w:rFonts w:ascii="宋体" w:hAnsi="宋体" w:hint="eastAsia"/>
          <w:szCs w:val="21"/>
          <w:lang w:eastAsia="zh-CN"/>
        </w:rPr>
        <w:t>，</w:t>
      </w:r>
      <w:r w:rsidRPr="00F90634">
        <w:rPr>
          <w:rFonts w:ascii="宋体" w:hAnsi="宋体" w:hint="eastAsia"/>
          <w:szCs w:val="21"/>
          <w:lang w:eastAsia="zh-CN"/>
        </w:rPr>
        <w:t>变革风险管理</w:t>
      </w:r>
      <w:r>
        <w:rPr>
          <w:rFonts w:ascii="宋体" w:hAnsi="宋体" w:hint="eastAsia"/>
          <w:szCs w:val="21"/>
          <w:lang w:eastAsia="zh-CN"/>
        </w:rPr>
        <w:t>归档后会</w:t>
      </w:r>
      <w:r>
        <w:rPr>
          <w:rFonts w:ascii="宋体" w:hAnsi="宋体"/>
          <w:szCs w:val="21"/>
          <w:lang w:eastAsia="zh-CN"/>
        </w:rPr>
        <w:t>触发跟踪验证，</w:t>
      </w:r>
      <w:r>
        <w:rPr>
          <w:rFonts w:hint="eastAsia"/>
          <w:lang w:val="fr-CA" w:eastAsia="zh-CN"/>
        </w:rPr>
        <w:t>跟踪验证</w:t>
      </w:r>
      <w:r>
        <w:rPr>
          <w:lang w:val="fr-CA" w:eastAsia="zh-CN"/>
        </w:rPr>
        <w:t>中相关的责任人和验证人通过流程完成跟踪验证工作．</w:t>
      </w:r>
    </w:p>
    <w:p w14:paraId="48FD5C81" w14:textId="77777777" w:rsidR="00381DDA" w:rsidRDefault="00381DDA" w:rsidP="00381DDA">
      <w:pPr>
        <w:rPr>
          <w:rFonts w:ascii="宋体" w:hAnsi="宋体"/>
          <w:szCs w:val="21"/>
          <w:lang w:eastAsia="zh-CN"/>
        </w:rPr>
      </w:pPr>
      <w:r>
        <w:rPr>
          <w:rFonts w:ascii="宋体" w:hAnsi="宋体" w:hint="eastAsia"/>
          <w:szCs w:val="21"/>
          <w:lang w:eastAsia="zh-CN"/>
        </w:rPr>
        <w:t>[前置条件]：</w:t>
      </w:r>
      <w:r w:rsidRPr="00F90634">
        <w:rPr>
          <w:rFonts w:ascii="宋体" w:hAnsi="宋体" w:hint="eastAsia"/>
          <w:szCs w:val="21"/>
          <w:lang w:eastAsia="zh-CN"/>
        </w:rPr>
        <w:t>员工安全报告</w:t>
      </w:r>
      <w:r>
        <w:rPr>
          <w:rFonts w:ascii="宋体" w:hAnsi="宋体" w:hint="eastAsia"/>
          <w:szCs w:val="21"/>
          <w:lang w:eastAsia="zh-CN"/>
        </w:rPr>
        <w:t>，</w:t>
      </w:r>
      <w:r w:rsidRPr="00F90634">
        <w:rPr>
          <w:rFonts w:ascii="宋体" w:hAnsi="宋体" w:hint="eastAsia"/>
          <w:szCs w:val="21"/>
          <w:lang w:eastAsia="zh-CN"/>
        </w:rPr>
        <w:t>纠正预防</w:t>
      </w:r>
      <w:r>
        <w:rPr>
          <w:rFonts w:ascii="宋体" w:hAnsi="宋体" w:hint="eastAsia"/>
          <w:szCs w:val="21"/>
          <w:lang w:eastAsia="zh-CN"/>
        </w:rPr>
        <w:t>，</w:t>
      </w:r>
      <w:r w:rsidRPr="00F90634">
        <w:rPr>
          <w:rFonts w:ascii="宋体" w:hAnsi="宋体" w:hint="eastAsia"/>
          <w:szCs w:val="21"/>
          <w:lang w:eastAsia="zh-CN"/>
        </w:rPr>
        <w:t>工作任务分解</w:t>
      </w:r>
      <w:r>
        <w:rPr>
          <w:rFonts w:ascii="宋体" w:hAnsi="宋体" w:hint="eastAsia"/>
          <w:szCs w:val="21"/>
          <w:lang w:eastAsia="zh-CN"/>
        </w:rPr>
        <w:t>，</w:t>
      </w:r>
      <w:r w:rsidRPr="00F90634">
        <w:rPr>
          <w:rFonts w:ascii="宋体" w:hAnsi="宋体" w:hint="eastAsia"/>
          <w:szCs w:val="21"/>
          <w:lang w:eastAsia="zh-CN"/>
        </w:rPr>
        <w:t>变革风险管理</w:t>
      </w:r>
      <w:r>
        <w:rPr>
          <w:rFonts w:ascii="宋体" w:hAnsi="宋体" w:hint="eastAsia"/>
          <w:szCs w:val="21"/>
          <w:lang w:eastAsia="zh-CN"/>
        </w:rPr>
        <w:t>中</w:t>
      </w:r>
      <w:r>
        <w:rPr>
          <w:rFonts w:ascii="宋体" w:hAnsi="宋体"/>
          <w:szCs w:val="21"/>
          <w:lang w:eastAsia="zh-CN"/>
        </w:rPr>
        <w:t>指定的措施责任人和验证人且登录</w:t>
      </w:r>
      <w:r>
        <w:rPr>
          <w:rFonts w:ascii="宋体" w:hAnsi="宋体" w:hint="eastAsia"/>
          <w:szCs w:val="21"/>
          <w:lang w:eastAsia="zh-CN"/>
        </w:rPr>
        <w:t>,</w:t>
      </w:r>
      <w:r w:rsidRPr="00BB23DA">
        <w:rPr>
          <w:rFonts w:hint="eastAsia"/>
          <w:lang w:val="fr-CA" w:eastAsia="zh-CN"/>
        </w:rPr>
        <w:t xml:space="preserve"> </w:t>
      </w:r>
      <w:r>
        <w:rPr>
          <w:rFonts w:hint="eastAsia"/>
          <w:lang w:val="fr-CA" w:eastAsia="zh-CN"/>
        </w:rPr>
        <w:t>UC004/UC005/UC0015</w:t>
      </w:r>
    </w:p>
    <w:p w14:paraId="3AD29502" w14:textId="77777777" w:rsidR="00381DDA" w:rsidRDefault="00381DDA" w:rsidP="00381DDA">
      <w:pPr>
        <w:jc w:val="left"/>
        <w:rPr>
          <w:rFonts w:ascii="宋体" w:hAnsi="宋体"/>
          <w:szCs w:val="21"/>
          <w:lang w:eastAsia="zh-CN"/>
        </w:rPr>
      </w:pPr>
      <w:r>
        <w:rPr>
          <w:rFonts w:ascii="宋体" w:hAnsi="宋体" w:hint="eastAsia"/>
          <w:szCs w:val="21"/>
          <w:lang w:eastAsia="zh-CN"/>
        </w:rPr>
        <w:lastRenderedPageBreak/>
        <w:t>{事件流}</w:t>
      </w:r>
    </w:p>
    <w:p w14:paraId="3BAB46E4" w14:textId="77777777" w:rsidR="00381DDA" w:rsidRDefault="00381DDA" w:rsidP="00381DDA">
      <w:pPr>
        <w:rPr>
          <w:rFonts w:ascii="宋体" w:hAnsi="宋体"/>
          <w:szCs w:val="21"/>
          <w:lang w:eastAsia="zh-CN"/>
        </w:rPr>
      </w:pPr>
      <w:r>
        <w:rPr>
          <w:rFonts w:ascii="宋体" w:hAnsi="宋体" w:hint="eastAsia"/>
          <w:szCs w:val="21"/>
          <w:lang w:eastAsia="zh-CN"/>
        </w:rPr>
        <w:t>[主事件流]：</w:t>
      </w:r>
    </w:p>
    <w:p w14:paraId="34CB7883" w14:textId="77777777" w:rsidR="00381DDA" w:rsidRDefault="00381DDA" w:rsidP="00381DDA">
      <w:pPr>
        <w:pStyle w:val="11"/>
        <w:numPr>
          <w:ilvl w:val="0"/>
          <w:numId w:val="17"/>
        </w:numPr>
        <w:ind w:firstLineChars="0"/>
        <w:rPr>
          <w:rFonts w:ascii="宋体" w:hAnsi="宋体"/>
          <w:szCs w:val="21"/>
          <w:lang w:eastAsia="zh-CN"/>
        </w:rPr>
      </w:pPr>
      <w:r>
        <w:rPr>
          <w:rFonts w:ascii="宋体" w:hAnsi="宋体" w:hint="eastAsia"/>
          <w:lang w:eastAsia="zh-CN"/>
        </w:rPr>
        <w:t>单击</w:t>
      </w:r>
      <w:r>
        <w:rPr>
          <w:rFonts w:ascii="宋体" w:hAnsi="宋体"/>
          <w:lang w:eastAsia="zh-CN"/>
        </w:rPr>
        <w:t>我的任务－待处理任务</w:t>
      </w:r>
      <w:r>
        <w:rPr>
          <w:rFonts w:ascii="宋体" w:hAnsi="宋体" w:hint="eastAsia"/>
          <w:lang w:eastAsia="zh-CN"/>
        </w:rPr>
        <w:t>菜单，</w:t>
      </w:r>
      <w:r>
        <w:rPr>
          <w:rFonts w:ascii="宋体" w:hAnsi="宋体"/>
          <w:lang w:eastAsia="zh-CN"/>
        </w:rPr>
        <w:t>进入待处理任务页面，单击</w:t>
      </w:r>
      <w:r>
        <w:rPr>
          <w:rFonts w:ascii="宋体" w:hAnsi="宋体" w:hint="eastAsia"/>
          <w:lang w:eastAsia="zh-CN"/>
        </w:rPr>
        <w:t>跟踪验证Tab页，用例</w:t>
      </w:r>
      <w:r>
        <w:rPr>
          <w:rFonts w:ascii="宋体" w:hAnsi="宋体"/>
          <w:lang w:eastAsia="zh-CN"/>
        </w:rPr>
        <w:t>开始</w:t>
      </w:r>
    </w:p>
    <w:p w14:paraId="7CDB11B4" w14:textId="77777777" w:rsidR="00381DDA" w:rsidRPr="002E7813" w:rsidRDefault="00381DDA" w:rsidP="00381DDA">
      <w:pPr>
        <w:pStyle w:val="11"/>
        <w:numPr>
          <w:ilvl w:val="0"/>
          <w:numId w:val="17"/>
        </w:numPr>
        <w:ind w:firstLineChars="0"/>
        <w:rPr>
          <w:rFonts w:ascii="宋体" w:hAnsi="宋体"/>
          <w:szCs w:val="21"/>
          <w:lang w:eastAsia="zh-CN"/>
        </w:rPr>
      </w:pPr>
      <w:r w:rsidRPr="002009CC">
        <w:rPr>
          <w:rFonts w:ascii="宋体" w:hAnsi="宋体" w:hint="eastAsia"/>
          <w:lang w:eastAsia="zh-CN"/>
        </w:rPr>
        <w:t>选择一条记录</w:t>
      </w:r>
      <w:r w:rsidRPr="002009CC">
        <w:rPr>
          <w:rFonts w:ascii="宋体" w:hAnsi="宋体"/>
          <w:lang w:eastAsia="zh-CN"/>
        </w:rPr>
        <w:t>，单击</w:t>
      </w:r>
      <w:r w:rsidRPr="002009CC">
        <w:rPr>
          <w:rFonts w:hint="eastAsia"/>
          <w:iCs/>
          <w:szCs w:val="21"/>
          <w:lang w:eastAsia="zh-CN"/>
        </w:rPr>
        <w:t>【处理】按钮</w:t>
      </w:r>
      <w:r w:rsidRPr="002009CC">
        <w:rPr>
          <w:iCs/>
          <w:szCs w:val="21"/>
          <w:lang w:eastAsia="zh-CN"/>
        </w:rPr>
        <w:t>，进入处理页面</w:t>
      </w:r>
    </w:p>
    <w:p w14:paraId="7B43179B" w14:textId="77777777" w:rsidR="00381DDA" w:rsidRPr="002E7813" w:rsidRDefault="00381DDA" w:rsidP="00381DDA">
      <w:pPr>
        <w:pStyle w:val="11"/>
        <w:numPr>
          <w:ilvl w:val="0"/>
          <w:numId w:val="17"/>
        </w:numPr>
        <w:ind w:firstLineChars="0"/>
        <w:rPr>
          <w:rFonts w:ascii="宋体" w:hAnsi="宋体"/>
          <w:szCs w:val="21"/>
          <w:lang w:eastAsia="zh-CN"/>
        </w:rPr>
      </w:pPr>
      <w:r>
        <w:rPr>
          <w:lang w:val="fr-CA" w:eastAsia="zh-CN"/>
        </w:rPr>
        <w:t>填写</w:t>
      </w:r>
      <w:r>
        <w:rPr>
          <w:rFonts w:hint="eastAsia"/>
          <w:lang w:val="fr-CA" w:eastAsia="zh-CN"/>
        </w:rPr>
        <w:t>措施</w:t>
      </w:r>
      <w:r>
        <w:rPr>
          <w:lang w:val="fr-CA" w:eastAsia="zh-CN"/>
        </w:rPr>
        <w:t>完成情况</w:t>
      </w:r>
      <w:r>
        <w:rPr>
          <w:rFonts w:hint="eastAsia"/>
          <w:lang w:val="fr-CA" w:eastAsia="zh-CN"/>
        </w:rPr>
        <w:t>以及</w:t>
      </w:r>
      <w:r>
        <w:rPr>
          <w:lang w:val="fr-CA" w:eastAsia="zh-CN"/>
        </w:rPr>
        <w:t>上传相关附件</w:t>
      </w:r>
      <w:r>
        <w:rPr>
          <w:rFonts w:hint="eastAsia"/>
          <w:lang w:val="fr-CA" w:eastAsia="zh-CN"/>
        </w:rPr>
        <w:t xml:space="preserve">　</w:t>
      </w:r>
      <w:r>
        <w:rPr>
          <w:rFonts w:hint="eastAsia"/>
          <w:lang w:val="fr-CA" w:eastAsia="zh-CN"/>
        </w:rPr>
        <w:t>R</w:t>
      </w:r>
      <w:r>
        <w:rPr>
          <w:lang w:val="fr-CA" w:eastAsia="zh-CN"/>
        </w:rPr>
        <w:t>3</w:t>
      </w:r>
    </w:p>
    <w:p w14:paraId="57ED80D4" w14:textId="77777777" w:rsidR="00381DDA" w:rsidRDefault="00381DDA" w:rsidP="00381DDA">
      <w:pPr>
        <w:pStyle w:val="11"/>
        <w:numPr>
          <w:ilvl w:val="0"/>
          <w:numId w:val="17"/>
        </w:numPr>
        <w:ind w:firstLineChars="0"/>
        <w:rPr>
          <w:rFonts w:ascii="宋体" w:hAnsi="宋体"/>
          <w:szCs w:val="21"/>
          <w:lang w:eastAsia="zh-CN"/>
        </w:rPr>
      </w:pPr>
      <w:r w:rsidRPr="00CE044A">
        <w:rPr>
          <w:rFonts w:ascii="宋体" w:hAnsi="宋体"/>
          <w:lang w:eastAsia="zh-CN"/>
        </w:rPr>
        <w:t>单击</w:t>
      </w:r>
      <w:r w:rsidRPr="00CE044A">
        <w:rPr>
          <w:rFonts w:hint="eastAsia"/>
          <w:iCs/>
          <w:szCs w:val="21"/>
          <w:lang w:eastAsia="zh-CN"/>
        </w:rPr>
        <w:t>【</w:t>
      </w:r>
      <w:r>
        <w:rPr>
          <w:rFonts w:hint="eastAsia"/>
          <w:iCs/>
          <w:szCs w:val="21"/>
          <w:lang w:eastAsia="zh-CN"/>
        </w:rPr>
        <w:t>发送</w:t>
      </w:r>
      <w:r w:rsidRPr="00CE044A">
        <w:rPr>
          <w:rFonts w:hint="eastAsia"/>
          <w:iCs/>
          <w:szCs w:val="21"/>
          <w:lang w:eastAsia="zh-CN"/>
        </w:rPr>
        <w:t>】按钮</w:t>
      </w:r>
      <w:r w:rsidRPr="00CE044A">
        <w:rPr>
          <w:rFonts w:ascii="宋体" w:hAnsi="宋体"/>
          <w:lang w:eastAsia="zh-CN"/>
        </w:rPr>
        <w:t xml:space="preserve"> </w:t>
      </w:r>
      <w:r>
        <w:rPr>
          <w:rFonts w:ascii="宋体" w:hAnsi="宋体" w:hint="eastAsia"/>
          <w:lang w:eastAsia="zh-CN"/>
        </w:rPr>
        <w:t>，</w:t>
      </w:r>
      <w:r>
        <w:rPr>
          <w:rFonts w:ascii="宋体" w:hAnsi="宋体"/>
          <w:lang w:eastAsia="zh-CN"/>
        </w:rPr>
        <w:t>发送给验证人</w:t>
      </w:r>
      <w:r>
        <w:rPr>
          <w:rFonts w:ascii="宋体" w:hAnsi="宋体" w:hint="eastAsia"/>
          <w:lang w:eastAsia="zh-CN"/>
        </w:rPr>
        <w:t>，</w:t>
      </w:r>
      <w:r>
        <w:rPr>
          <w:rFonts w:ascii="宋体" w:hAnsi="宋体"/>
          <w:lang w:eastAsia="zh-CN"/>
        </w:rPr>
        <w:t>触发流程</w:t>
      </w:r>
      <w:r>
        <w:rPr>
          <w:rFonts w:ascii="宋体" w:hAnsi="宋体" w:hint="eastAsia"/>
          <w:lang w:eastAsia="zh-CN"/>
        </w:rPr>
        <w:t xml:space="preserve">　R4</w:t>
      </w:r>
    </w:p>
    <w:p w14:paraId="4D743808" w14:textId="77777777" w:rsidR="00381DDA" w:rsidRDefault="00381DDA" w:rsidP="00381DDA">
      <w:pPr>
        <w:pStyle w:val="11"/>
        <w:numPr>
          <w:ilvl w:val="0"/>
          <w:numId w:val="17"/>
        </w:numPr>
        <w:ind w:firstLineChars="0"/>
        <w:rPr>
          <w:rFonts w:ascii="宋体" w:hAnsi="宋体"/>
          <w:szCs w:val="21"/>
          <w:lang w:eastAsia="zh-CN"/>
        </w:rPr>
      </w:pPr>
      <w:r>
        <w:rPr>
          <w:rFonts w:ascii="宋体" w:hAnsi="宋体" w:hint="eastAsia"/>
          <w:szCs w:val="21"/>
          <w:lang w:eastAsia="zh-CN"/>
        </w:rPr>
        <w:t>用例</w:t>
      </w:r>
      <w:r>
        <w:rPr>
          <w:rFonts w:ascii="宋体" w:hAnsi="宋体"/>
          <w:szCs w:val="21"/>
          <w:lang w:eastAsia="zh-CN"/>
        </w:rPr>
        <w:t>结束</w:t>
      </w:r>
    </w:p>
    <w:p w14:paraId="7E965DC6" w14:textId="77777777" w:rsidR="00381DDA" w:rsidRDefault="00381DDA" w:rsidP="00381DDA">
      <w:pPr>
        <w:jc w:val="left"/>
        <w:rPr>
          <w:rFonts w:ascii="宋体" w:hAnsi="宋体"/>
          <w:szCs w:val="21"/>
          <w:lang w:eastAsia="zh-CN"/>
        </w:rPr>
      </w:pPr>
      <w:r>
        <w:rPr>
          <w:rFonts w:ascii="宋体" w:hAnsi="宋体" w:hint="eastAsia"/>
          <w:szCs w:val="21"/>
          <w:lang w:eastAsia="zh-CN"/>
        </w:rPr>
        <w:t>[备选事件流]：</w:t>
      </w:r>
    </w:p>
    <w:p w14:paraId="69987115" w14:textId="77777777" w:rsidR="00381DDA" w:rsidRDefault="00381DDA" w:rsidP="00381DDA">
      <w:pPr>
        <w:rPr>
          <w:rFonts w:ascii="宋体" w:hAnsi="宋体"/>
          <w:szCs w:val="21"/>
          <w:lang w:eastAsia="zh-CN"/>
        </w:rPr>
      </w:pPr>
      <w:r>
        <w:rPr>
          <w:rFonts w:ascii="宋体" w:hAnsi="宋体" w:hint="eastAsia"/>
          <w:szCs w:val="21"/>
          <w:lang w:eastAsia="zh-CN"/>
        </w:rPr>
        <w:t>[后置条件]：</w:t>
      </w:r>
    </w:p>
    <w:p w14:paraId="18373216" w14:textId="77777777" w:rsidR="00381DDA" w:rsidRDefault="00381DDA" w:rsidP="00381DDA">
      <w:pPr>
        <w:jc w:val="left"/>
        <w:rPr>
          <w:rFonts w:ascii="宋体" w:hAnsi="宋体"/>
          <w:szCs w:val="21"/>
          <w:lang w:eastAsia="zh-CN"/>
        </w:rPr>
      </w:pPr>
      <w:r>
        <w:rPr>
          <w:rFonts w:ascii="宋体" w:hAnsi="宋体" w:hint="eastAsia"/>
          <w:szCs w:val="21"/>
          <w:lang w:eastAsia="zh-CN"/>
        </w:rPr>
        <w:t>[事件规则]：</w:t>
      </w:r>
    </w:p>
    <w:p w14:paraId="18892859" w14:textId="77777777" w:rsidR="00381DDA" w:rsidRDefault="00381DDA" w:rsidP="00381DDA">
      <w:pPr>
        <w:jc w:val="left"/>
        <w:rPr>
          <w:rFonts w:ascii="宋体" w:hAnsi="宋体"/>
          <w:szCs w:val="21"/>
          <w:lang w:eastAsia="zh-CN"/>
        </w:rPr>
      </w:pPr>
      <w:r>
        <w:rPr>
          <w:rFonts w:ascii="宋体" w:hAnsi="宋体" w:hint="eastAsia"/>
          <w:szCs w:val="21"/>
          <w:lang w:eastAsia="zh-CN"/>
        </w:rPr>
        <w:t>R3.跟踪验证</w:t>
      </w:r>
      <w:r>
        <w:rPr>
          <w:rFonts w:ascii="宋体" w:hAnsi="宋体"/>
          <w:szCs w:val="21"/>
          <w:lang w:eastAsia="zh-CN"/>
        </w:rPr>
        <w:t>弹出框规则</w:t>
      </w:r>
    </w:p>
    <w:p w14:paraId="60DD9434" w14:textId="77777777" w:rsidR="00381DDA" w:rsidRDefault="00381DDA" w:rsidP="00381DDA">
      <w:pPr>
        <w:jc w:val="left"/>
        <w:rPr>
          <w:lang w:val="fr-CA" w:eastAsia="zh-CN"/>
        </w:rPr>
      </w:pPr>
      <w:r>
        <w:rPr>
          <w:rFonts w:ascii="宋体" w:hAnsi="宋体"/>
          <w:szCs w:val="21"/>
          <w:lang w:eastAsia="zh-CN"/>
        </w:rPr>
        <w:tab/>
      </w:r>
      <w:r>
        <w:rPr>
          <w:rFonts w:ascii="宋体" w:hAnsi="宋体" w:hint="eastAsia"/>
          <w:szCs w:val="21"/>
          <w:lang w:eastAsia="zh-CN"/>
        </w:rPr>
        <w:t>1.</w:t>
      </w:r>
      <w:r>
        <w:rPr>
          <w:rFonts w:hint="eastAsia"/>
          <w:lang w:val="fr-CA" w:eastAsia="zh-CN"/>
        </w:rPr>
        <w:t>来源编号</w:t>
      </w:r>
      <w:r>
        <w:rPr>
          <w:lang w:val="fr-CA" w:eastAsia="zh-CN"/>
        </w:rPr>
        <w:t>：</w:t>
      </w:r>
      <w:r>
        <w:rPr>
          <w:rFonts w:hint="eastAsia"/>
          <w:lang w:val="fr-CA" w:eastAsia="zh-CN"/>
        </w:rPr>
        <w:t>即关联</w:t>
      </w:r>
      <w:r>
        <w:rPr>
          <w:lang w:val="fr-CA" w:eastAsia="zh-CN"/>
        </w:rPr>
        <w:t>跟踪验证的主流程编号</w:t>
      </w:r>
      <w:r>
        <w:rPr>
          <w:rFonts w:hint="eastAsia"/>
          <w:lang w:val="fr-CA" w:eastAsia="zh-CN"/>
        </w:rPr>
        <w:t>，</w:t>
      </w:r>
      <w:r>
        <w:rPr>
          <w:lang w:val="fr-CA" w:eastAsia="zh-CN"/>
        </w:rPr>
        <w:t>即来源编号</w:t>
      </w:r>
    </w:p>
    <w:p w14:paraId="2F8B7FBC" w14:textId="77777777" w:rsidR="00381DDA" w:rsidRDefault="00381DDA" w:rsidP="00381DDA">
      <w:pPr>
        <w:ind w:firstLine="420"/>
        <w:jc w:val="left"/>
        <w:rPr>
          <w:lang w:val="fr-CA" w:eastAsia="zh-CN"/>
        </w:rPr>
      </w:pPr>
      <w:r>
        <w:rPr>
          <w:rFonts w:hint="eastAsia"/>
          <w:lang w:val="fr-CA" w:eastAsia="zh-CN"/>
        </w:rPr>
        <w:t>2.</w:t>
      </w:r>
      <w:r>
        <w:rPr>
          <w:rFonts w:hint="eastAsia"/>
          <w:lang w:val="fr-CA" w:eastAsia="zh-CN"/>
        </w:rPr>
        <w:t>责任</w:t>
      </w:r>
      <w:r>
        <w:rPr>
          <w:lang w:val="fr-CA" w:eastAsia="zh-CN"/>
        </w:rPr>
        <w:t>部门：</w:t>
      </w:r>
      <w:r>
        <w:rPr>
          <w:rFonts w:hint="eastAsia"/>
          <w:lang w:val="fr-CA" w:eastAsia="zh-CN"/>
        </w:rPr>
        <w:t>纠正</w:t>
      </w:r>
      <w:r>
        <w:rPr>
          <w:lang w:val="fr-CA" w:eastAsia="zh-CN"/>
        </w:rPr>
        <w:t>预防措施的责任部门</w:t>
      </w:r>
    </w:p>
    <w:p w14:paraId="15B017E8" w14:textId="77777777" w:rsidR="00381DDA" w:rsidRDefault="00381DDA" w:rsidP="00381DDA">
      <w:pPr>
        <w:ind w:firstLine="420"/>
        <w:jc w:val="left"/>
        <w:rPr>
          <w:lang w:val="fr-CA" w:eastAsia="zh-CN"/>
        </w:rPr>
      </w:pPr>
      <w:r>
        <w:rPr>
          <w:rFonts w:hint="eastAsia"/>
          <w:lang w:val="fr-CA" w:eastAsia="zh-CN"/>
        </w:rPr>
        <w:t>3.</w:t>
      </w:r>
      <w:r>
        <w:rPr>
          <w:rFonts w:hint="eastAsia"/>
          <w:lang w:val="fr-CA" w:eastAsia="zh-CN"/>
        </w:rPr>
        <w:t>状态</w:t>
      </w:r>
      <w:r>
        <w:rPr>
          <w:lang w:val="fr-CA" w:eastAsia="zh-CN"/>
        </w:rPr>
        <w:t>：</w:t>
      </w:r>
      <w:r>
        <w:rPr>
          <w:rFonts w:hint="eastAsia"/>
          <w:lang w:val="fr-CA" w:eastAsia="zh-CN"/>
        </w:rPr>
        <w:t>如果</w:t>
      </w:r>
      <w:r>
        <w:rPr>
          <w:lang w:val="fr-CA" w:eastAsia="zh-CN"/>
        </w:rPr>
        <w:t>是责任</w:t>
      </w:r>
      <w:r>
        <w:rPr>
          <w:rFonts w:hint="eastAsia"/>
          <w:lang w:val="fr-CA" w:eastAsia="zh-CN"/>
        </w:rPr>
        <w:t>人</w:t>
      </w:r>
      <w:r>
        <w:rPr>
          <w:lang w:val="fr-CA" w:eastAsia="zh-CN"/>
        </w:rPr>
        <w:t>填写完成情况那么状态为措施落实中，如果是验证人填写验证情况那么是跟踪验证中，如果已经验证通过那么是已验证，如果验证不通过，那么状态仍为</w:t>
      </w:r>
      <w:r>
        <w:rPr>
          <w:rFonts w:hint="eastAsia"/>
          <w:lang w:val="fr-CA" w:eastAsia="zh-CN"/>
        </w:rPr>
        <w:t>措施</w:t>
      </w:r>
      <w:r>
        <w:rPr>
          <w:lang w:val="fr-CA" w:eastAsia="zh-CN"/>
        </w:rPr>
        <w:t>落实中</w:t>
      </w:r>
    </w:p>
    <w:p w14:paraId="1F91D322" w14:textId="77777777" w:rsidR="00381DDA" w:rsidRPr="00806E4C" w:rsidRDefault="00381DDA" w:rsidP="00381DDA">
      <w:pPr>
        <w:pStyle w:val="Cap"/>
        <w:ind w:firstLineChars="0" w:firstLine="420"/>
        <w:rPr>
          <w:kern w:val="1"/>
          <w:sz w:val="21"/>
          <w:szCs w:val="20"/>
          <w:lang w:val="fr-CA"/>
        </w:rPr>
      </w:pPr>
      <w:r w:rsidRPr="00806E4C">
        <w:rPr>
          <w:rFonts w:hint="eastAsia"/>
          <w:kern w:val="1"/>
          <w:sz w:val="21"/>
          <w:szCs w:val="20"/>
          <w:lang w:val="fr-CA"/>
        </w:rPr>
        <w:t>4.</w:t>
      </w:r>
      <w:r w:rsidRPr="00806E4C">
        <w:rPr>
          <w:rFonts w:hint="eastAsia"/>
          <w:kern w:val="1"/>
          <w:sz w:val="21"/>
          <w:szCs w:val="20"/>
          <w:lang w:val="fr-CA"/>
        </w:rPr>
        <w:t>跟踪</w:t>
      </w:r>
      <w:r w:rsidRPr="00806E4C">
        <w:rPr>
          <w:kern w:val="1"/>
          <w:sz w:val="21"/>
          <w:szCs w:val="20"/>
          <w:lang w:val="fr-CA"/>
        </w:rPr>
        <w:t>验证类型：</w:t>
      </w:r>
      <w:r w:rsidRPr="00806E4C">
        <w:rPr>
          <w:rFonts w:hint="eastAsia"/>
          <w:kern w:val="1"/>
          <w:sz w:val="21"/>
          <w:szCs w:val="20"/>
          <w:lang w:val="fr-CA"/>
        </w:rPr>
        <w:t>根据</w:t>
      </w:r>
      <w:r w:rsidRPr="00806E4C">
        <w:rPr>
          <w:kern w:val="1"/>
          <w:sz w:val="21"/>
          <w:szCs w:val="20"/>
          <w:lang w:val="fr-CA"/>
        </w:rPr>
        <w:t>来源不同</w:t>
      </w:r>
      <w:r w:rsidRPr="00806E4C">
        <w:rPr>
          <w:rFonts w:hint="eastAsia"/>
          <w:kern w:val="1"/>
          <w:sz w:val="21"/>
          <w:szCs w:val="20"/>
          <w:lang w:val="fr-CA"/>
        </w:rPr>
        <w:t>有</w:t>
      </w:r>
      <w:r w:rsidRPr="00806E4C">
        <w:rPr>
          <w:kern w:val="1"/>
          <w:sz w:val="21"/>
          <w:szCs w:val="20"/>
          <w:lang w:val="fr-CA"/>
        </w:rPr>
        <w:t>不同的分类，</w:t>
      </w:r>
      <w:r w:rsidRPr="00806E4C">
        <w:rPr>
          <w:rFonts w:hint="eastAsia"/>
          <w:kern w:val="1"/>
          <w:sz w:val="21"/>
          <w:szCs w:val="20"/>
          <w:lang w:val="fr-CA"/>
        </w:rPr>
        <w:t>详细</w:t>
      </w:r>
      <w:r w:rsidRPr="00806E4C">
        <w:rPr>
          <w:kern w:val="1"/>
          <w:sz w:val="21"/>
          <w:szCs w:val="20"/>
          <w:lang w:val="fr-CA"/>
        </w:rPr>
        <w:t>内容见【</w:t>
      </w:r>
      <w:r w:rsidRPr="00806E4C">
        <w:rPr>
          <w:rFonts w:hint="eastAsia"/>
          <w:kern w:val="1"/>
          <w:sz w:val="21"/>
          <w:szCs w:val="20"/>
          <w:lang w:val="fr-CA"/>
        </w:rPr>
        <w:t>数据字典</w:t>
      </w:r>
      <w:r w:rsidRPr="00806E4C">
        <w:rPr>
          <w:kern w:val="1"/>
          <w:sz w:val="21"/>
          <w:szCs w:val="20"/>
          <w:lang w:val="fr-CA"/>
        </w:rPr>
        <w:t>】</w:t>
      </w:r>
    </w:p>
    <w:p w14:paraId="385D8D81" w14:textId="77777777" w:rsidR="00381DDA" w:rsidRPr="00806E4C" w:rsidRDefault="00381DDA" w:rsidP="00381DDA">
      <w:pPr>
        <w:pStyle w:val="Cap"/>
        <w:ind w:firstLineChars="0" w:firstLine="420"/>
        <w:rPr>
          <w:kern w:val="1"/>
          <w:sz w:val="21"/>
          <w:szCs w:val="20"/>
          <w:lang w:val="fr-CA"/>
        </w:rPr>
      </w:pPr>
      <w:r w:rsidRPr="00806E4C">
        <w:rPr>
          <w:kern w:val="1"/>
          <w:sz w:val="21"/>
          <w:szCs w:val="20"/>
          <w:lang w:val="fr-CA"/>
        </w:rPr>
        <w:t>5.</w:t>
      </w:r>
      <w:r w:rsidRPr="00806E4C">
        <w:rPr>
          <w:rFonts w:hint="eastAsia"/>
          <w:kern w:val="1"/>
          <w:sz w:val="21"/>
          <w:szCs w:val="20"/>
          <w:lang w:val="fr-CA"/>
        </w:rPr>
        <w:t>责任</w:t>
      </w:r>
      <w:r w:rsidRPr="00806E4C">
        <w:rPr>
          <w:kern w:val="1"/>
          <w:sz w:val="21"/>
          <w:szCs w:val="20"/>
          <w:lang w:val="fr-CA"/>
        </w:rPr>
        <w:t>人：</w:t>
      </w:r>
      <w:r w:rsidRPr="00806E4C">
        <w:rPr>
          <w:rFonts w:hint="eastAsia"/>
          <w:kern w:val="1"/>
          <w:sz w:val="21"/>
          <w:szCs w:val="20"/>
          <w:lang w:val="fr-CA"/>
        </w:rPr>
        <w:t>纠正</w:t>
      </w:r>
      <w:r w:rsidRPr="00806E4C">
        <w:rPr>
          <w:kern w:val="1"/>
          <w:sz w:val="21"/>
          <w:szCs w:val="20"/>
          <w:lang w:val="fr-CA"/>
        </w:rPr>
        <w:t>预防措施的责任</w:t>
      </w:r>
      <w:r w:rsidRPr="00806E4C">
        <w:rPr>
          <w:rFonts w:hint="eastAsia"/>
          <w:kern w:val="1"/>
          <w:sz w:val="21"/>
          <w:szCs w:val="20"/>
          <w:lang w:val="fr-CA"/>
        </w:rPr>
        <w:t>人</w:t>
      </w:r>
    </w:p>
    <w:p w14:paraId="780A52A5" w14:textId="77777777" w:rsidR="00381DDA" w:rsidRPr="00806E4C" w:rsidRDefault="00381DDA" w:rsidP="00381DDA">
      <w:pPr>
        <w:pStyle w:val="Cap"/>
        <w:ind w:firstLineChars="0" w:firstLine="420"/>
        <w:rPr>
          <w:kern w:val="1"/>
          <w:sz w:val="21"/>
          <w:szCs w:val="20"/>
          <w:lang w:val="fr-CA"/>
        </w:rPr>
      </w:pPr>
      <w:r w:rsidRPr="00806E4C">
        <w:rPr>
          <w:rFonts w:hint="eastAsia"/>
          <w:kern w:val="1"/>
          <w:sz w:val="21"/>
          <w:szCs w:val="20"/>
          <w:lang w:val="fr-CA"/>
        </w:rPr>
        <w:t>6.</w:t>
      </w:r>
      <w:r w:rsidRPr="00806E4C">
        <w:rPr>
          <w:rFonts w:hint="eastAsia"/>
          <w:kern w:val="1"/>
          <w:sz w:val="21"/>
          <w:szCs w:val="20"/>
          <w:lang w:val="fr-CA"/>
        </w:rPr>
        <w:t>计划</w:t>
      </w:r>
      <w:r w:rsidRPr="00806E4C">
        <w:rPr>
          <w:kern w:val="1"/>
          <w:sz w:val="21"/>
          <w:szCs w:val="20"/>
          <w:lang w:val="fr-CA"/>
        </w:rPr>
        <w:t>完成期限：</w:t>
      </w:r>
      <w:bookmarkStart w:id="13" w:name="OLE_LINK112"/>
      <w:bookmarkStart w:id="14" w:name="OLE_LINK113"/>
      <w:r w:rsidRPr="00806E4C">
        <w:rPr>
          <w:rFonts w:hint="eastAsia"/>
          <w:kern w:val="1"/>
          <w:sz w:val="21"/>
          <w:szCs w:val="20"/>
          <w:lang w:val="fr-CA"/>
        </w:rPr>
        <w:t>纠正</w:t>
      </w:r>
      <w:r w:rsidRPr="00806E4C">
        <w:rPr>
          <w:kern w:val="1"/>
          <w:sz w:val="21"/>
          <w:szCs w:val="20"/>
          <w:lang w:val="fr-CA"/>
        </w:rPr>
        <w:t>预防措施的</w:t>
      </w:r>
      <w:bookmarkEnd w:id="13"/>
      <w:bookmarkEnd w:id="14"/>
      <w:r w:rsidRPr="00806E4C">
        <w:rPr>
          <w:rFonts w:hint="eastAsia"/>
          <w:kern w:val="1"/>
          <w:sz w:val="21"/>
          <w:szCs w:val="20"/>
          <w:lang w:val="fr-CA"/>
        </w:rPr>
        <w:t>计划完成</w:t>
      </w:r>
      <w:r w:rsidRPr="00806E4C">
        <w:rPr>
          <w:kern w:val="1"/>
          <w:sz w:val="21"/>
          <w:szCs w:val="20"/>
          <w:lang w:val="fr-CA"/>
        </w:rPr>
        <w:t>期限</w:t>
      </w:r>
    </w:p>
    <w:p w14:paraId="3F117A67" w14:textId="77777777" w:rsidR="00381DDA" w:rsidRPr="00806E4C" w:rsidRDefault="00381DDA" w:rsidP="00381DDA">
      <w:pPr>
        <w:pStyle w:val="Cap"/>
        <w:ind w:firstLineChars="0" w:firstLine="420"/>
        <w:rPr>
          <w:kern w:val="1"/>
          <w:sz w:val="21"/>
          <w:szCs w:val="20"/>
          <w:lang w:val="fr-CA"/>
        </w:rPr>
      </w:pPr>
      <w:r w:rsidRPr="00806E4C">
        <w:rPr>
          <w:rFonts w:hint="eastAsia"/>
          <w:kern w:val="1"/>
          <w:sz w:val="21"/>
          <w:szCs w:val="20"/>
          <w:lang w:val="fr-CA"/>
        </w:rPr>
        <w:t>7.</w:t>
      </w:r>
      <w:r w:rsidRPr="00806E4C">
        <w:rPr>
          <w:rFonts w:hint="eastAsia"/>
          <w:kern w:val="1"/>
          <w:sz w:val="21"/>
          <w:szCs w:val="20"/>
          <w:lang w:val="fr-CA"/>
        </w:rPr>
        <w:t>验证</w:t>
      </w:r>
      <w:r w:rsidRPr="00806E4C">
        <w:rPr>
          <w:kern w:val="1"/>
          <w:sz w:val="21"/>
          <w:szCs w:val="20"/>
          <w:lang w:val="fr-CA"/>
        </w:rPr>
        <w:t>项目：</w:t>
      </w:r>
      <w:r w:rsidRPr="00806E4C">
        <w:rPr>
          <w:rFonts w:hint="eastAsia"/>
          <w:kern w:val="1"/>
          <w:sz w:val="21"/>
          <w:szCs w:val="20"/>
          <w:lang w:val="fr-CA"/>
        </w:rPr>
        <w:t>纠正</w:t>
      </w:r>
      <w:r w:rsidRPr="00806E4C">
        <w:rPr>
          <w:kern w:val="1"/>
          <w:sz w:val="21"/>
          <w:szCs w:val="20"/>
          <w:lang w:val="fr-CA"/>
        </w:rPr>
        <w:t>预防措施的</w:t>
      </w:r>
      <w:r w:rsidRPr="00806E4C">
        <w:rPr>
          <w:rFonts w:hint="eastAsia"/>
          <w:kern w:val="1"/>
          <w:sz w:val="21"/>
          <w:szCs w:val="20"/>
          <w:lang w:val="fr-CA"/>
        </w:rPr>
        <w:t>纠正预防</w:t>
      </w:r>
      <w:r w:rsidRPr="00806E4C">
        <w:rPr>
          <w:kern w:val="1"/>
          <w:sz w:val="21"/>
          <w:szCs w:val="20"/>
          <w:lang w:val="fr-CA"/>
        </w:rPr>
        <w:t>措施</w:t>
      </w:r>
      <w:r w:rsidRPr="00806E4C">
        <w:rPr>
          <w:rFonts w:hint="eastAsia"/>
          <w:kern w:val="1"/>
          <w:sz w:val="21"/>
          <w:szCs w:val="20"/>
          <w:lang w:val="fr-CA"/>
        </w:rPr>
        <w:t>内容</w:t>
      </w:r>
    </w:p>
    <w:p w14:paraId="1C91A201" w14:textId="77777777" w:rsidR="00381DDA" w:rsidRPr="00806E4C" w:rsidRDefault="00381DDA" w:rsidP="00381DDA">
      <w:pPr>
        <w:pStyle w:val="Cap"/>
        <w:ind w:firstLineChars="0" w:firstLine="420"/>
        <w:rPr>
          <w:kern w:val="1"/>
          <w:sz w:val="21"/>
          <w:szCs w:val="20"/>
          <w:lang w:val="fr-CA"/>
        </w:rPr>
      </w:pPr>
      <w:r w:rsidRPr="00806E4C">
        <w:rPr>
          <w:rFonts w:hint="eastAsia"/>
          <w:kern w:val="1"/>
          <w:sz w:val="21"/>
          <w:szCs w:val="20"/>
          <w:lang w:val="fr-CA"/>
        </w:rPr>
        <w:t>8.</w:t>
      </w:r>
      <w:r w:rsidRPr="00806E4C">
        <w:rPr>
          <w:rFonts w:hint="eastAsia"/>
          <w:kern w:val="1"/>
          <w:sz w:val="21"/>
          <w:szCs w:val="20"/>
          <w:lang w:val="fr-CA"/>
        </w:rPr>
        <w:t>完成</w:t>
      </w:r>
      <w:r w:rsidRPr="00806E4C">
        <w:rPr>
          <w:kern w:val="1"/>
          <w:sz w:val="21"/>
          <w:szCs w:val="20"/>
          <w:lang w:val="fr-CA"/>
        </w:rPr>
        <w:t>情况：</w:t>
      </w:r>
      <w:r w:rsidRPr="00806E4C">
        <w:rPr>
          <w:rFonts w:hint="eastAsia"/>
          <w:kern w:val="1"/>
          <w:sz w:val="21"/>
          <w:szCs w:val="20"/>
          <w:lang w:val="fr-CA"/>
        </w:rPr>
        <w:t>由</w:t>
      </w:r>
      <w:r w:rsidRPr="00806E4C">
        <w:rPr>
          <w:kern w:val="1"/>
          <w:sz w:val="21"/>
          <w:szCs w:val="20"/>
          <w:lang w:val="fr-CA"/>
        </w:rPr>
        <w:t>责任人填写完成情况，文本框，</w:t>
      </w:r>
      <w:r w:rsidRPr="00806E4C">
        <w:rPr>
          <w:rFonts w:hint="eastAsia"/>
          <w:kern w:val="1"/>
          <w:sz w:val="21"/>
          <w:szCs w:val="20"/>
          <w:lang w:val="fr-CA"/>
        </w:rPr>
        <w:t>字数</w:t>
      </w:r>
      <w:r w:rsidRPr="00806E4C">
        <w:rPr>
          <w:rFonts w:hint="eastAsia"/>
          <w:kern w:val="1"/>
          <w:sz w:val="21"/>
          <w:szCs w:val="20"/>
          <w:lang w:val="fr-CA"/>
        </w:rPr>
        <w:t>1000</w:t>
      </w:r>
    </w:p>
    <w:p w14:paraId="1A00B903" w14:textId="77777777" w:rsidR="00381DDA" w:rsidRDefault="00381DDA" w:rsidP="00381DDA">
      <w:pPr>
        <w:pStyle w:val="Cap"/>
        <w:ind w:firstLineChars="0" w:firstLine="420"/>
        <w:rPr>
          <w:kern w:val="1"/>
          <w:sz w:val="21"/>
          <w:szCs w:val="20"/>
          <w:lang w:val="fr-CA"/>
        </w:rPr>
      </w:pPr>
      <w:r w:rsidRPr="00806E4C">
        <w:rPr>
          <w:kern w:val="1"/>
          <w:sz w:val="21"/>
          <w:szCs w:val="20"/>
          <w:lang w:val="fr-CA"/>
        </w:rPr>
        <w:t>9.</w:t>
      </w:r>
      <w:r w:rsidRPr="00806E4C">
        <w:rPr>
          <w:rFonts w:hint="eastAsia"/>
          <w:kern w:val="1"/>
          <w:sz w:val="21"/>
          <w:szCs w:val="20"/>
          <w:lang w:val="fr-CA"/>
        </w:rPr>
        <w:t>上传</w:t>
      </w:r>
      <w:r w:rsidRPr="00806E4C">
        <w:rPr>
          <w:kern w:val="1"/>
          <w:sz w:val="21"/>
          <w:szCs w:val="20"/>
          <w:lang w:val="fr-CA"/>
        </w:rPr>
        <w:t>附件</w:t>
      </w:r>
      <w:r w:rsidRPr="00806E4C">
        <w:rPr>
          <w:rFonts w:hint="eastAsia"/>
          <w:kern w:val="1"/>
          <w:sz w:val="21"/>
          <w:szCs w:val="20"/>
          <w:lang w:val="fr-CA"/>
        </w:rPr>
        <w:t>：责任</w:t>
      </w:r>
      <w:r w:rsidRPr="00806E4C">
        <w:rPr>
          <w:kern w:val="1"/>
          <w:sz w:val="21"/>
          <w:szCs w:val="20"/>
          <w:lang w:val="fr-CA"/>
        </w:rPr>
        <w:t>人填写完成情况的页面必填上传附件，验证人可以</w:t>
      </w:r>
      <w:r w:rsidRPr="00806E4C">
        <w:rPr>
          <w:rFonts w:hint="eastAsia"/>
          <w:kern w:val="1"/>
          <w:sz w:val="21"/>
          <w:szCs w:val="20"/>
          <w:lang w:val="fr-CA"/>
        </w:rPr>
        <w:t>下载</w:t>
      </w:r>
      <w:r w:rsidRPr="00806E4C">
        <w:rPr>
          <w:kern w:val="1"/>
          <w:sz w:val="21"/>
          <w:szCs w:val="20"/>
          <w:lang w:val="fr-CA"/>
        </w:rPr>
        <w:t>查看附件，也可以继续上传附件。但是</w:t>
      </w:r>
      <w:r w:rsidRPr="00806E4C">
        <w:rPr>
          <w:rFonts w:hint="eastAsia"/>
          <w:kern w:val="1"/>
          <w:sz w:val="21"/>
          <w:szCs w:val="20"/>
          <w:lang w:val="fr-CA"/>
        </w:rPr>
        <w:t>责任</w:t>
      </w:r>
      <w:r w:rsidRPr="00806E4C">
        <w:rPr>
          <w:kern w:val="1"/>
          <w:sz w:val="21"/>
          <w:szCs w:val="20"/>
          <w:lang w:val="fr-CA"/>
        </w:rPr>
        <w:t>人上传的附件不能删除</w:t>
      </w:r>
    </w:p>
    <w:p w14:paraId="28C667DB" w14:textId="77777777" w:rsidR="00381DDA" w:rsidRDefault="00381DDA" w:rsidP="00381DDA">
      <w:pPr>
        <w:pStyle w:val="Cap"/>
        <w:ind w:firstLineChars="0" w:firstLine="0"/>
        <w:rPr>
          <w:kern w:val="1"/>
          <w:sz w:val="21"/>
          <w:szCs w:val="20"/>
          <w:lang w:val="fr-CA"/>
        </w:rPr>
      </w:pPr>
      <w:r>
        <w:rPr>
          <w:rFonts w:hint="eastAsia"/>
          <w:kern w:val="1"/>
          <w:sz w:val="21"/>
          <w:szCs w:val="20"/>
          <w:lang w:val="fr-CA"/>
        </w:rPr>
        <w:t>R4.</w:t>
      </w:r>
      <w:r>
        <w:rPr>
          <w:rFonts w:hint="eastAsia"/>
          <w:kern w:val="1"/>
          <w:sz w:val="21"/>
          <w:szCs w:val="20"/>
          <w:lang w:val="fr-CA"/>
        </w:rPr>
        <w:t>验证人</w:t>
      </w:r>
      <w:r>
        <w:rPr>
          <w:kern w:val="1"/>
          <w:sz w:val="21"/>
          <w:szCs w:val="20"/>
          <w:lang w:val="fr-CA"/>
        </w:rPr>
        <w:t>验证跟踪验证</w:t>
      </w:r>
    </w:p>
    <w:p w14:paraId="5E8B0623" w14:textId="77777777" w:rsidR="00381DDA" w:rsidRDefault="00381DDA" w:rsidP="00381DDA">
      <w:pPr>
        <w:pStyle w:val="Cap"/>
        <w:ind w:firstLineChars="0" w:firstLine="0"/>
        <w:rPr>
          <w:kern w:val="1"/>
          <w:sz w:val="21"/>
          <w:szCs w:val="20"/>
          <w:lang w:val="fr-CA"/>
        </w:rPr>
      </w:pPr>
      <w:r>
        <w:rPr>
          <w:kern w:val="1"/>
          <w:sz w:val="21"/>
          <w:szCs w:val="20"/>
          <w:lang w:val="fr-CA"/>
        </w:rPr>
        <w:tab/>
      </w:r>
      <w:r>
        <w:rPr>
          <w:rFonts w:hint="eastAsia"/>
          <w:kern w:val="1"/>
          <w:sz w:val="21"/>
          <w:szCs w:val="20"/>
          <w:lang w:val="fr-CA"/>
        </w:rPr>
        <w:t>1.</w:t>
      </w:r>
      <w:r w:rsidRPr="00A0478C">
        <w:rPr>
          <w:rFonts w:hint="eastAsia"/>
          <w:kern w:val="1"/>
          <w:sz w:val="21"/>
          <w:szCs w:val="20"/>
          <w:lang w:val="fr-CA"/>
        </w:rPr>
        <w:t>验证人对归档的任务中创建的措施进行最终跟踪验证</w:t>
      </w:r>
    </w:p>
    <w:p w14:paraId="167754CB" w14:textId="77777777" w:rsidR="00381DDA" w:rsidRDefault="00381DDA" w:rsidP="00381DDA">
      <w:pPr>
        <w:pStyle w:val="Cap"/>
        <w:ind w:firstLineChars="0" w:firstLine="0"/>
        <w:rPr>
          <w:kern w:val="1"/>
          <w:sz w:val="21"/>
          <w:szCs w:val="20"/>
          <w:lang w:val="fr-CA"/>
        </w:rPr>
      </w:pPr>
      <w:r>
        <w:rPr>
          <w:kern w:val="1"/>
          <w:sz w:val="21"/>
          <w:szCs w:val="20"/>
          <w:lang w:val="fr-CA"/>
        </w:rPr>
        <w:tab/>
      </w:r>
      <w:r>
        <w:rPr>
          <w:kern w:val="1"/>
          <w:sz w:val="21"/>
          <w:szCs w:val="20"/>
          <w:lang w:val="fr-CA"/>
        </w:rPr>
        <w:tab/>
        <w:t>a)</w:t>
      </w:r>
      <w:r w:rsidRPr="00A0478C">
        <w:rPr>
          <w:rFonts w:hint="eastAsia"/>
        </w:rPr>
        <w:t xml:space="preserve"> </w:t>
      </w:r>
      <w:r w:rsidRPr="00A0478C">
        <w:rPr>
          <w:rFonts w:hint="eastAsia"/>
          <w:kern w:val="1"/>
          <w:sz w:val="21"/>
          <w:szCs w:val="20"/>
          <w:lang w:val="fr-CA"/>
        </w:rPr>
        <w:t>【提交】点击提交则生成历史验证记录数据。如果验证通过则状态改为已验证，如果验证不通过或不涉及则状态给为措施落实中，同步修改关联数据的状态。生成历史验证记录数据</w:t>
      </w:r>
    </w:p>
    <w:p w14:paraId="7AFCAEAF" w14:textId="77777777" w:rsidR="00381DDA" w:rsidRPr="00806E4C" w:rsidRDefault="00381DDA" w:rsidP="00381DDA">
      <w:pPr>
        <w:pStyle w:val="Cap"/>
        <w:ind w:firstLineChars="0" w:firstLine="0"/>
        <w:rPr>
          <w:kern w:val="1"/>
          <w:sz w:val="21"/>
          <w:szCs w:val="20"/>
          <w:lang w:val="fr-CA"/>
        </w:rPr>
      </w:pPr>
      <w:r>
        <w:rPr>
          <w:kern w:val="1"/>
          <w:sz w:val="21"/>
          <w:szCs w:val="20"/>
          <w:lang w:val="fr-CA"/>
        </w:rPr>
        <w:tab/>
      </w:r>
      <w:r>
        <w:rPr>
          <w:kern w:val="1"/>
          <w:sz w:val="21"/>
          <w:szCs w:val="20"/>
          <w:lang w:val="fr-CA"/>
        </w:rPr>
        <w:tab/>
      </w:r>
      <w:r>
        <w:rPr>
          <w:rFonts w:hint="eastAsia"/>
          <w:kern w:val="1"/>
          <w:sz w:val="21"/>
          <w:szCs w:val="20"/>
          <w:lang w:val="fr-CA"/>
        </w:rPr>
        <w:t>b)</w:t>
      </w:r>
      <w:r w:rsidRPr="00F82341">
        <w:rPr>
          <w:rFonts w:hint="eastAsia"/>
          <w:kern w:val="1"/>
          <w:sz w:val="21"/>
          <w:szCs w:val="20"/>
          <w:lang w:val="fr-CA"/>
        </w:rPr>
        <w:t>【保存】保存进入可以再次修改</w:t>
      </w:r>
    </w:p>
    <w:p w14:paraId="4AC65F97" w14:textId="77777777" w:rsidR="00381DDA" w:rsidRPr="00924142" w:rsidRDefault="00381DDA" w:rsidP="00381DDA">
      <w:pPr>
        <w:jc w:val="left"/>
        <w:rPr>
          <w:rFonts w:ascii="宋体" w:hAnsi="宋体"/>
          <w:szCs w:val="21"/>
          <w:lang w:val="fr-CA" w:eastAsia="zh-CN"/>
        </w:rPr>
      </w:pPr>
      <w:r w:rsidRPr="00924142">
        <w:rPr>
          <w:rFonts w:ascii="宋体" w:hAnsi="宋体" w:hint="eastAsia"/>
          <w:szCs w:val="21"/>
          <w:lang w:val="fr-CA" w:eastAsia="zh-CN"/>
        </w:rPr>
        <w:t>[</w:t>
      </w:r>
      <w:r>
        <w:rPr>
          <w:rFonts w:ascii="宋体" w:hAnsi="宋体" w:hint="eastAsia"/>
          <w:szCs w:val="21"/>
          <w:lang w:eastAsia="zh-CN"/>
        </w:rPr>
        <w:t>特殊需求</w:t>
      </w:r>
      <w:r w:rsidRPr="00924142">
        <w:rPr>
          <w:rFonts w:ascii="宋体" w:hAnsi="宋体" w:hint="eastAsia"/>
          <w:szCs w:val="21"/>
          <w:lang w:val="fr-CA" w:eastAsia="zh-CN"/>
        </w:rPr>
        <w:t>]：</w:t>
      </w:r>
    </w:p>
    <w:p w14:paraId="374E12FA" w14:textId="77777777" w:rsidR="00381DDA" w:rsidRPr="00924142" w:rsidRDefault="00381DDA" w:rsidP="00381DDA">
      <w:pPr>
        <w:rPr>
          <w:rFonts w:ascii="宋体" w:hAnsi="宋体"/>
          <w:szCs w:val="21"/>
          <w:lang w:val="fr-CA" w:eastAsia="zh-CN"/>
        </w:rPr>
      </w:pPr>
      <w:r w:rsidRPr="00924142">
        <w:rPr>
          <w:rFonts w:ascii="宋体" w:hAnsi="宋体" w:hint="eastAsia"/>
          <w:szCs w:val="21"/>
          <w:lang w:val="fr-CA" w:eastAsia="zh-CN"/>
        </w:rPr>
        <w:t>[</w:t>
      </w:r>
      <w:r>
        <w:rPr>
          <w:rFonts w:ascii="宋体" w:hAnsi="宋体" w:hint="eastAsia"/>
          <w:szCs w:val="21"/>
          <w:lang w:eastAsia="zh-CN"/>
        </w:rPr>
        <w:t>扩展点</w:t>
      </w:r>
      <w:r w:rsidRPr="00924142">
        <w:rPr>
          <w:rFonts w:ascii="宋体" w:hAnsi="宋体" w:hint="eastAsia"/>
          <w:szCs w:val="21"/>
          <w:lang w:val="fr-CA" w:eastAsia="zh-CN"/>
        </w:rPr>
        <w:t>]：</w:t>
      </w:r>
      <w:r>
        <w:rPr>
          <w:rFonts w:ascii="宋体" w:hAnsi="宋体" w:hint="eastAsia"/>
          <w:szCs w:val="21"/>
          <w:lang w:eastAsia="zh-CN"/>
        </w:rPr>
        <w:t>无</w:t>
      </w:r>
    </w:p>
    <w:p w14:paraId="493AC29B" w14:textId="77777777" w:rsidR="00547635" w:rsidRPr="00924142" w:rsidRDefault="00547635">
      <w:pPr>
        <w:rPr>
          <w:rFonts w:ascii="宋体" w:hAnsi="宋体"/>
          <w:lang w:val="fr-CA"/>
        </w:rPr>
      </w:pPr>
    </w:p>
    <w:p w14:paraId="6E48A094" w14:textId="77777777" w:rsidR="00547635" w:rsidRPr="00924142" w:rsidRDefault="00547635">
      <w:pPr>
        <w:rPr>
          <w:rFonts w:ascii="宋体" w:hAnsi="宋体"/>
          <w:lang w:val="fr-CA"/>
        </w:rPr>
      </w:pPr>
    </w:p>
    <w:p w14:paraId="734539A9" w14:textId="77777777" w:rsidR="00547635" w:rsidRPr="00924142" w:rsidRDefault="00547635">
      <w:pPr>
        <w:rPr>
          <w:rFonts w:ascii="宋体" w:hAnsi="宋体"/>
          <w:lang w:val="fr-CA" w:eastAsia="zh-CN"/>
        </w:rPr>
      </w:pPr>
    </w:p>
    <w:p w14:paraId="41C1F7D0" w14:textId="77777777" w:rsidR="00825F38" w:rsidRDefault="00825F38" w:rsidP="00825F38">
      <w:pPr>
        <w:pStyle w:val="2"/>
        <w:rPr>
          <w:rFonts w:ascii="宋体" w:eastAsia="宋体" w:hAnsi="宋体"/>
          <w:lang w:val="fr-CA" w:eastAsia="zh-CN"/>
        </w:rPr>
      </w:pPr>
      <w:r>
        <w:rPr>
          <w:rFonts w:ascii="宋体" w:eastAsia="宋体" w:hAnsi="宋体"/>
          <w:lang w:val="fr-CA" w:eastAsia="zh-CN"/>
        </w:rPr>
        <w:t>3</w:t>
      </w:r>
      <w:r>
        <w:rPr>
          <w:rFonts w:ascii="宋体" w:eastAsia="宋体" w:hAnsi="宋体" w:hint="eastAsia"/>
          <w:lang w:val="fr-CA" w:eastAsia="zh-CN"/>
        </w:rPr>
        <w:t xml:space="preserve">.8 </w:t>
      </w:r>
      <w:r>
        <w:rPr>
          <w:rFonts w:ascii="宋体" w:eastAsia="宋体" w:hAnsi="宋体" w:cs="Times New Roman"/>
          <w:bCs w:val="0"/>
          <w:lang w:val="fr-CA"/>
        </w:rPr>
        <w:t xml:space="preserve">Use-Case </w:t>
      </w:r>
      <w:r>
        <w:rPr>
          <w:rFonts w:ascii="宋体" w:eastAsia="宋体" w:hAnsi="宋体" w:cs="Times New Roman"/>
          <w:bCs w:val="0"/>
          <w:lang w:val="fr-CA" w:eastAsia="zh-CN"/>
        </w:rPr>
        <w:t>“</w:t>
      </w:r>
      <w:r>
        <w:rPr>
          <w:rFonts w:ascii="宋体" w:eastAsia="宋体" w:hAnsi="宋体" w:cs="Times New Roman"/>
          <w:bCs w:val="0"/>
          <w:i/>
          <w:lang w:val="fr-CA" w:eastAsia="zh-CN"/>
        </w:rPr>
        <w:t>UC008</w:t>
      </w:r>
      <w:r>
        <w:rPr>
          <w:rFonts w:ascii="宋体" w:eastAsia="宋体" w:hAnsi="宋体" w:cs="Times New Roman" w:hint="eastAsia"/>
          <w:bCs w:val="0"/>
          <w:i/>
          <w:lang w:eastAsia="zh-CN"/>
        </w:rPr>
        <w:t>二三方监督审核</w:t>
      </w:r>
      <w:r>
        <w:rPr>
          <w:rFonts w:ascii="宋体" w:eastAsia="宋体" w:hAnsi="宋体" w:cs="Times New Roman"/>
          <w:bCs w:val="0"/>
          <w:lang w:val="fr-CA" w:eastAsia="zh-CN"/>
        </w:rPr>
        <w:t>”</w:t>
      </w:r>
    </w:p>
    <w:p w14:paraId="494CC44C" w14:textId="77777777" w:rsidR="00825F38" w:rsidRDefault="00825F38" w:rsidP="00825F38">
      <w:pPr>
        <w:rPr>
          <w:rFonts w:ascii="宋体" w:hAnsi="宋体"/>
          <w:lang w:val="fr-CA" w:eastAsia="zh-CN"/>
        </w:rPr>
      </w:pPr>
      <w:r>
        <w:rPr>
          <w:rFonts w:ascii="宋体" w:hAnsi="宋体" w:hint="eastAsia"/>
          <w:lang w:val="fr-CA" w:eastAsia="zh-CN"/>
        </w:rPr>
        <w:t>[</w:t>
      </w:r>
      <w:r>
        <w:rPr>
          <w:rFonts w:ascii="宋体" w:hAnsi="宋体" w:hint="eastAsia"/>
          <w:lang w:eastAsia="zh-CN"/>
        </w:rPr>
        <w:t>名称</w:t>
      </w:r>
      <w:r>
        <w:rPr>
          <w:rFonts w:ascii="宋体" w:hAnsi="宋体" w:hint="eastAsia"/>
          <w:lang w:val="fr-CA" w:eastAsia="zh-CN"/>
        </w:rPr>
        <w:t>]：UC00</w:t>
      </w:r>
      <w:r>
        <w:rPr>
          <w:rFonts w:ascii="宋体" w:hAnsi="宋体"/>
          <w:lang w:val="fr-CA" w:eastAsia="zh-CN"/>
        </w:rPr>
        <w:t>8</w:t>
      </w:r>
      <w:r>
        <w:rPr>
          <w:rFonts w:ascii="宋体" w:hAnsi="宋体" w:hint="eastAsia"/>
          <w:lang w:eastAsia="zh-CN"/>
        </w:rPr>
        <w:t>二三方监督审核</w:t>
      </w:r>
    </w:p>
    <w:p w14:paraId="21137A5E" w14:textId="77777777" w:rsidR="00825F38" w:rsidRDefault="00825F38" w:rsidP="00825F38">
      <w:pPr>
        <w:rPr>
          <w:rFonts w:ascii="宋体" w:hAnsi="宋体"/>
          <w:lang w:eastAsia="zh-CN"/>
        </w:rPr>
      </w:pPr>
      <w:r>
        <w:rPr>
          <w:rFonts w:ascii="宋体" w:hAnsi="宋体"/>
          <w:lang w:eastAsia="zh-CN"/>
        </w:rPr>
        <w:lastRenderedPageBreak/>
        <w:t>[</w:t>
      </w:r>
      <w:r>
        <w:rPr>
          <w:rFonts w:ascii="宋体" w:hAnsi="宋体" w:hint="eastAsia"/>
          <w:lang w:eastAsia="zh-CN"/>
        </w:rPr>
        <w:t>简介]：部门领导，安全质量管理员，安监/保卫部所有角色，公司领导，系统管理员</w:t>
      </w:r>
      <w:r>
        <w:rPr>
          <w:lang w:eastAsia="zh-CN"/>
        </w:rPr>
        <w:t>可以</w:t>
      </w:r>
      <w:r>
        <w:rPr>
          <w:rFonts w:hint="eastAsia"/>
          <w:lang w:eastAsia="zh-CN"/>
        </w:rPr>
        <w:t>将局方或第三方机构对于公司监察审核中发现的问题创建纠正预防给各责任部门，做风险管理或纠正预防措施，最后落实到的</w:t>
      </w:r>
      <w:r>
        <w:rPr>
          <w:lang w:eastAsia="zh-CN"/>
        </w:rPr>
        <w:t>责任人填写完成情况</w:t>
      </w:r>
      <w:r>
        <w:rPr>
          <w:rFonts w:hint="eastAsia"/>
          <w:lang w:eastAsia="zh-CN"/>
        </w:rPr>
        <w:t>，</w:t>
      </w:r>
      <w:r>
        <w:rPr>
          <w:lang w:eastAsia="zh-CN"/>
        </w:rPr>
        <w:t>进行跟踪验证</w:t>
      </w:r>
      <w:r>
        <w:rPr>
          <w:rFonts w:hint="eastAsia"/>
          <w:lang w:eastAsia="zh-CN"/>
        </w:rPr>
        <w:t>。</w:t>
      </w:r>
    </w:p>
    <w:p w14:paraId="034A2B10" w14:textId="77777777" w:rsidR="00825F38" w:rsidRDefault="00825F38" w:rsidP="00825F38">
      <w:pPr>
        <w:rPr>
          <w:rFonts w:ascii="宋体" w:hAnsi="宋体"/>
          <w:lang w:eastAsia="zh-CN"/>
        </w:rPr>
      </w:pPr>
      <w:r>
        <w:rPr>
          <w:rFonts w:ascii="宋体" w:hAnsi="宋体" w:hint="eastAsia"/>
          <w:lang w:eastAsia="zh-CN"/>
        </w:rPr>
        <w:t>[前置条件]：具有部门领导，安全质量管理员，安监/保卫部所有角色，公司领导，系统管理员权限。</w:t>
      </w:r>
    </w:p>
    <w:p w14:paraId="4F62C028" w14:textId="77777777" w:rsidR="00825F38" w:rsidRDefault="00825F38" w:rsidP="00825F38">
      <w:pPr>
        <w:jc w:val="left"/>
        <w:rPr>
          <w:rFonts w:ascii="宋体" w:hAnsi="宋体"/>
          <w:lang w:eastAsia="zh-CN"/>
        </w:rPr>
      </w:pPr>
      <w:r>
        <w:rPr>
          <w:rFonts w:ascii="宋体" w:hAnsi="宋体" w:hint="eastAsia"/>
          <w:lang w:eastAsia="zh-CN"/>
        </w:rPr>
        <w:t>{事件流}</w:t>
      </w:r>
    </w:p>
    <w:p w14:paraId="1A7292FB" w14:textId="77777777" w:rsidR="00825F38" w:rsidRDefault="00825F38" w:rsidP="00825F38">
      <w:pPr>
        <w:jc w:val="left"/>
        <w:rPr>
          <w:rFonts w:ascii="宋体" w:hAnsi="宋体"/>
          <w:lang w:eastAsia="zh-CN"/>
        </w:rPr>
      </w:pPr>
      <w:r>
        <w:rPr>
          <w:rFonts w:ascii="宋体" w:hAnsi="宋体" w:hint="eastAsia"/>
          <w:lang w:eastAsia="zh-CN"/>
        </w:rPr>
        <w:t>[主事件流]：</w:t>
      </w:r>
    </w:p>
    <w:p w14:paraId="387D6680" w14:textId="77777777" w:rsidR="00825F38" w:rsidRDefault="00825F38" w:rsidP="00825F38">
      <w:pPr>
        <w:pStyle w:val="11"/>
        <w:numPr>
          <w:ilvl w:val="0"/>
          <w:numId w:val="12"/>
        </w:numPr>
        <w:ind w:firstLineChars="0"/>
        <w:jc w:val="left"/>
        <w:rPr>
          <w:rFonts w:ascii="宋体" w:hAnsi="宋体"/>
          <w:lang w:eastAsia="zh-CN"/>
        </w:rPr>
      </w:pPr>
      <w:r>
        <w:rPr>
          <w:rFonts w:ascii="宋体" w:hAnsi="宋体" w:hint="eastAsia"/>
          <w:lang w:eastAsia="zh-CN"/>
        </w:rPr>
        <w:t>进入二三方监督审核</w:t>
      </w:r>
      <w:r>
        <w:rPr>
          <w:rFonts w:ascii="宋体" w:hAnsi="宋体"/>
          <w:lang w:eastAsia="zh-CN"/>
        </w:rPr>
        <w:t>页，用例开始</w:t>
      </w:r>
    </w:p>
    <w:p w14:paraId="3DD202A2" w14:textId="77777777" w:rsidR="00825F38" w:rsidRDefault="00825F38" w:rsidP="00825F38">
      <w:pPr>
        <w:pStyle w:val="11"/>
        <w:numPr>
          <w:ilvl w:val="0"/>
          <w:numId w:val="12"/>
        </w:numPr>
        <w:ind w:firstLineChars="0"/>
        <w:jc w:val="left"/>
        <w:rPr>
          <w:rFonts w:ascii="宋体" w:hAnsi="宋体"/>
          <w:lang w:eastAsia="zh-CN"/>
        </w:rPr>
      </w:pPr>
      <w:r>
        <w:rPr>
          <w:rFonts w:ascii="宋体" w:hAnsi="宋体" w:hint="eastAsia"/>
        </w:rPr>
        <w:t>页面</w:t>
      </w:r>
      <w:r>
        <w:rPr>
          <w:rFonts w:ascii="宋体" w:hAnsi="宋体"/>
        </w:rPr>
        <w:t>显示</w:t>
      </w:r>
      <w:r>
        <w:rPr>
          <w:rFonts w:ascii="宋体" w:hAnsi="宋体" w:hint="eastAsia"/>
          <w:lang w:eastAsia="zh-CN"/>
        </w:rPr>
        <w:t>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ascii="宋体" w:hAnsi="宋体" w:hint="eastAsia"/>
          <w:iCs/>
          <w:szCs w:val="21"/>
          <w:lang w:eastAsia="zh-CN"/>
        </w:rPr>
        <w:t>新建</w:t>
      </w:r>
      <w:r>
        <w:rPr>
          <w:rFonts w:ascii="宋体" w:hAnsi="宋体"/>
          <w:iCs/>
          <w:szCs w:val="21"/>
          <w:lang w:eastAsia="zh-CN"/>
        </w:rPr>
        <w:t>】</w:t>
      </w:r>
      <w:r>
        <w:rPr>
          <w:rFonts w:hint="eastAsia"/>
          <w:iCs/>
          <w:szCs w:val="21"/>
          <w:lang w:eastAsia="zh-CN"/>
        </w:rPr>
        <w:t>按钮和查询结果列表。查询条件为：整改单</w:t>
      </w:r>
      <w:r>
        <w:rPr>
          <w:rFonts w:hint="eastAsia"/>
          <w:iCs/>
          <w:szCs w:val="21"/>
          <w:lang w:eastAsia="zh-CN"/>
        </w:rPr>
        <w:t>/</w:t>
      </w:r>
      <w:r>
        <w:rPr>
          <w:rFonts w:hint="eastAsia"/>
          <w:iCs/>
          <w:szCs w:val="21"/>
          <w:lang w:eastAsia="zh-CN"/>
        </w:rPr>
        <w:t>建议单编号（模糊查询）、监督审核单位（下拉单选，内容见【数据字典】）、处理状态（下拉多选，编辑中，措施制定中、措施审核中、措施落实中、跟踪验证中、已验证）、整改期限（日期段）、类型（下拉单选，整改单、建议单）、责任部门（可输可选，多选查询）、下发日期（时间段）、监督审核类型（下拉单选，局方监察与审核、其他单位监察与审核）。查询结果列表：整改单编号、监督很合类型、责任部门、下发日期、整改日期、处理状态。</w:t>
      </w:r>
    </w:p>
    <w:p w14:paraId="3CBBDB4A" w14:textId="77777777" w:rsidR="00825F38" w:rsidRDefault="00825F38" w:rsidP="00825F38">
      <w:pPr>
        <w:pStyle w:val="11"/>
        <w:numPr>
          <w:ilvl w:val="0"/>
          <w:numId w:val="12"/>
        </w:numPr>
        <w:ind w:firstLineChars="0"/>
        <w:jc w:val="left"/>
        <w:rPr>
          <w:rFonts w:ascii="宋体" w:hAnsi="宋体"/>
          <w:lang w:eastAsia="zh-CN"/>
        </w:rPr>
      </w:pPr>
      <w:r>
        <w:rPr>
          <w:rFonts w:ascii="宋体" w:hAnsi="宋体" w:hint="eastAsia"/>
          <w:lang w:eastAsia="zh-CN"/>
        </w:rPr>
        <w:t>点击</w:t>
      </w:r>
      <w:r>
        <w:rPr>
          <w:rFonts w:ascii="宋体" w:hAnsi="宋体"/>
          <w:lang w:eastAsia="zh-CN"/>
        </w:rPr>
        <w:t>查询，</w:t>
      </w:r>
      <w:r>
        <w:rPr>
          <w:rFonts w:ascii="宋体" w:hAnsi="宋体" w:hint="eastAsia"/>
          <w:lang w:eastAsia="zh-CN"/>
        </w:rPr>
        <w:t>根据</w:t>
      </w:r>
      <w:r>
        <w:rPr>
          <w:rFonts w:ascii="宋体" w:hAnsi="宋体"/>
          <w:lang w:eastAsia="zh-CN"/>
        </w:rPr>
        <w:t>过滤条件显示</w:t>
      </w:r>
      <w:r>
        <w:rPr>
          <w:rFonts w:ascii="宋体" w:hAnsi="宋体" w:hint="eastAsia"/>
          <w:lang w:eastAsia="zh-CN"/>
        </w:rPr>
        <w:t>：</w:t>
      </w:r>
      <w:r>
        <w:rPr>
          <w:rFonts w:hint="eastAsia"/>
          <w:iCs/>
          <w:szCs w:val="21"/>
          <w:lang w:eastAsia="zh-CN"/>
        </w:rPr>
        <w:t>整改单编号、监督很合类型、责任部门、下发日期、整改日期、处理状态</w:t>
      </w:r>
      <w:r>
        <w:rPr>
          <w:rFonts w:ascii="宋体" w:hAnsi="宋体"/>
          <w:lang w:eastAsia="zh-CN"/>
        </w:rPr>
        <w:t>、操作</w:t>
      </w:r>
      <w:r>
        <w:rPr>
          <w:rFonts w:ascii="宋体" w:hAnsi="宋体" w:hint="eastAsia"/>
          <w:lang w:eastAsia="zh-CN"/>
        </w:rPr>
        <w:t>。R3</w:t>
      </w:r>
    </w:p>
    <w:p w14:paraId="0DD888F1" w14:textId="77777777" w:rsidR="00825F38" w:rsidRDefault="00825F38" w:rsidP="00825F38">
      <w:pPr>
        <w:jc w:val="left"/>
        <w:rPr>
          <w:rFonts w:ascii="宋体" w:hAnsi="宋体"/>
          <w:lang w:eastAsia="zh-CN"/>
        </w:rPr>
      </w:pPr>
      <w:r>
        <w:rPr>
          <w:rFonts w:ascii="宋体" w:hAnsi="宋体"/>
          <w:lang w:eastAsia="zh-CN"/>
        </w:rPr>
        <w:tab/>
        <w:t>3a</w:t>
      </w:r>
      <w:r>
        <w:rPr>
          <w:rFonts w:ascii="宋体" w:hAnsi="宋体" w:hint="eastAsia"/>
          <w:lang w:eastAsia="zh-CN"/>
        </w:rPr>
        <w:t xml:space="preserve"> 查看</w:t>
      </w:r>
    </w:p>
    <w:p w14:paraId="470A3DF9" w14:textId="77777777" w:rsidR="00825F38" w:rsidRDefault="00825F38" w:rsidP="00825F38">
      <w:pPr>
        <w:jc w:val="left"/>
        <w:rPr>
          <w:rFonts w:ascii="宋体" w:hAnsi="宋体"/>
          <w:lang w:eastAsia="zh-CN"/>
        </w:rPr>
      </w:pPr>
      <w:r>
        <w:rPr>
          <w:rFonts w:ascii="宋体" w:hAnsi="宋体"/>
          <w:lang w:eastAsia="zh-CN"/>
        </w:rPr>
        <w:tab/>
        <w:t>3b</w:t>
      </w:r>
      <w:r>
        <w:rPr>
          <w:rFonts w:ascii="宋体" w:hAnsi="宋体" w:hint="eastAsia"/>
          <w:lang w:eastAsia="zh-CN"/>
        </w:rPr>
        <w:t xml:space="preserve"> 新增</w:t>
      </w:r>
    </w:p>
    <w:p w14:paraId="6EF84AAD" w14:textId="77777777" w:rsidR="00825F38" w:rsidRDefault="00825F38" w:rsidP="00825F38">
      <w:pPr>
        <w:jc w:val="left"/>
        <w:rPr>
          <w:rFonts w:ascii="宋体" w:hAnsi="宋体"/>
          <w:lang w:eastAsia="zh-CN"/>
        </w:rPr>
      </w:pPr>
      <w:r>
        <w:rPr>
          <w:rFonts w:ascii="宋体" w:hAnsi="宋体"/>
          <w:lang w:eastAsia="zh-CN"/>
        </w:rPr>
        <w:tab/>
        <w:t xml:space="preserve">3c </w:t>
      </w:r>
      <w:r>
        <w:rPr>
          <w:rFonts w:ascii="宋体" w:hAnsi="宋体" w:hint="eastAsia"/>
          <w:lang w:eastAsia="zh-CN"/>
        </w:rPr>
        <w:t>修改</w:t>
      </w:r>
    </w:p>
    <w:p w14:paraId="4655CB27" w14:textId="77777777" w:rsidR="00825F38" w:rsidRDefault="00825F38" w:rsidP="00825F38">
      <w:pPr>
        <w:jc w:val="left"/>
        <w:rPr>
          <w:rFonts w:ascii="宋体" w:hAnsi="宋体"/>
          <w:lang w:eastAsia="zh-CN"/>
        </w:rPr>
      </w:pPr>
      <w:r>
        <w:rPr>
          <w:rFonts w:ascii="宋体" w:hAnsi="宋体"/>
          <w:lang w:eastAsia="zh-CN"/>
        </w:rPr>
        <w:tab/>
        <w:t xml:space="preserve">3d </w:t>
      </w:r>
      <w:r>
        <w:rPr>
          <w:rFonts w:ascii="宋体" w:hAnsi="宋体" w:hint="eastAsia"/>
          <w:lang w:eastAsia="zh-CN"/>
        </w:rPr>
        <w:t>删除</w:t>
      </w:r>
    </w:p>
    <w:p w14:paraId="645F7E31" w14:textId="77777777" w:rsidR="00825F38" w:rsidRDefault="00825F38" w:rsidP="00825F38">
      <w:pPr>
        <w:pStyle w:val="11"/>
        <w:numPr>
          <w:ilvl w:val="0"/>
          <w:numId w:val="12"/>
        </w:numPr>
        <w:ind w:firstLineChars="0"/>
        <w:jc w:val="left"/>
        <w:rPr>
          <w:rFonts w:ascii="宋体" w:hAnsi="宋体"/>
          <w:lang w:eastAsia="zh-CN"/>
        </w:rPr>
      </w:pPr>
      <w:r>
        <w:rPr>
          <w:rFonts w:ascii="宋体" w:hAnsi="宋体" w:hint="eastAsia"/>
          <w:lang w:eastAsia="zh-CN"/>
        </w:rPr>
        <w:t>用例</w:t>
      </w:r>
      <w:r>
        <w:rPr>
          <w:rFonts w:ascii="宋体" w:hAnsi="宋体"/>
          <w:lang w:eastAsia="zh-CN"/>
        </w:rPr>
        <w:t>结束</w:t>
      </w:r>
    </w:p>
    <w:p w14:paraId="3E7914A3" w14:textId="77777777" w:rsidR="00825F38" w:rsidRDefault="00825F38" w:rsidP="00825F38">
      <w:pPr>
        <w:jc w:val="left"/>
        <w:rPr>
          <w:rFonts w:ascii="宋体" w:hAnsi="宋体"/>
          <w:lang w:eastAsia="zh-CN"/>
        </w:rPr>
      </w:pPr>
      <w:r>
        <w:rPr>
          <w:rFonts w:ascii="宋体" w:hAnsi="宋体" w:hint="eastAsia"/>
          <w:lang w:eastAsia="zh-CN"/>
        </w:rPr>
        <w:t>[备选事件流]：</w:t>
      </w:r>
    </w:p>
    <w:p w14:paraId="46198E33" w14:textId="77777777" w:rsidR="00825F38" w:rsidRDefault="00825F38" w:rsidP="00825F38">
      <w:pPr>
        <w:jc w:val="left"/>
        <w:rPr>
          <w:rFonts w:ascii="宋体" w:hAnsi="宋体"/>
          <w:lang w:eastAsia="zh-CN"/>
        </w:rPr>
      </w:pPr>
      <w:r>
        <w:rPr>
          <w:rFonts w:ascii="宋体" w:hAnsi="宋体" w:hint="eastAsia"/>
          <w:lang w:eastAsia="zh-CN"/>
        </w:rPr>
        <w:t>3a：查看整改单</w:t>
      </w:r>
      <w:r>
        <w:rPr>
          <w:rFonts w:ascii="宋体" w:hAnsi="宋体"/>
          <w:lang w:eastAsia="zh-CN"/>
        </w:rPr>
        <w:t>信息</w:t>
      </w:r>
    </w:p>
    <w:p w14:paraId="5D712453" w14:textId="77777777" w:rsidR="00825F38" w:rsidRDefault="00825F38" w:rsidP="00825F38">
      <w:pPr>
        <w:pStyle w:val="11"/>
        <w:numPr>
          <w:ilvl w:val="0"/>
          <w:numId w:val="13"/>
        </w:numPr>
        <w:ind w:firstLineChars="0"/>
        <w:jc w:val="left"/>
        <w:rPr>
          <w:rFonts w:ascii="宋体" w:hAnsi="宋体"/>
          <w:lang w:eastAsia="zh-CN"/>
        </w:rPr>
      </w:pPr>
      <w:r>
        <w:rPr>
          <w:rFonts w:ascii="宋体" w:hAnsi="宋体"/>
          <w:lang w:eastAsia="zh-CN"/>
        </w:rPr>
        <w:t>点击</w:t>
      </w:r>
      <w:r>
        <w:rPr>
          <w:rFonts w:ascii="宋体" w:hAnsi="宋体" w:hint="eastAsia"/>
          <w:lang w:eastAsia="zh-CN"/>
        </w:rPr>
        <w:t>整改单/建议单</w:t>
      </w:r>
      <w:r>
        <w:rPr>
          <w:rFonts w:ascii="宋体" w:hAnsi="宋体"/>
          <w:lang w:eastAsia="zh-CN"/>
        </w:rPr>
        <w:t>编号超链接，弹出</w:t>
      </w:r>
      <w:r>
        <w:rPr>
          <w:rFonts w:ascii="宋体" w:hAnsi="宋体" w:hint="eastAsia"/>
          <w:lang w:eastAsia="zh-CN"/>
        </w:rPr>
        <w:t>整改单/建议单</w:t>
      </w:r>
      <w:r>
        <w:rPr>
          <w:rFonts w:ascii="宋体" w:hAnsi="宋体"/>
          <w:lang w:eastAsia="zh-CN"/>
        </w:rPr>
        <w:t>详细信息页面</w:t>
      </w:r>
      <w:r>
        <w:rPr>
          <w:rFonts w:ascii="宋体" w:hAnsi="宋体" w:hint="eastAsia"/>
          <w:lang w:eastAsia="zh-CN"/>
        </w:rPr>
        <w:t>。</w:t>
      </w:r>
    </w:p>
    <w:p w14:paraId="588B7046" w14:textId="77777777" w:rsidR="00825F38" w:rsidRDefault="00825F38" w:rsidP="00825F38">
      <w:pPr>
        <w:pStyle w:val="11"/>
        <w:numPr>
          <w:ilvl w:val="0"/>
          <w:numId w:val="13"/>
        </w:numPr>
        <w:ind w:firstLineChars="0"/>
        <w:jc w:val="left"/>
        <w:rPr>
          <w:rFonts w:ascii="宋体" w:hAnsi="宋体"/>
          <w:lang w:eastAsia="zh-CN"/>
        </w:rPr>
      </w:pPr>
      <w:r>
        <w:rPr>
          <w:rFonts w:ascii="宋体" w:hAnsi="宋体" w:hint="eastAsia"/>
          <w:lang w:eastAsia="zh-CN"/>
        </w:rPr>
        <w:t>返回</w:t>
      </w:r>
      <w:r>
        <w:rPr>
          <w:rFonts w:ascii="宋体" w:hAnsi="宋体"/>
          <w:lang w:eastAsia="zh-CN"/>
        </w:rPr>
        <w:t>主事件流</w:t>
      </w:r>
      <w:r>
        <w:rPr>
          <w:rFonts w:ascii="宋体" w:hAnsi="宋体" w:hint="eastAsia"/>
          <w:lang w:eastAsia="zh-CN"/>
        </w:rPr>
        <w:t>3</w:t>
      </w:r>
    </w:p>
    <w:p w14:paraId="785F0B63" w14:textId="77777777" w:rsidR="00825F38" w:rsidRDefault="00825F38" w:rsidP="00825F38">
      <w:pPr>
        <w:jc w:val="left"/>
        <w:rPr>
          <w:rFonts w:ascii="宋体" w:hAnsi="宋体"/>
          <w:lang w:eastAsia="zh-CN"/>
        </w:rPr>
      </w:pPr>
      <w:r>
        <w:rPr>
          <w:rFonts w:ascii="宋体" w:hAnsi="宋体" w:hint="eastAsia"/>
          <w:lang w:eastAsia="zh-CN"/>
        </w:rPr>
        <w:t>3b：新增</w:t>
      </w:r>
    </w:p>
    <w:p w14:paraId="7144CC9F"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点击【新增】按钮；</w:t>
      </w:r>
      <w:r>
        <w:rPr>
          <w:rFonts w:hint="eastAsia"/>
          <w:iCs/>
          <w:lang w:eastAsia="zh-CN"/>
        </w:rPr>
        <w:t>R3b</w:t>
      </w:r>
    </w:p>
    <w:p w14:paraId="776AF31C"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页面跳转到新增页面；</w:t>
      </w:r>
    </w:p>
    <w:p w14:paraId="5CFD630B"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7FCD9028"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0C2055B5"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4F84A7F1" w14:textId="77777777" w:rsidR="00825F38" w:rsidRDefault="00825F38" w:rsidP="00825F38">
      <w:pPr>
        <w:jc w:val="left"/>
        <w:rPr>
          <w:rFonts w:ascii="宋体" w:hAnsi="宋体"/>
          <w:lang w:eastAsia="zh-CN"/>
        </w:rPr>
      </w:pPr>
      <w:r>
        <w:rPr>
          <w:rFonts w:ascii="宋体" w:hAnsi="宋体" w:hint="eastAsia"/>
          <w:lang w:eastAsia="zh-CN"/>
        </w:rPr>
        <w:t>3c：修改</w:t>
      </w:r>
    </w:p>
    <w:p w14:paraId="2F2BA251"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点击【修改】按钮；</w:t>
      </w:r>
      <w:r>
        <w:rPr>
          <w:rFonts w:hint="eastAsia"/>
          <w:iCs/>
          <w:lang w:eastAsia="zh-CN"/>
        </w:rPr>
        <w:t>R3c</w:t>
      </w:r>
    </w:p>
    <w:p w14:paraId="37FEC821"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页面跳转到修改页面；</w:t>
      </w:r>
    </w:p>
    <w:p w14:paraId="44507780"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5E053759"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092946F9"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0F9478AE" w14:textId="77777777" w:rsidR="00825F38" w:rsidRDefault="00825F38" w:rsidP="00825F38">
      <w:pPr>
        <w:jc w:val="left"/>
        <w:rPr>
          <w:rFonts w:ascii="宋体" w:hAnsi="宋体"/>
          <w:lang w:eastAsia="zh-CN"/>
        </w:rPr>
      </w:pPr>
      <w:r>
        <w:rPr>
          <w:rFonts w:ascii="宋体" w:hAnsi="宋体" w:hint="eastAsia"/>
          <w:lang w:eastAsia="zh-CN"/>
        </w:rPr>
        <w:t>3d：删除</w:t>
      </w:r>
    </w:p>
    <w:p w14:paraId="4DE663DB"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点击【删除】按钮；</w:t>
      </w:r>
      <w:r>
        <w:rPr>
          <w:rFonts w:hint="eastAsia"/>
          <w:iCs/>
          <w:lang w:eastAsia="zh-CN"/>
        </w:rPr>
        <w:t>R3d</w:t>
      </w:r>
    </w:p>
    <w:p w14:paraId="1A91AEB0"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系统删除数据；</w:t>
      </w:r>
    </w:p>
    <w:p w14:paraId="61E75F84"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系统提示删除成功；</w:t>
      </w:r>
    </w:p>
    <w:p w14:paraId="04483308" w14:textId="77777777" w:rsidR="00825F38" w:rsidRDefault="00825F38" w:rsidP="00825F38">
      <w:pPr>
        <w:ind w:firstLine="420"/>
        <w:jc w:val="left"/>
        <w:rPr>
          <w:iCs/>
          <w:lang w:eastAsia="zh-CN"/>
        </w:rPr>
      </w:pPr>
      <w:r>
        <w:rPr>
          <w:rFonts w:hint="eastAsia"/>
          <w:lang w:eastAsia="zh-CN"/>
        </w:rPr>
        <w:t>4.</w:t>
      </w:r>
      <w:r>
        <w:rPr>
          <w:rFonts w:hint="eastAsia"/>
          <w:lang w:eastAsia="zh-CN"/>
        </w:rPr>
        <w:t>返回主事件流</w:t>
      </w:r>
      <w:r>
        <w:rPr>
          <w:rFonts w:hint="eastAsia"/>
          <w:lang w:eastAsia="zh-CN"/>
        </w:rPr>
        <w:t>3</w:t>
      </w:r>
      <w:r>
        <w:rPr>
          <w:rFonts w:hint="eastAsia"/>
          <w:lang w:eastAsia="zh-CN"/>
        </w:rPr>
        <w:t>。</w:t>
      </w:r>
    </w:p>
    <w:p w14:paraId="60DA78D8" w14:textId="77777777" w:rsidR="00825F38" w:rsidRDefault="00825F38" w:rsidP="00825F38">
      <w:pPr>
        <w:rPr>
          <w:rFonts w:ascii="宋体" w:hAnsi="宋体"/>
          <w:lang w:eastAsia="zh-CN"/>
        </w:rPr>
      </w:pPr>
      <w:r>
        <w:rPr>
          <w:rFonts w:ascii="宋体" w:hAnsi="宋体" w:hint="eastAsia"/>
          <w:lang w:eastAsia="zh-CN"/>
        </w:rPr>
        <w:t>[后置条件]：UC005</w:t>
      </w:r>
    </w:p>
    <w:p w14:paraId="385AE67D" w14:textId="77777777" w:rsidR="00825F38" w:rsidRDefault="00825F38" w:rsidP="00825F38">
      <w:pPr>
        <w:jc w:val="left"/>
        <w:rPr>
          <w:rFonts w:ascii="宋体" w:hAnsi="宋体"/>
          <w:lang w:eastAsia="zh-CN"/>
        </w:rPr>
      </w:pPr>
      <w:r>
        <w:rPr>
          <w:rFonts w:ascii="宋体" w:hAnsi="宋体" w:hint="eastAsia"/>
          <w:lang w:eastAsia="zh-CN"/>
        </w:rPr>
        <w:lastRenderedPageBreak/>
        <w:t>[事件规则]：</w:t>
      </w:r>
    </w:p>
    <w:p w14:paraId="12491218" w14:textId="77777777" w:rsidR="00825F38" w:rsidRDefault="00825F38" w:rsidP="00825F38">
      <w:pPr>
        <w:jc w:val="left"/>
        <w:rPr>
          <w:rFonts w:ascii="宋体" w:hAnsi="宋体"/>
          <w:lang w:eastAsia="zh-CN"/>
        </w:rPr>
      </w:pPr>
      <w:r>
        <w:rPr>
          <w:rFonts w:ascii="宋体" w:hAnsi="宋体" w:hint="cs"/>
        </w:rPr>
        <w:t>R</w:t>
      </w:r>
      <w:r>
        <w:rPr>
          <w:rFonts w:ascii="宋体" w:hAnsi="宋体" w:hint="eastAsia"/>
          <w:lang w:eastAsia="zh-CN"/>
        </w:rPr>
        <w:t>3</w:t>
      </w:r>
      <w:r>
        <w:rPr>
          <w:rFonts w:ascii="宋体" w:hAnsi="宋体"/>
        </w:rPr>
        <w:t>.</w:t>
      </w:r>
      <w:r>
        <w:rPr>
          <w:rFonts w:ascii="宋体" w:hAnsi="宋体" w:hint="eastAsia"/>
          <w:lang w:eastAsia="zh-CN"/>
        </w:rPr>
        <w:t>查询</w:t>
      </w:r>
      <w:r>
        <w:rPr>
          <w:rFonts w:ascii="宋体" w:hAnsi="宋体"/>
          <w:lang w:eastAsia="zh-CN"/>
        </w:rPr>
        <w:t>规则</w:t>
      </w:r>
    </w:p>
    <w:p w14:paraId="1847DD8A" w14:textId="77777777" w:rsidR="00825F38" w:rsidRDefault="00825F38" w:rsidP="00825F38">
      <w:pPr>
        <w:ind w:firstLine="420"/>
        <w:jc w:val="left"/>
        <w:rPr>
          <w:rFonts w:asciiTheme="minorEastAsia" w:eastAsiaTheme="minorEastAsia" w:hAnsiTheme="minorEastAsia" w:cstheme="minorBidi"/>
          <w:kern w:val="2"/>
          <w:szCs w:val="21"/>
          <w:lang w:val="fr-CA" w:eastAsia="zh-CN"/>
        </w:rPr>
      </w:pPr>
      <w:r>
        <w:rPr>
          <w:rFonts w:asciiTheme="minorEastAsia" w:eastAsiaTheme="minorEastAsia" w:hAnsiTheme="minorEastAsia" w:cstheme="minorBidi" w:hint="eastAsia"/>
          <w:kern w:val="2"/>
          <w:szCs w:val="21"/>
          <w:lang w:eastAsia="zh-CN"/>
        </w:rPr>
        <w:t>1.</w:t>
      </w:r>
      <w:r>
        <w:rPr>
          <w:lang w:val="fr-CA" w:eastAsia="zh-CN"/>
        </w:rPr>
        <w:t>部门领导、安全质量管理员可以查看</w:t>
      </w:r>
      <w:r>
        <w:rPr>
          <w:rFonts w:hint="eastAsia"/>
          <w:lang w:val="fr-CA" w:eastAsia="zh-CN"/>
        </w:rPr>
        <w:t>责任</w:t>
      </w:r>
      <w:r>
        <w:rPr>
          <w:lang w:val="fr-CA" w:eastAsia="zh-CN"/>
        </w:rPr>
        <w:t>部门为本部门的数据，安监</w:t>
      </w:r>
      <w:r>
        <w:rPr>
          <w:rFonts w:hint="eastAsia"/>
          <w:lang w:val="fr-CA" w:eastAsia="zh-CN"/>
        </w:rPr>
        <w:t>/</w:t>
      </w:r>
      <w:r>
        <w:rPr>
          <w:rFonts w:hint="eastAsia"/>
          <w:lang w:val="fr-CA" w:eastAsia="zh-CN"/>
        </w:rPr>
        <w:t>保卫</w:t>
      </w:r>
      <w:r>
        <w:rPr>
          <w:lang w:val="fr-CA" w:eastAsia="zh-CN"/>
        </w:rPr>
        <w:t>部</w:t>
      </w:r>
      <w:r>
        <w:rPr>
          <w:rFonts w:hint="eastAsia"/>
          <w:lang w:val="fr-CA" w:eastAsia="zh-CN"/>
        </w:rPr>
        <w:t>所有</w:t>
      </w:r>
      <w:r>
        <w:rPr>
          <w:lang w:val="fr-CA" w:eastAsia="zh-CN"/>
        </w:rPr>
        <w:t>角</w:t>
      </w:r>
      <w:r>
        <w:rPr>
          <w:rFonts w:hint="eastAsia"/>
          <w:lang w:eastAsia="zh-CN"/>
        </w:rPr>
        <w:tab/>
      </w:r>
      <w:r>
        <w:rPr>
          <w:lang w:val="fr-CA" w:eastAsia="zh-CN"/>
        </w:rPr>
        <w:t>色</w:t>
      </w:r>
      <w:r>
        <w:rPr>
          <w:rFonts w:hint="eastAsia"/>
          <w:lang w:val="fr-CA" w:eastAsia="zh-CN"/>
        </w:rPr>
        <w:t>、</w:t>
      </w:r>
      <w:r>
        <w:rPr>
          <w:lang w:val="fr-CA" w:eastAsia="zh-CN"/>
        </w:rPr>
        <w:t>公司领导</w:t>
      </w:r>
      <w:r>
        <w:rPr>
          <w:rFonts w:hint="eastAsia"/>
          <w:lang w:val="fr-CA" w:eastAsia="zh-CN"/>
        </w:rPr>
        <w:t>、</w:t>
      </w:r>
      <w:r>
        <w:rPr>
          <w:lang w:val="fr-CA" w:eastAsia="zh-CN"/>
        </w:rPr>
        <w:t>系统管理员可以查看所有数据</w:t>
      </w:r>
      <w:r>
        <w:rPr>
          <w:rFonts w:asciiTheme="minorEastAsia" w:eastAsiaTheme="minorEastAsia" w:hAnsiTheme="minorEastAsia" w:cstheme="minorBidi" w:hint="eastAsia"/>
          <w:kern w:val="2"/>
          <w:szCs w:val="21"/>
          <w:lang w:val="fr-CA" w:eastAsia="zh-CN"/>
        </w:rPr>
        <w:t>。</w:t>
      </w:r>
    </w:p>
    <w:p w14:paraId="180AC12A" w14:textId="77777777" w:rsidR="00825F38" w:rsidRDefault="00825F38" w:rsidP="00825F38">
      <w:pPr>
        <w:jc w:val="left"/>
        <w:rPr>
          <w:rFonts w:ascii="宋体" w:hAnsi="宋体"/>
          <w:lang w:eastAsia="zh-CN"/>
        </w:rPr>
      </w:pPr>
      <w:r>
        <w:rPr>
          <w:rFonts w:asciiTheme="minorEastAsia" w:eastAsiaTheme="minorEastAsia" w:hAnsiTheme="minorEastAsia" w:cstheme="minorBidi" w:hint="eastAsia"/>
          <w:kern w:val="2"/>
          <w:szCs w:val="21"/>
          <w:lang w:eastAsia="zh-CN"/>
        </w:rPr>
        <w:t xml:space="preserve">  </w:t>
      </w:r>
      <w:r>
        <w:rPr>
          <w:rFonts w:asciiTheme="minorEastAsia" w:eastAsiaTheme="minorEastAsia" w:hAnsiTheme="minorEastAsia" w:cstheme="minorBidi" w:hint="eastAsia"/>
          <w:kern w:val="2"/>
          <w:szCs w:val="21"/>
          <w:lang w:eastAsia="zh-CN"/>
        </w:rPr>
        <w:tab/>
        <w:t>2.</w:t>
      </w:r>
      <w:r>
        <w:rPr>
          <w:rFonts w:asciiTheme="minorEastAsia" w:eastAsiaTheme="minorEastAsia" w:hAnsiTheme="minorEastAsia" w:cstheme="minorBidi" w:hint="eastAsia"/>
          <w:kern w:val="2"/>
          <w:szCs w:val="21"/>
          <w:lang w:val="fr-CA" w:eastAsia="zh-CN"/>
        </w:rPr>
        <w:t>编辑中的数据只能本人才能查询。</w:t>
      </w:r>
    </w:p>
    <w:p w14:paraId="6FA12D6A"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3b</w:t>
      </w:r>
      <w:r>
        <w:rPr>
          <w:rFonts w:ascii="宋体" w:hAnsi="宋体" w:hint="eastAsia"/>
        </w:rPr>
        <w:t>.</w:t>
      </w:r>
      <w:r>
        <w:rPr>
          <w:rFonts w:ascii="宋体" w:hAnsi="宋体" w:hint="eastAsia"/>
          <w:lang w:eastAsia="zh-CN"/>
        </w:rPr>
        <w:t>新增</w:t>
      </w:r>
      <w:r>
        <w:rPr>
          <w:rFonts w:ascii="宋体" w:hAnsi="宋体" w:hint="eastAsia"/>
        </w:rPr>
        <w:t>规则</w:t>
      </w:r>
    </w:p>
    <w:p w14:paraId="15582E73" w14:textId="77777777" w:rsidR="00825F38" w:rsidRDefault="00825F38" w:rsidP="00825F38">
      <w:pPr>
        <w:pStyle w:val="20"/>
        <w:ind w:left="420" w:firstLineChars="0" w:firstLine="0"/>
        <w:jc w:val="left"/>
        <w:rPr>
          <w:rFonts w:ascii="宋体" w:hAnsi="宋体"/>
        </w:rPr>
      </w:pPr>
      <w:r>
        <w:rPr>
          <w:rFonts w:asciiTheme="minorEastAsia" w:hAnsiTheme="minorEastAsia" w:hint="eastAsia"/>
          <w:szCs w:val="21"/>
          <w:lang w:eastAsia="zh-CN"/>
        </w:rPr>
        <w:t>1.</w:t>
      </w:r>
      <w:r>
        <w:rPr>
          <w:rFonts w:asciiTheme="minorEastAsia" w:hAnsiTheme="minorEastAsia" w:hint="eastAsia"/>
          <w:szCs w:val="21"/>
          <w:lang w:val="fr-CA"/>
        </w:rPr>
        <w:t>非报告人、填报人和非信息管理员不能看到报告人和填报人信息栏目</w:t>
      </w:r>
    </w:p>
    <w:p w14:paraId="72FABDD4" w14:textId="77777777" w:rsidR="00825F38" w:rsidRDefault="00825F38" w:rsidP="00825F38">
      <w:pPr>
        <w:pStyle w:val="20"/>
        <w:ind w:left="420" w:firstLineChars="0" w:firstLine="0"/>
        <w:jc w:val="left"/>
        <w:rPr>
          <w:rFonts w:asciiTheme="minorEastAsia" w:hAnsiTheme="minorEastAsia"/>
          <w:szCs w:val="21"/>
          <w:lang w:val="fr-CA" w:eastAsia="zh-CN"/>
        </w:rPr>
      </w:pPr>
      <w:r>
        <w:rPr>
          <w:rFonts w:asciiTheme="minorEastAsia" w:hAnsiTheme="minorEastAsia" w:hint="eastAsia"/>
          <w:szCs w:val="21"/>
          <w:lang w:eastAsia="zh-CN"/>
        </w:rPr>
        <w:t>2.</w:t>
      </w:r>
      <w:r w:rsidR="00FD58C7">
        <w:rPr>
          <w:rFonts w:asciiTheme="minorEastAsia" w:hAnsiTheme="minorEastAsia" w:hint="eastAsia"/>
          <w:szCs w:val="21"/>
          <w:lang w:val="fr-CA"/>
        </w:rPr>
        <w:t>如果是是否匿名选择是的，则除了自己外其他人查看均显示</w:t>
      </w:r>
      <w:r w:rsidR="00FD58C7">
        <w:rPr>
          <w:rFonts w:asciiTheme="minorEastAsia" w:hAnsiTheme="minorEastAsia" w:hint="eastAsia"/>
          <w:szCs w:val="21"/>
          <w:lang w:val="fr-CA" w:eastAsia="zh-CN"/>
        </w:rPr>
        <w:t>星</w:t>
      </w:r>
      <w:r w:rsidR="00FD58C7">
        <w:rPr>
          <w:rFonts w:asciiTheme="minorEastAsia" w:hAnsiTheme="minorEastAsia"/>
          <w:szCs w:val="21"/>
          <w:lang w:val="fr-CA" w:eastAsia="zh-CN"/>
        </w:rPr>
        <w:t>号</w:t>
      </w:r>
    </w:p>
    <w:p w14:paraId="185155DE"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3b</w:t>
      </w:r>
      <w:r>
        <w:rPr>
          <w:rFonts w:ascii="宋体" w:hAnsi="宋体" w:hint="eastAsia"/>
        </w:rPr>
        <w:t>.</w:t>
      </w:r>
      <w:r>
        <w:rPr>
          <w:rFonts w:ascii="宋体" w:hAnsi="宋体" w:hint="eastAsia"/>
          <w:lang w:eastAsia="zh-CN"/>
        </w:rPr>
        <w:t>修改</w:t>
      </w:r>
      <w:r>
        <w:rPr>
          <w:rFonts w:ascii="宋体" w:hAnsi="宋体" w:hint="eastAsia"/>
        </w:rPr>
        <w:t>规则</w:t>
      </w:r>
    </w:p>
    <w:p w14:paraId="0357F633" w14:textId="77777777" w:rsidR="00825F38" w:rsidRDefault="00825F38" w:rsidP="00825F38">
      <w:pPr>
        <w:pStyle w:val="20"/>
        <w:ind w:left="420" w:firstLineChars="0" w:firstLine="0"/>
        <w:jc w:val="left"/>
        <w:rPr>
          <w:lang w:val="fr-CA" w:eastAsia="zh-CN"/>
        </w:rPr>
      </w:pPr>
      <w:r>
        <w:rPr>
          <w:rFonts w:asciiTheme="minorEastAsia" w:hAnsiTheme="minorEastAsia" w:hint="eastAsia"/>
          <w:szCs w:val="21"/>
          <w:lang w:eastAsia="zh-CN"/>
        </w:rPr>
        <w:t>1.</w:t>
      </w:r>
      <w:r>
        <w:rPr>
          <w:rFonts w:hint="eastAsia"/>
          <w:lang w:val="fr-CA" w:eastAsia="zh-CN"/>
        </w:rPr>
        <w:t>编辑中</w:t>
      </w:r>
      <w:r>
        <w:rPr>
          <w:lang w:val="fr-CA" w:eastAsia="zh-CN"/>
        </w:rPr>
        <w:t>的状态可以修改，</w:t>
      </w:r>
      <w:r>
        <w:rPr>
          <w:rFonts w:hint="eastAsia"/>
          <w:lang w:val="fr-CA" w:eastAsia="zh-CN"/>
        </w:rPr>
        <w:t>必须</w:t>
      </w:r>
      <w:r>
        <w:rPr>
          <w:lang w:val="fr-CA" w:eastAsia="zh-CN"/>
        </w:rPr>
        <w:t>删除子表内容才能修改主表内容</w:t>
      </w:r>
    </w:p>
    <w:p w14:paraId="608CC01E" w14:textId="77777777" w:rsidR="00825F38" w:rsidRDefault="00825F38" w:rsidP="00825F38">
      <w:pPr>
        <w:pStyle w:val="20"/>
        <w:ind w:left="420" w:firstLineChars="0" w:firstLine="0"/>
        <w:jc w:val="left"/>
        <w:rPr>
          <w:lang w:eastAsia="zh-CN"/>
        </w:rPr>
      </w:pPr>
      <w:r>
        <w:rPr>
          <w:rFonts w:hint="eastAsia"/>
          <w:lang w:eastAsia="zh-CN"/>
        </w:rPr>
        <w:t>2.</w:t>
      </w:r>
      <w:r>
        <w:rPr>
          <w:rFonts w:hint="eastAsia"/>
          <w:lang w:eastAsia="zh-CN"/>
        </w:rPr>
        <w:t>点击</w:t>
      </w:r>
      <w:r>
        <w:rPr>
          <w:lang w:eastAsia="zh-CN"/>
        </w:rPr>
        <w:t>修改</w:t>
      </w:r>
      <w:r>
        <w:rPr>
          <w:rFonts w:hint="eastAsia"/>
          <w:lang w:eastAsia="zh-CN"/>
        </w:rPr>
        <w:t>如果已经生成明细的情况下，如果修改主表字段，则</w:t>
      </w:r>
      <w:r>
        <w:rPr>
          <w:lang w:eastAsia="zh-CN"/>
        </w:rPr>
        <w:t>需要再次点击生成明细，否则无法保存</w:t>
      </w:r>
      <w:r>
        <w:rPr>
          <w:rFonts w:hint="eastAsia"/>
          <w:lang w:eastAsia="zh-CN"/>
        </w:rPr>
        <w:t>修改</w:t>
      </w:r>
      <w:r>
        <w:rPr>
          <w:lang w:eastAsia="zh-CN"/>
        </w:rPr>
        <w:t>的主表字段</w:t>
      </w:r>
      <w:r>
        <w:rPr>
          <w:rFonts w:hint="eastAsia"/>
          <w:lang w:eastAsia="zh-CN"/>
        </w:rPr>
        <w:t>，更新</w:t>
      </w:r>
      <w:r>
        <w:rPr>
          <w:lang w:eastAsia="zh-CN"/>
        </w:rPr>
        <w:t>数据，责任部门处理同工作任务分解。如果</w:t>
      </w:r>
      <w:r>
        <w:rPr>
          <w:rFonts w:hint="eastAsia"/>
          <w:lang w:eastAsia="zh-CN"/>
        </w:rPr>
        <w:t>子流程已经</w:t>
      </w:r>
      <w:r>
        <w:rPr>
          <w:lang w:eastAsia="zh-CN"/>
        </w:rPr>
        <w:t>有一条发送了，则不能修改</w:t>
      </w:r>
      <w:r>
        <w:rPr>
          <w:rFonts w:hint="eastAsia"/>
          <w:lang w:eastAsia="zh-CN"/>
        </w:rPr>
        <w:t>、</w:t>
      </w:r>
      <w:r>
        <w:rPr>
          <w:lang w:eastAsia="zh-CN"/>
        </w:rPr>
        <w:t>删除发送的子流程和主</w:t>
      </w:r>
      <w:r>
        <w:rPr>
          <w:rFonts w:hint="eastAsia"/>
          <w:lang w:eastAsia="zh-CN"/>
        </w:rPr>
        <w:t>表</w:t>
      </w:r>
      <w:r>
        <w:rPr>
          <w:lang w:eastAsia="zh-CN"/>
        </w:rPr>
        <w:t>，只能修改</w:t>
      </w:r>
      <w:r>
        <w:rPr>
          <w:rFonts w:hint="eastAsia"/>
          <w:lang w:eastAsia="zh-CN"/>
        </w:rPr>
        <w:t>、</w:t>
      </w:r>
      <w:r>
        <w:rPr>
          <w:lang w:eastAsia="zh-CN"/>
        </w:rPr>
        <w:t>删除</w:t>
      </w:r>
      <w:r>
        <w:rPr>
          <w:rFonts w:hint="eastAsia"/>
          <w:lang w:eastAsia="zh-CN"/>
        </w:rPr>
        <w:t>、</w:t>
      </w:r>
      <w:r>
        <w:rPr>
          <w:lang w:eastAsia="zh-CN"/>
        </w:rPr>
        <w:t>发送编辑中的子流程</w:t>
      </w:r>
    </w:p>
    <w:p w14:paraId="12B32494" w14:textId="77777777" w:rsidR="00825F38" w:rsidRDefault="00825F38" w:rsidP="00825F38">
      <w:pPr>
        <w:jc w:val="left"/>
        <w:rPr>
          <w:rFonts w:ascii="宋体" w:hAnsi="宋体"/>
        </w:rPr>
      </w:pPr>
      <w:r>
        <w:rPr>
          <w:rFonts w:ascii="宋体" w:hAnsi="宋体" w:hint="eastAsia"/>
        </w:rPr>
        <w:t>R</w:t>
      </w:r>
      <w:r>
        <w:rPr>
          <w:rFonts w:ascii="宋体" w:hAnsi="宋体" w:hint="eastAsia"/>
          <w:lang w:eastAsia="zh-CN"/>
        </w:rPr>
        <w:t>3b</w:t>
      </w:r>
      <w:r>
        <w:rPr>
          <w:rFonts w:ascii="宋体" w:hAnsi="宋体" w:hint="eastAsia"/>
        </w:rPr>
        <w:t>.</w:t>
      </w:r>
      <w:r>
        <w:rPr>
          <w:rFonts w:ascii="宋体" w:hAnsi="宋体" w:hint="eastAsia"/>
          <w:lang w:eastAsia="zh-CN"/>
        </w:rPr>
        <w:t>删除</w:t>
      </w:r>
      <w:r>
        <w:rPr>
          <w:rFonts w:ascii="宋体" w:hAnsi="宋体" w:hint="eastAsia"/>
        </w:rPr>
        <w:t>规则</w:t>
      </w:r>
    </w:p>
    <w:p w14:paraId="7D8F07E5" w14:textId="77777777" w:rsidR="00825F38" w:rsidRDefault="00825F38" w:rsidP="00825F38">
      <w:pPr>
        <w:pStyle w:val="20"/>
        <w:ind w:left="420" w:firstLineChars="0" w:firstLine="0"/>
        <w:jc w:val="left"/>
        <w:rPr>
          <w:rFonts w:ascii="宋体" w:hAnsi="宋体"/>
        </w:rPr>
      </w:pPr>
      <w:r>
        <w:rPr>
          <w:rFonts w:asciiTheme="minorEastAsia" w:hAnsiTheme="minorEastAsia" w:hint="eastAsia"/>
          <w:szCs w:val="21"/>
          <w:lang w:eastAsia="zh-CN"/>
        </w:rPr>
        <w:t>1.编</w:t>
      </w:r>
      <w:r>
        <w:rPr>
          <w:rFonts w:hint="eastAsia"/>
          <w:lang w:eastAsia="zh-CN"/>
        </w:rPr>
        <w:t>辑中</w:t>
      </w:r>
      <w:r>
        <w:rPr>
          <w:lang w:eastAsia="zh-CN"/>
        </w:rPr>
        <w:t>的数据有删除按钮，</w:t>
      </w:r>
      <w:r>
        <w:rPr>
          <w:rFonts w:hint="eastAsia"/>
          <w:lang w:eastAsia="zh-CN"/>
        </w:rPr>
        <w:t>一条子流程</w:t>
      </w:r>
      <w:r>
        <w:rPr>
          <w:lang w:eastAsia="zh-CN"/>
        </w:rPr>
        <w:t>发送后则没有该按钮</w:t>
      </w:r>
      <w:r>
        <w:rPr>
          <w:rFonts w:hint="eastAsia"/>
          <w:lang w:eastAsia="zh-CN"/>
        </w:rPr>
        <w:t>，</w:t>
      </w:r>
      <w:r>
        <w:rPr>
          <w:lang w:eastAsia="zh-CN"/>
        </w:rPr>
        <w:t>除非回退后，也要先</w:t>
      </w:r>
      <w:r>
        <w:rPr>
          <w:lang w:val="fr-CA" w:eastAsia="zh-CN"/>
        </w:rPr>
        <w:t>删除</w:t>
      </w:r>
      <w:r>
        <w:rPr>
          <w:rFonts w:hint="eastAsia"/>
          <w:lang w:val="fr-CA" w:eastAsia="zh-CN"/>
        </w:rPr>
        <w:t>所有</w:t>
      </w:r>
      <w:r>
        <w:rPr>
          <w:lang w:val="fr-CA" w:eastAsia="zh-CN"/>
        </w:rPr>
        <w:t>子表内容才能</w:t>
      </w:r>
      <w:r>
        <w:rPr>
          <w:rFonts w:hint="eastAsia"/>
          <w:lang w:val="fr-CA" w:eastAsia="zh-CN"/>
        </w:rPr>
        <w:t>删除</w:t>
      </w:r>
      <w:r>
        <w:rPr>
          <w:lang w:val="fr-CA" w:eastAsia="zh-CN"/>
        </w:rPr>
        <w:t>主表内容</w:t>
      </w:r>
      <w:r>
        <w:rPr>
          <w:lang w:eastAsia="zh-CN"/>
        </w:rPr>
        <w:t>。</w:t>
      </w:r>
      <w:r>
        <w:rPr>
          <w:rFonts w:hint="eastAsia"/>
          <w:lang w:eastAsia="zh-CN"/>
        </w:rPr>
        <w:t>点击</w:t>
      </w:r>
      <w:r>
        <w:rPr>
          <w:lang w:eastAsia="zh-CN"/>
        </w:rPr>
        <w:t>删除则提示：请先删除</w:t>
      </w:r>
      <w:r>
        <w:rPr>
          <w:rFonts w:hint="eastAsia"/>
          <w:lang w:eastAsia="zh-CN"/>
        </w:rPr>
        <w:t>问题列表</w:t>
      </w:r>
    </w:p>
    <w:p w14:paraId="732EDCFE" w14:textId="77777777" w:rsidR="00825F38" w:rsidRDefault="00825F38" w:rsidP="00825F38">
      <w:pPr>
        <w:pStyle w:val="20"/>
        <w:ind w:left="420" w:firstLineChars="0" w:firstLine="0"/>
        <w:jc w:val="left"/>
        <w:rPr>
          <w:rFonts w:asciiTheme="minorEastAsia" w:hAnsiTheme="minorEastAsia"/>
          <w:szCs w:val="21"/>
          <w:lang w:val="fr-CA" w:eastAsia="zh-CN"/>
        </w:rPr>
      </w:pPr>
    </w:p>
    <w:p w14:paraId="67E0DF67" w14:textId="77777777" w:rsidR="00825F38" w:rsidRDefault="00825F38" w:rsidP="00825F38">
      <w:pPr>
        <w:jc w:val="left"/>
        <w:rPr>
          <w:rFonts w:ascii="宋体" w:hAnsi="宋体"/>
          <w:lang w:val="fr-CA" w:eastAsia="zh-CN"/>
        </w:rPr>
      </w:pPr>
      <w:r>
        <w:rPr>
          <w:rFonts w:ascii="宋体" w:hAnsi="宋体" w:hint="eastAsia"/>
          <w:lang w:val="fr-CA" w:eastAsia="zh-CN"/>
        </w:rPr>
        <w:t>[</w:t>
      </w:r>
      <w:r>
        <w:rPr>
          <w:rFonts w:ascii="宋体" w:hAnsi="宋体" w:hint="eastAsia"/>
          <w:lang w:eastAsia="zh-CN"/>
        </w:rPr>
        <w:t>特殊需求</w:t>
      </w:r>
      <w:r>
        <w:rPr>
          <w:rFonts w:ascii="宋体" w:hAnsi="宋体" w:hint="eastAsia"/>
          <w:lang w:val="fr-CA" w:eastAsia="zh-CN"/>
        </w:rPr>
        <w:t>]：</w:t>
      </w:r>
    </w:p>
    <w:p w14:paraId="38E7583F" w14:textId="77777777" w:rsidR="00825F38" w:rsidRDefault="00825F38" w:rsidP="00825F38">
      <w:pPr>
        <w:rPr>
          <w:rFonts w:ascii="宋体" w:hAnsi="宋体"/>
          <w:lang w:val="fr-CA" w:eastAsia="zh-CN"/>
        </w:rPr>
      </w:pPr>
      <w:r>
        <w:rPr>
          <w:rFonts w:ascii="宋体" w:hAnsi="宋体" w:hint="eastAsia"/>
          <w:lang w:val="fr-CA" w:eastAsia="zh-CN"/>
        </w:rPr>
        <w:t>[</w:t>
      </w:r>
      <w:r>
        <w:rPr>
          <w:rFonts w:ascii="宋体" w:hAnsi="宋体" w:hint="eastAsia"/>
          <w:lang w:eastAsia="zh-CN"/>
        </w:rPr>
        <w:t>扩展点</w:t>
      </w:r>
      <w:r>
        <w:rPr>
          <w:rFonts w:ascii="宋体" w:hAnsi="宋体" w:hint="eastAsia"/>
          <w:lang w:val="fr-CA" w:eastAsia="zh-CN"/>
        </w:rPr>
        <w:t>]：</w:t>
      </w:r>
      <w:r>
        <w:rPr>
          <w:rFonts w:ascii="宋体" w:hAnsi="宋体" w:hint="eastAsia"/>
          <w:lang w:eastAsia="zh-CN"/>
        </w:rPr>
        <w:t>无</w:t>
      </w:r>
    </w:p>
    <w:p w14:paraId="1E313CF5" w14:textId="77777777" w:rsidR="00825F38" w:rsidRDefault="00825F38" w:rsidP="00825F38">
      <w:pPr>
        <w:rPr>
          <w:lang w:val="fr-CA" w:eastAsia="zh-CN"/>
        </w:rPr>
      </w:pPr>
    </w:p>
    <w:p w14:paraId="61FC5533" w14:textId="77777777" w:rsidR="00825F38" w:rsidRDefault="00825F38" w:rsidP="00825F38">
      <w:pPr>
        <w:pStyle w:val="2"/>
        <w:rPr>
          <w:rFonts w:ascii="宋体" w:eastAsia="宋体" w:hAnsi="宋体"/>
          <w:lang w:val="fr-CA" w:eastAsia="zh-CN"/>
        </w:rPr>
      </w:pPr>
      <w:r>
        <w:rPr>
          <w:rFonts w:ascii="宋体" w:eastAsia="宋体" w:hAnsi="宋体"/>
          <w:lang w:val="fr-CA" w:eastAsia="zh-CN"/>
        </w:rPr>
        <w:t>3</w:t>
      </w:r>
      <w:r>
        <w:rPr>
          <w:rFonts w:ascii="宋体" w:eastAsia="宋体" w:hAnsi="宋体" w:hint="eastAsia"/>
          <w:lang w:val="fr-CA" w:eastAsia="zh-CN"/>
        </w:rPr>
        <w:t xml:space="preserve">.9 </w:t>
      </w:r>
      <w:r>
        <w:rPr>
          <w:rFonts w:ascii="宋体" w:eastAsia="宋体" w:hAnsi="宋体" w:cs="Times New Roman"/>
          <w:bCs w:val="0"/>
          <w:lang w:val="fr-CA"/>
        </w:rPr>
        <w:t xml:space="preserve">Use-Case </w:t>
      </w:r>
      <w:r>
        <w:rPr>
          <w:rFonts w:ascii="宋体" w:eastAsia="宋体" w:hAnsi="宋体" w:cs="Times New Roman"/>
          <w:bCs w:val="0"/>
          <w:lang w:val="fr-CA" w:eastAsia="zh-CN"/>
        </w:rPr>
        <w:t>“</w:t>
      </w:r>
      <w:r>
        <w:rPr>
          <w:rFonts w:ascii="宋体" w:eastAsia="宋体" w:hAnsi="宋体" w:cs="Times New Roman"/>
          <w:bCs w:val="0"/>
          <w:i/>
          <w:lang w:val="fr-CA" w:eastAsia="zh-CN"/>
        </w:rPr>
        <w:t>UC009</w:t>
      </w:r>
      <w:r>
        <w:rPr>
          <w:rFonts w:ascii="宋体" w:eastAsia="宋体" w:hAnsi="宋体" w:cs="Times New Roman" w:hint="eastAsia"/>
          <w:bCs w:val="0"/>
          <w:i/>
          <w:lang w:eastAsia="zh-CN"/>
        </w:rPr>
        <w:t>公司部门监督与审核</w:t>
      </w:r>
      <w:r>
        <w:rPr>
          <w:rFonts w:ascii="宋体" w:eastAsia="宋体" w:hAnsi="宋体" w:cs="Times New Roman"/>
          <w:bCs w:val="0"/>
          <w:lang w:val="fr-CA" w:eastAsia="zh-CN"/>
        </w:rPr>
        <w:t>”</w:t>
      </w:r>
    </w:p>
    <w:p w14:paraId="285D6955" w14:textId="77777777" w:rsidR="00825F38" w:rsidRDefault="00825F38" w:rsidP="00825F38">
      <w:pPr>
        <w:rPr>
          <w:rFonts w:ascii="宋体" w:hAnsi="宋体"/>
          <w:lang w:val="fr-CA" w:eastAsia="zh-CN"/>
        </w:rPr>
      </w:pPr>
      <w:r>
        <w:rPr>
          <w:rFonts w:ascii="宋体" w:hAnsi="宋体" w:hint="eastAsia"/>
          <w:lang w:val="fr-CA" w:eastAsia="zh-CN"/>
        </w:rPr>
        <w:t>[</w:t>
      </w:r>
      <w:r>
        <w:rPr>
          <w:rFonts w:ascii="宋体" w:hAnsi="宋体" w:hint="eastAsia"/>
          <w:lang w:eastAsia="zh-CN"/>
        </w:rPr>
        <w:t>名称</w:t>
      </w:r>
      <w:r>
        <w:rPr>
          <w:rFonts w:ascii="宋体" w:hAnsi="宋体" w:hint="eastAsia"/>
          <w:lang w:val="fr-CA" w:eastAsia="zh-CN"/>
        </w:rPr>
        <w:t>]：UC00</w:t>
      </w:r>
      <w:r>
        <w:rPr>
          <w:rFonts w:ascii="宋体" w:hAnsi="宋体"/>
          <w:lang w:val="fr-CA" w:eastAsia="zh-CN"/>
        </w:rPr>
        <w:t>9</w:t>
      </w:r>
      <w:r>
        <w:rPr>
          <w:rFonts w:ascii="宋体" w:hAnsi="宋体" w:hint="eastAsia"/>
          <w:lang w:eastAsia="zh-CN"/>
        </w:rPr>
        <w:t>公司部门监督与审核</w:t>
      </w:r>
    </w:p>
    <w:p w14:paraId="229EB99F" w14:textId="77777777" w:rsidR="00825F38" w:rsidRDefault="00825F38" w:rsidP="00825F38">
      <w:pPr>
        <w:rPr>
          <w:rFonts w:ascii="宋体" w:hAnsi="宋体"/>
          <w:lang w:eastAsia="zh-CN"/>
        </w:rPr>
      </w:pPr>
      <w:r>
        <w:rPr>
          <w:rFonts w:ascii="宋体" w:hAnsi="宋体"/>
          <w:lang w:eastAsia="zh-CN"/>
        </w:rPr>
        <w:t>[</w:t>
      </w:r>
      <w:r>
        <w:rPr>
          <w:rFonts w:ascii="宋体" w:hAnsi="宋体" w:hint="eastAsia"/>
          <w:lang w:eastAsia="zh-CN"/>
        </w:rPr>
        <w:t>简介]：</w:t>
      </w:r>
      <w:r>
        <w:rPr>
          <w:lang w:val="fr-CA" w:eastAsia="zh-CN"/>
        </w:rPr>
        <w:t>部门领导、安全质量管理员</w:t>
      </w:r>
      <w:r>
        <w:rPr>
          <w:rFonts w:hint="eastAsia"/>
          <w:lang w:val="fr-CA" w:eastAsia="zh-CN"/>
        </w:rPr>
        <w:t>、</w:t>
      </w:r>
      <w:r>
        <w:rPr>
          <w:lang w:val="fr-CA" w:eastAsia="zh-CN"/>
        </w:rPr>
        <w:t>安监</w:t>
      </w:r>
      <w:r>
        <w:rPr>
          <w:rFonts w:hint="eastAsia"/>
          <w:lang w:val="fr-CA" w:eastAsia="zh-CN"/>
        </w:rPr>
        <w:t>所有</w:t>
      </w:r>
      <w:r>
        <w:rPr>
          <w:lang w:val="fr-CA" w:eastAsia="zh-CN"/>
        </w:rPr>
        <w:t>角色</w:t>
      </w:r>
      <w:r>
        <w:rPr>
          <w:rFonts w:hint="eastAsia"/>
          <w:lang w:val="fr-CA" w:eastAsia="zh-CN"/>
        </w:rPr>
        <w:t>，</w:t>
      </w:r>
      <w:r>
        <w:rPr>
          <w:lang w:val="fr-CA" w:eastAsia="zh-CN"/>
        </w:rPr>
        <w:t>保卫部所有角色、公司领导</w:t>
      </w:r>
      <w:r>
        <w:rPr>
          <w:rFonts w:hint="eastAsia"/>
          <w:lang w:val="fr-CA" w:eastAsia="zh-CN"/>
        </w:rPr>
        <w:t>、</w:t>
      </w:r>
      <w:r>
        <w:rPr>
          <w:lang w:val="fr-CA" w:eastAsia="zh-CN"/>
        </w:rPr>
        <w:t>系统管理员</w:t>
      </w:r>
      <w:r>
        <w:rPr>
          <w:rFonts w:hint="eastAsia"/>
          <w:lang w:val="fr-CA" w:eastAsia="zh-CN"/>
        </w:rPr>
        <w:t>新建</w:t>
      </w:r>
      <w:r>
        <w:rPr>
          <w:lang w:val="fr-CA" w:eastAsia="zh-CN"/>
        </w:rPr>
        <w:t>监察计划</w:t>
      </w:r>
      <w:r>
        <w:rPr>
          <w:rFonts w:hint="eastAsia"/>
          <w:lang w:val="fr-CA" w:eastAsia="zh-CN"/>
        </w:rPr>
        <w:t>进行</w:t>
      </w:r>
      <w:r>
        <w:rPr>
          <w:lang w:val="fr-CA" w:eastAsia="zh-CN"/>
        </w:rPr>
        <w:t>流程审批后，</w:t>
      </w:r>
      <w:r>
        <w:rPr>
          <w:rFonts w:hint="eastAsia"/>
          <w:lang w:val="fr-CA" w:eastAsia="zh-CN"/>
        </w:rPr>
        <w:t>录入</w:t>
      </w:r>
      <w:r>
        <w:rPr>
          <w:lang w:val="fr-CA" w:eastAsia="zh-CN"/>
        </w:rPr>
        <w:t>监察结果，对于监察中发现的问题开出纠正预防</w:t>
      </w:r>
      <w:r>
        <w:rPr>
          <w:rFonts w:hint="eastAsia"/>
          <w:lang w:val="fr-CA" w:eastAsia="zh-CN"/>
        </w:rPr>
        <w:t>后</w:t>
      </w:r>
      <w:r>
        <w:rPr>
          <w:lang w:val="fr-CA" w:eastAsia="zh-CN"/>
        </w:rPr>
        <w:t>进行跟踪验证</w:t>
      </w:r>
    </w:p>
    <w:p w14:paraId="3E43D723" w14:textId="77777777" w:rsidR="00825F38" w:rsidRDefault="00825F38" w:rsidP="00825F38">
      <w:pPr>
        <w:rPr>
          <w:rFonts w:ascii="宋体" w:hAnsi="宋体"/>
          <w:lang w:eastAsia="zh-CN"/>
        </w:rPr>
      </w:pPr>
      <w:r>
        <w:rPr>
          <w:rFonts w:ascii="宋体" w:hAnsi="宋体" w:hint="eastAsia"/>
          <w:lang w:eastAsia="zh-CN"/>
        </w:rPr>
        <w:t>[前置条件]：具有</w:t>
      </w:r>
      <w:r>
        <w:rPr>
          <w:lang w:val="fr-CA" w:eastAsia="zh-CN"/>
        </w:rPr>
        <w:t>部门领导、安全质量管理员</w:t>
      </w:r>
      <w:r>
        <w:rPr>
          <w:rFonts w:hint="eastAsia"/>
          <w:lang w:val="fr-CA" w:eastAsia="zh-CN"/>
        </w:rPr>
        <w:t>、</w:t>
      </w:r>
      <w:r>
        <w:rPr>
          <w:lang w:val="fr-CA" w:eastAsia="zh-CN"/>
        </w:rPr>
        <w:t>安监</w:t>
      </w:r>
      <w:r>
        <w:rPr>
          <w:rFonts w:hint="eastAsia"/>
          <w:lang w:val="fr-CA" w:eastAsia="zh-CN"/>
        </w:rPr>
        <w:t>所有</w:t>
      </w:r>
      <w:r>
        <w:rPr>
          <w:lang w:val="fr-CA" w:eastAsia="zh-CN"/>
        </w:rPr>
        <w:t>角色</w:t>
      </w:r>
      <w:r>
        <w:rPr>
          <w:rFonts w:hint="eastAsia"/>
          <w:lang w:val="fr-CA" w:eastAsia="zh-CN"/>
        </w:rPr>
        <w:t>，</w:t>
      </w:r>
      <w:r>
        <w:rPr>
          <w:lang w:val="fr-CA" w:eastAsia="zh-CN"/>
        </w:rPr>
        <w:t>保卫部所有角色、公司领导</w:t>
      </w:r>
      <w:r>
        <w:rPr>
          <w:rFonts w:hint="eastAsia"/>
          <w:lang w:val="fr-CA" w:eastAsia="zh-CN"/>
        </w:rPr>
        <w:t>、</w:t>
      </w:r>
      <w:r>
        <w:rPr>
          <w:lang w:val="fr-CA" w:eastAsia="zh-CN"/>
        </w:rPr>
        <w:t>系统管理员</w:t>
      </w:r>
      <w:r>
        <w:rPr>
          <w:rFonts w:hint="eastAsia"/>
          <w:lang w:val="fr-CA" w:eastAsia="zh-CN"/>
        </w:rPr>
        <w:t>权限。</w:t>
      </w:r>
    </w:p>
    <w:p w14:paraId="4BA13367" w14:textId="77777777" w:rsidR="00825F38" w:rsidRDefault="00825F38" w:rsidP="00825F38">
      <w:pPr>
        <w:jc w:val="left"/>
        <w:rPr>
          <w:rFonts w:ascii="宋体" w:hAnsi="宋体"/>
          <w:lang w:eastAsia="zh-CN"/>
        </w:rPr>
      </w:pPr>
      <w:r>
        <w:rPr>
          <w:rFonts w:ascii="宋体" w:hAnsi="宋体" w:hint="eastAsia"/>
          <w:lang w:eastAsia="zh-CN"/>
        </w:rPr>
        <w:t>{事件流}</w:t>
      </w:r>
    </w:p>
    <w:p w14:paraId="023DE085" w14:textId="77777777" w:rsidR="00825F38" w:rsidRDefault="00825F38" w:rsidP="00825F38">
      <w:pPr>
        <w:jc w:val="left"/>
        <w:rPr>
          <w:rFonts w:ascii="宋体" w:hAnsi="宋体"/>
          <w:lang w:eastAsia="zh-CN"/>
        </w:rPr>
      </w:pPr>
      <w:r>
        <w:rPr>
          <w:rFonts w:ascii="宋体" w:hAnsi="宋体" w:hint="eastAsia"/>
          <w:lang w:eastAsia="zh-CN"/>
        </w:rPr>
        <w:t>[主事件流]：</w:t>
      </w:r>
    </w:p>
    <w:p w14:paraId="1ADB0996" w14:textId="77777777" w:rsidR="00825F38" w:rsidRDefault="00825F38" w:rsidP="00825F38">
      <w:pPr>
        <w:pStyle w:val="11"/>
        <w:numPr>
          <w:ilvl w:val="0"/>
          <w:numId w:val="14"/>
        </w:numPr>
        <w:ind w:firstLineChars="0"/>
        <w:jc w:val="left"/>
        <w:rPr>
          <w:rFonts w:ascii="宋体" w:hAnsi="宋体"/>
          <w:lang w:eastAsia="zh-CN"/>
        </w:rPr>
      </w:pPr>
      <w:r>
        <w:rPr>
          <w:rFonts w:ascii="宋体" w:hAnsi="宋体"/>
          <w:lang w:eastAsia="zh-CN"/>
        </w:rPr>
        <w:t>进入</w:t>
      </w:r>
      <w:r>
        <w:rPr>
          <w:rFonts w:ascii="宋体" w:hAnsi="宋体" w:hint="eastAsia"/>
          <w:lang w:eastAsia="zh-CN"/>
        </w:rPr>
        <w:t>公司部门监督与审核</w:t>
      </w:r>
      <w:r>
        <w:rPr>
          <w:rFonts w:ascii="宋体" w:hAnsi="宋体"/>
          <w:lang w:eastAsia="zh-CN"/>
        </w:rPr>
        <w:t>页</w:t>
      </w:r>
    </w:p>
    <w:p w14:paraId="600B8CF8" w14:textId="77777777" w:rsidR="00825F38" w:rsidRDefault="00825F38" w:rsidP="00825F38">
      <w:pPr>
        <w:pStyle w:val="11"/>
        <w:numPr>
          <w:ilvl w:val="0"/>
          <w:numId w:val="14"/>
        </w:numPr>
        <w:ind w:firstLineChars="0"/>
        <w:jc w:val="left"/>
        <w:rPr>
          <w:rFonts w:ascii="宋体" w:hAnsi="宋体"/>
          <w:lang w:eastAsia="zh-CN"/>
        </w:rPr>
      </w:pPr>
      <w:r>
        <w:rPr>
          <w:rFonts w:ascii="宋体" w:hAnsi="宋体" w:hint="eastAsia"/>
        </w:rPr>
        <w:t>页面</w:t>
      </w:r>
      <w:r>
        <w:rPr>
          <w:rFonts w:ascii="宋体" w:hAnsi="宋体"/>
        </w:rPr>
        <w:t>显示</w:t>
      </w:r>
      <w:r>
        <w:rPr>
          <w:rFonts w:ascii="宋体" w:hAnsi="宋体" w:hint="eastAsia"/>
          <w:lang w:eastAsia="zh-CN"/>
        </w:rPr>
        <w:t>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ascii="宋体" w:hAnsi="宋体" w:hint="eastAsia"/>
          <w:iCs/>
          <w:szCs w:val="21"/>
          <w:lang w:eastAsia="zh-CN"/>
        </w:rPr>
        <w:t>新建</w:t>
      </w:r>
      <w:r>
        <w:rPr>
          <w:rFonts w:ascii="宋体" w:hAnsi="宋体"/>
          <w:iCs/>
          <w:szCs w:val="21"/>
          <w:lang w:eastAsia="zh-CN"/>
        </w:rPr>
        <w:t>】</w:t>
      </w:r>
      <w:r>
        <w:rPr>
          <w:rFonts w:hint="eastAsia"/>
          <w:iCs/>
          <w:szCs w:val="21"/>
          <w:lang w:eastAsia="zh-CN"/>
        </w:rPr>
        <w:t>按钮和查询结果列表。查询条件为：公司</w:t>
      </w:r>
      <w:r>
        <w:rPr>
          <w:rFonts w:hint="eastAsia"/>
          <w:iCs/>
          <w:szCs w:val="21"/>
          <w:lang w:eastAsia="zh-CN"/>
        </w:rPr>
        <w:t>/</w:t>
      </w:r>
      <w:r>
        <w:rPr>
          <w:rFonts w:hint="eastAsia"/>
          <w:iCs/>
          <w:szCs w:val="21"/>
          <w:lang w:eastAsia="zh-CN"/>
        </w:rPr>
        <w:t>部门监督审核编号（模糊查询）、标题（模糊查询）、处理状态（下拉多选，编辑中，审核中、审核通过）、计划实施日期（日期段）、制定部门（下拉多选，选择一级部门）、监督审核类型（单选，月度、年度）。查询结果列表：整改单编号、监督很合类型、责任部门、下发日期、整改日期、处理状态</w:t>
      </w:r>
    </w:p>
    <w:p w14:paraId="362BEFE5" w14:textId="77777777" w:rsidR="00825F38" w:rsidRDefault="00825F38" w:rsidP="00825F38">
      <w:pPr>
        <w:pStyle w:val="11"/>
        <w:numPr>
          <w:ilvl w:val="0"/>
          <w:numId w:val="14"/>
        </w:numPr>
        <w:ind w:firstLineChars="0"/>
        <w:jc w:val="left"/>
        <w:rPr>
          <w:rFonts w:ascii="宋体" w:hAnsi="宋体"/>
          <w:lang w:eastAsia="zh-CN"/>
        </w:rPr>
      </w:pPr>
      <w:r>
        <w:rPr>
          <w:rFonts w:ascii="宋体" w:hAnsi="宋体" w:hint="eastAsia"/>
          <w:lang w:eastAsia="zh-CN"/>
        </w:rPr>
        <w:t>点击</w:t>
      </w:r>
      <w:r>
        <w:rPr>
          <w:rFonts w:ascii="宋体" w:hAnsi="宋体"/>
          <w:lang w:eastAsia="zh-CN"/>
        </w:rPr>
        <w:t>查询，</w:t>
      </w:r>
      <w:r>
        <w:rPr>
          <w:rFonts w:ascii="宋体" w:hAnsi="宋体" w:hint="eastAsia"/>
          <w:lang w:eastAsia="zh-CN"/>
        </w:rPr>
        <w:t>根据</w:t>
      </w:r>
      <w:r>
        <w:rPr>
          <w:rFonts w:ascii="宋体" w:hAnsi="宋体"/>
          <w:lang w:eastAsia="zh-CN"/>
        </w:rPr>
        <w:t>过滤条件显示</w:t>
      </w:r>
      <w:r>
        <w:rPr>
          <w:rFonts w:ascii="宋体" w:hAnsi="宋体" w:hint="eastAsia"/>
          <w:lang w:eastAsia="zh-CN"/>
        </w:rPr>
        <w:t>：编号</w:t>
      </w:r>
      <w:r>
        <w:rPr>
          <w:rFonts w:ascii="宋体" w:hAnsi="宋体"/>
          <w:lang w:eastAsia="zh-CN"/>
        </w:rPr>
        <w:t>、</w:t>
      </w:r>
      <w:r>
        <w:rPr>
          <w:rFonts w:ascii="宋体" w:hAnsi="宋体" w:hint="eastAsia"/>
          <w:lang w:eastAsia="zh-CN"/>
        </w:rPr>
        <w:t>标题</w:t>
      </w:r>
      <w:r>
        <w:rPr>
          <w:rFonts w:ascii="宋体" w:hAnsi="宋体"/>
          <w:lang w:eastAsia="zh-CN"/>
        </w:rPr>
        <w:t>、</w:t>
      </w:r>
      <w:r>
        <w:rPr>
          <w:rFonts w:ascii="宋体" w:hAnsi="宋体" w:hint="eastAsia"/>
          <w:lang w:eastAsia="zh-CN"/>
        </w:rPr>
        <w:t>制定人</w:t>
      </w:r>
      <w:r>
        <w:rPr>
          <w:rFonts w:ascii="宋体" w:hAnsi="宋体"/>
          <w:lang w:eastAsia="zh-CN"/>
        </w:rPr>
        <w:t>、</w:t>
      </w:r>
      <w:r>
        <w:rPr>
          <w:rFonts w:ascii="宋体" w:hAnsi="宋体" w:hint="eastAsia"/>
          <w:lang w:eastAsia="zh-CN"/>
        </w:rPr>
        <w:t>制定日期</w:t>
      </w:r>
      <w:r>
        <w:rPr>
          <w:rFonts w:ascii="宋体" w:hAnsi="宋体"/>
          <w:lang w:eastAsia="zh-CN"/>
        </w:rPr>
        <w:t>、</w:t>
      </w:r>
      <w:r>
        <w:rPr>
          <w:rFonts w:ascii="宋体" w:hAnsi="宋体" w:hint="eastAsia"/>
          <w:lang w:eastAsia="zh-CN"/>
        </w:rPr>
        <w:t>计划实施日期、监督审核类型、处理状态、</w:t>
      </w:r>
      <w:r>
        <w:rPr>
          <w:rFonts w:ascii="宋体" w:hAnsi="宋体"/>
          <w:lang w:eastAsia="zh-CN"/>
        </w:rPr>
        <w:t>操作</w:t>
      </w:r>
      <w:r>
        <w:rPr>
          <w:rFonts w:ascii="宋体" w:hAnsi="宋体" w:hint="eastAsia"/>
          <w:lang w:eastAsia="zh-CN"/>
        </w:rPr>
        <w:t>。R3</w:t>
      </w:r>
    </w:p>
    <w:p w14:paraId="4E9EE9F3" w14:textId="77777777" w:rsidR="00825F38" w:rsidRDefault="00825F38" w:rsidP="00825F38">
      <w:pPr>
        <w:jc w:val="left"/>
        <w:rPr>
          <w:rFonts w:ascii="宋体" w:hAnsi="宋体"/>
          <w:lang w:eastAsia="zh-CN"/>
        </w:rPr>
      </w:pPr>
      <w:r>
        <w:rPr>
          <w:rFonts w:ascii="宋体" w:hAnsi="宋体"/>
          <w:lang w:eastAsia="zh-CN"/>
        </w:rPr>
        <w:tab/>
        <w:t>3a</w:t>
      </w:r>
      <w:r>
        <w:rPr>
          <w:rFonts w:ascii="宋体" w:hAnsi="宋体" w:hint="eastAsia"/>
          <w:lang w:eastAsia="zh-CN"/>
        </w:rPr>
        <w:t xml:space="preserve"> 查看</w:t>
      </w:r>
    </w:p>
    <w:p w14:paraId="4181ED3D" w14:textId="77777777" w:rsidR="00825F38" w:rsidRDefault="00825F38" w:rsidP="00825F38">
      <w:pPr>
        <w:jc w:val="left"/>
        <w:rPr>
          <w:rFonts w:ascii="宋体" w:hAnsi="宋体"/>
          <w:lang w:eastAsia="zh-CN"/>
        </w:rPr>
      </w:pPr>
      <w:r>
        <w:rPr>
          <w:rFonts w:ascii="宋体" w:hAnsi="宋体"/>
          <w:lang w:eastAsia="zh-CN"/>
        </w:rPr>
        <w:tab/>
        <w:t>3b</w:t>
      </w:r>
      <w:r>
        <w:rPr>
          <w:rFonts w:ascii="宋体" w:hAnsi="宋体" w:hint="eastAsia"/>
          <w:lang w:eastAsia="zh-CN"/>
        </w:rPr>
        <w:t xml:space="preserve"> 新建</w:t>
      </w:r>
    </w:p>
    <w:p w14:paraId="30770E75" w14:textId="77777777" w:rsidR="00825F38" w:rsidRDefault="00825F38" w:rsidP="00825F38">
      <w:pPr>
        <w:jc w:val="left"/>
        <w:rPr>
          <w:rFonts w:ascii="宋体" w:hAnsi="宋体"/>
          <w:lang w:eastAsia="zh-CN"/>
        </w:rPr>
      </w:pPr>
      <w:r>
        <w:rPr>
          <w:rFonts w:ascii="宋体" w:hAnsi="宋体"/>
          <w:lang w:eastAsia="zh-CN"/>
        </w:rPr>
        <w:tab/>
        <w:t xml:space="preserve">3c </w:t>
      </w:r>
      <w:r>
        <w:rPr>
          <w:rFonts w:ascii="宋体" w:hAnsi="宋体" w:hint="eastAsia"/>
          <w:lang w:eastAsia="zh-CN"/>
        </w:rPr>
        <w:t>修改</w:t>
      </w:r>
    </w:p>
    <w:p w14:paraId="62727B6A" w14:textId="77777777" w:rsidR="00825F38" w:rsidRDefault="00825F38" w:rsidP="00825F38">
      <w:pPr>
        <w:jc w:val="left"/>
        <w:rPr>
          <w:rFonts w:ascii="宋体" w:hAnsi="宋体"/>
          <w:lang w:eastAsia="zh-CN"/>
        </w:rPr>
      </w:pPr>
      <w:r>
        <w:rPr>
          <w:rFonts w:ascii="宋体" w:hAnsi="宋体"/>
          <w:lang w:eastAsia="zh-CN"/>
        </w:rPr>
        <w:tab/>
        <w:t xml:space="preserve">3d </w:t>
      </w:r>
      <w:r>
        <w:rPr>
          <w:rFonts w:ascii="宋体" w:hAnsi="宋体" w:hint="eastAsia"/>
          <w:lang w:eastAsia="zh-CN"/>
        </w:rPr>
        <w:t>删除</w:t>
      </w:r>
    </w:p>
    <w:p w14:paraId="5CF57456" w14:textId="77777777" w:rsidR="00825F38" w:rsidRDefault="00825F38" w:rsidP="00825F38">
      <w:pPr>
        <w:ind w:firstLine="420"/>
        <w:jc w:val="left"/>
        <w:rPr>
          <w:rFonts w:ascii="宋体" w:hAnsi="宋体"/>
          <w:lang w:eastAsia="zh-CN"/>
        </w:rPr>
      </w:pPr>
      <w:r>
        <w:rPr>
          <w:rFonts w:ascii="宋体" w:hAnsi="宋体" w:hint="eastAsia"/>
          <w:lang w:eastAsia="zh-CN"/>
        </w:rPr>
        <w:lastRenderedPageBreak/>
        <w:t>3e 录入检查单</w:t>
      </w:r>
    </w:p>
    <w:p w14:paraId="4F7CF77C" w14:textId="77777777" w:rsidR="00825F38" w:rsidRDefault="00825F38" w:rsidP="00825F38">
      <w:pPr>
        <w:pStyle w:val="11"/>
        <w:numPr>
          <w:ilvl w:val="0"/>
          <w:numId w:val="14"/>
        </w:numPr>
        <w:ind w:firstLineChars="0"/>
        <w:jc w:val="left"/>
        <w:rPr>
          <w:rFonts w:ascii="宋体" w:hAnsi="宋体"/>
          <w:lang w:eastAsia="zh-CN"/>
        </w:rPr>
      </w:pPr>
      <w:r>
        <w:rPr>
          <w:rFonts w:ascii="宋体" w:hAnsi="宋体" w:hint="eastAsia"/>
          <w:lang w:eastAsia="zh-CN"/>
        </w:rPr>
        <w:t>用例结束</w:t>
      </w:r>
    </w:p>
    <w:p w14:paraId="082F2DA3" w14:textId="77777777" w:rsidR="00825F38" w:rsidRDefault="00825F38" w:rsidP="00825F38">
      <w:pPr>
        <w:jc w:val="left"/>
        <w:rPr>
          <w:rFonts w:ascii="宋体" w:hAnsi="宋体"/>
          <w:lang w:eastAsia="zh-CN"/>
        </w:rPr>
      </w:pPr>
      <w:r>
        <w:rPr>
          <w:rFonts w:ascii="宋体" w:hAnsi="宋体" w:hint="eastAsia"/>
          <w:lang w:eastAsia="zh-CN"/>
        </w:rPr>
        <w:t>[备选事件流]：</w:t>
      </w:r>
    </w:p>
    <w:p w14:paraId="14F674AC" w14:textId="77777777" w:rsidR="00825F38" w:rsidRDefault="00825F38" w:rsidP="00825F38">
      <w:pPr>
        <w:jc w:val="left"/>
        <w:rPr>
          <w:rFonts w:ascii="宋体" w:hAnsi="宋体"/>
          <w:lang w:eastAsia="zh-CN"/>
        </w:rPr>
      </w:pPr>
      <w:r>
        <w:rPr>
          <w:rFonts w:ascii="宋体" w:hAnsi="宋体" w:hint="eastAsia"/>
          <w:lang w:eastAsia="zh-CN"/>
        </w:rPr>
        <w:t>3a：查看公司/部门监督审核</w:t>
      </w:r>
      <w:r>
        <w:rPr>
          <w:rFonts w:ascii="宋体" w:hAnsi="宋体"/>
          <w:lang w:eastAsia="zh-CN"/>
        </w:rPr>
        <w:t>信息</w:t>
      </w:r>
    </w:p>
    <w:p w14:paraId="4DE6B5A3" w14:textId="77777777" w:rsidR="00825F38" w:rsidRDefault="00825F38" w:rsidP="00825F38">
      <w:pPr>
        <w:pStyle w:val="11"/>
        <w:ind w:left="420" w:firstLineChars="0" w:firstLine="0"/>
        <w:jc w:val="left"/>
        <w:rPr>
          <w:rFonts w:ascii="宋体" w:hAnsi="宋体"/>
          <w:lang w:eastAsia="zh-CN"/>
        </w:rPr>
      </w:pPr>
      <w:r>
        <w:rPr>
          <w:rFonts w:ascii="宋体" w:hAnsi="宋体"/>
          <w:lang w:eastAsia="zh-CN"/>
        </w:rPr>
        <w:t>1.点击编号超链接，弹出</w:t>
      </w:r>
      <w:r>
        <w:rPr>
          <w:rFonts w:ascii="宋体" w:hAnsi="宋体" w:hint="eastAsia"/>
          <w:lang w:eastAsia="zh-CN"/>
        </w:rPr>
        <w:t>公司/部门监督审核</w:t>
      </w:r>
      <w:r>
        <w:rPr>
          <w:rFonts w:ascii="宋体" w:hAnsi="宋体"/>
          <w:lang w:eastAsia="zh-CN"/>
        </w:rPr>
        <w:t>信息页面</w:t>
      </w:r>
      <w:r>
        <w:rPr>
          <w:rFonts w:ascii="宋体" w:hAnsi="宋体" w:hint="eastAsia"/>
          <w:lang w:eastAsia="zh-CN"/>
        </w:rPr>
        <w:t>。</w:t>
      </w:r>
    </w:p>
    <w:p w14:paraId="26D30F2D" w14:textId="77777777" w:rsidR="00825F38" w:rsidRDefault="00825F38" w:rsidP="00825F38">
      <w:pPr>
        <w:pStyle w:val="11"/>
        <w:ind w:left="420" w:firstLineChars="0" w:firstLine="0"/>
        <w:jc w:val="left"/>
        <w:rPr>
          <w:rFonts w:ascii="宋体" w:hAnsi="宋体"/>
          <w:lang w:eastAsia="zh-CN"/>
        </w:rPr>
      </w:pPr>
      <w:r>
        <w:rPr>
          <w:rFonts w:ascii="宋体" w:hAnsi="宋体"/>
          <w:lang w:eastAsia="zh-CN"/>
        </w:rPr>
        <w:t>2.</w:t>
      </w:r>
      <w:r>
        <w:rPr>
          <w:rFonts w:ascii="宋体" w:hAnsi="宋体" w:hint="eastAsia"/>
          <w:lang w:eastAsia="zh-CN"/>
        </w:rPr>
        <w:t>返回</w:t>
      </w:r>
      <w:r>
        <w:rPr>
          <w:rFonts w:ascii="宋体" w:hAnsi="宋体"/>
          <w:lang w:eastAsia="zh-CN"/>
        </w:rPr>
        <w:t>主事件流</w:t>
      </w:r>
      <w:r>
        <w:rPr>
          <w:rFonts w:ascii="宋体" w:hAnsi="宋体" w:hint="eastAsia"/>
          <w:lang w:eastAsia="zh-CN"/>
        </w:rPr>
        <w:t>3</w:t>
      </w:r>
    </w:p>
    <w:p w14:paraId="09F9E67A" w14:textId="77777777" w:rsidR="00825F38" w:rsidRDefault="00825F38" w:rsidP="00825F38">
      <w:pPr>
        <w:jc w:val="left"/>
        <w:rPr>
          <w:rFonts w:ascii="宋体" w:hAnsi="宋体"/>
          <w:lang w:eastAsia="zh-CN"/>
        </w:rPr>
      </w:pPr>
      <w:r>
        <w:rPr>
          <w:rFonts w:ascii="宋体" w:hAnsi="宋体" w:hint="eastAsia"/>
          <w:lang w:eastAsia="zh-CN"/>
        </w:rPr>
        <w:t>3b：新建</w:t>
      </w:r>
    </w:p>
    <w:p w14:paraId="530B817A"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点击【新建】按钮；</w:t>
      </w:r>
      <w:r>
        <w:rPr>
          <w:rFonts w:hint="eastAsia"/>
          <w:iCs/>
          <w:lang w:eastAsia="zh-CN"/>
        </w:rPr>
        <w:t>R3b</w:t>
      </w:r>
    </w:p>
    <w:p w14:paraId="7B731722"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页面跳转到新建页面；</w:t>
      </w:r>
    </w:p>
    <w:p w14:paraId="094B7030"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2E1B863B"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用户点击发，启动流程；</w:t>
      </w:r>
      <w:r>
        <w:rPr>
          <w:rFonts w:hint="eastAsia"/>
          <w:iCs/>
          <w:lang w:eastAsia="zh-CN"/>
        </w:rPr>
        <w:t>R3b-4</w:t>
      </w:r>
    </w:p>
    <w:p w14:paraId="70F94006" w14:textId="77777777" w:rsidR="00825F38" w:rsidRDefault="00825F38" w:rsidP="00825F38">
      <w:pPr>
        <w:ind w:firstLine="420"/>
        <w:jc w:val="left"/>
        <w:rPr>
          <w:iCs/>
          <w:lang w:eastAsia="zh-CN"/>
        </w:rPr>
      </w:pPr>
      <w:r>
        <w:rPr>
          <w:rFonts w:hint="eastAsia"/>
          <w:iCs/>
          <w:lang w:eastAsia="zh-CN"/>
        </w:rPr>
        <w:t>5.</w:t>
      </w:r>
      <w:r>
        <w:rPr>
          <w:rFonts w:hint="eastAsia"/>
          <w:iCs/>
          <w:lang w:eastAsia="zh-CN"/>
        </w:rPr>
        <w:t>系统提示操作成功；</w:t>
      </w:r>
    </w:p>
    <w:p w14:paraId="251A2808" w14:textId="77777777" w:rsidR="00825F38" w:rsidRDefault="00825F38" w:rsidP="00825F38">
      <w:pPr>
        <w:ind w:firstLine="420"/>
        <w:jc w:val="left"/>
        <w:rPr>
          <w:iCs/>
          <w:lang w:eastAsia="zh-CN"/>
        </w:rPr>
      </w:pPr>
      <w:r>
        <w:rPr>
          <w:rFonts w:hint="eastAsia"/>
          <w:lang w:eastAsia="zh-CN"/>
        </w:rPr>
        <w:t>6.</w:t>
      </w:r>
      <w:r>
        <w:rPr>
          <w:rFonts w:hint="eastAsia"/>
          <w:lang w:eastAsia="zh-CN"/>
        </w:rPr>
        <w:t>返回主事件流</w:t>
      </w:r>
      <w:r>
        <w:rPr>
          <w:rFonts w:hint="eastAsia"/>
          <w:lang w:eastAsia="zh-CN"/>
        </w:rPr>
        <w:t>3</w:t>
      </w:r>
      <w:r>
        <w:rPr>
          <w:rFonts w:hint="eastAsia"/>
          <w:lang w:eastAsia="zh-CN"/>
        </w:rPr>
        <w:t>。</w:t>
      </w:r>
    </w:p>
    <w:p w14:paraId="777E8C80" w14:textId="77777777" w:rsidR="00825F38" w:rsidRDefault="00825F38" w:rsidP="00825F38">
      <w:pPr>
        <w:jc w:val="left"/>
        <w:rPr>
          <w:rFonts w:ascii="宋体" w:hAnsi="宋体"/>
          <w:lang w:eastAsia="zh-CN"/>
        </w:rPr>
      </w:pPr>
      <w:r>
        <w:rPr>
          <w:rFonts w:ascii="宋体" w:hAnsi="宋体" w:hint="eastAsia"/>
          <w:lang w:eastAsia="zh-CN"/>
        </w:rPr>
        <w:t>3c：修改</w:t>
      </w:r>
    </w:p>
    <w:p w14:paraId="4CE10349"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点击【修改】按钮；</w:t>
      </w:r>
      <w:r>
        <w:rPr>
          <w:rFonts w:hint="eastAsia"/>
          <w:iCs/>
          <w:lang w:eastAsia="zh-CN"/>
        </w:rPr>
        <w:t>R3c</w:t>
      </w:r>
    </w:p>
    <w:p w14:paraId="6F47D9DD"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页面跳转到修改页面；</w:t>
      </w:r>
    </w:p>
    <w:p w14:paraId="327DE507"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22C80D32"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6FAEEDDC"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24E801B1" w14:textId="77777777" w:rsidR="00825F38" w:rsidRDefault="00825F38" w:rsidP="00825F38">
      <w:pPr>
        <w:jc w:val="left"/>
        <w:rPr>
          <w:rFonts w:ascii="宋体" w:hAnsi="宋体"/>
          <w:lang w:eastAsia="zh-CN"/>
        </w:rPr>
      </w:pPr>
      <w:r>
        <w:rPr>
          <w:rFonts w:ascii="宋体" w:hAnsi="宋体" w:hint="eastAsia"/>
          <w:lang w:eastAsia="zh-CN"/>
        </w:rPr>
        <w:t>3d：删除</w:t>
      </w:r>
    </w:p>
    <w:p w14:paraId="7395A503"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点击【删除】按钮；</w:t>
      </w:r>
      <w:r>
        <w:rPr>
          <w:rFonts w:hint="eastAsia"/>
          <w:iCs/>
          <w:lang w:eastAsia="zh-CN"/>
        </w:rPr>
        <w:t>R3d</w:t>
      </w:r>
    </w:p>
    <w:p w14:paraId="4EE84964"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系统删除数据；</w:t>
      </w:r>
    </w:p>
    <w:p w14:paraId="40547159"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系统提示删除成功；</w:t>
      </w:r>
    </w:p>
    <w:p w14:paraId="028D2C04" w14:textId="77777777" w:rsidR="00825F38" w:rsidRDefault="00825F38" w:rsidP="00825F38">
      <w:pPr>
        <w:ind w:firstLine="420"/>
        <w:jc w:val="left"/>
        <w:rPr>
          <w:lang w:eastAsia="zh-CN"/>
        </w:rPr>
      </w:pPr>
      <w:r>
        <w:rPr>
          <w:rFonts w:hint="eastAsia"/>
          <w:lang w:eastAsia="zh-CN"/>
        </w:rPr>
        <w:t>4.</w:t>
      </w:r>
      <w:r>
        <w:rPr>
          <w:rFonts w:hint="eastAsia"/>
          <w:lang w:eastAsia="zh-CN"/>
        </w:rPr>
        <w:t>返回主事件流</w:t>
      </w:r>
      <w:r>
        <w:rPr>
          <w:rFonts w:hint="eastAsia"/>
          <w:lang w:eastAsia="zh-CN"/>
        </w:rPr>
        <w:t>3</w:t>
      </w:r>
      <w:r>
        <w:rPr>
          <w:rFonts w:hint="eastAsia"/>
          <w:lang w:eastAsia="zh-CN"/>
        </w:rPr>
        <w:t>。</w:t>
      </w:r>
    </w:p>
    <w:p w14:paraId="7CDE5045" w14:textId="77777777" w:rsidR="00825F38" w:rsidRDefault="00825F38" w:rsidP="00825F38">
      <w:pPr>
        <w:jc w:val="left"/>
        <w:rPr>
          <w:rFonts w:ascii="宋体" w:hAnsi="宋体"/>
          <w:lang w:eastAsia="zh-CN"/>
        </w:rPr>
      </w:pPr>
      <w:r>
        <w:rPr>
          <w:rFonts w:ascii="宋体" w:hAnsi="宋体" w:hint="eastAsia"/>
          <w:lang w:eastAsia="zh-CN"/>
        </w:rPr>
        <w:t>3e：录入检查单</w:t>
      </w:r>
    </w:p>
    <w:p w14:paraId="77BA5775"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点击【录入检查单】按钮；</w:t>
      </w:r>
      <w:r>
        <w:rPr>
          <w:rFonts w:hint="eastAsia"/>
          <w:iCs/>
          <w:lang w:eastAsia="zh-CN"/>
        </w:rPr>
        <w:t>R3e</w:t>
      </w:r>
    </w:p>
    <w:p w14:paraId="42BA261B"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页面跳转到录入检查单页面；</w:t>
      </w:r>
    </w:p>
    <w:p w14:paraId="7A54A45C"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1C32535D"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51B4C6AA"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1F364439" w14:textId="77777777" w:rsidR="00825F38" w:rsidRDefault="00825F38" w:rsidP="00825F38">
      <w:pPr>
        <w:ind w:firstLine="420"/>
        <w:jc w:val="left"/>
        <w:rPr>
          <w:lang w:eastAsia="zh-CN"/>
        </w:rPr>
      </w:pPr>
    </w:p>
    <w:p w14:paraId="7FE3F7B9" w14:textId="77777777" w:rsidR="00825F38" w:rsidRDefault="00825F38" w:rsidP="00825F38">
      <w:pPr>
        <w:rPr>
          <w:rFonts w:ascii="宋体" w:hAnsi="宋体"/>
          <w:lang w:eastAsia="zh-CN"/>
        </w:rPr>
      </w:pPr>
      <w:r>
        <w:rPr>
          <w:rFonts w:ascii="宋体" w:hAnsi="宋体" w:hint="eastAsia"/>
          <w:lang w:eastAsia="zh-CN"/>
        </w:rPr>
        <w:t>[后置条件]：UC005</w:t>
      </w:r>
    </w:p>
    <w:p w14:paraId="67A37D2D" w14:textId="77777777" w:rsidR="00825F38" w:rsidRDefault="00825F38" w:rsidP="00825F38">
      <w:pPr>
        <w:jc w:val="left"/>
        <w:rPr>
          <w:rFonts w:ascii="宋体" w:hAnsi="宋体"/>
          <w:lang w:eastAsia="zh-CN"/>
        </w:rPr>
      </w:pPr>
      <w:r>
        <w:rPr>
          <w:rFonts w:ascii="宋体" w:hAnsi="宋体" w:hint="eastAsia"/>
          <w:lang w:eastAsia="zh-CN"/>
        </w:rPr>
        <w:t>[事件规则]：</w:t>
      </w:r>
    </w:p>
    <w:p w14:paraId="060602B0" w14:textId="77777777" w:rsidR="00825F38" w:rsidRDefault="00825F38" w:rsidP="00825F38">
      <w:pPr>
        <w:jc w:val="left"/>
        <w:rPr>
          <w:rFonts w:ascii="宋体" w:hAnsi="宋体"/>
          <w:lang w:eastAsia="zh-CN"/>
        </w:rPr>
      </w:pPr>
      <w:r>
        <w:rPr>
          <w:rFonts w:ascii="宋体" w:hAnsi="宋体" w:hint="eastAsia"/>
          <w:lang w:eastAsia="zh-CN"/>
        </w:rPr>
        <w:t>R</w:t>
      </w:r>
      <w:r>
        <w:rPr>
          <w:rFonts w:ascii="宋体" w:hAnsi="宋体"/>
          <w:lang w:eastAsia="zh-CN"/>
        </w:rPr>
        <w:t>3</w:t>
      </w:r>
      <w:r>
        <w:rPr>
          <w:rFonts w:ascii="宋体" w:hAnsi="宋体" w:hint="eastAsia"/>
          <w:lang w:eastAsia="zh-CN"/>
        </w:rPr>
        <w:t>. 查询规则</w:t>
      </w:r>
    </w:p>
    <w:p w14:paraId="2FA1DD86" w14:textId="77777777" w:rsidR="00825F38" w:rsidRDefault="00825F38" w:rsidP="00825F38">
      <w:pPr>
        <w:pStyle w:val="20"/>
        <w:numPr>
          <w:ilvl w:val="6"/>
          <w:numId w:val="15"/>
        </w:numPr>
        <w:ind w:firstLineChars="0"/>
        <w:jc w:val="left"/>
        <w:rPr>
          <w:rFonts w:ascii="宋体" w:hAnsi="宋体"/>
          <w:lang w:eastAsia="zh-CN"/>
        </w:rPr>
      </w:pPr>
      <w:r>
        <w:rPr>
          <w:rFonts w:hint="eastAsia"/>
          <w:lang w:val="fr-CA" w:eastAsia="zh-CN"/>
        </w:rPr>
        <w:t>权限</w:t>
      </w:r>
      <w:r>
        <w:rPr>
          <w:lang w:val="fr-CA" w:eastAsia="zh-CN"/>
        </w:rPr>
        <w:t>：部门领导、安全质量管理员</w:t>
      </w:r>
      <w:r>
        <w:rPr>
          <w:rFonts w:hint="eastAsia"/>
          <w:lang w:val="fr-CA" w:eastAsia="zh-CN"/>
        </w:rPr>
        <w:t>、</w:t>
      </w:r>
      <w:r>
        <w:rPr>
          <w:lang w:val="fr-CA" w:eastAsia="zh-CN"/>
        </w:rPr>
        <w:t>安监</w:t>
      </w:r>
      <w:r>
        <w:rPr>
          <w:rFonts w:hint="eastAsia"/>
          <w:lang w:val="fr-CA" w:eastAsia="zh-CN"/>
        </w:rPr>
        <w:t>所有</w:t>
      </w:r>
      <w:r>
        <w:rPr>
          <w:lang w:val="fr-CA" w:eastAsia="zh-CN"/>
        </w:rPr>
        <w:t>角色可以查看</w:t>
      </w:r>
      <w:r>
        <w:rPr>
          <w:rFonts w:hint="eastAsia"/>
          <w:lang w:val="fr-CA" w:eastAsia="zh-CN"/>
        </w:rPr>
        <w:t>除</w:t>
      </w:r>
      <w:r>
        <w:rPr>
          <w:lang w:val="fr-CA" w:eastAsia="zh-CN"/>
        </w:rPr>
        <w:t>安保测试外所有数据</w:t>
      </w:r>
      <w:r>
        <w:rPr>
          <w:rFonts w:hint="eastAsia"/>
          <w:lang w:val="fr-CA" w:eastAsia="zh-CN"/>
        </w:rPr>
        <w:t>，</w:t>
      </w:r>
      <w:r>
        <w:rPr>
          <w:lang w:val="fr-CA" w:eastAsia="zh-CN"/>
        </w:rPr>
        <w:t>保卫部所有角色、公司领导</w:t>
      </w:r>
      <w:r>
        <w:rPr>
          <w:rFonts w:hint="eastAsia"/>
          <w:lang w:val="fr-CA" w:eastAsia="zh-CN"/>
        </w:rPr>
        <w:t>、</w:t>
      </w:r>
      <w:r>
        <w:rPr>
          <w:lang w:val="fr-CA" w:eastAsia="zh-CN"/>
        </w:rPr>
        <w:t>系统管理员可以查看所有数据</w:t>
      </w:r>
      <w:r>
        <w:rPr>
          <w:rFonts w:hint="eastAsia"/>
          <w:lang w:val="fr-CA" w:eastAsia="zh-CN"/>
        </w:rPr>
        <w:t>。</w:t>
      </w:r>
    </w:p>
    <w:p w14:paraId="6FBC315F" w14:textId="77777777" w:rsidR="00825F38" w:rsidRDefault="00825F38" w:rsidP="00825F38">
      <w:pPr>
        <w:jc w:val="left"/>
        <w:rPr>
          <w:rFonts w:ascii="宋体" w:hAnsi="宋体"/>
          <w:lang w:eastAsia="zh-CN"/>
        </w:rPr>
      </w:pPr>
      <w:r>
        <w:rPr>
          <w:rFonts w:ascii="宋体" w:hAnsi="宋体" w:hint="eastAsia"/>
          <w:lang w:eastAsia="zh-CN"/>
        </w:rPr>
        <w:t>R3b</w:t>
      </w:r>
      <w:r>
        <w:rPr>
          <w:rFonts w:ascii="宋体" w:hAnsi="宋体"/>
          <w:lang w:eastAsia="zh-CN"/>
        </w:rPr>
        <w:t>.</w:t>
      </w:r>
      <w:r>
        <w:rPr>
          <w:rFonts w:ascii="宋体" w:hAnsi="宋体" w:hint="eastAsia"/>
          <w:lang w:eastAsia="zh-CN"/>
        </w:rPr>
        <w:t xml:space="preserve"> 新建规则</w:t>
      </w:r>
    </w:p>
    <w:p w14:paraId="21BF0598" w14:textId="77777777" w:rsidR="00825F38" w:rsidRDefault="00825F38" w:rsidP="00825F38">
      <w:pPr>
        <w:pStyle w:val="20"/>
        <w:numPr>
          <w:ilvl w:val="3"/>
          <w:numId w:val="16"/>
        </w:numPr>
        <w:ind w:firstLineChars="0"/>
        <w:jc w:val="left"/>
        <w:rPr>
          <w:rFonts w:ascii="宋体" w:hAnsi="宋体"/>
          <w:lang w:eastAsia="zh-CN"/>
        </w:rPr>
      </w:pPr>
      <w:r>
        <w:rPr>
          <w:rFonts w:ascii="宋体" w:hAnsi="宋体" w:hint="eastAsia"/>
          <w:lang w:eastAsia="zh-CN"/>
        </w:rPr>
        <w:t>编辑中的可以删除。</w:t>
      </w:r>
    </w:p>
    <w:p w14:paraId="38466A44" w14:textId="77777777" w:rsidR="00825F38" w:rsidRDefault="00825F38" w:rsidP="00825F38">
      <w:pPr>
        <w:pStyle w:val="20"/>
        <w:numPr>
          <w:ilvl w:val="3"/>
          <w:numId w:val="16"/>
        </w:numPr>
        <w:ind w:firstLineChars="0"/>
        <w:jc w:val="left"/>
        <w:rPr>
          <w:rFonts w:ascii="宋体" w:hAnsi="宋体"/>
          <w:lang w:eastAsia="zh-CN"/>
        </w:rPr>
      </w:pPr>
      <w:r>
        <w:rPr>
          <w:rFonts w:ascii="宋体" w:hAnsi="宋体" w:hint="eastAsia"/>
          <w:lang w:eastAsia="zh-CN"/>
        </w:rPr>
        <w:t>编号规则：月度-</w:t>
      </w:r>
      <w:r>
        <w:rPr>
          <w:rFonts w:hint="eastAsia"/>
        </w:rPr>
        <w:t>公司安全监督与审核</w:t>
      </w:r>
      <w:r>
        <w:rPr>
          <w:rFonts w:hint="eastAsia"/>
          <w:lang w:eastAsia="zh-CN"/>
        </w:rPr>
        <w:t>：</w:t>
      </w:r>
      <w:r>
        <w:rPr>
          <w:rFonts w:hint="eastAsia"/>
        </w:rPr>
        <w:t>SP201208-001</w:t>
      </w:r>
      <w:r>
        <w:rPr>
          <w:rFonts w:hint="eastAsia"/>
          <w:lang w:eastAsia="zh-CN"/>
        </w:rPr>
        <w:t>，安监部监察员</w:t>
      </w:r>
      <w:r>
        <w:rPr>
          <w:rFonts w:hint="eastAsia"/>
          <w:lang w:eastAsia="zh-CN"/>
        </w:rPr>
        <w:t>/</w:t>
      </w:r>
      <w:r>
        <w:rPr>
          <w:rFonts w:hint="eastAsia"/>
          <w:lang w:eastAsia="zh-CN"/>
        </w:rPr>
        <w:t>审核员新建；</w:t>
      </w:r>
      <w:r>
        <w:rPr>
          <w:rFonts w:ascii="宋体" w:hAnsi="宋体" w:hint="eastAsia"/>
          <w:lang w:eastAsia="zh-CN"/>
        </w:rPr>
        <w:t>月度-</w:t>
      </w:r>
      <w:r>
        <w:rPr>
          <w:rFonts w:hint="eastAsia"/>
        </w:rPr>
        <w:t>公司安保监督与审核</w:t>
      </w:r>
      <w:r>
        <w:rPr>
          <w:rFonts w:hint="eastAsia"/>
          <w:lang w:eastAsia="zh-CN"/>
        </w:rPr>
        <w:t>：</w:t>
      </w:r>
      <w:r>
        <w:rPr>
          <w:rFonts w:hint="eastAsia"/>
        </w:rPr>
        <w:t>SeP201208-001</w:t>
      </w:r>
      <w:r>
        <w:rPr>
          <w:rFonts w:hint="eastAsia"/>
          <w:lang w:eastAsia="zh-CN"/>
        </w:rPr>
        <w:t>，保卫部监察员</w:t>
      </w:r>
      <w:r>
        <w:rPr>
          <w:rFonts w:hint="eastAsia"/>
          <w:lang w:eastAsia="zh-CN"/>
        </w:rPr>
        <w:t>/</w:t>
      </w:r>
      <w:r>
        <w:rPr>
          <w:rFonts w:hint="eastAsia"/>
          <w:lang w:eastAsia="zh-CN"/>
        </w:rPr>
        <w:t>审核员新建；</w:t>
      </w:r>
    </w:p>
    <w:p w14:paraId="00678893" w14:textId="77777777" w:rsidR="00825F38" w:rsidRDefault="00825F38" w:rsidP="00825F38">
      <w:pPr>
        <w:pStyle w:val="20"/>
        <w:ind w:left="420" w:firstLineChars="0" w:firstLine="0"/>
        <w:jc w:val="left"/>
        <w:rPr>
          <w:lang w:eastAsia="zh-CN"/>
        </w:rPr>
      </w:pPr>
      <w:r>
        <w:rPr>
          <w:rFonts w:ascii="宋体" w:hAnsi="宋体" w:hint="eastAsia"/>
          <w:lang w:eastAsia="zh-CN"/>
        </w:rPr>
        <w:t>月度-</w:t>
      </w:r>
      <w:r>
        <w:rPr>
          <w:rFonts w:hint="eastAsia"/>
          <w:lang w:eastAsia="zh-CN"/>
        </w:rPr>
        <w:t>部门内部安全监督与审核：</w:t>
      </w:r>
      <w:r>
        <w:rPr>
          <w:rFonts w:hint="eastAsia"/>
        </w:rPr>
        <w:t>ISP201208-FX001</w:t>
      </w:r>
      <w:r>
        <w:rPr>
          <w:rFonts w:hint="eastAsia"/>
          <w:lang w:eastAsia="zh-CN"/>
        </w:rPr>
        <w:t>，各部门安全</w:t>
      </w:r>
      <w:r>
        <w:rPr>
          <w:lang w:eastAsia="zh-CN"/>
        </w:rPr>
        <w:t>质量管理员</w:t>
      </w:r>
      <w:r>
        <w:rPr>
          <w:rFonts w:hint="eastAsia"/>
          <w:lang w:eastAsia="zh-CN"/>
        </w:rPr>
        <w:t>新建；</w:t>
      </w:r>
      <w:r>
        <w:rPr>
          <w:rFonts w:ascii="宋体" w:hAnsi="宋体" w:hint="eastAsia"/>
          <w:lang w:eastAsia="zh-CN"/>
        </w:rPr>
        <w:t>月度-</w:t>
      </w:r>
      <w:r>
        <w:rPr>
          <w:rFonts w:hint="eastAsia"/>
          <w:lang w:eastAsia="zh-CN"/>
        </w:rPr>
        <w:t>部门</w:t>
      </w:r>
      <w:r>
        <w:rPr>
          <w:rFonts w:hint="eastAsia"/>
        </w:rPr>
        <w:t>质量监督与审核</w:t>
      </w:r>
      <w:r>
        <w:rPr>
          <w:rFonts w:hint="eastAsia"/>
          <w:lang w:eastAsia="zh-CN"/>
        </w:rPr>
        <w:t>：</w:t>
      </w:r>
      <w:r>
        <w:rPr>
          <w:rFonts w:hint="eastAsia"/>
        </w:rPr>
        <w:t>OSP201208-FX001</w:t>
      </w:r>
      <w:r>
        <w:rPr>
          <w:rFonts w:hint="eastAsia"/>
          <w:lang w:eastAsia="zh-CN"/>
        </w:rPr>
        <w:t>，各部门安全</w:t>
      </w:r>
      <w:r>
        <w:rPr>
          <w:lang w:eastAsia="zh-CN"/>
        </w:rPr>
        <w:t>质量管理员</w:t>
      </w:r>
      <w:r>
        <w:rPr>
          <w:rFonts w:hint="eastAsia"/>
          <w:lang w:eastAsia="zh-CN"/>
        </w:rPr>
        <w:t>新建；</w:t>
      </w:r>
      <w:r>
        <w:rPr>
          <w:rFonts w:ascii="宋体" w:hAnsi="宋体" w:hint="eastAsia"/>
          <w:lang w:eastAsia="zh-CN"/>
        </w:rPr>
        <w:t>月度-</w:t>
      </w:r>
      <w:r>
        <w:rPr>
          <w:rFonts w:hint="eastAsia"/>
          <w:lang w:eastAsia="zh-CN"/>
        </w:rPr>
        <w:t>安保测试：</w:t>
      </w:r>
      <w:r>
        <w:rPr>
          <w:rFonts w:hint="eastAsia"/>
        </w:rPr>
        <w:t>SeTP201208-001</w:t>
      </w:r>
      <w:r>
        <w:rPr>
          <w:rFonts w:hint="eastAsia"/>
          <w:lang w:eastAsia="zh-CN"/>
        </w:rPr>
        <w:t>，保卫部监察员</w:t>
      </w:r>
      <w:r>
        <w:rPr>
          <w:rFonts w:hint="eastAsia"/>
          <w:lang w:eastAsia="zh-CN"/>
        </w:rPr>
        <w:t>/</w:t>
      </w:r>
      <w:r>
        <w:rPr>
          <w:rFonts w:hint="eastAsia"/>
          <w:lang w:eastAsia="zh-CN"/>
        </w:rPr>
        <w:t>审核员新建；年</w:t>
      </w:r>
      <w:r>
        <w:rPr>
          <w:rFonts w:ascii="宋体" w:hAnsi="宋体" w:hint="eastAsia"/>
          <w:lang w:eastAsia="zh-CN"/>
        </w:rPr>
        <w:t>度-</w:t>
      </w:r>
      <w:r>
        <w:rPr>
          <w:rFonts w:hint="eastAsia"/>
        </w:rPr>
        <w:t>公司安全监督与审核</w:t>
      </w:r>
      <w:r>
        <w:rPr>
          <w:rFonts w:hint="eastAsia"/>
          <w:lang w:eastAsia="zh-CN"/>
        </w:rPr>
        <w:t>：</w:t>
      </w:r>
      <w:r>
        <w:rPr>
          <w:rFonts w:hint="eastAsia"/>
        </w:rPr>
        <w:t>SP2012-001</w:t>
      </w:r>
      <w:r>
        <w:rPr>
          <w:rFonts w:hint="eastAsia"/>
          <w:lang w:eastAsia="zh-CN"/>
        </w:rPr>
        <w:t>，安监部监察员</w:t>
      </w:r>
      <w:r>
        <w:rPr>
          <w:rFonts w:hint="eastAsia"/>
          <w:lang w:eastAsia="zh-CN"/>
        </w:rPr>
        <w:t>/</w:t>
      </w:r>
      <w:r>
        <w:rPr>
          <w:rFonts w:hint="eastAsia"/>
          <w:lang w:eastAsia="zh-CN"/>
        </w:rPr>
        <w:t>审核员新建；年</w:t>
      </w:r>
      <w:r>
        <w:rPr>
          <w:rFonts w:ascii="宋体" w:hAnsi="宋体" w:hint="eastAsia"/>
          <w:lang w:eastAsia="zh-CN"/>
        </w:rPr>
        <w:t>度-</w:t>
      </w:r>
      <w:r>
        <w:rPr>
          <w:rFonts w:hint="eastAsia"/>
        </w:rPr>
        <w:t>公司安保监督与审核</w:t>
      </w:r>
      <w:r>
        <w:rPr>
          <w:rFonts w:hint="eastAsia"/>
          <w:lang w:eastAsia="zh-CN"/>
        </w:rPr>
        <w:t>：</w:t>
      </w:r>
      <w:r>
        <w:rPr>
          <w:rFonts w:hint="eastAsia"/>
        </w:rPr>
        <w:t>SeP2012-001</w:t>
      </w:r>
      <w:r>
        <w:rPr>
          <w:rFonts w:hint="eastAsia"/>
          <w:lang w:eastAsia="zh-CN"/>
        </w:rPr>
        <w:t>，</w:t>
      </w:r>
      <w:r>
        <w:rPr>
          <w:rFonts w:hint="eastAsia"/>
          <w:lang w:eastAsia="zh-CN"/>
        </w:rPr>
        <w:lastRenderedPageBreak/>
        <w:t>保卫部监察员</w:t>
      </w:r>
      <w:r>
        <w:rPr>
          <w:rFonts w:hint="eastAsia"/>
          <w:lang w:eastAsia="zh-CN"/>
        </w:rPr>
        <w:t>/</w:t>
      </w:r>
      <w:r>
        <w:rPr>
          <w:rFonts w:hint="eastAsia"/>
          <w:lang w:eastAsia="zh-CN"/>
        </w:rPr>
        <w:t>审核员新建；年</w:t>
      </w:r>
      <w:r>
        <w:rPr>
          <w:rFonts w:ascii="宋体" w:hAnsi="宋体" w:hint="eastAsia"/>
          <w:lang w:eastAsia="zh-CN"/>
        </w:rPr>
        <w:t>度-</w:t>
      </w:r>
      <w:r>
        <w:rPr>
          <w:rFonts w:hint="eastAsia"/>
        </w:rPr>
        <w:t>部门内部监督与审核</w:t>
      </w:r>
      <w:r>
        <w:rPr>
          <w:rFonts w:hint="eastAsia"/>
          <w:lang w:eastAsia="zh-CN"/>
        </w:rPr>
        <w:t>：</w:t>
      </w:r>
      <w:r>
        <w:rPr>
          <w:rFonts w:hint="eastAsia"/>
        </w:rPr>
        <w:t>IP2012-FX001</w:t>
      </w:r>
      <w:r>
        <w:rPr>
          <w:rFonts w:hint="eastAsia"/>
          <w:lang w:eastAsia="zh-CN"/>
        </w:rPr>
        <w:t>，各部门安全</w:t>
      </w:r>
      <w:r>
        <w:rPr>
          <w:lang w:eastAsia="zh-CN"/>
        </w:rPr>
        <w:t>质量管理员</w:t>
      </w:r>
      <w:r>
        <w:rPr>
          <w:rFonts w:hint="eastAsia"/>
          <w:lang w:eastAsia="zh-CN"/>
        </w:rPr>
        <w:t>新建。</w:t>
      </w:r>
    </w:p>
    <w:p w14:paraId="1EEF2906" w14:textId="77777777" w:rsidR="00825F38" w:rsidRDefault="00825F38" w:rsidP="00825F38">
      <w:pPr>
        <w:pStyle w:val="20"/>
        <w:ind w:left="420" w:firstLineChars="0" w:firstLine="0"/>
        <w:jc w:val="left"/>
        <w:rPr>
          <w:lang w:val="fr-CA" w:eastAsia="zh-CN"/>
        </w:rPr>
      </w:pPr>
      <w:r>
        <w:rPr>
          <w:rFonts w:hint="eastAsia"/>
          <w:lang w:eastAsia="zh-CN"/>
        </w:rPr>
        <w:t>3.</w:t>
      </w:r>
      <w:r>
        <w:rPr>
          <w:rFonts w:hint="eastAsia"/>
          <w:lang w:eastAsia="zh-CN"/>
        </w:rPr>
        <w:tab/>
      </w:r>
      <w:r>
        <w:rPr>
          <w:lang w:val="fr-CA" w:eastAsia="zh-CN"/>
        </w:rPr>
        <w:t>监察审核类型</w:t>
      </w:r>
      <w:r>
        <w:rPr>
          <w:rFonts w:hint="eastAsia"/>
          <w:lang w:val="fr-CA" w:eastAsia="zh-CN"/>
        </w:rPr>
        <w:t>为</w:t>
      </w:r>
      <w:r>
        <w:rPr>
          <w:lang w:val="fr-CA" w:eastAsia="zh-CN"/>
        </w:rPr>
        <w:t>年度</w:t>
      </w:r>
      <w:r>
        <w:rPr>
          <w:rFonts w:hint="eastAsia"/>
          <w:lang w:val="fr-CA" w:eastAsia="zh-CN"/>
        </w:rPr>
        <w:t>：</w:t>
      </w:r>
    </w:p>
    <w:p w14:paraId="580598CE" w14:textId="77777777" w:rsidR="00825F38" w:rsidRDefault="00825F38" w:rsidP="00825F38">
      <w:pPr>
        <w:pStyle w:val="20"/>
        <w:ind w:left="420" w:firstLineChars="0"/>
        <w:jc w:val="left"/>
        <w:rPr>
          <w:lang w:val="fr-CA" w:eastAsia="zh-CN"/>
        </w:rPr>
      </w:pPr>
      <w:r>
        <w:rPr>
          <w:rFonts w:hint="eastAsia"/>
          <w:lang w:eastAsia="zh-CN"/>
        </w:rPr>
        <w:t>1.</w:t>
      </w:r>
      <w:r>
        <w:rPr>
          <w:rFonts w:hint="eastAsia"/>
          <w:lang w:val="fr-CA" w:eastAsia="zh-CN"/>
        </w:rPr>
        <w:t>编号：点击保存，生成编号，该编号规则见查询条件</w:t>
      </w:r>
    </w:p>
    <w:p w14:paraId="69C405F4" w14:textId="77777777" w:rsidR="00825F38" w:rsidRDefault="00825F38" w:rsidP="00825F38">
      <w:pPr>
        <w:pStyle w:val="20"/>
        <w:ind w:left="420" w:firstLineChars="0"/>
        <w:jc w:val="left"/>
        <w:rPr>
          <w:lang w:val="fr-CA" w:eastAsia="zh-CN"/>
        </w:rPr>
      </w:pPr>
      <w:r>
        <w:rPr>
          <w:rFonts w:hint="eastAsia"/>
          <w:lang w:eastAsia="zh-CN"/>
        </w:rPr>
        <w:t>2.</w:t>
      </w:r>
      <w:r>
        <w:rPr>
          <w:rFonts w:hint="eastAsia"/>
          <w:lang w:val="fr-CA" w:eastAsia="zh-CN"/>
        </w:rPr>
        <w:t>制定人：新建该监察审核计划的人员姓名，自动生成</w:t>
      </w:r>
    </w:p>
    <w:p w14:paraId="202549CB" w14:textId="77777777" w:rsidR="00825F38" w:rsidRDefault="00825F38" w:rsidP="00825F38">
      <w:pPr>
        <w:pStyle w:val="20"/>
        <w:ind w:left="420" w:firstLineChars="0"/>
        <w:jc w:val="left"/>
        <w:rPr>
          <w:lang w:val="fr-CA" w:eastAsia="zh-CN"/>
        </w:rPr>
      </w:pPr>
      <w:r>
        <w:rPr>
          <w:rFonts w:hint="eastAsia"/>
          <w:lang w:eastAsia="zh-CN"/>
        </w:rPr>
        <w:t>3.</w:t>
      </w:r>
      <w:r>
        <w:rPr>
          <w:rFonts w:hint="eastAsia"/>
          <w:lang w:val="fr-CA" w:eastAsia="zh-CN"/>
        </w:rPr>
        <w:t>制定部门：该人员所属的一级部门，自动生成</w:t>
      </w:r>
    </w:p>
    <w:p w14:paraId="518CB6A7" w14:textId="77777777" w:rsidR="00825F38" w:rsidRDefault="00825F38" w:rsidP="00825F38">
      <w:pPr>
        <w:pStyle w:val="20"/>
        <w:ind w:left="420" w:firstLineChars="0"/>
        <w:jc w:val="left"/>
        <w:rPr>
          <w:lang w:val="fr-CA" w:eastAsia="zh-CN"/>
        </w:rPr>
      </w:pPr>
      <w:r>
        <w:rPr>
          <w:rFonts w:hint="eastAsia"/>
          <w:lang w:eastAsia="zh-CN"/>
        </w:rPr>
        <w:t>4.</w:t>
      </w:r>
      <w:r>
        <w:rPr>
          <w:rFonts w:hint="eastAsia"/>
          <w:lang w:val="fr-CA" w:eastAsia="zh-CN"/>
        </w:rPr>
        <w:t>制定日期：制定该计划的日期，自动生成</w:t>
      </w:r>
    </w:p>
    <w:p w14:paraId="1E481091" w14:textId="77777777" w:rsidR="00825F38" w:rsidRDefault="00825F38" w:rsidP="00825F38">
      <w:pPr>
        <w:pStyle w:val="20"/>
        <w:ind w:left="420" w:firstLineChars="0"/>
        <w:jc w:val="left"/>
        <w:rPr>
          <w:lang w:val="fr-CA" w:eastAsia="zh-CN"/>
        </w:rPr>
      </w:pPr>
      <w:r>
        <w:rPr>
          <w:rFonts w:hint="eastAsia"/>
          <w:lang w:eastAsia="zh-CN"/>
        </w:rPr>
        <w:t>5.</w:t>
      </w:r>
      <w:r>
        <w:rPr>
          <w:rFonts w:hint="eastAsia"/>
          <w:lang w:val="fr-CA" w:eastAsia="zh-CN"/>
        </w:rPr>
        <w:t>监察审核类型：必填，可选择年度或者月度，年度和月度对应的类型不同，规则如下：一旦保存不能修改。</w:t>
      </w:r>
    </w:p>
    <w:p w14:paraId="4DB053BB" w14:textId="77777777" w:rsidR="00825F38" w:rsidRDefault="00825F38" w:rsidP="00825F38">
      <w:pPr>
        <w:pStyle w:val="20"/>
        <w:ind w:left="420" w:firstLineChars="0"/>
        <w:jc w:val="left"/>
        <w:rPr>
          <w:lang w:val="fr-CA" w:eastAsia="zh-CN"/>
        </w:rPr>
      </w:pPr>
      <w:r>
        <w:rPr>
          <w:rFonts w:hint="eastAsia"/>
          <w:lang w:eastAsia="zh-CN"/>
        </w:rPr>
        <w:t>6.</w:t>
      </w:r>
      <w:r>
        <w:rPr>
          <w:rFonts w:hint="eastAsia"/>
          <w:lang w:val="fr-CA" w:eastAsia="zh-CN"/>
        </w:rPr>
        <w:t>标题：必填文本框，字数</w:t>
      </w:r>
      <w:r>
        <w:rPr>
          <w:rFonts w:hint="eastAsia"/>
          <w:lang w:val="fr-CA" w:eastAsia="zh-CN"/>
        </w:rPr>
        <w:t>500</w:t>
      </w:r>
    </w:p>
    <w:p w14:paraId="00890A99" w14:textId="77777777" w:rsidR="00825F38" w:rsidRDefault="00825F38" w:rsidP="00825F38">
      <w:pPr>
        <w:pStyle w:val="20"/>
        <w:ind w:left="420" w:firstLineChars="0"/>
        <w:jc w:val="left"/>
        <w:rPr>
          <w:lang w:val="fr-CA" w:eastAsia="zh-CN"/>
        </w:rPr>
      </w:pPr>
      <w:r>
        <w:rPr>
          <w:rFonts w:hint="eastAsia"/>
          <w:lang w:eastAsia="zh-CN"/>
        </w:rPr>
        <w:t>7.</w:t>
      </w:r>
      <w:r>
        <w:rPr>
          <w:rFonts w:hint="eastAsia"/>
          <w:lang w:val="fr-CA" w:eastAsia="zh-CN"/>
        </w:rPr>
        <w:t>计划实施日期：必填时间段</w:t>
      </w:r>
    </w:p>
    <w:p w14:paraId="24684502" w14:textId="77777777" w:rsidR="00825F38" w:rsidRDefault="00825F38" w:rsidP="00825F38">
      <w:pPr>
        <w:pStyle w:val="20"/>
        <w:ind w:left="420" w:firstLineChars="0"/>
        <w:jc w:val="left"/>
        <w:rPr>
          <w:lang w:val="fr-CA" w:eastAsia="zh-CN"/>
        </w:rPr>
      </w:pPr>
      <w:r>
        <w:rPr>
          <w:rFonts w:hint="eastAsia"/>
          <w:lang w:eastAsia="zh-CN"/>
        </w:rPr>
        <w:t>8.</w:t>
      </w:r>
      <w:r>
        <w:rPr>
          <w:rFonts w:hint="eastAsia"/>
          <w:lang w:val="fr-CA" w:eastAsia="zh-CN"/>
        </w:rPr>
        <w:t>检查内容：必填文本框，</w:t>
      </w:r>
      <w:r>
        <w:rPr>
          <w:rFonts w:hint="eastAsia"/>
          <w:lang w:val="fr-CA" w:eastAsia="zh-CN"/>
        </w:rPr>
        <w:t>5000</w:t>
      </w:r>
      <w:r>
        <w:rPr>
          <w:rFonts w:hint="eastAsia"/>
          <w:lang w:val="fr-CA" w:eastAsia="zh-CN"/>
        </w:rPr>
        <w:t>字</w:t>
      </w:r>
    </w:p>
    <w:p w14:paraId="4F2C24C2" w14:textId="77777777" w:rsidR="00825F38" w:rsidRDefault="00825F38" w:rsidP="00825F38">
      <w:pPr>
        <w:pStyle w:val="20"/>
        <w:ind w:left="420" w:firstLineChars="0"/>
        <w:jc w:val="left"/>
        <w:rPr>
          <w:lang w:val="fr-CA" w:eastAsia="zh-CN"/>
        </w:rPr>
      </w:pPr>
      <w:r>
        <w:rPr>
          <w:rFonts w:hint="eastAsia"/>
          <w:lang w:eastAsia="zh-CN"/>
        </w:rPr>
        <w:t>9.</w:t>
      </w:r>
      <w:r>
        <w:rPr>
          <w:rFonts w:hint="eastAsia"/>
          <w:lang w:val="fr-CA" w:eastAsia="zh-CN"/>
        </w:rPr>
        <w:t>上传附件。</w:t>
      </w:r>
    </w:p>
    <w:p w14:paraId="6B8B134F" w14:textId="77777777" w:rsidR="00825F38" w:rsidRDefault="00825F38" w:rsidP="00825F38">
      <w:pPr>
        <w:pStyle w:val="20"/>
        <w:ind w:firstLineChars="0"/>
        <w:jc w:val="left"/>
        <w:rPr>
          <w:lang w:val="fr-CA" w:eastAsia="zh-CN"/>
        </w:rPr>
      </w:pPr>
      <w:r>
        <w:rPr>
          <w:rFonts w:hint="eastAsia"/>
          <w:lang w:eastAsia="zh-CN"/>
        </w:rPr>
        <w:t>4.</w:t>
      </w:r>
      <w:r>
        <w:rPr>
          <w:rFonts w:hint="eastAsia"/>
          <w:lang w:eastAsia="zh-CN"/>
        </w:rPr>
        <w:tab/>
      </w:r>
      <w:r>
        <w:rPr>
          <w:rFonts w:hint="eastAsia"/>
          <w:lang w:val="fr-CA" w:eastAsia="zh-CN"/>
        </w:rPr>
        <w:t>如果</w:t>
      </w:r>
      <w:r>
        <w:rPr>
          <w:lang w:val="fr-CA" w:eastAsia="zh-CN"/>
        </w:rPr>
        <w:t>监察审核类型</w:t>
      </w:r>
      <w:r>
        <w:rPr>
          <w:rFonts w:hint="eastAsia"/>
          <w:lang w:val="fr-CA" w:eastAsia="zh-CN"/>
        </w:rPr>
        <w:t>为月</w:t>
      </w:r>
      <w:r>
        <w:rPr>
          <w:lang w:val="fr-CA" w:eastAsia="zh-CN"/>
        </w:rPr>
        <w:t>度</w:t>
      </w:r>
      <w:r>
        <w:rPr>
          <w:rFonts w:hint="eastAsia"/>
          <w:lang w:val="fr-CA" w:eastAsia="zh-CN"/>
        </w:rPr>
        <w:t>：</w:t>
      </w:r>
    </w:p>
    <w:p w14:paraId="5170A45A" w14:textId="77777777" w:rsidR="00825F38" w:rsidRDefault="00825F38" w:rsidP="00825F38">
      <w:pPr>
        <w:pStyle w:val="20"/>
        <w:ind w:left="420" w:firstLineChars="0"/>
        <w:jc w:val="left"/>
        <w:rPr>
          <w:lang w:val="fr-CA" w:eastAsia="zh-CN"/>
        </w:rPr>
      </w:pPr>
      <w:r>
        <w:rPr>
          <w:rFonts w:hint="eastAsia"/>
          <w:lang w:eastAsia="zh-CN"/>
        </w:rPr>
        <w:t>1.</w:t>
      </w:r>
      <w:r>
        <w:rPr>
          <w:rFonts w:hint="eastAsia"/>
          <w:lang w:eastAsia="zh-CN"/>
        </w:rPr>
        <w:t>月度比年度增加字段：</w:t>
      </w:r>
      <w:r>
        <w:rPr>
          <w:rFonts w:hint="eastAsia"/>
          <w:lang w:val="fr-CA" w:eastAsia="zh-CN"/>
        </w:rPr>
        <w:t>监察审核小组组长：单选必填，选择人员，单选；监察审核小组组员：必填，选择人员，多选。</w:t>
      </w:r>
    </w:p>
    <w:p w14:paraId="695DE4D6" w14:textId="77777777" w:rsidR="00825F38" w:rsidRDefault="00825F38" w:rsidP="00825F38">
      <w:pPr>
        <w:pStyle w:val="20"/>
        <w:ind w:left="420" w:firstLineChars="0"/>
        <w:jc w:val="left"/>
        <w:rPr>
          <w:lang w:val="fr-CA" w:eastAsia="zh-CN"/>
        </w:rPr>
      </w:pPr>
      <w:r>
        <w:rPr>
          <w:rFonts w:hint="eastAsia"/>
          <w:lang w:eastAsia="zh-CN"/>
        </w:rPr>
        <w:t>2.</w:t>
      </w:r>
      <w:r>
        <w:rPr>
          <w:rFonts w:hint="eastAsia"/>
          <w:lang w:val="fr-CA" w:eastAsia="zh-CN"/>
        </w:rPr>
        <w:t>【增加】：关联的</w:t>
      </w:r>
      <w:r>
        <w:rPr>
          <w:lang w:val="fr-CA" w:eastAsia="zh-CN"/>
        </w:rPr>
        <w:t>计划编号</w:t>
      </w:r>
      <w:r>
        <w:rPr>
          <w:rFonts w:hint="eastAsia"/>
          <w:lang w:val="fr-CA" w:eastAsia="zh-CN"/>
        </w:rPr>
        <w:t>：</w:t>
      </w:r>
      <w:r>
        <w:rPr>
          <w:lang w:val="fr-CA" w:eastAsia="zh-CN"/>
        </w:rPr>
        <w:t>链接可以查看</w:t>
      </w:r>
    </w:p>
    <w:p w14:paraId="5220E545" w14:textId="77777777" w:rsidR="00825F38" w:rsidRDefault="00825F38" w:rsidP="00825F38">
      <w:pPr>
        <w:pStyle w:val="20"/>
        <w:ind w:left="420" w:firstLineChars="0"/>
        <w:jc w:val="left"/>
        <w:rPr>
          <w:lang w:val="fr-CA" w:eastAsia="zh-CN"/>
        </w:rPr>
      </w:pPr>
      <w:r>
        <w:rPr>
          <w:rFonts w:hint="eastAsia"/>
          <w:lang w:eastAsia="zh-CN"/>
        </w:rPr>
        <w:t>1.</w:t>
      </w:r>
      <w:r>
        <w:rPr>
          <w:rFonts w:hint="eastAsia"/>
          <w:lang w:val="fr-CA" w:eastAsia="zh-CN"/>
        </w:rPr>
        <w:t>被</w:t>
      </w:r>
      <w:r>
        <w:rPr>
          <w:lang w:val="fr-CA" w:eastAsia="zh-CN"/>
        </w:rPr>
        <w:t>审核部门：</w:t>
      </w:r>
      <w:r>
        <w:rPr>
          <w:rFonts w:hint="eastAsia"/>
          <w:lang w:val="fr-CA" w:eastAsia="zh-CN"/>
        </w:rPr>
        <w:t>必填</w:t>
      </w:r>
      <w:r>
        <w:rPr>
          <w:lang w:val="fr-CA" w:eastAsia="zh-CN"/>
        </w:rPr>
        <w:t>，</w:t>
      </w:r>
      <w:r>
        <w:rPr>
          <w:rFonts w:hint="eastAsia"/>
          <w:lang w:val="fr-CA" w:eastAsia="zh-CN"/>
        </w:rPr>
        <w:t>可输可选</w:t>
      </w:r>
      <w:r>
        <w:rPr>
          <w:lang w:val="fr-CA" w:eastAsia="zh-CN"/>
        </w:rPr>
        <w:t>，选择</w:t>
      </w:r>
      <w:r>
        <w:rPr>
          <w:rFonts w:hint="eastAsia"/>
          <w:lang w:val="fr-CA" w:eastAsia="zh-CN"/>
        </w:rPr>
        <w:t>一级</w:t>
      </w:r>
      <w:r>
        <w:rPr>
          <w:lang w:val="fr-CA" w:eastAsia="zh-CN"/>
        </w:rPr>
        <w:t>部门</w:t>
      </w:r>
      <w:r>
        <w:rPr>
          <w:rFonts w:hint="eastAsia"/>
          <w:lang w:val="fr-CA" w:eastAsia="zh-CN"/>
        </w:rPr>
        <w:t>。</w:t>
      </w:r>
    </w:p>
    <w:p w14:paraId="530867C0" w14:textId="77777777" w:rsidR="00825F38" w:rsidRDefault="00825F38" w:rsidP="00825F38">
      <w:pPr>
        <w:pStyle w:val="20"/>
        <w:ind w:left="420" w:firstLineChars="0"/>
        <w:jc w:val="left"/>
        <w:rPr>
          <w:lang w:val="fr-CA" w:eastAsia="zh-CN"/>
        </w:rPr>
      </w:pPr>
      <w:r>
        <w:rPr>
          <w:rFonts w:hint="eastAsia"/>
          <w:lang w:eastAsia="zh-CN"/>
        </w:rPr>
        <w:t>2.</w:t>
      </w:r>
      <w:r>
        <w:rPr>
          <w:rFonts w:hint="eastAsia"/>
          <w:lang w:val="fr-CA" w:eastAsia="zh-CN"/>
        </w:rPr>
        <w:t>责任</w:t>
      </w:r>
      <w:r>
        <w:rPr>
          <w:lang w:val="fr-CA" w:eastAsia="zh-CN"/>
        </w:rPr>
        <w:t>处室：</w:t>
      </w:r>
      <w:r>
        <w:rPr>
          <w:rFonts w:hint="eastAsia"/>
          <w:lang w:val="fr-CA" w:eastAsia="zh-CN"/>
        </w:rPr>
        <w:t>非必填</w:t>
      </w:r>
      <w:r>
        <w:rPr>
          <w:lang w:val="fr-CA" w:eastAsia="zh-CN"/>
        </w:rPr>
        <w:t>，</w:t>
      </w:r>
      <w:r>
        <w:rPr>
          <w:rFonts w:hint="eastAsia"/>
          <w:lang w:val="fr-CA" w:eastAsia="zh-CN"/>
        </w:rPr>
        <w:t>只有</w:t>
      </w:r>
      <w:r>
        <w:rPr>
          <w:lang w:val="fr-CA" w:eastAsia="zh-CN"/>
        </w:rPr>
        <w:t>部门内部</w:t>
      </w:r>
      <w:r>
        <w:rPr>
          <w:rFonts w:hint="eastAsia"/>
          <w:lang w:val="fr-CA" w:eastAsia="zh-CN"/>
        </w:rPr>
        <w:t>安全</w:t>
      </w:r>
      <w:r>
        <w:rPr>
          <w:lang w:val="fr-CA" w:eastAsia="zh-CN"/>
        </w:rPr>
        <w:t>监察</w:t>
      </w:r>
      <w:r>
        <w:rPr>
          <w:rFonts w:hint="eastAsia"/>
          <w:lang w:val="fr-CA" w:eastAsia="zh-CN"/>
        </w:rPr>
        <w:t>与</w:t>
      </w:r>
      <w:r>
        <w:rPr>
          <w:lang w:val="fr-CA" w:eastAsia="zh-CN"/>
        </w:rPr>
        <w:t>审核或</w:t>
      </w:r>
      <w:r>
        <w:rPr>
          <w:rFonts w:hint="eastAsia"/>
          <w:lang w:val="fr-CA" w:eastAsia="zh-CN"/>
        </w:rPr>
        <w:t>部门</w:t>
      </w:r>
      <w:r>
        <w:rPr>
          <w:lang w:val="fr-CA" w:eastAsia="zh-CN"/>
        </w:rPr>
        <w:t>质量监察与审核</w:t>
      </w:r>
      <w:r>
        <w:rPr>
          <w:rFonts w:hint="eastAsia"/>
          <w:lang w:val="fr-CA" w:eastAsia="zh-CN"/>
        </w:rPr>
        <w:t>才有，</w:t>
      </w:r>
      <w:r>
        <w:rPr>
          <w:lang w:val="fr-CA" w:eastAsia="zh-CN"/>
        </w:rPr>
        <w:t>需要</w:t>
      </w:r>
      <w:r>
        <w:rPr>
          <w:rFonts w:hint="eastAsia"/>
          <w:lang w:val="fr-CA" w:eastAsia="zh-CN"/>
        </w:rPr>
        <w:t>根据</w:t>
      </w:r>
      <w:r>
        <w:rPr>
          <w:lang w:val="fr-CA" w:eastAsia="zh-CN"/>
        </w:rPr>
        <w:t>一</w:t>
      </w:r>
      <w:r>
        <w:rPr>
          <w:rFonts w:hint="eastAsia"/>
          <w:lang w:val="fr-CA" w:eastAsia="zh-CN"/>
        </w:rPr>
        <w:t>级</w:t>
      </w:r>
      <w:r>
        <w:rPr>
          <w:lang w:val="fr-CA" w:eastAsia="zh-CN"/>
        </w:rPr>
        <w:t>部门选择二级处室</w:t>
      </w:r>
    </w:p>
    <w:p w14:paraId="048108DF" w14:textId="77777777" w:rsidR="00825F38" w:rsidRDefault="00825F38" w:rsidP="00825F38">
      <w:pPr>
        <w:pStyle w:val="20"/>
        <w:ind w:left="420" w:firstLineChars="0"/>
        <w:jc w:val="left"/>
        <w:rPr>
          <w:lang w:val="fr-CA" w:eastAsia="zh-CN"/>
        </w:rPr>
      </w:pPr>
      <w:r>
        <w:rPr>
          <w:rFonts w:hint="eastAsia"/>
          <w:lang w:eastAsia="zh-CN"/>
        </w:rPr>
        <w:t>3.</w:t>
      </w:r>
      <w:r>
        <w:rPr>
          <w:rFonts w:hint="eastAsia"/>
          <w:lang w:val="fr-CA" w:eastAsia="zh-CN"/>
        </w:rPr>
        <w:t>涉及部门</w:t>
      </w:r>
      <w:r>
        <w:rPr>
          <w:lang w:val="fr-CA" w:eastAsia="zh-CN"/>
        </w:rPr>
        <w:t>：</w:t>
      </w:r>
      <w:r>
        <w:rPr>
          <w:rFonts w:hint="eastAsia"/>
          <w:lang w:val="fr-CA" w:eastAsia="zh-CN"/>
        </w:rPr>
        <w:t>非</w:t>
      </w:r>
      <w:r>
        <w:rPr>
          <w:lang w:val="fr-CA" w:eastAsia="zh-CN"/>
        </w:rPr>
        <w:t>必填，</w:t>
      </w:r>
      <w:r>
        <w:rPr>
          <w:rFonts w:hint="eastAsia"/>
          <w:lang w:val="fr-CA" w:eastAsia="zh-CN"/>
        </w:rPr>
        <w:t>可输可选</w:t>
      </w:r>
      <w:r>
        <w:rPr>
          <w:lang w:val="fr-CA" w:eastAsia="zh-CN"/>
        </w:rPr>
        <w:t>，选择</w:t>
      </w:r>
      <w:r>
        <w:rPr>
          <w:rFonts w:hint="eastAsia"/>
          <w:lang w:val="fr-CA" w:eastAsia="zh-CN"/>
        </w:rPr>
        <w:t>一级</w:t>
      </w:r>
      <w:r>
        <w:rPr>
          <w:lang w:val="fr-CA" w:eastAsia="zh-CN"/>
        </w:rPr>
        <w:t>部门</w:t>
      </w:r>
    </w:p>
    <w:p w14:paraId="653DF780" w14:textId="77777777" w:rsidR="00825F38" w:rsidRDefault="00825F38" w:rsidP="00825F38">
      <w:pPr>
        <w:pStyle w:val="20"/>
        <w:ind w:left="420" w:firstLineChars="0"/>
        <w:jc w:val="left"/>
        <w:rPr>
          <w:lang w:val="fr-CA" w:eastAsia="zh-CN"/>
        </w:rPr>
      </w:pPr>
      <w:r>
        <w:rPr>
          <w:rFonts w:hint="eastAsia"/>
          <w:lang w:eastAsia="zh-CN"/>
        </w:rPr>
        <w:t>4.</w:t>
      </w:r>
      <w:r>
        <w:rPr>
          <w:rFonts w:hint="eastAsia"/>
          <w:lang w:val="fr-CA" w:eastAsia="zh-CN"/>
        </w:rPr>
        <w:t>监察</w:t>
      </w:r>
      <w:r>
        <w:rPr>
          <w:lang w:val="fr-CA" w:eastAsia="zh-CN"/>
        </w:rPr>
        <w:t>审核类别：</w:t>
      </w:r>
      <w:r>
        <w:rPr>
          <w:rFonts w:hint="eastAsia"/>
          <w:lang w:val="fr-CA" w:eastAsia="zh-CN"/>
        </w:rPr>
        <w:t>必填</w:t>
      </w:r>
      <w:r>
        <w:rPr>
          <w:lang w:val="fr-CA" w:eastAsia="zh-CN"/>
        </w:rPr>
        <w:t>文本框，</w:t>
      </w:r>
      <w:r>
        <w:rPr>
          <w:rFonts w:hint="eastAsia"/>
          <w:lang w:val="fr-CA" w:eastAsia="zh-CN"/>
        </w:rPr>
        <w:t>或者</w:t>
      </w:r>
      <w:r>
        <w:rPr>
          <w:lang w:val="fr-CA" w:eastAsia="zh-CN"/>
        </w:rPr>
        <w:t>点击</w:t>
      </w:r>
      <w:r>
        <w:rPr>
          <w:rFonts w:hint="eastAsia"/>
          <w:lang w:val="fr-CA" w:eastAsia="zh-CN"/>
        </w:rPr>
        <w:t>【选择</w:t>
      </w:r>
      <w:r>
        <w:rPr>
          <w:lang w:val="fr-CA" w:eastAsia="zh-CN"/>
        </w:rPr>
        <w:t>生产过程</w:t>
      </w:r>
      <w:r>
        <w:rPr>
          <w:rFonts w:hint="eastAsia"/>
          <w:lang w:val="fr-CA" w:eastAsia="zh-CN"/>
        </w:rPr>
        <w:t>】，</w:t>
      </w:r>
      <w:r>
        <w:rPr>
          <w:lang w:val="fr-CA" w:eastAsia="zh-CN"/>
        </w:rPr>
        <w:t>如果选择到三级过程，则显示：一级</w:t>
      </w:r>
      <w:r>
        <w:rPr>
          <w:lang w:val="fr-CA" w:eastAsia="zh-CN"/>
        </w:rPr>
        <w:t>-</w:t>
      </w:r>
      <w:r>
        <w:rPr>
          <w:lang w:val="fr-CA" w:eastAsia="zh-CN"/>
        </w:rPr>
        <w:t>二级</w:t>
      </w:r>
      <w:r>
        <w:rPr>
          <w:lang w:val="fr-CA" w:eastAsia="zh-CN"/>
        </w:rPr>
        <w:t>-</w:t>
      </w:r>
      <w:r>
        <w:rPr>
          <w:lang w:val="fr-CA" w:eastAsia="zh-CN"/>
        </w:rPr>
        <w:t>三级。</w:t>
      </w:r>
    </w:p>
    <w:p w14:paraId="154CD4F3" w14:textId="77777777" w:rsidR="00825F38" w:rsidRDefault="00825F38" w:rsidP="00825F38">
      <w:pPr>
        <w:pStyle w:val="20"/>
        <w:ind w:left="420" w:firstLineChars="0"/>
        <w:jc w:val="left"/>
        <w:rPr>
          <w:lang w:val="fr-CA" w:eastAsia="zh-CN"/>
        </w:rPr>
      </w:pPr>
      <w:r>
        <w:rPr>
          <w:rFonts w:hint="eastAsia"/>
          <w:lang w:eastAsia="zh-CN"/>
        </w:rPr>
        <w:t>5.</w:t>
      </w:r>
      <w:r>
        <w:rPr>
          <w:rFonts w:hint="eastAsia"/>
          <w:lang w:val="fr-CA" w:eastAsia="zh-CN"/>
        </w:rPr>
        <w:t>监察</w:t>
      </w:r>
      <w:r>
        <w:rPr>
          <w:lang w:val="fr-CA" w:eastAsia="zh-CN"/>
        </w:rPr>
        <w:t>审核项目：</w:t>
      </w:r>
      <w:r>
        <w:rPr>
          <w:rFonts w:hint="eastAsia"/>
          <w:lang w:val="fr-CA" w:eastAsia="zh-CN"/>
        </w:rPr>
        <w:t>必填</w:t>
      </w:r>
      <w:r>
        <w:rPr>
          <w:lang w:val="fr-CA" w:eastAsia="zh-CN"/>
        </w:rPr>
        <w:t>文本框</w:t>
      </w:r>
    </w:p>
    <w:p w14:paraId="3F9233E3" w14:textId="77777777" w:rsidR="00825F38" w:rsidRDefault="00825F38" w:rsidP="00825F38">
      <w:pPr>
        <w:pStyle w:val="20"/>
        <w:ind w:left="420" w:firstLineChars="0"/>
        <w:jc w:val="left"/>
        <w:rPr>
          <w:lang w:val="fr-CA" w:eastAsia="zh-CN"/>
        </w:rPr>
      </w:pPr>
      <w:r>
        <w:rPr>
          <w:rFonts w:hint="eastAsia"/>
          <w:lang w:eastAsia="zh-CN"/>
        </w:rPr>
        <w:t>6.</w:t>
      </w:r>
      <w:r>
        <w:rPr>
          <w:rFonts w:hint="eastAsia"/>
          <w:lang w:val="fr-CA" w:eastAsia="zh-CN"/>
        </w:rPr>
        <w:t>监察</w:t>
      </w:r>
      <w:r>
        <w:rPr>
          <w:lang w:val="fr-CA" w:eastAsia="zh-CN"/>
        </w:rPr>
        <w:t>审核要点：</w:t>
      </w:r>
      <w:r>
        <w:rPr>
          <w:rFonts w:hint="eastAsia"/>
          <w:lang w:val="fr-CA" w:eastAsia="zh-CN"/>
        </w:rPr>
        <w:t>必填</w:t>
      </w:r>
      <w:r>
        <w:rPr>
          <w:lang w:val="fr-CA" w:eastAsia="zh-CN"/>
        </w:rPr>
        <w:t>文本框</w:t>
      </w:r>
    </w:p>
    <w:p w14:paraId="66DD5B7C" w14:textId="77777777" w:rsidR="00825F38" w:rsidRDefault="00825F38" w:rsidP="00825F38">
      <w:pPr>
        <w:pStyle w:val="20"/>
        <w:ind w:left="420" w:firstLineChars="0"/>
        <w:jc w:val="left"/>
        <w:rPr>
          <w:lang w:val="fr-CA" w:eastAsia="zh-CN"/>
        </w:rPr>
      </w:pPr>
      <w:r>
        <w:rPr>
          <w:rFonts w:hint="eastAsia"/>
          <w:lang w:eastAsia="zh-CN"/>
        </w:rPr>
        <w:t>7.</w:t>
      </w:r>
      <w:r>
        <w:rPr>
          <w:rFonts w:hint="eastAsia"/>
          <w:lang w:val="fr-CA" w:eastAsia="zh-CN"/>
        </w:rPr>
        <w:t>监察</w:t>
      </w:r>
      <w:r>
        <w:rPr>
          <w:lang w:val="fr-CA" w:eastAsia="zh-CN"/>
        </w:rPr>
        <w:t>审核依据</w:t>
      </w:r>
      <w:r>
        <w:rPr>
          <w:rFonts w:hint="eastAsia"/>
          <w:lang w:val="fr-CA" w:eastAsia="zh-CN"/>
        </w:rPr>
        <w:t>：必填</w:t>
      </w:r>
      <w:r>
        <w:rPr>
          <w:lang w:val="fr-CA" w:eastAsia="zh-CN"/>
        </w:rPr>
        <w:t>文本框</w:t>
      </w:r>
    </w:p>
    <w:p w14:paraId="550BA3F3" w14:textId="77777777" w:rsidR="00825F38" w:rsidRDefault="00825F38" w:rsidP="00825F38">
      <w:pPr>
        <w:pStyle w:val="20"/>
        <w:ind w:left="420" w:firstLineChars="0"/>
        <w:jc w:val="left"/>
        <w:rPr>
          <w:lang w:val="fr-CA" w:eastAsia="zh-CN"/>
        </w:rPr>
      </w:pPr>
      <w:r>
        <w:rPr>
          <w:rFonts w:hint="eastAsia"/>
          <w:lang w:eastAsia="zh-CN"/>
        </w:rPr>
        <w:t>8.</w:t>
      </w:r>
      <w:r>
        <w:rPr>
          <w:rFonts w:hint="eastAsia"/>
          <w:lang w:val="fr-CA" w:eastAsia="zh-CN"/>
        </w:rPr>
        <w:t>点击</w:t>
      </w:r>
      <w:r>
        <w:rPr>
          <w:lang w:val="fr-CA" w:eastAsia="zh-CN"/>
        </w:rPr>
        <w:t>保存，</w:t>
      </w:r>
      <w:r>
        <w:rPr>
          <w:rFonts w:hint="eastAsia"/>
          <w:lang w:val="fr-CA" w:eastAsia="zh-CN"/>
        </w:rPr>
        <w:t>在</w:t>
      </w:r>
      <w:r>
        <w:rPr>
          <w:lang w:val="fr-CA" w:eastAsia="zh-CN"/>
        </w:rPr>
        <w:t>页面上生成一条数据</w:t>
      </w:r>
    </w:p>
    <w:p w14:paraId="3A9D7D71" w14:textId="77777777" w:rsidR="00825F38" w:rsidRDefault="00825F38" w:rsidP="00825F38">
      <w:pPr>
        <w:pStyle w:val="20"/>
        <w:ind w:firstLineChars="0"/>
        <w:jc w:val="left"/>
        <w:rPr>
          <w:lang w:eastAsia="zh-CN"/>
        </w:rPr>
      </w:pPr>
      <w:r>
        <w:rPr>
          <w:rFonts w:hint="eastAsia"/>
          <w:lang w:eastAsia="zh-CN"/>
        </w:rPr>
        <w:t>5.</w:t>
      </w:r>
      <w:r>
        <w:rPr>
          <w:rFonts w:hint="eastAsia"/>
          <w:lang w:eastAsia="zh-CN"/>
        </w:rPr>
        <w:tab/>
      </w:r>
      <w:r>
        <w:rPr>
          <w:rFonts w:hint="eastAsia"/>
          <w:lang w:val="fr-CA" w:eastAsia="zh-CN"/>
        </w:rPr>
        <w:t>【导入检查单】可选择导入的内容：检查单（弹出检查单维护功能里维护的检查单，可选择检查单，查询条件根据监察审核类型进行默认，只能修改为其他，其中如果是部门内部质量监察审核那么类型默认全部，可修改）</w:t>
      </w:r>
    </w:p>
    <w:p w14:paraId="46E21B90" w14:textId="77777777" w:rsidR="00825F38" w:rsidRDefault="00825F38" w:rsidP="00825F38">
      <w:pPr>
        <w:pStyle w:val="20"/>
        <w:ind w:left="420" w:firstLineChars="0"/>
        <w:jc w:val="left"/>
        <w:rPr>
          <w:lang w:val="fr-CA" w:eastAsia="zh-CN"/>
        </w:rPr>
      </w:pPr>
      <w:r>
        <w:rPr>
          <w:rFonts w:hint="eastAsia"/>
          <w:lang w:eastAsia="zh-CN"/>
        </w:rPr>
        <w:t>1.</w:t>
      </w:r>
      <w:r>
        <w:rPr>
          <w:rFonts w:hint="eastAsia"/>
          <w:lang w:val="fr-CA" w:eastAsia="zh-CN"/>
        </w:rPr>
        <w:t>关联生产过程的要被标示出来，只要监察审核类别为安全生产过程的则均有标记，并被统计</w:t>
      </w:r>
    </w:p>
    <w:p w14:paraId="6B483009" w14:textId="77777777" w:rsidR="00825F38" w:rsidRDefault="00825F38" w:rsidP="00825F38">
      <w:pPr>
        <w:pStyle w:val="20"/>
        <w:ind w:left="420" w:firstLineChars="0"/>
        <w:jc w:val="left"/>
        <w:rPr>
          <w:lang w:val="fr-CA" w:eastAsia="zh-CN"/>
        </w:rPr>
      </w:pPr>
      <w:r>
        <w:rPr>
          <w:rFonts w:hint="eastAsia"/>
          <w:lang w:eastAsia="zh-CN"/>
        </w:rPr>
        <w:t>2.</w:t>
      </w:r>
      <w:r>
        <w:rPr>
          <w:rFonts w:hint="eastAsia"/>
          <w:lang w:val="fr-CA" w:eastAsia="zh-CN"/>
        </w:rPr>
        <w:t>可以单选检查单的项目，也可以多选或全选。</w:t>
      </w:r>
    </w:p>
    <w:p w14:paraId="4B67C979" w14:textId="77777777" w:rsidR="00825F38" w:rsidRDefault="00825F38" w:rsidP="00825F38">
      <w:pPr>
        <w:pStyle w:val="20"/>
        <w:ind w:left="420" w:firstLineChars="0"/>
        <w:jc w:val="left"/>
        <w:rPr>
          <w:lang w:val="fr-CA" w:eastAsia="zh-CN"/>
        </w:rPr>
      </w:pPr>
      <w:r>
        <w:rPr>
          <w:rFonts w:hint="eastAsia"/>
          <w:lang w:eastAsia="zh-CN"/>
        </w:rPr>
        <w:t>3.</w:t>
      </w:r>
      <w:r>
        <w:rPr>
          <w:rFonts w:hint="eastAsia"/>
          <w:lang w:val="fr-CA" w:eastAsia="zh-CN"/>
        </w:rPr>
        <w:t>被审核</w:t>
      </w:r>
      <w:r>
        <w:rPr>
          <w:rFonts w:hint="eastAsia"/>
          <w:lang w:val="fr-CA" w:eastAsia="zh-CN"/>
        </w:rPr>
        <w:t>/</w:t>
      </w:r>
      <w:r>
        <w:rPr>
          <w:rFonts w:hint="eastAsia"/>
          <w:lang w:val="fr-CA" w:eastAsia="zh-CN"/>
        </w:rPr>
        <w:t>测试部门：必填，单选，选择一级部门</w:t>
      </w:r>
    </w:p>
    <w:p w14:paraId="67A8F8B4" w14:textId="77777777" w:rsidR="00825F38" w:rsidRDefault="00825F38" w:rsidP="00825F38">
      <w:pPr>
        <w:pStyle w:val="20"/>
        <w:ind w:firstLineChars="0"/>
        <w:jc w:val="left"/>
        <w:rPr>
          <w:lang w:val="fr-CA" w:eastAsia="zh-CN"/>
        </w:rPr>
      </w:pPr>
      <w:r>
        <w:rPr>
          <w:rFonts w:hint="eastAsia"/>
          <w:lang w:eastAsia="zh-CN"/>
        </w:rPr>
        <w:t>6.</w:t>
      </w:r>
      <w:r>
        <w:rPr>
          <w:rFonts w:hint="eastAsia"/>
          <w:lang w:eastAsia="zh-CN"/>
        </w:rPr>
        <w:tab/>
      </w:r>
      <w:r>
        <w:rPr>
          <w:rFonts w:hint="eastAsia"/>
          <w:lang w:val="fr-CA" w:eastAsia="zh-CN"/>
        </w:rPr>
        <w:t>【导入发现问题】弹出纠正预防查询页面</w:t>
      </w:r>
    </w:p>
    <w:p w14:paraId="5859F1BF" w14:textId="77777777" w:rsidR="00825F38" w:rsidRDefault="00825F38" w:rsidP="00825F38">
      <w:pPr>
        <w:pStyle w:val="20"/>
        <w:ind w:left="420" w:firstLineChars="0"/>
        <w:jc w:val="left"/>
        <w:rPr>
          <w:lang w:val="fr-CA" w:eastAsia="zh-CN"/>
        </w:rPr>
      </w:pPr>
      <w:r>
        <w:rPr>
          <w:rFonts w:hint="eastAsia"/>
          <w:lang w:eastAsia="zh-CN"/>
        </w:rPr>
        <w:t>1.</w:t>
      </w:r>
      <w:r>
        <w:rPr>
          <w:rFonts w:hint="eastAsia"/>
          <w:lang w:val="fr-CA" w:eastAsia="zh-CN"/>
        </w:rPr>
        <w:t>选择的项目导入检查单，可单选，也可多选。</w:t>
      </w:r>
    </w:p>
    <w:p w14:paraId="0D9C1CDC" w14:textId="77777777" w:rsidR="00825F38" w:rsidRDefault="00825F38" w:rsidP="00825F38">
      <w:pPr>
        <w:pStyle w:val="20"/>
        <w:ind w:left="420" w:firstLineChars="0"/>
        <w:jc w:val="left"/>
        <w:rPr>
          <w:lang w:val="fr-CA" w:eastAsia="zh-CN"/>
        </w:rPr>
      </w:pPr>
      <w:r>
        <w:rPr>
          <w:rFonts w:hint="eastAsia"/>
          <w:lang w:eastAsia="zh-CN"/>
        </w:rPr>
        <w:t>2.</w:t>
      </w:r>
      <w:r>
        <w:rPr>
          <w:rFonts w:hint="eastAsia"/>
          <w:lang w:val="fr-CA" w:eastAsia="zh-CN"/>
        </w:rPr>
        <w:t>对应规则：被审核部门对应责任部门、监察审核类别默认为“历史不合格”、监察审核类型对应问题描述。</w:t>
      </w:r>
    </w:p>
    <w:p w14:paraId="390BC9B0" w14:textId="77777777" w:rsidR="00825F38" w:rsidRDefault="00825F38" w:rsidP="00825F38">
      <w:pPr>
        <w:pStyle w:val="20"/>
        <w:ind w:firstLineChars="0"/>
        <w:jc w:val="left"/>
        <w:rPr>
          <w:lang w:val="fr-CA" w:eastAsia="zh-CN"/>
        </w:rPr>
      </w:pPr>
      <w:r>
        <w:rPr>
          <w:rFonts w:hint="eastAsia"/>
          <w:lang w:eastAsia="zh-CN"/>
        </w:rPr>
        <w:t>7.</w:t>
      </w:r>
      <w:r>
        <w:rPr>
          <w:rFonts w:hint="eastAsia"/>
          <w:lang w:eastAsia="zh-CN"/>
        </w:rPr>
        <w:tab/>
      </w:r>
      <w:r>
        <w:rPr>
          <w:rFonts w:hint="eastAsia"/>
          <w:lang w:val="fr-CA" w:eastAsia="zh-CN"/>
        </w:rPr>
        <w:t>【导入跟踪验证】弹出跟踪验证页面</w:t>
      </w:r>
    </w:p>
    <w:p w14:paraId="14452D65" w14:textId="77777777" w:rsidR="00825F38" w:rsidRDefault="00825F38" w:rsidP="00825F38">
      <w:pPr>
        <w:pStyle w:val="20"/>
        <w:ind w:left="420" w:firstLineChars="0"/>
        <w:jc w:val="left"/>
        <w:rPr>
          <w:lang w:val="fr-CA" w:eastAsia="zh-CN"/>
        </w:rPr>
      </w:pPr>
      <w:r>
        <w:rPr>
          <w:rFonts w:hint="eastAsia"/>
          <w:lang w:eastAsia="zh-CN"/>
        </w:rPr>
        <w:t>1.</w:t>
      </w:r>
      <w:r>
        <w:rPr>
          <w:rFonts w:hint="eastAsia"/>
          <w:lang w:val="fr-CA" w:eastAsia="zh-CN"/>
        </w:rPr>
        <w:t>选择的项目导入检查单，可单选，也可多选。</w:t>
      </w:r>
    </w:p>
    <w:p w14:paraId="3CEB47F8" w14:textId="77777777" w:rsidR="00825F38" w:rsidRDefault="00825F38" w:rsidP="00825F38">
      <w:pPr>
        <w:pStyle w:val="20"/>
        <w:ind w:left="420" w:firstLineChars="0"/>
        <w:jc w:val="left"/>
        <w:rPr>
          <w:lang w:eastAsia="zh-CN"/>
        </w:rPr>
      </w:pPr>
      <w:r>
        <w:rPr>
          <w:rFonts w:hint="eastAsia"/>
          <w:lang w:eastAsia="zh-CN"/>
        </w:rPr>
        <w:t>2.</w:t>
      </w:r>
      <w:r>
        <w:rPr>
          <w:rFonts w:hint="eastAsia"/>
          <w:lang w:val="fr-CA" w:eastAsia="zh-CN"/>
        </w:rPr>
        <w:t>被审核部门对应责任部门、监察审核类别默认为“跟踪验证”、监察审核项目对应来源描述、监察审核要点对应纠正预防措施、监察审核依据对应规程依据、涉及部</w:t>
      </w:r>
      <w:r>
        <w:rPr>
          <w:rFonts w:hint="eastAsia"/>
          <w:lang w:eastAsia="zh-CN"/>
        </w:rPr>
        <w:tab/>
      </w:r>
      <w:r>
        <w:rPr>
          <w:rFonts w:hint="eastAsia"/>
          <w:lang w:val="fr-CA" w:eastAsia="zh-CN"/>
        </w:rPr>
        <w:t>门对应责任部门。</w:t>
      </w:r>
    </w:p>
    <w:p w14:paraId="2934CB7D" w14:textId="77777777" w:rsidR="00825F38" w:rsidRDefault="00825F38" w:rsidP="00825F38">
      <w:pPr>
        <w:pStyle w:val="20"/>
        <w:ind w:firstLineChars="0"/>
        <w:jc w:val="left"/>
        <w:rPr>
          <w:lang w:eastAsia="zh-CN"/>
        </w:rPr>
      </w:pPr>
      <w:r>
        <w:rPr>
          <w:rFonts w:hint="eastAsia"/>
          <w:lang w:eastAsia="zh-CN"/>
        </w:rPr>
        <w:t>8.</w:t>
      </w:r>
      <w:r>
        <w:rPr>
          <w:rFonts w:hint="eastAsia"/>
          <w:lang w:eastAsia="zh-CN"/>
        </w:rPr>
        <w:tab/>
      </w:r>
      <w:r w:rsidR="00FD58C7">
        <w:rPr>
          <w:rFonts w:hint="eastAsia"/>
          <w:lang w:val="fr-CA" w:eastAsia="zh-CN"/>
        </w:rPr>
        <w:t>【导入生产过程】，多选</w:t>
      </w:r>
      <w:r w:rsidR="00FD58C7">
        <w:rPr>
          <w:rFonts w:hint="eastAsia"/>
          <w:lang w:val="fr-CA" w:eastAsia="zh-CN"/>
        </w:rPr>
        <w:t>,</w:t>
      </w:r>
      <w:r>
        <w:rPr>
          <w:rFonts w:hint="eastAsia"/>
          <w:lang w:val="fr-CA" w:eastAsia="zh-CN"/>
        </w:rPr>
        <w:t>选择的生成过程则在监察审核类别中生成数据，需要逐</w:t>
      </w:r>
      <w:r>
        <w:rPr>
          <w:rFonts w:hint="eastAsia"/>
          <w:lang w:val="fr-CA" w:eastAsia="zh-CN"/>
        </w:rPr>
        <w:lastRenderedPageBreak/>
        <w:t>条进行修改来完善信息</w:t>
      </w:r>
      <w:r>
        <w:rPr>
          <w:rFonts w:hint="eastAsia"/>
          <w:lang w:eastAsia="zh-CN"/>
        </w:rPr>
        <w:t>。</w:t>
      </w:r>
    </w:p>
    <w:p w14:paraId="696F3E71" w14:textId="77777777" w:rsidR="00825F38" w:rsidRDefault="00825F38" w:rsidP="00825F38">
      <w:pPr>
        <w:pStyle w:val="20"/>
        <w:ind w:firstLineChars="0"/>
        <w:jc w:val="left"/>
        <w:rPr>
          <w:lang w:eastAsia="zh-CN"/>
        </w:rPr>
      </w:pPr>
      <w:r>
        <w:rPr>
          <w:rFonts w:hint="eastAsia"/>
          <w:lang w:eastAsia="zh-CN"/>
        </w:rPr>
        <w:t>9.</w:t>
      </w:r>
      <w:r>
        <w:rPr>
          <w:rFonts w:hint="eastAsia"/>
          <w:lang w:eastAsia="zh-CN"/>
        </w:rPr>
        <w:tab/>
      </w:r>
      <w:r>
        <w:rPr>
          <w:rFonts w:hint="eastAsia"/>
          <w:lang w:eastAsia="zh-CN"/>
        </w:rPr>
        <w:t>模板导入：按</w:t>
      </w:r>
      <w:r>
        <w:rPr>
          <w:rFonts w:hint="eastAsia"/>
          <w:lang w:eastAsia="zh-CN"/>
        </w:rPr>
        <w:t>excal</w:t>
      </w:r>
      <w:r>
        <w:rPr>
          <w:rFonts w:hint="eastAsia"/>
          <w:lang w:eastAsia="zh-CN"/>
        </w:rPr>
        <w:t>文件内容导入。</w:t>
      </w:r>
    </w:p>
    <w:p w14:paraId="6BBB728E" w14:textId="77777777" w:rsidR="00825F38" w:rsidRDefault="00825F38" w:rsidP="00825F38">
      <w:pPr>
        <w:pStyle w:val="20"/>
        <w:ind w:firstLineChars="0"/>
        <w:jc w:val="left"/>
        <w:rPr>
          <w:lang w:eastAsia="zh-CN"/>
        </w:rPr>
      </w:pPr>
      <w:r>
        <w:rPr>
          <w:rFonts w:hint="eastAsia"/>
          <w:lang w:eastAsia="zh-CN"/>
        </w:rPr>
        <w:t>10.</w:t>
      </w:r>
      <w:r>
        <w:rPr>
          <w:rFonts w:hint="eastAsia"/>
          <w:lang w:eastAsia="zh-CN"/>
        </w:rPr>
        <w:tab/>
      </w:r>
      <w:r>
        <w:rPr>
          <w:rFonts w:hint="eastAsia"/>
          <w:lang w:eastAsia="zh-CN"/>
        </w:rPr>
        <w:t>导出：导出</w:t>
      </w:r>
      <w:r>
        <w:rPr>
          <w:rFonts w:hint="eastAsia"/>
          <w:lang w:eastAsia="zh-CN"/>
        </w:rPr>
        <w:t>excal</w:t>
      </w:r>
      <w:r>
        <w:rPr>
          <w:rFonts w:hint="eastAsia"/>
          <w:lang w:eastAsia="zh-CN"/>
        </w:rPr>
        <w:t>文件。</w:t>
      </w:r>
    </w:p>
    <w:p w14:paraId="112694F2" w14:textId="77777777" w:rsidR="00825F38" w:rsidRDefault="00825F38" w:rsidP="00825F38">
      <w:pPr>
        <w:jc w:val="left"/>
        <w:rPr>
          <w:rFonts w:ascii="宋体" w:hAnsi="宋体"/>
          <w:lang w:eastAsia="zh-CN"/>
        </w:rPr>
      </w:pPr>
      <w:r>
        <w:rPr>
          <w:rFonts w:ascii="宋体" w:hAnsi="宋体" w:hint="eastAsia"/>
          <w:lang w:eastAsia="zh-CN"/>
        </w:rPr>
        <w:t>R3b-4</w:t>
      </w:r>
      <w:r>
        <w:rPr>
          <w:rFonts w:ascii="宋体" w:hAnsi="宋体"/>
          <w:lang w:eastAsia="zh-CN"/>
        </w:rPr>
        <w:t>.</w:t>
      </w:r>
      <w:r>
        <w:rPr>
          <w:rFonts w:ascii="宋体" w:hAnsi="宋体" w:hint="eastAsia"/>
          <w:lang w:eastAsia="zh-CN"/>
        </w:rPr>
        <w:t xml:space="preserve"> 流程规则</w:t>
      </w:r>
    </w:p>
    <w:p w14:paraId="102CB600" w14:textId="77777777" w:rsidR="00825F38" w:rsidRDefault="00825F38" w:rsidP="00825F38">
      <w:pPr>
        <w:pStyle w:val="20"/>
        <w:numPr>
          <w:ilvl w:val="0"/>
          <w:numId w:val="37"/>
        </w:numPr>
        <w:ind w:firstLineChars="0"/>
        <w:jc w:val="left"/>
        <w:rPr>
          <w:rFonts w:ascii="宋体" w:hAnsi="宋体"/>
          <w:lang w:eastAsia="zh-CN"/>
        </w:rPr>
      </w:pPr>
      <w:r>
        <w:rPr>
          <w:rFonts w:ascii="宋体" w:hAnsi="宋体" w:hint="eastAsia"/>
          <w:lang w:eastAsia="zh-CN"/>
        </w:rPr>
        <w:t>填写计划节点（编辑中）：</w:t>
      </w:r>
    </w:p>
    <w:p w14:paraId="1E4EC650"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【发送】给部门领导审核节点。</w:t>
      </w:r>
    </w:p>
    <w:p w14:paraId="4F1ABA43"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【保存】保存后可修改。</w:t>
      </w:r>
    </w:p>
    <w:p w14:paraId="4F6875F4"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【打印】打印模板文件。</w:t>
      </w:r>
    </w:p>
    <w:p w14:paraId="7581F4C5"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2.</w:t>
      </w:r>
      <w:r>
        <w:rPr>
          <w:rFonts w:ascii="宋体" w:hAnsi="宋体" w:hint="eastAsia"/>
          <w:lang w:eastAsia="zh-CN"/>
        </w:rPr>
        <w:tab/>
        <w:t>部门领导审核节点（审核中）：</w:t>
      </w:r>
    </w:p>
    <w:p w14:paraId="15980F52"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【发送】</w:t>
      </w:r>
      <w:r>
        <w:rPr>
          <w:rFonts w:hint="eastAsia"/>
          <w:lang w:val="fr-CA" w:eastAsia="zh-CN"/>
        </w:rPr>
        <w:t>只有年度安全监察审核计划、年度安保监察审核计划、月度安保测试计划有发送，发送</w:t>
      </w:r>
      <w:r>
        <w:rPr>
          <w:lang w:val="fr-CA" w:eastAsia="zh-CN"/>
        </w:rPr>
        <w:t>给安全总监</w:t>
      </w:r>
      <w:r>
        <w:rPr>
          <w:rFonts w:hint="eastAsia"/>
          <w:lang w:val="fr-CA" w:eastAsia="zh-CN"/>
        </w:rPr>
        <w:t>，</w:t>
      </w:r>
      <w:r>
        <w:rPr>
          <w:lang w:val="fr-CA" w:eastAsia="zh-CN"/>
        </w:rPr>
        <w:t>状态为审核中</w:t>
      </w:r>
      <w:r>
        <w:rPr>
          <w:rFonts w:ascii="宋体" w:hAnsi="宋体" w:hint="eastAsia"/>
          <w:lang w:eastAsia="zh-CN"/>
        </w:rPr>
        <w:t>。</w:t>
      </w:r>
    </w:p>
    <w:p w14:paraId="05908A0B"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【保存】保存后可修改。</w:t>
      </w:r>
    </w:p>
    <w:p w14:paraId="150C85E4"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【打印】打印模板文件。</w:t>
      </w:r>
    </w:p>
    <w:p w14:paraId="1C7930A8"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【回退】</w:t>
      </w:r>
      <w:r>
        <w:rPr>
          <w:rFonts w:hint="eastAsia"/>
          <w:lang w:val="fr-CA" w:eastAsia="zh-CN"/>
        </w:rPr>
        <w:t>回退</w:t>
      </w:r>
      <w:r>
        <w:rPr>
          <w:lang w:val="fr-CA" w:eastAsia="zh-CN"/>
        </w:rPr>
        <w:t>到上一个节点</w:t>
      </w:r>
      <w:r>
        <w:rPr>
          <w:rFonts w:ascii="宋体" w:hAnsi="宋体" w:hint="eastAsia"/>
          <w:lang w:eastAsia="zh-CN"/>
        </w:rPr>
        <w:t>。</w:t>
      </w:r>
    </w:p>
    <w:p w14:paraId="704C52AD"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【同意归档】</w:t>
      </w:r>
      <w:r>
        <w:rPr>
          <w:rFonts w:hint="eastAsia"/>
          <w:lang w:val="fr-CA" w:eastAsia="zh-CN"/>
        </w:rPr>
        <w:t>必填</w:t>
      </w:r>
      <w:r>
        <w:rPr>
          <w:lang w:val="fr-CA" w:eastAsia="zh-CN"/>
        </w:rPr>
        <w:t>备注后</w:t>
      </w:r>
      <w:r>
        <w:rPr>
          <w:rFonts w:hint="eastAsia"/>
          <w:lang w:val="fr-CA" w:eastAsia="zh-CN"/>
        </w:rPr>
        <w:t>同意归档</w:t>
      </w:r>
      <w:r>
        <w:rPr>
          <w:lang w:val="fr-CA" w:eastAsia="zh-CN"/>
        </w:rPr>
        <w:t>。</w:t>
      </w:r>
      <w:r>
        <w:rPr>
          <w:rFonts w:hint="eastAsia"/>
          <w:lang w:val="fr-CA" w:eastAsia="zh-CN"/>
        </w:rPr>
        <w:t>状态</w:t>
      </w:r>
      <w:r>
        <w:rPr>
          <w:lang w:val="fr-CA" w:eastAsia="zh-CN"/>
        </w:rPr>
        <w:t>为：审核通过。</w:t>
      </w:r>
      <w:r>
        <w:rPr>
          <w:rFonts w:hint="eastAsia"/>
          <w:lang w:val="fr-CA" w:eastAsia="zh-CN"/>
        </w:rPr>
        <w:t>年度安全监察审核计划、年度安保监察审核计划、月度安保测试计划无此按钮</w:t>
      </w:r>
      <w:r>
        <w:rPr>
          <w:rFonts w:ascii="宋体" w:hAnsi="宋体" w:hint="eastAsia"/>
          <w:lang w:eastAsia="zh-CN"/>
        </w:rPr>
        <w:t>。</w:t>
      </w:r>
    </w:p>
    <w:p w14:paraId="3B0CB926"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3.</w:t>
      </w:r>
      <w:r>
        <w:rPr>
          <w:rFonts w:ascii="宋体" w:hAnsi="宋体" w:hint="eastAsia"/>
          <w:lang w:eastAsia="zh-CN"/>
        </w:rPr>
        <w:tab/>
        <w:t>安全总监节点（审核中）：</w:t>
      </w:r>
      <w:r>
        <w:rPr>
          <w:rFonts w:hint="eastAsia"/>
          <w:lang w:val="fr-CA" w:eastAsia="zh-CN"/>
        </w:rPr>
        <w:t>如果监察审核</w:t>
      </w:r>
      <w:r>
        <w:rPr>
          <w:lang w:val="fr-CA" w:eastAsia="zh-CN"/>
        </w:rPr>
        <w:t>类型为：年度公司</w:t>
      </w:r>
      <w:r>
        <w:rPr>
          <w:rFonts w:hint="eastAsia"/>
          <w:lang w:val="fr-CA" w:eastAsia="zh-CN"/>
        </w:rPr>
        <w:t>安全</w:t>
      </w:r>
      <w:r>
        <w:rPr>
          <w:lang w:val="fr-CA" w:eastAsia="zh-CN"/>
        </w:rPr>
        <w:t>监察与审核、</w:t>
      </w:r>
      <w:r>
        <w:rPr>
          <w:rFonts w:hint="eastAsia"/>
          <w:lang w:val="fr-CA" w:eastAsia="zh-CN"/>
        </w:rPr>
        <w:t>年度</w:t>
      </w:r>
      <w:r>
        <w:rPr>
          <w:lang w:val="fr-CA" w:eastAsia="zh-CN"/>
        </w:rPr>
        <w:t>公司安保监察与审核</w:t>
      </w:r>
      <w:r>
        <w:rPr>
          <w:rFonts w:hint="eastAsia"/>
          <w:lang w:val="fr-CA" w:eastAsia="zh-CN"/>
        </w:rPr>
        <w:t>、月度</w:t>
      </w:r>
      <w:r>
        <w:rPr>
          <w:lang w:val="fr-CA" w:eastAsia="zh-CN"/>
        </w:rPr>
        <w:t>安保测试则</w:t>
      </w:r>
      <w:r>
        <w:rPr>
          <w:rFonts w:hint="eastAsia"/>
          <w:lang w:val="fr-CA" w:eastAsia="zh-CN"/>
        </w:rPr>
        <w:t>没有归档</w:t>
      </w:r>
      <w:r>
        <w:rPr>
          <w:lang w:val="fr-CA" w:eastAsia="zh-CN"/>
        </w:rPr>
        <w:t>按钮，只有</w:t>
      </w:r>
      <w:r>
        <w:rPr>
          <w:rFonts w:hint="eastAsia"/>
          <w:lang w:val="fr-CA" w:eastAsia="zh-CN"/>
        </w:rPr>
        <w:t>同意</w:t>
      </w:r>
      <w:r>
        <w:rPr>
          <w:lang w:val="fr-CA" w:eastAsia="zh-CN"/>
        </w:rPr>
        <w:t>、</w:t>
      </w:r>
      <w:r>
        <w:rPr>
          <w:rFonts w:hint="eastAsia"/>
          <w:lang w:val="fr-CA" w:eastAsia="zh-CN"/>
        </w:rPr>
        <w:t>不同意</w:t>
      </w:r>
      <w:r>
        <w:rPr>
          <w:lang w:val="fr-CA" w:eastAsia="zh-CN"/>
        </w:rPr>
        <w:t>、打印按钮</w:t>
      </w:r>
      <w:r>
        <w:rPr>
          <w:rFonts w:hint="eastAsia"/>
          <w:lang w:val="fr-CA" w:eastAsia="zh-CN"/>
        </w:rPr>
        <w:t>。安全</w:t>
      </w:r>
      <w:r>
        <w:rPr>
          <w:lang w:val="fr-CA" w:eastAsia="zh-CN"/>
        </w:rPr>
        <w:t>总监不能修改，只能</w:t>
      </w:r>
      <w:r>
        <w:rPr>
          <w:rFonts w:hint="eastAsia"/>
          <w:lang w:val="fr-CA" w:eastAsia="zh-CN"/>
        </w:rPr>
        <w:t>同意归档</w:t>
      </w:r>
      <w:r>
        <w:rPr>
          <w:lang w:val="fr-CA" w:eastAsia="zh-CN"/>
        </w:rPr>
        <w:t>或者回退、打印</w:t>
      </w:r>
      <w:r>
        <w:rPr>
          <w:rFonts w:hint="eastAsia"/>
          <w:lang w:val="fr-CA" w:eastAsia="zh-CN"/>
        </w:rPr>
        <w:t>。</w:t>
      </w:r>
    </w:p>
    <w:p w14:paraId="7227BBD8"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【保存】保存后可修改。</w:t>
      </w:r>
    </w:p>
    <w:p w14:paraId="795E53E3"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【打印】打印模板文件。</w:t>
      </w:r>
    </w:p>
    <w:p w14:paraId="32C52693"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【回退】</w:t>
      </w:r>
      <w:r>
        <w:rPr>
          <w:rFonts w:hint="eastAsia"/>
          <w:lang w:val="fr-CA" w:eastAsia="zh-CN"/>
        </w:rPr>
        <w:t>回退</w:t>
      </w:r>
      <w:r>
        <w:rPr>
          <w:lang w:val="fr-CA" w:eastAsia="zh-CN"/>
        </w:rPr>
        <w:t>到上一个节点</w:t>
      </w:r>
      <w:r>
        <w:rPr>
          <w:rFonts w:ascii="宋体" w:hAnsi="宋体" w:hint="eastAsia"/>
          <w:lang w:eastAsia="zh-CN"/>
        </w:rPr>
        <w:t>。</w:t>
      </w:r>
    </w:p>
    <w:p w14:paraId="506599A9" w14:textId="77777777" w:rsidR="00825F38" w:rsidRDefault="00825F38" w:rsidP="00825F38">
      <w:pPr>
        <w:pStyle w:val="20"/>
        <w:numPr>
          <w:ilvl w:val="1"/>
          <w:numId w:val="37"/>
        </w:numPr>
        <w:ind w:firstLine="420"/>
        <w:jc w:val="left"/>
        <w:rPr>
          <w:rFonts w:ascii="宋体" w:hAnsi="宋体"/>
          <w:lang w:eastAsia="zh-CN"/>
        </w:rPr>
      </w:pPr>
      <w:r>
        <w:rPr>
          <w:rFonts w:ascii="宋体" w:hAnsi="宋体" w:hint="eastAsia"/>
          <w:lang w:eastAsia="zh-CN"/>
        </w:rPr>
        <w:t>【同意归档】</w:t>
      </w:r>
      <w:r>
        <w:rPr>
          <w:rFonts w:hint="eastAsia"/>
          <w:lang w:val="fr-CA" w:eastAsia="zh-CN"/>
        </w:rPr>
        <w:t>必填</w:t>
      </w:r>
      <w:r>
        <w:rPr>
          <w:lang w:val="fr-CA" w:eastAsia="zh-CN"/>
        </w:rPr>
        <w:t>备注</w:t>
      </w:r>
      <w:r>
        <w:rPr>
          <w:rFonts w:hint="eastAsia"/>
          <w:lang w:val="fr-CA" w:eastAsia="zh-CN"/>
        </w:rPr>
        <w:t>，</w:t>
      </w:r>
      <w:r>
        <w:rPr>
          <w:lang w:val="fr-CA" w:eastAsia="zh-CN"/>
        </w:rPr>
        <w:t>状态改为审核通过</w:t>
      </w:r>
      <w:r>
        <w:rPr>
          <w:rFonts w:ascii="宋体" w:hAnsi="宋体" w:hint="eastAsia"/>
          <w:lang w:eastAsia="zh-CN"/>
        </w:rPr>
        <w:t>。</w:t>
      </w:r>
    </w:p>
    <w:p w14:paraId="64C4D470" w14:textId="77777777" w:rsidR="00825F38" w:rsidRDefault="00825F38" w:rsidP="00825F38">
      <w:pPr>
        <w:pStyle w:val="20"/>
        <w:numPr>
          <w:ilvl w:val="0"/>
          <w:numId w:val="38"/>
        </w:numPr>
        <w:ind w:firstLineChars="0"/>
        <w:jc w:val="left"/>
        <w:rPr>
          <w:lang w:val="fr-CA" w:eastAsia="zh-CN"/>
        </w:rPr>
      </w:pPr>
      <w:r>
        <w:rPr>
          <w:rFonts w:hint="eastAsia"/>
          <w:lang w:val="fr-CA" w:eastAsia="zh-CN"/>
        </w:rPr>
        <w:t>审批通过后短信抄送审核组成员</w:t>
      </w:r>
      <w:r>
        <w:rPr>
          <w:rFonts w:hint="eastAsia"/>
          <w:lang w:val="fr-CA" w:eastAsia="zh-CN"/>
        </w:rPr>
        <w:t> :</w:t>
      </w:r>
      <w:r>
        <w:rPr>
          <w:rFonts w:hint="eastAsia"/>
          <w:lang w:val="fr-CA" w:eastAsia="zh-CN"/>
        </w:rPr>
        <w:t>您好，安全质量管理网中有一份您参与的</w:t>
      </w:r>
      <w:r>
        <w:rPr>
          <w:rFonts w:hint="eastAsia"/>
          <w:lang w:val="fr-CA" w:eastAsia="zh-CN"/>
        </w:rPr>
        <w:t>{</w:t>
      </w:r>
      <w:r>
        <w:rPr>
          <w:rFonts w:hint="eastAsia"/>
          <w:lang w:val="fr-CA" w:eastAsia="zh-CN"/>
        </w:rPr>
        <w:t>类型</w:t>
      </w:r>
      <w:r>
        <w:rPr>
          <w:rFonts w:hint="eastAsia"/>
          <w:lang w:val="fr-CA" w:eastAsia="zh-CN"/>
        </w:rPr>
        <w:t>}</w:t>
      </w:r>
      <w:r>
        <w:rPr>
          <w:rFonts w:hint="eastAsia"/>
          <w:lang w:val="fr-CA" w:eastAsia="zh-CN"/>
        </w:rPr>
        <w:t>计划</w:t>
      </w:r>
      <w:r>
        <w:rPr>
          <w:rFonts w:hint="eastAsia"/>
          <w:lang w:val="fr-CA" w:eastAsia="zh-CN"/>
        </w:rPr>
        <w:t>--{</w:t>
      </w:r>
      <w:r>
        <w:rPr>
          <w:rFonts w:hint="eastAsia"/>
          <w:lang w:val="fr-CA" w:eastAsia="zh-CN"/>
        </w:rPr>
        <w:t>编号</w:t>
      </w:r>
      <w:r>
        <w:rPr>
          <w:rFonts w:hint="eastAsia"/>
          <w:lang w:val="fr-CA" w:eastAsia="zh-CN"/>
        </w:rPr>
        <w:t>-</w:t>
      </w:r>
      <w:r>
        <w:rPr>
          <w:rFonts w:hint="eastAsia"/>
          <w:lang w:val="fr-CA" w:eastAsia="zh-CN"/>
        </w:rPr>
        <w:t>标题</w:t>
      </w:r>
      <w:r>
        <w:rPr>
          <w:rFonts w:hint="eastAsia"/>
          <w:lang w:val="fr-CA" w:eastAsia="zh-CN"/>
        </w:rPr>
        <w:t>}</w:t>
      </w:r>
      <w:r>
        <w:rPr>
          <w:rFonts w:hint="eastAsia"/>
          <w:lang w:val="fr-CA" w:eastAsia="zh-CN"/>
        </w:rPr>
        <w:t>，望您知悉。请在本次监督审核完成之后，尽快在</w:t>
      </w:r>
      <w:r>
        <w:rPr>
          <w:rFonts w:hint="eastAsia"/>
          <w:lang w:val="fr-CA" w:eastAsia="zh-CN"/>
        </w:rPr>
        <w:t>SQM</w:t>
      </w:r>
      <w:r>
        <w:rPr>
          <w:rFonts w:hint="eastAsia"/>
          <w:lang w:val="fr-CA" w:eastAsia="zh-CN"/>
        </w:rPr>
        <w:t>中录入监督审核结果。谢谢！。</w:t>
      </w:r>
    </w:p>
    <w:p w14:paraId="6E16CA0A" w14:textId="77777777" w:rsidR="00825F38" w:rsidRDefault="00825F38" w:rsidP="00825F38">
      <w:pPr>
        <w:pStyle w:val="20"/>
        <w:numPr>
          <w:ilvl w:val="0"/>
          <w:numId w:val="38"/>
        </w:numPr>
        <w:ind w:firstLineChars="0"/>
        <w:jc w:val="left"/>
        <w:rPr>
          <w:lang w:eastAsia="zh-CN"/>
        </w:rPr>
      </w:pPr>
      <w:r>
        <w:rPr>
          <w:rFonts w:hint="eastAsia"/>
          <w:lang w:eastAsia="zh-CN"/>
        </w:rPr>
        <w:t>录入检查单</w:t>
      </w:r>
    </w:p>
    <w:p w14:paraId="7B51DD69" w14:textId="77777777" w:rsidR="00825F38" w:rsidRDefault="00825F38" w:rsidP="00825F38">
      <w:pPr>
        <w:pStyle w:val="20"/>
        <w:ind w:left="420" w:firstLineChars="0" w:firstLine="0"/>
        <w:jc w:val="left"/>
        <w:rPr>
          <w:lang w:val="fr-CA" w:eastAsia="zh-CN"/>
        </w:rPr>
      </w:pPr>
      <w:r>
        <w:rPr>
          <w:rFonts w:hint="eastAsia"/>
          <w:lang w:eastAsia="zh-CN"/>
        </w:rPr>
        <w:t>1.</w:t>
      </w:r>
      <w:r>
        <w:rPr>
          <w:rFonts w:hint="eastAsia"/>
          <w:lang w:val="fr-CA" w:eastAsia="zh-CN"/>
        </w:rPr>
        <w:t>监察员</w:t>
      </w:r>
      <w:r>
        <w:rPr>
          <w:rFonts w:hint="eastAsia"/>
          <w:lang w:val="fr-CA" w:eastAsia="zh-CN"/>
        </w:rPr>
        <w:t>/</w:t>
      </w:r>
      <w:r>
        <w:rPr>
          <w:rFonts w:hint="eastAsia"/>
          <w:lang w:val="fr-CA" w:eastAsia="zh-CN"/>
        </w:rPr>
        <w:t>审核员：默认为当前录入检查结果的人。一旦录入结果后，其他人不能录入、修改。</w:t>
      </w:r>
    </w:p>
    <w:p w14:paraId="0EA8080C" w14:textId="77777777" w:rsidR="00825F38" w:rsidRDefault="00825F38" w:rsidP="00825F38">
      <w:pPr>
        <w:pStyle w:val="20"/>
        <w:ind w:left="420" w:firstLineChars="0" w:firstLine="0"/>
        <w:jc w:val="left"/>
        <w:rPr>
          <w:lang w:val="fr-CA" w:eastAsia="zh-CN"/>
        </w:rPr>
      </w:pPr>
      <w:r>
        <w:rPr>
          <w:rFonts w:hint="eastAsia"/>
          <w:lang w:eastAsia="zh-CN"/>
        </w:rPr>
        <w:t>2.</w:t>
      </w:r>
      <w:r>
        <w:rPr>
          <w:rFonts w:hint="eastAsia"/>
          <w:lang w:val="fr-CA" w:eastAsia="zh-CN"/>
        </w:rPr>
        <w:t>实际实施日期：必填日期控件，必须在计划实施日期范围内。</w:t>
      </w:r>
    </w:p>
    <w:p w14:paraId="5F49746C" w14:textId="77777777" w:rsidR="00825F38" w:rsidRDefault="00825F38" w:rsidP="00825F38">
      <w:pPr>
        <w:pStyle w:val="20"/>
        <w:ind w:left="420" w:firstLineChars="0" w:firstLine="0"/>
        <w:jc w:val="left"/>
        <w:rPr>
          <w:lang w:val="fr-CA" w:eastAsia="zh-CN"/>
        </w:rPr>
      </w:pPr>
      <w:r>
        <w:rPr>
          <w:rFonts w:hint="eastAsia"/>
          <w:lang w:eastAsia="zh-CN"/>
        </w:rPr>
        <w:t>3.</w:t>
      </w:r>
      <w:r>
        <w:rPr>
          <w:rFonts w:hint="eastAsia"/>
          <w:lang w:val="fr-CA" w:eastAsia="zh-CN"/>
        </w:rPr>
        <w:t>结论：必填单选，可选择：合格、严重不合格、违规不合格、一般不合格、观察项、未涉及。如果选择的是一般不合格、严重不合格、违规不合格则需要提示：请在下方“纠正预防”列表中录入纠正预防单，否则系统不会将此项不合格纳入统计！如果选择合格和未涉及则隐藏纠正预防列表，如果选择其他的则显示纠正预防列表。</w:t>
      </w:r>
    </w:p>
    <w:p w14:paraId="200438B1" w14:textId="77777777" w:rsidR="00825F38" w:rsidRDefault="00825F38" w:rsidP="00825F38">
      <w:pPr>
        <w:pStyle w:val="20"/>
        <w:ind w:left="420" w:firstLineChars="0" w:firstLine="0"/>
        <w:jc w:val="left"/>
        <w:rPr>
          <w:lang w:val="fr-CA" w:eastAsia="zh-CN"/>
        </w:rPr>
      </w:pPr>
      <w:r>
        <w:rPr>
          <w:rFonts w:hint="eastAsia"/>
          <w:lang w:eastAsia="zh-CN"/>
        </w:rPr>
        <w:t>4.</w:t>
      </w:r>
      <w:r>
        <w:rPr>
          <w:rFonts w:hint="eastAsia"/>
          <w:lang w:val="fr-CA" w:eastAsia="zh-CN"/>
        </w:rPr>
        <w:t>检察审核情况简述：必填文本，字数</w:t>
      </w:r>
      <w:r>
        <w:rPr>
          <w:rFonts w:hint="eastAsia"/>
          <w:lang w:val="fr-CA" w:eastAsia="zh-CN"/>
        </w:rPr>
        <w:t>1000</w:t>
      </w:r>
    </w:p>
    <w:p w14:paraId="5CFF8F87" w14:textId="77777777" w:rsidR="00825F38" w:rsidRDefault="00825F38" w:rsidP="00825F38">
      <w:pPr>
        <w:pStyle w:val="20"/>
        <w:ind w:left="420" w:firstLineChars="0" w:firstLine="0"/>
        <w:jc w:val="left"/>
        <w:rPr>
          <w:lang w:val="fr-CA" w:eastAsia="zh-CN"/>
        </w:rPr>
      </w:pPr>
      <w:r>
        <w:rPr>
          <w:rFonts w:hint="eastAsia"/>
          <w:lang w:eastAsia="zh-CN"/>
        </w:rPr>
        <w:t>5.</w:t>
      </w:r>
      <w:r>
        <w:rPr>
          <w:rFonts w:hint="eastAsia"/>
          <w:lang w:val="fr-CA" w:eastAsia="zh-CN"/>
        </w:rPr>
        <w:t>性质判定：必填文本，字数</w:t>
      </w:r>
      <w:r>
        <w:rPr>
          <w:rFonts w:hint="eastAsia"/>
          <w:lang w:val="fr-CA" w:eastAsia="zh-CN"/>
        </w:rPr>
        <w:t>1000</w:t>
      </w:r>
    </w:p>
    <w:p w14:paraId="533214D8" w14:textId="77777777" w:rsidR="00825F38" w:rsidRDefault="00825F38" w:rsidP="00825F38">
      <w:pPr>
        <w:pStyle w:val="20"/>
        <w:ind w:left="420" w:firstLineChars="0" w:firstLine="0"/>
        <w:jc w:val="left"/>
        <w:rPr>
          <w:lang w:val="fr-CA" w:eastAsia="zh-CN"/>
        </w:rPr>
      </w:pPr>
      <w:r>
        <w:rPr>
          <w:rFonts w:hint="eastAsia"/>
          <w:lang w:eastAsia="zh-CN"/>
        </w:rPr>
        <w:t>6.</w:t>
      </w:r>
      <w:r>
        <w:rPr>
          <w:rFonts w:hint="eastAsia"/>
          <w:lang w:val="fr-CA" w:eastAsia="zh-CN"/>
        </w:rPr>
        <w:t>如果这条检查明细是跟踪验证导入且当前录入人为跟踪验证的验证人，状态在跟踪验证中的，那么录入的结果同步到跟踪验证的结论中，对应规矩为，合格对应验证通过，严重不合格、违规不合格、一般不合格、观察项对应验证不通过，未涉及不同步。同步信息后跟踪验证则自动处理完成。如果开出纠正预防，应在跟踪验证的对应列表中增加纠正预防的编号。</w:t>
      </w:r>
    </w:p>
    <w:p w14:paraId="43568466" w14:textId="77777777" w:rsidR="00825F38" w:rsidRDefault="00825F38" w:rsidP="00825F38">
      <w:pPr>
        <w:pStyle w:val="20"/>
        <w:ind w:left="420" w:firstLineChars="0" w:firstLine="0"/>
        <w:jc w:val="left"/>
        <w:rPr>
          <w:lang w:val="fr-CA" w:eastAsia="zh-CN"/>
        </w:rPr>
      </w:pPr>
      <w:r>
        <w:rPr>
          <w:rFonts w:hint="eastAsia"/>
          <w:lang w:eastAsia="zh-CN"/>
        </w:rPr>
        <w:t>7.</w:t>
      </w:r>
      <w:r>
        <w:rPr>
          <w:rFonts w:hint="eastAsia"/>
          <w:lang w:val="fr-CA" w:eastAsia="zh-CN"/>
        </w:rPr>
        <w:t>结果录入的修改：</w:t>
      </w:r>
    </w:p>
    <w:p w14:paraId="69222667" w14:textId="77777777" w:rsidR="00825F38" w:rsidRDefault="00825F38" w:rsidP="00825F38">
      <w:pPr>
        <w:pStyle w:val="20"/>
        <w:ind w:left="420" w:firstLineChars="0" w:firstLine="0"/>
        <w:jc w:val="left"/>
        <w:rPr>
          <w:lang w:val="fr-CA" w:eastAsia="zh-CN"/>
        </w:rPr>
      </w:pPr>
      <w:r>
        <w:rPr>
          <w:rFonts w:hint="eastAsia"/>
          <w:lang w:eastAsia="zh-CN"/>
        </w:rPr>
        <w:t>8.</w:t>
      </w:r>
      <w:r w:rsidRPr="004E6F67">
        <w:rPr>
          <w:rFonts w:hint="eastAsia"/>
          <w:color w:val="FF0000"/>
          <w:lang w:val="fr-CA" w:eastAsia="zh-CN"/>
        </w:rPr>
        <w:t>如果结果录入为严重不合格、违规不合格、一般不合格、观察项，且已经开出纠正预防或创建事件调查的，则不可再改为未涉及或合格，但是可以改成其他的不合格或者观</w:t>
      </w:r>
      <w:r w:rsidRPr="004E6F67">
        <w:rPr>
          <w:rFonts w:hint="eastAsia"/>
          <w:color w:val="FF0000"/>
          <w:lang w:val="fr-CA" w:eastAsia="zh-CN"/>
        </w:rPr>
        <w:lastRenderedPageBreak/>
        <w:t>察项</w:t>
      </w:r>
      <w:r>
        <w:rPr>
          <w:rFonts w:hint="eastAsia"/>
          <w:lang w:val="fr-CA" w:eastAsia="zh-CN"/>
        </w:rPr>
        <w:t>。</w:t>
      </w:r>
    </w:p>
    <w:p w14:paraId="5E282617" w14:textId="77777777" w:rsidR="00825F38" w:rsidRDefault="00825F38" w:rsidP="00825F38">
      <w:pPr>
        <w:pStyle w:val="20"/>
        <w:ind w:left="420" w:firstLineChars="0" w:firstLine="0"/>
        <w:jc w:val="left"/>
        <w:rPr>
          <w:lang w:val="fr-CA" w:eastAsia="zh-CN"/>
        </w:rPr>
      </w:pPr>
      <w:r>
        <w:rPr>
          <w:rFonts w:hint="eastAsia"/>
          <w:lang w:eastAsia="zh-CN"/>
        </w:rPr>
        <w:t>9.</w:t>
      </w:r>
      <w:r>
        <w:rPr>
          <w:rFonts w:hint="eastAsia"/>
          <w:lang w:val="fr-CA" w:eastAsia="zh-CN"/>
        </w:rPr>
        <w:t>未涉及或合格可以修改为其他的不合格或者观察项。</w:t>
      </w:r>
    </w:p>
    <w:p w14:paraId="454A370B" w14:textId="77777777" w:rsidR="00825F38" w:rsidRDefault="00825F38" w:rsidP="00825F38">
      <w:pPr>
        <w:pStyle w:val="20"/>
        <w:ind w:left="420" w:firstLineChars="0" w:firstLine="0"/>
        <w:jc w:val="left"/>
        <w:rPr>
          <w:lang w:val="fr-CA" w:eastAsia="zh-CN"/>
        </w:rPr>
      </w:pPr>
      <w:r>
        <w:rPr>
          <w:rFonts w:hint="eastAsia"/>
          <w:lang w:eastAsia="zh-CN"/>
        </w:rPr>
        <w:t>10.</w:t>
      </w:r>
      <w:r>
        <w:rPr>
          <w:rFonts w:hint="eastAsia"/>
          <w:lang w:val="fr-CA" w:eastAsia="zh-CN"/>
        </w:rPr>
        <w:t>当此份计划所有的明细都已录入结果，要给监察组组长发送短信和站内信：您负责的监察审核</w:t>
      </w:r>
      <w:r>
        <w:rPr>
          <w:rFonts w:hint="eastAsia"/>
          <w:lang w:val="fr-CA" w:eastAsia="zh-CN"/>
        </w:rPr>
        <w:t>/</w:t>
      </w:r>
      <w:r>
        <w:rPr>
          <w:rFonts w:hint="eastAsia"/>
          <w:lang w:val="fr-CA" w:eastAsia="zh-CN"/>
        </w:rPr>
        <w:t>安保测试（编号</w:t>
      </w:r>
      <w:r>
        <w:rPr>
          <w:rFonts w:hint="eastAsia"/>
          <w:lang w:val="fr-CA" w:eastAsia="zh-CN"/>
        </w:rPr>
        <w:t>-</w:t>
      </w:r>
      <w:r>
        <w:rPr>
          <w:rFonts w:hint="eastAsia"/>
          <w:lang w:val="fr-CA" w:eastAsia="zh-CN"/>
        </w:rPr>
        <w:t>标题）已完成结果录入，请核验录入结果，如无问题，请尽快确认结束。</w:t>
      </w:r>
    </w:p>
    <w:p w14:paraId="4B2E700C" w14:textId="77777777" w:rsidR="00825F38" w:rsidRDefault="00825F38" w:rsidP="00825F38">
      <w:pPr>
        <w:pStyle w:val="20"/>
        <w:ind w:left="420" w:firstLineChars="0" w:firstLine="0"/>
        <w:jc w:val="left"/>
        <w:rPr>
          <w:lang w:val="fr-CA" w:eastAsia="zh-CN"/>
        </w:rPr>
      </w:pPr>
      <w:r>
        <w:rPr>
          <w:rFonts w:hint="eastAsia"/>
          <w:lang w:eastAsia="zh-CN"/>
        </w:rPr>
        <w:t>11.</w:t>
      </w:r>
      <w:r>
        <w:rPr>
          <w:rFonts w:hint="eastAsia"/>
          <w:lang w:val="fr-CA" w:eastAsia="zh-CN"/>
        </w:rPr>
        <w:t>【纠正预防】权限：录入检查结果的人可以创建纠正预防带入报告类型为监察审核类型，不可修改；不合格发现日期为实际实施日期（必须在计划实施日期范围内），不合格等级为结论，上报措施日期默认立项日期加</w:t>
      </w:r>
      <w:r>
        <w:rPr>
          <w:rFonts w:hint="eastAsia"/>
          <w:lang w:val="fr-CA" w:eastAsia="zh-CN"/>
        </w:rPr>
        <w:t>5</w:t>
      </w:r>
      <w:r>
        <w:rPr>
          <w:rFonts w:hint="eastAsia"/>
          <w:lang w:val="fr-CA" w:eastAsia="zh-CN"/>
        </w:rPr>
        <w:t>天，不合格依据默认为监察审核依据，不合格事实描述默认为监察审核情况简述，均可修改</w:t>
      </w:r>
    </w:p>
    <w:p w14:paraId="4F8D4809" w14:textId="77777777" w:rsidR="00825F38" w:rsidRDefault="00825F38" w:rsidP="00825F38">
      <w:pPr>
        <w:pStyle w:val="20"/>
        <w:ind w:left="420" w:firstLineChars="0" w:firstLine="0"/>
        <w:jc w:val="left"/>
        <w:rPr>
          <w:lang w:eastAsia="zh-CN"/>
        </w:rPr>
      </w:pPr>
      <w:bookmarkStart w:id="15" w:name="OLE_LINK135"/>
      <w:bookmarkStart w:id="16" w:name="OLE_LINK136"/>
      <w:r>
        <w:rPr>
          <w:rFonts w:hint="eastAsia"/>
          <w:lang w:eastAsia="zh-CN"/>
        </w:rPr>
        <w:t>12.</w:t>
      </w:r>
      <w:r>
        <w:rPr>
          <w:rFonts w:hint="eastAsia"/>
          <w:lang w:val="fr-CA" w:eastAsia="zh-CN"/>
        </w:rPr>
        <w:t>【事件调查】权限：仅有安监部</w:t>
      </w:r>
      <w:r>
        <w:rPr>
          <w:rFonts w:hint="eastAsia"/>
          <w:lang w:val="fr-CA" w:eastAsia="zh-CN"/>
        </w:rPr>
        <w:t>/</w:t>
      </w:r>
      <w:r>
        <w:rPr>
          <w:rFonts w:hint="eastAsia"/>
          <w:lang w:val="fr-CA" w:eastAsia="zh-CN"/>
        </w:rPr>
        <w:t>保卫部监察员和安监部</w:t>
      </w:r>
      <w:r>
        <w:rPr>
          <w:rFonts w:hint="eastAsia"/>
          <w:lang w:val="fr-CA" w:eastAsia="zh-CN"/>
        </w:rPr>
        <w:t>/</w:t>
      </w:r>
      <w:r>
        <w:rPr>
          <w:rFonts w:hint="eastAsia"/>
          <w:lang w:val="fr-CA" w:eastAsia="zh-CN"/>
        </w:rPr>
        <w:t>保卫部事件调查员有创建权限。创建事件调查，该流程从事件调查员立项节点开始，但是没有事件归档、回退按钮，无报告人信息，报告类型默认为持续监控。报告编号为</w:t>
      </w:r>
      <w:r>
        <w:rPr>
          <w:rFonts w:hint="eastAsia"/>
          <w:lang w:val="fr-CA" w:eastAsia="zh-CN"/>
        </w:rPr>
        <w:t>II</w:t>
      </w:r>
      <w:r>
        <w:rPr>
          <w:rFonts w:hint="eastAsia"/>
          <w:lang w:val="fr-CA" w:eastAsia="zh-CN"/>
        </w:rPr>
        <w:t>，没有原始报告。报告来源</w:t>
      </w:r>
      <w:r>
        <w:rPr>
          <w:rFonts w:hint="eastAsia"/>
          <w:lang w:val="fr-CA" w:eastAsia="zh-CN"/>
        </w:rPr>
        <w:t>PC</w:t>
      </w:r>
      <w:r>
        <w:rPr>
          <w:rFonts w:hint="eastAsia"/>
          <w:lang w:val="fr-CA" w:eastAsia="zh-CN"/>
        </w:rPr>
        <w:t>。关联报告改为对应的监察与审核查看页面。报告类别无运行、服务。持续监控信息为进入事件库数据。</w:t>
      </w:r>
      <w:bookmarkEnd w:id="15"/>
      <w:bookmarkEnd w:id="16"/>
    </w:p>
    <w:p w14:paraId="7A116CA3" w14:textId="77777777" w:rsidR="00825F38" w:rsidRDefault="00825F38" w:rsidP="00825F38">
      <w:pPr>
        <w:jc w:val="left"/>
        <w:rPr>
          <w:rFonts w:ascii="宋体" w:hAnsi="宋体"/>
          <w:lang w:eastAsia="zh-CN"/>
        </w:rPr>
      </w:pPr>
      <w:bookmarkStart w:id="17" w:name="OLE_LINK1"/>
      <w:r>
        <w:rPr>
          <w:rFonts w:ascii="宋体" w:hAnsi="宋体" w:hint="eastAsia"/>
          <w:lang w:eastAsia="zh-CN"/>
        </w:rPr>
        <w:t>R3c</w:t>
      </w:r>
      <w:r>
        <w:rPr>
          <w:rFonts w:ascii="宋体" w:hAnsi="宋体"/>
          <w:lang w:eastAsia="zh-CN"/>
        </w:rPr>
        <w:t>.</w:t>
      </w:r>
      <w:r>
        <w:rPr>
          <w:rFonts w:ascii="宋体" w:hAnsi="宋体" w:hint="eastAsia"/>
          <w:lang w:eastAsia="zh-CN"/>
        </w:rPr>
        <w:t xml:space="preserve"> 编辑规则</w:t>
      </w:r>
    </w:p>
    <w:p w14:paraId="0981B496" w14:textId="77777777" w:rsidR="00825F38" w:rsidRDefault="00825F38" w:rsidP="00825F38">
      <w:pPr>
        <w:pStyle w:val="20"/>
        <w:ind w:firstLineChars="0"/>
        <w:jc w:val="left"/>
        <w:rPr>
          <w:rFonts w:ascii="宋体" w:hAnsi="宋体"/>
          <w:lang w:eastAsia="zh-CN"/>
        </w:rPr>
      </w:pPr>
      <w:r>
        <w:rPr>
          <w:rFonts w:ascii="宋体" w:hAnsi="宋体" w:hint="eastAsia"/>
          <w:lang w:eastAsia="zh-CN"/>
        </w:rPr>
        <w:t>1.</w:t>
      </w:r>
      <w:r>
        <w:rPr>
          <w:rFonts w:ascii="宋体" w:hAnsi="宋体" w:hint="eastAsia"/>
          <w:lang w:eastAsia="zh-CN"/>
        </w:rPr>
        <w:tab/>
        <w:t>编辑中的可以删除。</w:t>
      </w:r>
    </w:p>
    <w:bookmarkEnd w:id="17"/>
    <w:p w14:paraId="4FF98C46"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R3d. 删除规则</w:t>
      </w:r>
    </w:p>
    <w:p w14:paraId="33873298" w14:textId="77777777" w:rsidR="00825F38" w:rsidRDefault="00825F38" w:rsidP="00825F38">
      <w:pPr>
        <w:pStyle w:val="20"/>
        <w:numPr>
          <w:ilvl w:val="0"/>
          <w:numId w:val="39"/>
        </w:numPr>
        <w:ind w:firstLineChars="0"/>
        <w:jc w:val="left"/>
        <w:rPr>
          <w:rFonts w:ascii="宋体" w:hAnsi="宋体"/>
          <w:lang w:eastAsia="zh-CN"/>
        </w:rPr>
      </w:pPr>
      <w:r>
        <w:rPr>
          <w:rFonts w:ascii="宋体" w:hAnsi="宋体" w:hint="eastAsia"/>
          <w:lang w:eastAsia="zh-CN"/>
        </w:rPr>
        <w:t xml:space="preserve"> 编辑中的可以删除。</w:t>
      </w:r>
    </w:p>
    <w:p w14:paraId="64ACD0E6"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R3e. 录入检查单规则</w:t>
      </w:r>
    </w:p>
    <w:p w14:paraId="54D70608" w14:textId="77777777" w:rsidR="00825F38" w:rsidRDefault="00825F38" w:rsidP="00825F38">
      <w:pPr>
        <w:pStyle w:val="20"/>
        <w:ind w:firstLineChars="0"/>
        <w:jc w:val="left"/>
        <w:rPr>
          <w:rFonts w:ascii="宋体" w:hAnsi="宋体"/>
          <w:lang w:eastAsia="zh-CN"/>
        </w:rPr>
      </w:pPr>
      <w:r>
        <w:rPr>
          <w:rFonts w:ascii="宋体" w:hAnsi="宋体" w:hint="eastAsia"/>
          <w:lang w:eastAsia="zh-CN"/>
        </w:rPr>
        <w:t xml:space="preserve">1.  </w:t>
      </w:r>
      <w:r>
        <w:rPr>
          <w:rFonts w:hint="eastAsia"/>
          <w:lang w:val="fr-CA" w:eastAsia="zh-CN"/>
        </w:rPr>
        <w:t>监察审核小组组长、监察审核小组组员有检查结果</w:t>
      </w:r>
      <w:r>
        <w:rPr>
          <w:lang w:val="fr-CA" w:eastAsia="zh-CN"/>
        </w:rPr>
        <w:t>录入</w:t>
      </w:r>
      <w:r>
        <w:rPr>
          <w:rFonts w:hint="eastAsia"/>
          <w:lang w:val="fr-CA" w:eastAsia="zh-CN"/>
        </w:rPr>
        <w:t>按钮</w:t>
      </w:r>
      <w:r>
        <w:rPr>
          <w:lang w:val="fr-CA" w:eastAsia="zh-CN"/>
        </w:rPr>
        <w:t>。</w:t>
      </w:r>
      <w:r>
        <w:rPr>
          <w:rFonts w:hint="eastAsia"/>
          <w:lang w:val="fr-CA" w:eastAsia="zh-CN"/>
        </w:rPr>
        <w:t>一旦</w:t>
      </w:r>
      <w:r>
        <w:rPr>
          <w:lang w:val="fr-CA" w:eastAsia="zh-CN"/>
        </w:rPr>
        <w:t>审核通过后可以</w:t>
      </w:r>
      <w:r>
        <w:rPr>
          <w:rFonts w:hint="eastAsia"/>
          <w:lang w:val="fr-CA" w:eastAsia="zh-CN"/>
        </w:rPr>
        <w:t>录入</w:t>
      </w:r>
      <w:r>
        <w:rPr>
          <w:lang w:val="fr-CA" w:eastAsia="zh-CN"/>
        </w:rPr>
        <w:t>检查单。</w:t>
      </w:r>
      <w:r>
        <w:rPr>
          <w:rFonts w:hint="eastAsia"/>
          <w:lang w:val="fr-CA" w:eastAsia="zh-CN"/>
        </w:rPr>
        <w:t>如果</w:t>
      </w:r>
      <w:r>
        <w:rPr>
          <w:lang w:val="fr-CA" w:eastAsia="zh-CN"/>
        </w:rPr>
        <w:t>所有的</w:t>
      </w:r>
      <w:r>
        <w:rPr>
          <w:rFonts w:hint="eastAsia"/>
          <w:lang w:val="fr-CA" w:eastAsia="zh-CN"/>
        </w:rPr>
        <w:t>结果</w:t>
      </w:r>
      <w:r>
        <w:rPr>
          <w:lang w:val="fr-CA" w:eastAsia="zh-CN"/>
        </w:rPr>
        <w:t>均已录入</w:t>
      </w:r>
      <w:r>
        <w:rPr>
          <w:rFonts w:hint="eastAsia"/>
          <w:lang w:val="fr-CA" w:eastAsia="zh-CN"/>
        </w:rPr>
        <w:t>则组长</w:t>
      </w:r>
      <w:r>
        <w:rPr>
          <w:lang w:val="fr-CA" w:eastAsia="zh-CN"/>
        </w:rPr>
        <w:t>点击按钮后可以对</w:t>
      </w:r>
      <w:r>
        <w:rPr>
          <w:rFonts w:hint="eastAsia"/>
          <w:lang w:val="fr-CA" w:eastAsia="zh-CN"/>
        </w:rPr>
        <w:t>监察</w:t>
      </w:r>
      <w:r>
        <w:rPr>
          <w:lang w:val="fr-CA" w:eastAsia="zh-CN"/>
        </w:rPr>
        <w:t>计划进行结束</w:t>
      </w:r>
      <w:r>
        <w:rPr>
          <w:rFonts w:hint="eastAsia"/>
          <w:lang w:val="fr-CA" w:eastAsia="zh-CN"/>
        </w:rPr>
        <w:t>按钮</w:t>
      </w:r>
      <w:r>
        <w:rPr>
          <w:lang w:val="fr-CA" w:eastAsia="zh-CN"/>
        </w:rPr>
        <w:t>。点击</w:t>
      </w:r>
      <w:r>
        <w:rPr>
          <w:rFonts w:hint="eastAsia"/>
          <w:lang w:val="fr-CA" w:eastAsia="zh-CN"/>
        </w:rPr>
        <w:t>结束</w:t>
      </w:r>
      <w:r>
        <w:rPr>
          <w:lang w:val="fr-CA" w:eastAsia="zh-CN"/>
        </w:rPr>
        <w:t>后则不可对监察结果修改</w:t>
      </w:r>
      <w:r>
        <w:rPr>
          <w:rFonts w:ascii="宋体" w:hAnsi="宋体" w:hint="eastAsia"/>
          <w:lang w:eastAsia="zh-CN"/>
        </w:rPr>
        <w:t>。</w:t>
      </w:r>
    </w:p>
    <w:p w14:paraId="580F521F" w14:textId="77777777" w:rsidR="00825F38" w:rsidRDefault="00825F38" w:rsidP="00825F38">
      <w:pPr>
        <w:jc w:val="left"/>
        <w:rPr>
          <w:rFonts w:ascii="宋体" w:hAnsi="宋体"/>
          <w:lang w:eastAsia="zh-CN"/>
        </w:rPr>
      </w:pPr>
      <w:r>
        <w:rPr>
          <w:rFonts w:ascii="宋体" w:hAnsi="宋体" w:hint="eastAsia"/>
          <w:lang w:eastAsia="zh-CN"/>
        </w:rPr>
        <w:t>[特殊需求]：</w:t>
      </w:r>
    </w:p>
    <w:p w14:paraId="5ECE5AB5" w14:textId="77777777" w:rsidR="00825F38" w:rsidRDefault="00825F38" w:rsidP="00825F38">
      <w:pPr>
        <w:rPr>
          <w:rFonts w:ascii="宋体" w:hAnsi="宋体"/>
          <w:lang w:eastAsia="zh-CN"/>
        </w:rPr>
      </w:pPr>
      <w:r>
        <w:rPr>
          <w:rFonts w:ascii="宋体" w:hAnsi="宋体" w:hint="eastAsia"/>
          <w:lang w:eastAsia="zh-CN"/>
        </w:rPr>
        <w:t>[扩展点]：无</w:t>
      </w:r>
    </w:p>
    <w:p w14:paraId="2D7ABDBA" w14:textId="77777777" w:rsidR="00825F38" w:rsidRDefault="00825F38" w:rsidP="00825F38">
      <w:pPr>
        <w:rPr>
          <w:rFonts w:ascii="宋体" w:hAnsi="宋体"/>
          <w:lang w:eastAsia="zh-CN"/>
        </w:rPr>
      </w:pPr>
    </w:p>
    <w:p w14:paraId="58CD5898" w14:textId="77777777" w:rsidR="00825F38" w:rsidRDefault="00825F38" w:rsidP="00825F38">
      <w:pPr>
        <w:rPr>
          <w:rFonts w:ascii="宋体" w:hAnsi="宋体"/>
          <w:lang w:eastAsia="zh-CN"/>
        </w:rPr>
      </w:pPr>
    </w:p>
    <w:p w14:paraId="58CC98C2" w14:textId="77777777" w:rsidR="00825F38" w:rsidRDefault="00825F38" w:rsidP="00825F38">
      <w:pPr>
        <w:pStyle w:val="2"/>
      </w:pPr>
      <w:r>
        <w:rPr>
          <w:rFonts w:hint="eastAsia"/>
        </w:rPr>
        <w:t>3.10</w:t>
      </w:r>
      <w:r>
        <w:t xml:space="preserve"> </w:t>
      </w:r>
      <w:r>
        <w:rPr>
          <w:rFonts w:hint="eastAsia"/>
        </w:rPr>
        <w:t>U</w:t>
      </w:r>
      <w:r>
        <w:t>se-Case “UC0010</w:t>
      </w:r>
      <w:r>
        <w:rPr>
          <w:rFonts w:hint="eastAsia"/>
        </w:rPr>
        <w:t>检查单库</w:t>
      </w:r>
      <w:r>
        <w:t>维护</w:t>
      </w:r>
      <w:r>
        <w:t>”</w:t>
      </w:r>
    </w:p>
    <w:p w14:paraId="3C0D26A4" w14:textId="77777777" w:rsidR="00825F38" w:rsidRDefault="00825F38" w:rsidP="00825F38">
      <w:r>
        <w:rPr>
          <w:rFonts w:hint="eastAsia"/>
        </w:rPr>
        <w:t>[</w:t>
      </w:r>
      <w:r>
        <w:rPr>
          <w:rFonts w:hint="eastAsia"/>
        </w:rPr>
        <w:t>名称</w:t>
      </w:r>
      <w:r>
        <w:rPr>
          <w:rFonts w:hint="eastAsia"/>
        </w:rPr>
        <w:t>]</w:t>
      </w:r>
      <w:r>
        <w:t>: UC0010</w:t>
      </w:r>
      <w:r>
        <w:rPr>
          <w:rFonts w:hint="eastAsia"/>
        </w:rPr>
        <w:t>检查单</w:t>
      </w:r>
      <w:r>
        <w:t>维护</w:t>
      </w:r>
    </w:p>
    <w:p w14:paraId="5F902516" w14:textId="77777777" w:rsidR="00825F38" w:rsidRDefault="00825F38" w:rsidP="00825F38">
      <w:pPr>
        <w:rPr>
          <w:lang w:val="fr-CA"/>
        </w:rPr>
      </w:pPr>
      <w:r>
        <w:t>[</w:t>
      </w:r>
      <w:r>
        <w:rPr>
          <w:rFonts w:hint="eastAsia"/>
        </w:rPr>
        <w:t>简介</w:t>
      </w:r>
      <w:r>
        <w:t>]:</w:t>
      </w:r>
      <w:r>
        <w:rPr>
          <w:rFonts w:hint="eastAsia"/>
          <w:lang w:val="fr-CA"/>
        </w:rPr>
        <w:t xml:space="preserve"> </w:t>
      </w:r>
      <w:r>
        <w:rPr>
          <w:rFonts w:hint="eastAsia"/>
          <w:lang w:val="fr-CA"/>
        </w:rPr>
        <w:t>维护</w:t>
      </w:r>
      <w:r>
        <w:rPr>
          <w:lang w:val="fr-CA"/>
        </w:rPr>
        <w:t>检查单</w:t>
      </w:r>
    </w:p>
    <w:p w14:paraId="37EBB015" w14:textId="77777777" w:rsidR="00825F38" w:rsidRDefault="00825F38" w:rsidP="00825F38">
      <w:pPr>
        <w:rPr>
          <w:lang w:val="fr-CA"/>
        </w:rPr>
      </w:pPr>
      <w:r>
        <w:rPr>
          <w:color w:val="000000"/>
        </w:rPr>
        <w:t>[</w:t>
      </w:r>
      <w:r>
        <w:rPr>
          <w:rFonts w:hint="eastAsia"/>
          <w:color w:val="000000"/>
        </w:rPr>
        <w:t>前置条件</w:t>
      </w:r>
      <w:r>
        <w:rPr>
          <w:color w:val="000000"/>
        </w:rPr>
        <w:t>]:</w:t>
      </w:r>
      <w:r>
        <w:rPr>
          <w:rFonts w:hint="eastAsia"/>
          <w:color w:val="000000"/>
        </w:rPr>
        <w:t xml:space="preserve"> </w:t>
      </w:r>
      <w:r>
        <w:rPr>
          <w:rFonts w:hint="eastAsia"/>
          <w:lang w:val="fr-CA"/>
        </w:rPr>
        <w:t>安全</w:t>
      </w:r>
      <w:r>
        <w:rPr>
          <w:lang w:val="fr-CA"/>
        </w:rPr>
        <w:t>生产部门安全质量管理</w:t>
      </w:r>
      <w:r>
        <w:rPr>
          <w:rFonts w:hint="eastAsia"/>
          <w:lang w:val="fr-CA"/>
        </w:rPr>
        <w:t>员</w:t>
      </w:r>
      <w:r>
        <w:rPr>
          <w:lang w:val="fr-CA"/>
        </w:rPr>
        <w:t>、部门领导、安监</w:t>
      </w:r>
      <w:r>
        <w:rPr>
          <w:rFonts w:hint="eastAsia"/>
          <w:lang w:val="fr-CA"/>
        </w:rPr>
        <w:t>/</w:t>
      </w:r>
      <w:r>
        <w:rPr>
          <w:rFonts w:hint="eastAsia"/>
          <w:lang w:val="fr-CA"/>
        </w:rPr>
        <w:t>保卫部</w:t>
      </w:r>
      <w:r>
        <w:rPr>
          <w:lang w:val="fr-CA"/>
        </w:rPr>
        <w:t>所有角色、公司领导、系统管理员</w:t>
      </w:r>
    </w:p>
    <w:p w14:paraId="67CEEF77" w14:textId="77777777" w:rsidR="00825F38" w:rsidRDefault="00825F38" w:rsidP="00825F38">
      <w:r>
        <w:rPr>
          <w:rFonts w:hint="eastAsia"/>
        </w:rPr>
        <w:t>[</w:t>
      </w:r>
      <w:r>
        <w:rPr>
          <w:rFonts w:hint="eastAsia"/>
        </w:rPr>
        <w:t>事件</w:t>
      </w:r>
      <w:r>
        <w:t>流</w:t>
      </w:r>
      <w:r>
        <w:rPr>
          <w:rFonts w:hint="eastAsia"/>
        </w:rPr>
        <w:t>]</w:t>
      </w:r>
      <w:r>
        <w:t>:</w:t>
      </w:r>
    </w:p>
    <w:p w14:paraId="08C5A045" w14:textId="77777777" w:rsidR="00825F38" w:rsidRDefault="00825F38" w:rsidP="00825F38">
      <w:r>
        <w:rPr>
          <w:rFonts w:hint="eastAsia"/>
        </w:rPr>
        <w:t>[</w:t>
      </w:r>
      <w:r>
        <w:rPr>
          <w:rFonts w:hint="eastAsia"/>
        </w:rPr>
        <w:t>主</w:t>
      </w:r>
      <w:r>
        <w:t>事件流</w:t>
      </w:r>
      <w:r>
        <w:rPr>
          <w:rFonts w:hint="eastAsia"/>
        </w:rPr>
        <w:t>]</w:t>
      </w:r>
      <w:r>
        <w:t>:</w:t>
      </w:r>
    </w:p>
    <w:p w14:paraId="20A22A18" w14:textId="77777777" w:rsidR="00825F38" w:rsidRDefault="00825F38" w:rsidP="00825F38">
      <w:r>
        <w:t xml:space="preserve">1. </w:t>
      </w:r>
      <w:r>
        <w:rPr>
          <w:rFonts w:hint="eastAsia"/>
        </w:rPr>
        <w:t>点击</w:t>
      </w:r>
      <w:r>
        <w:t>检查单</w:t>
      </w:r>
      <w:r>
        <w:rPr>
          <w:rFonts w:hint="eastAsia"/>
        </w:rPr>
        <w:t>维护</w:t>
      </w:r>
      <w:r>
        <w:t>,</w:t>
      </w:r>
      <w:r>
        <w:t>用例开始</w:t>
      </w:r>
    </w:p>
    <w:p w14:paraId="0835A8F3" w14:textId="77777777" w:rsidR="00825F38" w:rsidRDefault="00825F38" w:rsidP="00825F38">
      <w:pPr>
        <w:pStyle w:val="Cap"/>
        <w:ind w:firstLineChars="0" w:firstLine="0"/>
        <w:rPr>
          <w:lang w:val="fr-CA"/>
        </w:rPr>
      </w:pPr>
      <w:r>
        <w:t xml:space="preserve">2. </w:t>
      </w:r>
      <w:r>
        <w:rPr>
          <w:rFonts w:hint="eastAsia"/>
        </w:rPr>
        <w:t>页面</w:t>
      </w:r>
      <w:r>
        <w:t>根据查询条件</w:t>
      </w:r>
      <w:r>
        <w:t>:</w:t>
      </w:r>
      <w:r>
        <w:rPr>
          <w:rFonts w:hint="eastAsia"/>
          <w:lang w:val="fr-CA"/>
        </w:rPr>
        <w:t xml:space="preserve"> </w:t>
      </w:r>
      <w:r>
        <w:rPr>
          <w:rFonts w:hint="eastAsia"/>
          <w:lang w:val="fr-CA"/>
        </w:rPr>
        <w:t>检察</w:t>
      </w:r>
      <w:r>
        <w:rPr>
          <w:lang w:val="fr-CA"/>
        </w:rPr>
        <w:t>审核</w:t>
      </w:r>
      <w:r>
        <w:rPr>
          <w:rFonts w:hint="eastAsia"/>
          <w:lang w:val="fr-CA"/>
        </w:rPr>
        <w:t>/</w:t>
      </w:r>
      <w:r>
        <w:rPr>
          <w:rFonts w:hint="eastAsia"/>
          <w:lang w:val="fr-CA"/>
        </w:rPr>
        <w:t>测试</w:t>
      </w:r>
      <w:r>
        <w:rPr>
          <w:lang w:val="fr-CA"/>
        </w:rPr>
        <w:t>类型</w:t>
      </w:r>
      <w:r>
        <w:rPr>
          <w:rFonts w:hint="eastAsia"/>
          <w:lang w:val="fr-CA"/>
        </w:rPr>
        <w:t>(</w:t>
      </w:r>
      <w:r>
        <w:rPr>
          <w:rFonts w:hint="eastAsia"/>
          <w:lang w:val="fr-CA"/>
        </w:rPr>
        <w:t>多选</w:t>
      </w:r>
      <w:r>
        <w:rPr>
          <w:lang w:val="fr-CA"/>
        </w:rPr>
        <w:t>，可选择：安全监察与审核、安保监察与审核、安保测试</w:t>
      </w:r>
      <w:r>
        <w:rPr>
          <w:rFonts w:hint="eastAsia"/>
          <w:lang w:val="fr-CA"/>
        </w:rPr>
        <w:t>、</w:t>
      </w:r>
      <w:r>
        <w:rPr>
          <w:lang w:val="fr-CA"/>
        </w:rPr>
        <w:t>其他</w:t>
      </w:r>
      <w:r>
        <w:rPr>
          <w:rFonts w:hint="eastAsia"/>
          <w:lang w:val="fr-CA"/>
        </w:rPr>
        <w:t>)</w:t>
      </w:r>
      <w:r>
        <w:rPr>
          <w:lang w:val="fr-CA"/>
        </w:rPr>
        <w:t>,</w:t>
      </w:r>
      <w:r>
        <w:rPr>
          <w:rFonts w:hint="eastAsia"/>
          <w:lang w:val="fr-CA"/>
        </w:rPr>
        <w:t xml:space="preserve"> </w:t>
      </w:r>
      <w:r>
        <w:rPr>
          <w:rFonts w:hint="eastAsia"/>
          <w:lang w:val="fr-CA"/>
        </w:rPr>
        <w:t>适用</w:t>
      </w:r>
      <w:r>
        <w:rPr>
          <w:lang w:val="fr-CA"/>
        </w:rPr>
        <w:t>部门</w:t>
      </w:r>
      <w:r>
        <w:rPr>
          <w:rFonts w:hint="eastAsia"/>
          <w:lang w:val="fr-CA"/>
        </w:rPr>
        <w:t>(</w:t>
      </w:r>
      <w:bookmarkStart w:id="18" w:name="OLE_LINK132"/>
      <w:r>
        <w:rPr>
          <w:rFonts w:hint="eastAsia"/>
          <w:lang w:val="fr-CA"/>
        </w:rPr>
        <w:t>可</w:t>
      </w:r>
      <w:r>
        <w:rPr>
          <w:lang w:val="fr-CA"/>
        </w:rPr>
        <w:t>多选，一级部门</w:t>
      </w:r>
      <w:bookmarkEnd w:id="18"/>
      <w:r>
        <w:rPr>
          <w:rFonts w:hint="eastAsia"/>
          <w:lang w:val="fr-CA"/>
        </w:rPr>
        <w:t>)</w:t>
      </w:r>
      <w:r>
        <w:rPr>
          <w:lang w:val="fr-CA"/>
        </w:rPr>
        <w:t>,</w:t>
      </w:r>
      <w:r>
        <w:rPr>
          <w:rFonts w:hint="eastAsia"/>
          <w:lang w:val="fr-CA"/>
        </w:rPr>
        <w:t>检查</w:t>
      </w:r>
      <w:r>
        <w:rPr>
          <w:lang w:val="fr-CA"/>
        </w:rPr>
        <w:t>单</w:t>
      </w:r>
      <w:r>
        <w:rPr>
          <w:rFonts w:hint="eastAsia"/>
          <w:lang w:val="fr-CA"/>
        </w:rPr>
        <w:t>名称</w:t>
      </w:r>
      <w:r>
        <w:rPr>
          <w:lang w:val="fr-CA"/>
        </w:rPr>
        <w:t>(</w:t>
      </w:r>
      <w:r>
        <w:rPr>
          <w:rFonts w:hint="eastAsia"/>
          <w:lang w:val="fr-CA"/>
        </w:rPr>
        <w:t>文本</w:t>
      </w:r>
      <w:r>
        <w:rPr>
          <w:lang w:val="fr-CA"/>
        </w:rPr>
        <w:t>框，模糊查询</w:t>
      </w:r>
      <w:r>
        <w:rPr>
          <w:lang w:val="fr-CA"/>
        </w:rPr>
        <w:t>)</w:t>
      </w:r>
      <w:r>
        <w:rPr>
          <w:rFonts w:hint="eastAsia"/>
          <w:lang w:val="fr-CA"/>
        </w:rPr>
        <w:t>查询</w:t>
      </w:r>
      <w:r>
        <w:rPr>
          <w:lang w:val="fr-CA"/>
        </w:rPr>
        <w:t>.</w:t>
      </w:r>
    </w:p>
    <w:p w14:paraId="0D9F17AC" w14:textId="77777777" w:rsidR="00825F38" w:rsidRDefault="00825F38" w:rsidP="00825F38">
      <w:pPr>
        <w:pStyle w:val="Cap"/>
        <w:ind w:firstLineChars="0" w:firstLine="0"/>
      </w:pPr>
      <w:r>
        <w:rPr>
          <w:lang w:val="fr-CA"/>
        </w:rPr>
        <w:tab/>
        <w:t>2a.</w:t>
      </w:r>
      <w:r>
        <w:rPr>
          <w:rFonts w:hint="eastAsia"/>
          <w:lang w:val="fr-CA"/>
        </w:rPr>
        <w:t>点击</w:t>
      </w:r>
      <w:r>
        <w:rPr>
          <w:rFonts w:hint="eastAsia"/>
        </w:rPr>
        <w:t>【新建】按钮</w:t>
      </w:r>
    </w:p>
    <w:p w14:paraId="2B5BC71A" w14:textId="77777777" w:rsidR="00825F38" w:rsidRDefault="00825F38" w:rsidP="00825F38">
      <w:pPr>
        <w:pStyle w:val="Cap"/>
        <w:ind w:firstLineChars="0" w:firstLine="0"/>
        <w:rPr>
          <w:lang w:val="fr-CA"/>
        </w:rPr>
      </w:pPr>
      <w:r>
        <w:rPr>
          <w:lang w:val="fr-CA"/>
        </w:rPr>
        <w:t>3.</w:t>
      </w:r>
      <w:r>
        <w:rPr>
          <w:rFonts w:hint="eastAsia"/>
          <w:lang w:val="fr-CA"/>
        </w:rPr>
        <w:t>点击</w:t>
      </w:r>
      <w:r>
        <w:rPr>
          <w:lang w:val="fr-CA"/>
        </w:rPr>
        <w:t>查询按钮</w:t>
      </w:r>
      <w:r>
        <w:rPr>
          <w:rFonts w:hint="eastAsia"/>
          <w:lang w:val="fr-CA"/>
        </w:rPr>
        <w:t>,</w:t>
      </w:r>
      <w:r>
        <w:rPr>
          <w:lang w:val="fr-CA"/>
        </w:rPr>
        <w:t>页面底部显示查询结果</w:t>
      </w:r>
      <w:r>
        <w:rPr>
          <w:lang w:val="fr-CA"/>
        </w:rPr>
        <w:t>,</w:t>
      </w:r>
      <w:r>
        <w:rPr>
          <w:lang w:val="fr-CA"/>
        </w:rPr>
        <w:t>包括</w:t>
      </w:r>
      <w:r>
        <w:rPr>
          <w:rFonts w:hint="eastAsia"/>
          <w:lang w:val="fr-CA"/>
        </w:rPr>
        <w:t> </w:t>
      </w:r>
      <w:r>
        <w:rPr>
          <w:lang w:val="fr-CA"/>
        </w:rPr>
        <w:t>:</w:t>
      </w:r>
      <w:r>
        <w:rPr>
          <w:rFonts w:hint="eastAsia"/>
          <w:lang w:val="fr-CA"/>
        </w:rPr>
        <w:t>监察</w:t>
      </w:r>
      <w:r>
        <w:rPr>
          <w:lang w:val="fr-CA"/>
        </w:rPr>
        <w:t>审核</w:t>
      </w:r>
      <w:r>
        <w:rPr>
          <w:rFonts w:hint="eastAsia"/>
          <w:lang w:val="fr-CA"/>
        </w:rPr>
        <w:t>/</w:t>
      </w:r>
      <w:r>
        <w:rPr>
          <w:rFonts w:hint="eastAsia"/>
          <w:lang w:val="fr-CA"/>
        </w:rPr>
        <w:t>测试</w:t>
      </w:r>
      <w:r>
        <w:rPr>
          <w:lang w:val="fr-CA"/>
        </w:rPr>
        <w:t>类型</w:t>
      </w:r>
      <w:r>
        <w:rPr>
          <w:lang w:val="fr-CA"/>
        </w:rPr>
        <w:t>,</w:t>
      </w:r>
      <w:r>
        <w:rPr>
          <w:rFonts w:hint="eastAsia"/>
          <w:lang w:val="fr-CA"/>
        </w:rPr>
        <w:t>检查单</w:t>
      </w:r>
      <w:r>
        <w:rPr>
          <w:lang w:val="fr-CA"/>
        </w:rPr>
        <w:t>名称</w:t>
      </w:r>
      <w:r>
        <w:rPr>
          <w:rFonts w:hint="eastAsia"/>
          <w:lang w:val="fr-CA"/>
        </w:rPr>
        <w:t>,</w:t>
      </w:r>
      <w:r>
        <w:rPr>
          <w:lang w:val="fr-CA"/>
        </w:rPr>
        <w:t>适用部门</w:t>
      </w:r>
      <w:r>
        <w:rPr>
          <w:rFonts w:hint="eastAsia"/>
          <w:lang w:val="fr-CA"/>
        </w:rPr>
        <w:t>,</w:t>
      </w:r>
      <w:r>
        <w:rPr>
          <w:lang w:val="fr-CA"/>
        </w:rPr>
        <w:t>操作</w:t>
      </w:r>
    </w:p>
    <w:p w14:paraId="7AF1EAF6" w14:textId="77777777" w:rsidR="00825F38" w:rsidRDefault="00825F38" w:rsidP="00825F38">
      <w:pPr>
        <w:pStyle w:val="Cap"/>
        <w:ind w:firstLineChars="0" w:firstLine="0"/>
      </w:pPr>
      <w:r>
        <w:rPr>
          <w:lang w:val="fr-CA"/>
        </w:rPr>
        <w:lastRenderedPageBreak/>
        <w:tab/>
        <w:t>3a</w:t>
      </w:r>
      <w:r>
        <w:rPr>
          <w:rFonts w:hint="eastAsia"/>
          <w:lang w:val="fr-CA"/>
        </w:rPr>
        <w:t>点击</w:t>
      </w:r>
      <w:r>
        <w:rPr>
          <w:rFonts w:hint="eastAsia"/>
        </w:rPr>
        <w:t>【修改】按钮</w:t>
      </w:r>
    </w:p>
    <w:p w14:paraId="2DCFDA40" w14:textId="77777777" w:rsidR="00825F38" w:rsidRDefault="00825F38" w:rsidP="00825F38">
      <w:pPr>
        <w:pStyle w:val="Cap"/>
        <w:ind w:firstLineChars="0" w:firstLine="0"/>
      </w:pPr>
      <w:r>
        <w:rPr>
          <w:lang w:val="fr-CA"/>
        </w:rPr>
        <w:tab/>
        <w:t>3b</w:t>
      </w:r>
      <w:r>
        <w:rPr>
          <w:rFonts w:hint="eastAsia"/>
          <w:lang w:val="fr-CA"/>
        </w:rPr>
        <w:t>点击</w:t>
      </w:r>
      <w:r>
        <w:rPr>
          <w:rFonts w:hint="eastAsia"/>
        </w:rPr>
        <w:t>【删除】按钮</w:t>
      </w:r>
    </w:p>
    <w:p w14:paraId="19F49EE5" w14:textId="77777777" w:rsidR="00825F38" w:rsidRDefault="00825F38" w:rsidP="00825F38">
      <w:pPr>
        <w:pStyle w:val="Cap"/>
        <w:ind w:firstLineChars="0" w:firstLine="420"/>
      </w:pPr>
      <w:r>
        <w:t>3c</w:t>
      </w:r>
      <w:r>
        <w:rPr>
          <w:rFonts w:hint="eastAsia"/>
        </w:rPr>
        <w:t>.</w:t>
      </w:r>
      <w:r>
        <w:rPr>
          <w:rFonts w:hint="eastAsia"/>
        </w:rPr>
        <w:t>点击【检查单</w:t>
      </w:r>
      <w:r>
        <w:t>名称</w:t>
      </w:r>
      <w:r>
        <w:rPr>
          <w:rFonts w:hint="eastAsia"/>
        </w:rPr>
        <w:t>】按钮</w:t>
      </w:r>
    </w:p>
    <w:p w14:paraId="58808245" w14:textId="77777777" w:rsidR="00825F38" w:rsidRDefault="00825F38" w:rsidP="00825F38">
      <w:pPr>
        <w:pStyle w:val="Cap"/>
        <w:ind w:firstLineChars="0" w:firstLine="0"/>
      </w:pPr>
      <w:r>
        <w:rPr>
          <w:rFonts w:hint="eastAsia"/>
        </w:rPr>
        <w:t>4.</w:t>
      </w:r>
      <w:r>
        <w:rPr>
          <w:rFonts w:hint="eastAsia"/>
        </w:rPr>
        <w:t>用</w:t>
      </w:r>
      <w:r>
        <w:t>例结束</w:t>
      </w:r>
    </w:p>
    <w:p w14:paraId="55126B0E" w14:textId="77777777" w:rsidR="00825F38" w:rsidRDefault="00825F38" w:rsidP="00825F38">
      <w:pPr>
        <w:pStyle w:val="Cap"/>
        <w:ind w:firstLineChars="0" w:firstLine="0"/>
      </w:pPr>
      <w:r>
        <w:rPr>
          <w:rFonts w:hint="eastAsia"/>
        </w:rPr>
        <w:t>[</w:t>
      </w:r>
      <w:r>
        <w:rPr>
          <w:rFonts w:hint="eastAsia"/>
        </w:rPr>
        <w:t>备选</w:t>
      </w:r>
      <w:r>
        <w:t>事件流</w:t>
      </w:r>
      <w:r>
        <w:rPr>
          <w:rFonts w:hint="eastAsia"/>
        </w:rPr>
        <w:t>]</w:t>
      </w:r>
    </w:p>
    <w:p w14:paraId="3EA1D7B2" w14:textId="77777777" w:rsidR="00825F38" w:rsidRDefault="00825F38" w:rsidP="00825F38">
      <w:pPr>
        <w:pStyle w:val="Cap"/>
        <w:ind w:firstLineChars="0" w:firstLine="0"/>
      </w:pPr>
      <w:r>
        <w:t>2a</w:t>
      </w:r>
      <w:r>
        <w:rPr>
          <w:rFonts w:hint="eastAsia"/>
          <w:lang w:val="fr-CA"/>
        </w:rPr>
        <w:t>点击</w:t>
      </w:r>
      <w:r>
        <w:rPr>
          <w:rFonts w:hint="eastAsia"/>
        </w:rPr>
        <w:t>【新建】按钮</w:t>
      </w:r>
    </w:p>
    <w:p w14:paraId="61DC98CF" w14:textId="77777777" w:rsidR="00825F38" w:rsidRDefault="00825F38" w:rsidP="00825F38">
      <w:pPr>
        <w:pStyle w:val="Cap"/>
        <w:ind w:firstLineChars="0" w:firstLine="0"/>
        <w:rPr>
          <w:lang w:val="fr-CA"/>
        </w:rPr>
      </w:pPr>
      <w:r>
        <w:tab/>
        <w:t>1.</w:t>
      </w:r>
      <w:r>
        <w:rPr>
          <w:rFonts w:hint="eastAsia"/>
        </w:rPr>
        <w:t>点击【新建】</w:t>
      </w:r>
      <w:r>
        <w:t>按钮</w:t>
      </w:r>
      <w:r>
        <w:t>,(</w:t>
      </w:r>
      <w:r>
        <w:t>具有</w:t>
      </w:r>
      <w:r>
        <w:rPr>
          <w:rFonts w:hint="eastAsia"/>
          <w:lang w:val="fr-CA"/>
        </w:rPr>
        <w:t>安监监察</w:t>
      </w:r>
      <w:r>
        <w:rPr>
          <w:lang w:val="fr-CA"/>
        </w:rPr>
        <w:t>员</w:t>
      </w:r>
      <w:r>
        <w:rPr>
          <w:rFonts w:hint="eastAsia"/>
          <w:lang w:val="fr-CA"/>
        </w:rPr>
        <w:t>、部门</w:t>
      </w:r>
      <w:r>
        <w:rPr>
          <w:lang w:val="fr-CA"/>
        </w:rPr>
        <w:t>安全</w:t>
      </w:r>
      <w:r>
        <w:rPr>
          <w:rFonts w:hint="eastAsia"/>
          <w:lang w:val="fr-CA"/>
        </w:rPr>
        <w:t>质量</w:t>
      </w:r>
      <w:r>
        <w:rPr>
          <w:lang w:val="fr-CA"/>
        </w:rPr>
        <w:t>管理员可创建安全监督、安保监察审核、其他；</w:t>
      </w:r>
      <w:r>
        <w:rPr>
          <w:rFonts w:hint="eastAsia"/>
          <w:lang w:val="fr-CA"/>
        </w:rPr>
        <w:t>保卫部</w:t>
      </w:r>
      <w:r>
        <w:rPr>
          <w:lang w:val="fr-CA"/>
        </w:rPr>
        <w:t>可创建安全监察、安保测试、安保监察、其他</w:t>
      </w:r>
      <w:r>
        <w:rPr>
          <w:rFonts w:hint="eastAsia"/>
          <w:lang w:val="fr-CA"/>
        </w:rPr>
        <w:t>权限</w:t>
      </w:r>
      <w:r>
        <w:rPr>
          <w:lang w:val="fr-CA"/>
        </w:rPr>
        <w:t>的能够新建</w:t>
      </w:r>
      <w:r>
        <w:rPr>
          <w:lang w:val="fr-CA"/>
        </w:rPr>
        <w:t>)</w:t>
      </w:r>
    </w:p>
    <w:p w14:paraId="66DF3289" w14:textId="77777777" w:rsidR="00825F38" w:rsidRDefault="00825F38" w:rsidP="00825F38">
      <w:pPr>
        <w:pStyle w:val="Cap"/>
        <w:ind w:firstLineChars="0" w:firstLine="0"/>
        <w:rPr>
          <w:lang w:val="fr-CA"/>
        </w:rPr>
      </w:pPr>
      <w:r>
        <w:rPr>
          <w:lang w:val="fr-CA"/>
        </w:rPr>
        <w:tab/>
        <w:t>2.</w:t>
      </w:r>
      <w:r>
        <w:rPr>
          <w:rFonts w:hint="eastAsia"/>
          <w:lang w:val="fr-CA"/>
        </w:rPr>
        <w:t>弹出</w:t>
      </w:r>
      <w:r>
        <w:rPr>
          <w:lang w:val="fr-CA"/>
        </w:rPr>
        <w:t>新建检查单页面</w:t>
      </w:r>
      <w:r>
        <w:rPr>
          <w:lang w:val="fr-CA"/>
        </w:rPr>
        <w:t>,</w:t>
      </w:r>
      <w:r>
        <w:rPr>
          <w:lang w:val="fr-CA"/>
        </w:rPr>
        <w:t>包括如下内容</w:t>
      </w:r>
      <w:r>
        <w:rPr>
          <w:rFonts w:hint="eastAsia"/>
          <w:lang w:val="fr-CA"/>
        </w:rPr>
        <w:t> </w:t>
      </w:r>
      <w:r>
        <w:rPr>
          <w:lang w:val="fr-CA"/>
        </w:rPr>
        <w:t>:</w:t>
      </w:r>
      <w:r>
        <w:rPr>
          <w:rFonts w:hint="eastAsia"/>
          <w:lang w:val="fr-CA"/>
        </w:rPr>
        <w:t>制定</w:t>
      </w:r>
      <w:r>
        <w:rPr>
          <w:lang w:val="fr-CA"/>
        </w:rPr>
        <w:t>人</w:t>
      </w:r>
      <w:r>
        <w:rPr>
          <w:rFonts w:hint="eastAsia"/>
          <w:lang w:val="fr-CA"/>
        </w:rPr>
        <w:t> </w:t>
      </w:r>
      <w:r>
        <w:rPr>
          <w:lang w:val="fr-CA"/>
        </w:rPr>
        <w:t>(</w:t>
      </w:r>
      <w:r>
        <w:rPr>
          <w:rFonts w:hint="eastAsia"/>
          <w:lang w:val="fr-CA"/>
        </w:rPr>
        <w:t>新建</w:t>
      </w:r>
      <w:r>
        <w:rPr>
          <w:lang w:val="fr-CA"/>
        </w:rPr>
        <w:t>该条记录的人</w:t>
      </w:r>
      <w:r>
        <w:rPr>
          <w:lang w:val="fr-CA"/>
        </w:rPr>
        <w:t>,</w:t>
      </w:r>
      <w:r>
        <w:rPr>
          <w:rFonts w:hint="eastAsia"/>
          <w:lang w:val="fr-CA"/>
        </w:rPr>
        <w:t>自动</w:t>
      </w:r>
      <w:r>
        <w:rPr>
          <w:lang w:val="fr-CA"/>
        </w:rPr>
        <w:t>带出</w:t>
      </w:r>
      <w:r>
        <w:rPr>
          <w:lang w:val="fr-CA"/>
        </w:rPr>
        <w:t>),</w:t>
      </w:r>
      <w:r>
        <w:rPr>
          <w:rFonts w:hint="eastAsia"/>
          <w:lang w:val="fr-CA"/>
        </w:rPr>
        <w:t>制定</w:t>
      </w:r>
      <w:r>
        <w:rPr>
          <w:lang w:val="fr-CA"/>
        </w:rPr>
        <w:t>部门</w:t>
      </w:r>
      <w:r>
        <w:rPr>
          <w:lang w:val="fr-CA"/>
        </w:rPr>
        <w:t>(</w:t>
      </w:r>
      <w:r>
        <w:rPr>
          <w:rFonts w:hint="eastAsia"/>
          <w:lang w:val="fr-CA"/>
        </w:rPr>
        <w:t>该</w:t>
      </w:r>
      <w:r>
        <w:rPr>
          <w:lang w:val="fr-CA"/>
        </w:rPr>
        <w:t>人员对应</w:t>
      </w:r>
      <w:r>
        <w:rPr>
          <w:rFonts w:hint="eastAsia"/>
          <w:lang w:val="fr-CA"/>
        </w:rPr>
        <w:t>的</w:t>
      </w:r>
      <w:r>
        <w:rPr>
          <w:lang w:val="fr-CA"/>
        </w:rPr>
        <w:t>部门</w:t>
      </w:r>
      <w:r>
        <w:rPr>
          <w:rFonts w:hint="eastAsia"/>
          <w:lang w:val="fr-CA"/>
        </w:rPr>
        <w:t>,</w:t>
      </w:r>
      <w:r>
        <w:rPr>
          <w:lang w:val="fr-CA"/>
        </w:rPr>
        <w:t>自动带出</w:t>
      </w:r>
      <w:r>
        <w:rPr>
          <w:lang w:val="fr-CA"/>
        </w:rPr>
        <w:t>)</w:t>
      </w:r>
      <w:r>
        <w:rPr>
          <w:rFonts w:hint="eastAsia"/>
          <w:lang w:val="fr-CA"/>
        </w:rPr>
        <w:t>,</w:t>
      </w:r>
      <w:r>
        <w:rPr>
          <w:rFonts w:hint="eastAsia"/>
          <w:lang w:val="fr-CA"/>
        </w:rPr>
        <w:t>制定</w:t>
      </w:r>
      <w:r>
        <w:rPr>
          <w:lang w:val="fr-CA"/>
        </w:rPr>
        <w:t>日期</w:t>
      </w:r>
      <w:r>
        <w:rPr>
          <w:lang w:val="fr-CA"/>
        </w:rPr>
        <w:t>(</w:t>
      </w:r>
      <w:r>
        <w:rPr>
          <w:rFonts w:hint="eastAsia"/>
          <w:lang w:val="fr-CA"/>
        </w:rPr>
        <w:t>新建</w:t>
      </w:r>
      <w:r>
        <w:rPr>
          <w:lang w:val="fr-CA"/>
        </w:rPr>
        <w:t>的</w:t>
      </w:r>
      <w:r>
        <w:rPr>
          <w:rFonts w:hint="eastAsia"/>
          <w:lang w:val="fr-CA"/>
        </w:rPr>
        <w:t>日期</w:t>
      </w:r>
      <w:r>
        <w:rPr>
          <w:lang w:val="fr-CA"/>
        </w:rPr>
        <w:t>,</w:t>
      </w:r>
      <w:r>
        <w:rPr>
          <w:rFonts w:hint="eastAsia"/>
          <w:lang w:val="fr-CA"/>
        </w:rPr>
        <w:t>自动</w:t>
      </w:r>
      <w:r>
        <w:rPr>
          <w:lang w:val="fr-CA"/>
        </w:rPr>
        <w:t>带出</w:t>
      </w:r>
      <w:r>
        <w:rPr>
          <w:lang w:val="fr-CA"/>
        </w:rPr>
        <w:t>),</w:t>
      </w:r>
      <w:r>
        <w:rPr>
          <w:rFonts w:hint="eastAsia"/>
          <w:lang w:val="fr-CA"/>
        </w:rPr>
        <w:t>监察</w:t>
      </w:r>
      <w:r>
        <w:rPr>
          <w:lang w:val="fr-CA"/>
        </w:rPr>
        <w:t>审核</w:t>
      </w:r>
      <w:r>
        <w:rPr>
          <w:lang w:val="fr-CA"/>
        </w:rPr>
        <w:t>/</w:t>
      </w:r>
      <w:r>
        <w:rPr>
          <w:lang w:val="fr-CA"/>
        </w:rPr>
        <w:t>测试类型</w:t>
      </w:r>
      <w:r>
        <w:rPr>
          <w:lang w:val="fr-CA"/>
        </w:rPr>
        <w:t>(</w:t>
      </w:r>
      <w:r>
        <w:rPr>
          <w:rFonts w:hint="eastAsia"/>
          <w:lang w:val="fr-CA"/>
        </w:rPr>
        <w:t>必填</w:t>
      </w:r>
      <w:r>
        <w:rPr>
          <w:lang w:val="fr-CA"/>
        </w:rPr>
        <w:t>单选</w:t>
      </w:r>
      <w:r>
        <w:rPr>
          <w:lang w:val="fr-CA"/>
        </w:rPr>
        <w:t>,</w:t>
      </w:r>
      <w:r>
        <w:rPr>
          <w:rFonts w:hint="eastAsia"/>
          <w:lang w:val="fr-CA"/>
        </w:rPr>
        <w:t>可</w:t>
      </w:r>
      <w:r>
        <w:rPr>
          <w:lang w:val="fr-CA"/>
        </w:rPr>
        <w:t>选择</w:t>
      </w:r>
      <w:r>
        <w:rPr>
          <w:rFonts w:hint="eastAsia"/>
          <w:lang w:val="fr-CA"/>
        </w:rPr>
        <w:t> </w:t>
      </w:r>
      <w:r>
        <w:rPr>
          <w:lang w:val="fr-CA"/>
        </w:rPr>
        <w:t xml:space="preserve">: </w:t>
      </w:r>
      <w:r>
        <w:rPr>
          <w:lang w:val="fr-CA"/>
        </w:rPr>
        <w:t>安全监察与审核、安保监察与审核、安保测试、其他</w:t>
      </w:r>
      <w:r>
        <w:rPr>
          <w:lang w:val="fr-CA"/>
        </w:rPr>
        <w:t>),</w:t>
      </w:r>
      <w:r>
        <w:rPr>
          <w:rFonts w:hint="eastAsia"/>
          <w:lang w:val="fr-CA"/>
        </w:rPr>
        <w:t>检查</w:t>
      </w:r>
      <w:r>
        <w:rPr>
          <w:lang w:val="fr-CA"/>
        </w:rPr>
        <w:t>单名称</w:t>
      </w:r>
      <w:r>
        <w:rPr>
          <w:rFonts w:hint="eastAsia"/>
          <w:lang w:val="fr-CA"/>
        </w:rPr>
        <w:t> </w:t>
      </w:r>
      <w:r>
        <w:rPr>
          <w:color w:val="000000"/>
          <w:lang w:val="fr-CA"/>
        </w:rPr>
        <w:t>(</w:t>
      </w:r>
      <w:r>
        <w:rPr>
          <w:rFonts w:hint="eastAsia"/>
          <w:color w:val="000000"/>
          <w:lang w:val="fr-CA"/>
        </w:rPr>
        <w:t>文本</w:t>
      </w:r>
      <w:r>
        <w:rPr>
          <w:color w:val="000000"/>
          <w:lang w:val="fr-CA"/>
        </w:rPr>
        <w:t>框</w:t>
      </w:r>
      <w:r>
        <w:rPr>
          <w:color w:val="000000"/>
          <w:lang w:val="fr-CA"/>
        </w:rPr>
        <w:t>,</w:t>
      </w:r>
      <w:r>
        <w:rPr>
          <w:color w:val="000000"/>
          <w:lang w:val="fr-CA"/>
        </w:rPr>
        <w:t>模糊查询</w:t>
      </w:r>
      <w:r>
        <w:rPr>
          <w:color w:val="000000"/>
          <w:lang w:val="fr-CA"/>
        </w:rPr>
        <w:t>)</w:t>
      </w:r>
    </w:p>
    <w:p w14:paraId="1BA29CD8" w14:textId="77777777" w:rsidR="00825F38" w:rsidRDefault="00825F38" w:rsidP="00825F38">
      <w:pPr>
        <w:pStyle w:val="Cap"/>
        <w:ind w:firstLineChars="0" w:firstLine="0"/>
      </w:pPr>
      <w:r>
        <w:rPr>
          <w:lang w:val="fr-CA"/>
        </w:rPr>
        <w:tab/>
        <w:t>3.</w:t>
      </w:r>
      <w:r>
        <w:rPr>
          <w:rFonts w:hint="eastAsia"/>
          <w:lang w:val="fr-CA"/>
        </w:rPr>
        <w:t>用户</w:t>
      </w:r>
      <w:r>
        <w:rPr>
          <w:lang w:val="fr-CA"/>
        </w:rPr>
        <w:t>填写相应内容后</w:t>
      </w:r>
      <w:r>
        <w:rPr>
          <w:lang w:val="fr-CA"/>
        </w:rPr>
        <w:t>,</w:t>
      </w:r>
      <w:r>
        <w:rPr>
          <w:lang w:val="fr-CA"/>
        </w:rPr>
        <w:t>点击</w:t>
      </w:r>
      <w:r>
        <w:rPr>
          <w:rFonts w:hint="eastAsia"/>
        </w:rPr>
        <w:t>【创建</w:t>
      </w:r>
      <w:r>
        <w:t>检查单明细</w:t>
      </w:r>
      <w:r>
        <w:rPr>
          <w:rFonts w:hint="eastAsia"/>
        </w:rPr>
        <w:t>】按钮</w:t>
      </w:r>
    </w:p>
    <w:p w14:paraId="4867D399" w14:textId="77777777" w:rsidR="00825F38" w:rsidRDefault="00825F38" w:rsidP="00825F38">
      <w:pPr>
        <w:pStyle w:val="Cap"/>
        <w:ind w:firstLineChars="0" w:firstLine="0"/>
        <w:rPr>
          <w:color w:val="000000"/>
        </w:rPr>
      </w:pPr>
      <w:r>
        <w:tab/>
      </w:r>
      <w:r>
        <w:rPr>
          <w:color w:val="000000"/>
        </w:rPr>
        <w:t>4.</w:t>
      </w:r>
      <w:r>
        <w:rPr>
          <w:rFonts w:hint="eastAsia"/>
          <w:color w:val="000000"/>
        </w:rPr>
        <w:t>页面</w:t>
      </w:r>
      <w:r>
        <w:rPr>
          <w:color w:val="000000"/>
        </w:rPr>
        <w:t>下方弹出</w:t>
      </w:r>
      <w:r>
        <w:rPr>
          <w:color w:val="000000"/>
        </w:rPr>
        <w:t>,</w:t>
      </w:r>
      <w:r>
        <w:rPr>
          <w:rFonts w:hint="eastAsia"/>
          <w:color w:val="000000"/>
        </w:rPr>
        <w:t>检查</w:t>
      </w:r>
      <w:r>
        <w:rPr>
          <w:color w:val="000000"/>
        </w:rPr>
        <w:t>单明细</w:t>
      </w:r>
      <w:r>
        <w:rPr>
          <w:color w:val="000000"/>
        </w:rPr>
        <w:t xml:space="preserve">,      </w:t>
      </w:r>
    </w:p>
    <w:p w14:paraId="522D7936" w14:textId="77777777" w:rsidR="00825F38" w:rsidRDefault="00825F38" w:rsidP="00825F38">
      <w:pPr>
        <w:pStyle w:val="Cap"/>
        <w:ind w:firstLineChars="0" w:firstLine="0"/>
        <w:rPr>
          <w:color w:val="000000"/>
        </w:rPr>
      </w:pPr>
      <w:r>
        <w:rPr>
          <w:color w:val="000000"/>
        </w:rPr>
        <w:tab/>
        <w:t xml:space="preserve">5 </w:t>
      </w:r>
      <w:r>
        <w:rPr>
          <w:rFonts w:hint="eastAsia"/>
          <w:color w:val="000000"/>
        </w:rPr>
        <w:t>点击导入</w:t>
      </w:r>
      <w:r>
        <w:rPr>
          <w:rFonts w:hint="eastAsia"/>
          <w:color w:val="000000"/>
        </w:rPr>
        <w:t>,</w:t>
      </w:r>
      <w:r>
        <w:rPr>
          <w:rFonts w:hint="eastAsia"/>
          <w:color w:val="000000"/>
        </w:rPr>
        <w:t>上传</w:t>
      </w:r>
      <w:r>
        <w:rPr>
          <w:rFonts w:hint="eastAsia"/>
          <w:color w:val="000000"/>
        </w:rPr>
        <w:t>E</w:t>
      </w:r>
      <w:r>
        <w:rPr>
          <w:color w:val="000000"/>
        </w:rPr>
        <w:t>xcel</w:t>
      </w:r>
      <w:r>
        <w:rPr>
          <w:rFonts w:hint="eastAsia"/>
          <w:color w:val="000000"/>
        </w:rPr>
        <w:t>文件</w:t>
      </w:r>
      <w:r>
        <w:rPr>
          <w:color w:val="000000"/>
        </w:rPr>
        <w:t>导入</w:t>
      </w:r>
    </w:p>
    <w:p w14:paraId="358FE449" w14:textId="77777777" w:rsidR="00825F38" w:rsidRDefault="00825F38" w:rsidP="00825F38">
      <w:pPr>
        <w:pStyle w:val="Cap"/>
        <w:ind w:firstLineChars="0" w:firstLine="0"/>
        <w:rPr>
          <w:color w:val="000000"/>
        </w:rPr>
      </w:pPr>
      <w:r>
        <w:rPr>
          <w:color w:val="000000"/>
        </w:rPr>
        <w:tab/>
        <w:t xml:space="preserve">6 </w:t>
      </w:r>
      <w:r>
        <w:rPr>
          <w:rFonts w:hint="eastAsia"/>
          <w:color w:val="000000"/>
        </w:rPr>
        <w:t>导出</w:t>
      </w:r>
      <w:r>
        <w:rPr>
          <w:color w:val="000000"/>
        </w:rPr>
        <w:t>,</w:t>
      </w:r>
      <w:r>
        <w:rPr>
          <w:rFonts w:hint="eastAsia"/>
          <w:color w:val="000000"/>
        </w:rPr>
        <w:t>导出</w:t>
      </w:r>
      <w:r>
        <w:rPr>
          <w:color w:val="000000"/>
        </w:rPr>
        <w:t>该页面数据</w:t>
      </w:r>
    </w:p>
    <w:p w14:paraId="6C358BEC" w14:textId="77777777" w:rsidR="00825F38" w:rsidRDefault="00825F38" w:rsidP="00825F38">
      <w:pPr>
        <w:pStyle w:val="Cap"/>
        <w:ind w:firstLineChars="0" w:firstLine="0"/>
        <w:rPr>
          <w:color w:val="000000"/>
        </w:rPr>
      </w:pPr>
      <w:r>
        <w:rPr>
          <w:color w:val="000000"/>
        </w:rPr>
        <w:tab/>
        <w:t xml:space="preserve">7 </w:t>
      </w:r>
      <w:r>
        <w:rPr>
          <w:rFonts w:hint="eastAsia"/>
          <w:color w:val="000000"/>
        </w:rPr>
        <w:t>选中</w:t>
      </w:r>
      <w:r>
        <w:rPr>
          <w:color w:val="000000"/>
        </w:rPr>
        <w:t>按钮</w:t>
      </w:r>
      <w:r>
        <w:rPr>
          <w:color w:val="000000"/>
        </w:rPr>
        <w:t>,</w:t>
      </w:r>
      <w:r>
        <w:rPr>
          <w:rFonts w:hint="eastAsia"/>
          <w:color w:val="000000"/>
        </w:rPr>
        <w:t>批量</w:t>
      </w:r>
      <w:r>
        <w:rPr>
          <w:color w:val="000000"/>
        </w:rPr>
        <w:t>删除</w:t>
      </w:r>
    </w:p>
    <w:p w14:paraId="5D45E0E8" w14:textId="77777777" w:rsidR="00825F38" w:rsidRDefault="00825F38" w:rsidP="00825F38">
      <w:pPr>
        <w:pStyle w:val="Cap"/>
        <w:ind w:firstLineChars="0" w:firstLine="0"/>
        <w:rPr>
          <w:color w:val="000000"/>
        </w:rPr>
      </w:pPr>
      <w:r>
        <w:rPr>
          <w:color w:val="000000"/>
        </w:rPr>
        <w:tab/>
        <w:t xml:space="preserve">8 </w:t>
      </w:r>
      <w:r>
        <w:rPr>
          <w:rFonts w:hint="eastAsia"/>
          <w:color w:val="000000"/>
        </w:rPr>
        <w:t>检查</w:t>
      </w:r>
      <w:r>
        <w:rPr>
          <w:color w:val="000000"/>
        </w:rPr>
        <w:t>单模板下载</w:t>
      </w:r>
      <w:r>
        <w:rPr>
          <w:color w:val="000000"/>
        </w:rPr>
        <w:t>,</w:t>
      </w:r>
      <w:r>
        <w:rPr>
          <w:rFonts w:hint="eastAsia"/>
          <w:color w:val="000000"/>
        </w:rPr>
        <w:t>到服务器</w:t>
      </w:r>
      <w:r>
        <w:rPr>
          <w:color w:val="000000"/>
        </w:rPr>
        <w:t>下载相应模板</w:t>
      </w:r>
    </w:p>
    <w:p w14:paraId="5CD20E01" w14:textId="77777777" w:rsidR="00825F38" w:rsidRDefault="00825F38" w:rsidP="00825F38">
      <w:pPr>
        <w:pStyle w:val="Cap"/>
        <w:ind w:firstLineChars="0" w:firstLine="0"/>
        <w:rPr>
          <w:color w:val="000000"/>
        </w:rPr>
      </w:pPr>
      <w:r>
        <w:tab/>
        <w:t>9.</w:t>
      </w:r>
      <w:r>
        <w:rPr>
          <w:rFonts w:hint="eastAsia"/>
        </w:rPr>
        <w:t>点击</w:t>
      </w:r>
      <w:r>
        <w:t>添加按钮</w:t>
      </w:r>
      <w:r>
        <w:rPr>
          <w:rFonts w:hint="eastAsia"/>
        </w:rPr>
        <w:t>,</w:t>
      </w:r>
      <w:r>
        <w:t>弹出</w:t>
      </w:r>
      <w:r>
        <w:rPr>
          <w:rFonts w:hint="eastAsia"/>
        </w:rPr>
        <w:t>检查单</w:t>
      </w:r>
      <w:r>
        <w:t>添加</w:t>
      </w:r>
      <w:r>
        <w:rPr>
          <w:rFonts w:hint="eastAsia"/>
        </w:rPr>
        <w:t>页</w:t>
      </w:r>
      <w:r>
        <w:t>,</w:t>
      </w:r>
      <w:r>
        <w:rPr>
          <w:rFonts w:hint="eastAsia"/>
        </w:rPr>
        <w:t>包括</w:t>
      </w:r>
      <w:r>
        <w:t>如下内容</w:t>
      </w:r>
      <w:r>
        <w:t>:</w:t>
      </w:r>
      <w:r>
        <w:rPr>
          <w:rFonts w:hint="eastAsia"/>
        </w:rPr>
        <w:t>适用</w:t>
      </w:r>
      <w:r>
        <w:t>部门</w:t>
      </w:r>
      <w:r>
        <w:t>(</w:t>
      </w:r>
      <w:r>
        <w:rPr>
          <w:rFonts w:hint="eastAsia"/>
          <w:lang w:val="fr-CA"/>
        </w:rPr>
        <w:t>必填</w:t>
      </w:r>
      <w:r>
        <w:rPr>
          <w:lang w:val="fr-CA"/>
        </w:rPr>
        <w:t>，</w:t>
      </w:r>
      <w:r>
        <w:rPr>
          <w:rFonts w:hint="eastAsia"/>
          <w:lang w:val="fr-CA"/>
        </w:rPr>
        <w:t>可</w:t>
      </w:r>
      <w:r>
        <w:rPr>
          <w:lang w:val="fr-CA"/>
        </w:rPr>
        <w:t>选择</w:t>
      </w:r>
      <w:r>
        <w:rPr>
          <w:rFonts w:hint="eastAsia"/>
          <w:lang w:val="fr-CA"/>
        </w:rPr>
        <w:t>一级</w:t>
      </w:r>
      <w:r>
        <w:rPr>
          <w:lang w:val="fr-CA"/>
        </w:rPr>
        <w:t>部门</w:t>
      </w:r>
      <w:r>
        <w:t>)</w:t>
      </w:r>
      <w:r>
        <w:rPr>
          <w:rFonts w:hint="eastAsia"/>
          <w:lang w:val="fr-CA"/>
        </w:rPr>
        <w:t xml:space="preserve"> </w:t>
      </w:r>
      <w:r>
        <w:rPr>
          <w:rFonts w:hint="eastAsia"/>
          <w:lang w:val="fr-CA"/>
        </w:rPr>
        <w:t>监察</w:t>
      </w:r>
      <w:r>
        <w:rPr>
          <w:lang w:val="fr-CA"/>
        </w:rPr>
        <w:t>审核</w:t>
      </w:r>
      <w:r>
        <w:rPr>
          <w:rFonts w:hint="eastAsia"/>
          <w:lang w:val="fr-CA"/>
        </w:rPr>
        <w:t>/</w:t>
      </w:r>
      <w:r>
        <w:rPr>
          <w:rFonts w:hint="eastAsia"/>
          <w:lang w:val="fr-CA"/>
        </w:rPr>
        <w:t>测试</w:t>
      </w:r>
      <w:r>
        <w:rPr>
          <w:lang w:val="fr-CA"/>
        </w:rPr>
        <w:t>类别</w:t>
      </w:r>
      <w:r>
        <w:rPr>
          <w:rFonts w:hint="eastAsia"/>
          <w:lang w:val="fr-CA"/>
        </w:rPr>
        <w:t>(</w:t>
      </w:r>
      <w:r>
        <w:rPr>
          <w:rFonts w:hint="eastAsia"/>
          <w:lang w:val="fr-CA"/>
        </w:rPr>
        <w:t>同</w:t>
      </w:r>
      <w:r>
        <w:rPr>
          <w:lang w:val="fr-CA"/>
        </w:rPr>
        <w:t>监察审核计划的</w:t>
      </w:r>
      <w:r>
        <w:rPr>
          <w:rFonts w:hint="eastAsia"/>
          <w:lang w:val="fr-CA"/>
        </w:rPr>
        <w:t>监察</w:t>
      </w:r>
      <w:r>
        <w:rPr>
          <w:lang w:val="fr-CA"/>
        </w:rPr>
        <w:t>审核类别</w:t>
      </w:r>
      <w:r>
        <w:rPr>
          <w:rFonts w:hint="eastAsia"/>
          <w:lang w:val="fr-CA"/>
        </w:rPr>
        <w:t>)</w:t>
      </w:r>
      <w:r>
        <w:rPr>
          <w:lang w:val="fr-CA"/>
        </w:rPr>
        <w:t>,</w:t>
      </w:r>
      <w:r>
        <w:rPr>
          <w:rFonts w:hint="eastAsia"/>
          <w:lang w:val="fr-CA"/>
        </w:rPr>
        <w:t xml:space="preserve"> </w:t>
      </w:r>
      <w:r>
        <w:rPr>
          <w:rFonts w:hint="eastAsia"/>
          <w:lang w:val="fr-CA"/>
        </w:rPr>
        <w:t>监察</w:t>
      </w:r>
      <w:r>
        <w:rPr>
          <w:lang w:val="fr-CA"/>
        </w:rPr>
        <w:t>审核</w:t>
      </w:r>
      <w:r>
        <w:rPr>
          <w:rFonts w:hint="eastAsia"/>
          <w:lang w:val="fr-CA"/>
        </w:rPr>
        <w:t>/</w:t>
      </w:r>
      <w:r>
        <w:rPr>
          <w:rFonts w:hint="eastAsia"/>
          <w:lang w:val="fr-CA"/>
        </w:rPr>
        <w:t>测试项目</w:t>
      </w:r>
      <w:r>
        <w:rPr>
          <w:rFonts w:hint="eastAsia"/>
          <w:lang w:val="fr-CA"/>
        </w:rPr>
        <w:t>(</w:t>
      </w:r>
      <w:r>
        <w:rPr>
          <w:rFonts w:hint="eastAsia"/>
          <w:lang w:val="fr-CA"/>
        </w:rPr>
        <w:t>必填</w:t>
      </w:r>
      <w:r>
        <w:rPr>
          <w:lang w:val="fr-CA"/>
        </w:rPr>
        <w:t>文本</w:t>
      </w:r>
      <w:r>
        <w:rPr>
          <w:rFonts w:hint="eastAsia"/>
          <w:lang w:val="fr-CA"/>
        </w:rPr>
        <w:t>，</w:t>
      </w:r>
      <w:r>
        <w:rPr>
          <w:lang w:val="fr-CA"/>
        </w:rPr>
        <w:t>字数</w:t>
      </w:r>
      <w:r>
        <w:rPr>
          <w:rFonts w:hint="eastAsia"/>
          <w:lang w:val="fr-CA"/>
        </w:rPr>
        <w:t>500)</w:t>
      </w:r>
      <w:r>
        <w:rPr>
          <w:lang w:val="fr-CA"/>
        </w:rPr>
        <w:t>,</w:t>
      </w:r>
      <w:r>
        <w:rPr>
          <w:rFonts w:hint="eastAsia"/>
          <w:lang w:val="fr-CA"/>
        </w:rPr>
        <w:t xml:space="preserve"> </w:t>
      </w:r>
      <w:r>
        <w:rPr>
          <w:rFonts w:hint="eastAsia"/>
          <w:lang w:val="fr-CA"/>
        </w:rPr>
        <w:t>监察</w:t>
      </w:r>
      <w:r>
        <w:rPr>
          <w:lang w:val="fr-CA"/>
        </w:rPr>
        <w:t>审核</w:t>
      </w:r>
      <w:r>
        <w:rPr>
          <w:rFonts w:hint="eastAsia"/>
          <w:lang w:val="fr-CA"/>
        </w:rPr>
        <w:t>/</w:t>
      </w:r>
      <w:r>
        <w:rPr>
          <w:rFonts w:hint="eastAsia"/>
          <w:lang w:val="fr-CA"/>
        </w:rPr>
        <w:t>测试要点</w:t>
      </w:r>
      <w:r>
        <w:rPr>
          <w:rFonts w:hint="eastAsia"/>
          <w:lang w:val="fr-CA"/>
        </w:rPr>
        <w:t>(</w:t>
      </w:r>
      <w:r>
        <w:rPr>
          <w:rFonts w:hint="eastAsia"/>
          <w:lang w:val="fr-CA"/>
        </w:rPr>
        <w:t>必填</w:t>
      </w:r>
      <w:r>
        <w:rPr>
          <w:lang w:val="fr-CA"/>
        </w:rPr>
        <w:t>文本</w:t>
      </w:r>
      <w:r>
        <w:rPr>
          <w:rFonts w:hint="eastAsia"/>
          <w:lang w:val="fr-CA"/>
        </w:rPr>
        <w:t>，字数</w:t>
      </w:r>
      <w:r>
        <w:rPr>
          <w:rFonts w:hint="eastAsia"/>
          <w:lang w:val="fr-CA"/>
        </w:rPr>
        <w:t>1000)</w:t>
      </w:r>
      <w:r>
        <w:rPr>
          <w:lang w:val="fr-CA"/>
        </w:rPr>
        <w:t>,</w:t>
      </w:r>
      <w:r>
        <w:rPr>
          <w:rFonts w:hint="eastAsia"/>
          <w:lang w:val="fr-CA"/>
        </w:rPr>
        <w:t xml:space="preserve"> </w:t>
      </w:r>
      <w:r>
        <w:rPr>
          <w:rFonts w:hint="eastAsia"/>
          <w:lang w:val="fr-CA"/>
        </w:rPr>
        <w:t>监察</w:t>
      </w:r>
      <w:r>
        <w:rPr>
          <w:lang w:val="fr-CA"/>
        </w:rPr>
        <w:t>审核</w:t>
      </w:r>
      <w:r>
        <w:rPr>
          <w:rFonts w:hint="eastAsia"/>
          <w:lang w:val="fr-CA"/>
        </w:rPr>
        <w:t>/</w:t>
      </w:r>
      <w:r>
        <w:rPr>
          <w:rFonts w:hint="eastAsia"/>
          <w:lang w:val="fr-CA"/>
        </w:rPr>
        <w:t>测试依据</w:t>
      </w:r>
      <w:r>
        <w:rPr>
          <w:rFonts w:hint="eastAsia"/>
          <w:lang w:val="fr-CA"/>
        </w:rPr>
        <w:t>(</w:t>
      </w:r>
      <w:r>
        <w:rPr>
          <w:rFonts w:hint="eastAsia"/>
          <w:lang w:val="fr-CA"/>
        </w:rPr>
        <w:t>必填</w:t>
      </w:r>
      <w:r>
        <w:rPr>
          <w:lang w:val="fr-CA"/>
        </w:rPr>
        <w:t>文本，</w:t>
      </w:r>
      <w:bookmarkStart w:id="19" w:name="OLE_LINK133"/>
      <w:bookmarkStart w:id="20" w:name="OLE_LINK134"/>
      <w:r>
        <w:rPr>
          <w:rFonts w:hint="eastAsia"/>
          <w:lang w:val="fr-CA"/>
        </w:rPr>
        <w:t>字数</w:t>
      </w:r>
      <w:r>
        <w:rPr>
          <w:rFonts w:hint="eastAsia"/>
          <w:lang w:val="fr-CA"/>
        </w:rPr>
        <w:t>1000</w:t>
      </w:r>
      <w:bookmarkEnd w:id="19"/>
      <w:bookmarkEnd w:id="20"/>
      <w:r>
        <w:rPr>
          <w:rFonts w:hint="eastAsia"/>
          <w:lang w:val="fr-CA"/>
        </w:rPr>
        <w:t>)</w:t>
      </w:r>
      <w:r>
        <w:rPr>
          <w:lang w:val="fr-CA"/>
        </w:rPr>
        <w:t>,</w:t>
      </w:r>
      <w:r>
        <w:rPr>
          <w:rFonts w:hint="eastAsia"/>
          <w:lang w:val="fr-CA"/>
        </w:rPr>
        <w:t>导入</w:t>
      </w:r>
      <w:r>
        <w:rPr>
          <w:lang w:val="fr-CA"/>
        </w:rPr>
        <w:t>生产过程</w:t>
      </w:r>
      <w:r>
        <w:rPr>
          <w:lang w:val="fr-CA"/>
        </w:rPr>
        <w:t>(</w:t>
      </w:r>
      <w:r>
        <w:rPr>
          <w:rFonts w:hint="eastAsia"/>
          <w:lang w:val="fr-CA"/>
        </w:rPr>
        <w:t>多</w:t>
      </w:r>
      <w:r>
        <w:rPr>
          <w:lang w:val="fr-CA"/>
        </w:rPr>
        <w:t>选</w:t>
      </w:r>
      <w:r>
        <w:rPr>
          <w:lang w:val="fr-CA"/>
        </w:rPr>
        <w:t>,tree</w:t>
      </w:r>
      <w:r>
        <w:rPr>
          <w:rFonts w:hint="eastAsia"/>
          <w:lang w:val="fr-CA"/>
        </w:rPr>
        <w:t>结构数据</w:t>
      </w:r>
      <w:r>
        <w:rPr>
          <w:lang w:val="fr-CA"/>
        </w:rPr>
        <w:t>)</w:t>
      </w:r>
    </w:p>
    <w:p w14:paraId="01702185" w14:textId="77777777" w:rsidR="00825F38" w:rsidRDefault="00825F38" w:rsidP="00825F38">
      <w:pPr>
        <w:pStyle w:val="Cap"/>
        <w:ind w:firstLineChars="0" w:firstLine="420"/>
        <w:rPr>
          <w:lang w:val="fr-CA"/>
        </w:rPr>
      </w:pPr>
      <w:r>
        <w:rPr>
          <w:lang w:val="fr-CA"/>
        </w:rPr>
        <w:t>10.</w:t>
      </w:r>
      <w:r>
        <w:rPr>
          <w:rFonts w:hint="eastAsia"/>
          <w:lang w:val="fr-CA"/>
        </w:rPr>
        <w:t>返回</w:t>
      </w:r>
      <w:r>
        <w:rPr>
          <w:lang w:val="fr-CA"/>
        </w:rPr>
        <w:t>主事件流</w:t>
      </w:r>
      <w:r>
        <w:rPr>
          <w:rFonts w:hint="eastAsia"/>
          <w:lang w:val="fr-CA"/>
        </w:rPr>
        <w:t>2</w:t>
      </w:r>
    </w:p>
    <w:p w14:paraId="45C2A709" w14:textId="77777777" w:rsidR="00825F38" w:rsidRDefault="00825F38" w:rsidP="00825F38">
      <w:pPr>
        <w:pStyle w:val="Cap"/>
        <w:ind w:firstLineChars="0" w:firstLine="0"/>
      </w:pPr>
      <w:r>
        <w:rPr>
          <w:lang w:val="fr-CA"/>
        </w:rPr>
        <w:t>3a</w:t>
      </w:r>
      <w:r>
        <w:rPr>
          <w:rFonts w:hint="eastAsia"/>
          <w:lang w:val="fr-CA"/>
        </w:rPr>
        <w:t>点击</w:t>
      </w:r>
      <w:r>
        <w:rPr>
          <w:rFonts w:hint="eastAsia"/>
        </w:rPr>
        <w:t>【修改】按钮</w:t>
      </w:r>
    </w:p>
    <w:p w14:paraId="578ED531" w14:textId="77777777" w:rsidR="00825F38" w:rsidRDefault="00825F38" w:rsidP="00825F38">
      <w:pPr>
        <w:pStyle w:val="Cap"/>
        <w:ind w:firstLineChars="0" w:firstLine="0"/>
      </w:pPr>
      <w:r>
        <w:tab/>
        <w:t>1.</w:t>
      </w:r>
      <w:r>
        <w:rPr>
          <w:rFonts w:hint="eastAsia"/>
          <w:lang w:val="fr-CA"/>
        </w:rPr>
        <w:t xml:space="preserve"> </w:t>
      </w:r>
      <w:r>
        <w:rPr>
          <w:rFonts w:hint="eastAsia"/>
          <w:lang w:val="fr-CA"/>
        </w:rPr>
        <w:t>点击</w:t>
      </w:r>
      <w:r>
        <w:rPr>
          <w:rFonts w:hint="eastAsia"/>
        </w:rPr>
        <w:t>【修改】按钮</w:t>
      </w:r>
      <w:r>
        <w:rPr>
          <w:rFonts w:hint="eastAsia"/>
        </w:rPr>
        <w:t>,</w:t>
      </w:r>
      <w:r>
        <w:rPr>
          <w:rFonts w:hint="eastAsia"/>
          <w:lang w:val="fr-CA"/>
        </w:rPr>
        <w:t xml:space="preserve"> </w:t>
      </w:r>
      <w:r>
        <w:rPr>
          <w:rFonts w:hint="eastAsia"/>
          <w:lang w:val="fr-CA"/>
        </w:rPr>
        <w:t>制定</w:t>
      </w:r>
      <w:r>
        <w:rPr>
          <w:lang w:val="fr-CA"/>
        </w:rPr>
        <w:t>部门可以修改本部门创建的检查单</w:t>
      </w:r>
    </w:p>
    <w:p w14:paraId="1D95A4B3" w14:textId="77777777" w:rsidR="00825F38" w:rsidRDefault="00825F38" w:rsidP="00825F38">
      <w:pPr>
        <w:pStyle w:val="Cap"/>
        <w:ind w:firstLineChars="0" w:firstLine="0"/>
      </w:pPr>
      <w:r>
        <w:tab/>
        <w:t xml:space="preserve">2. </w:t>
      </w:r>
      <w:r>
        <w:rPr>
          <w:rFonts w:hint="eastAsia"/>
        </w:rPr>
        <w:t>弹出检查</w:t>
      </w:r>
      <w:r>
        <w:t>单修改页面</w:t>
      </w:r>
    </w:p>
    <w:p w14:paraId="10DC3016" w14:textId="77777777" w:rsidR="00825F38" w:rsidRDefault="00825F38" w:rsidP="00825F38">
      <w:pPr>
        <w:pStyle w:val="Cap"/>
        <w:ind w:firstLineChars="0" w:firstLine="0"/>
      </w:pPr>
      <w:r>
        <w:tab/>
        <w:t>3.</w:t>
      </w:r>
      <w:r>
        <w:rPr>
          <w:rFonts w:hint="eastAsia"/>
        </w:rPr>
        <w:t>用户</w:t>
      </w:r>
      <w:r>
        <w:t>修改相应信息</w:t>
      </w:r>
      <w:r>
        <w:t>,</w:t>
      </w:r>
      <w:r>
        <w:t>确认提示</w:t>
      </w:r>
    </w:p>
    <w:p w14:paraId="6A2D7349" w14:textId="77777777" w:rsidR="00825F38" w:rsidRDefault="00825F38" w:rsidP="00825F38">
      <w:pPr>
        <w:pStyle w:val="Cap"/>
        <w:ind w:firstLineChars="0" w:firstLine="0"/>
        <w:rPr>
          <w:color w:val="000000"/>
        </w:rPr>
      </w:pPr>
      <w:r>
        <w:rPr>
          <w:color w:val="000000"/>
        </w:rPr>
        <w:tab/>
        <w:t>4.</w:t>
      </w:r>
      <w:r>
        <w:rPr>
          <w:rFonts w:hint="eastAsia"/>
          <w:color w:val="000000"/>
        </w:rPr>
        <w:t xml:space="preserve"> </w:t>
      </w:r>
      <w:r>
        <w:rPr>
          <w:rFonts w:hint="eastAsia"/>
          <w:color w:val="000000"/>
        </w:rPr>
        <w:t>返回</w:t>
      </w:r>
      <w:r>
        <w:rPr>
          <w:color w:val="000000"/>
        </w:rPr>
        <w:t>主事件流</w:t>
      </w:r>
      <w:r>
        <w:rPr>
          <w:rFonts w:hint="eastAsia"/>
          <w:color w:val="000000"/>
        </w:rPr>
        <w:t>2</w:t>
      </w:r>
    </w:p>
    <w:p w14:paraId="6CACB9AB" w14:textId="77777777" w:rsidR="00825F38" w:rsidRDefault="00825F38" w:rsidP="00825F38">
      <w:pPr>
        <w:pStyle w:val="Cap"/>
        <w:ind w:firstLineChars="0" w:firstLine="0"/>
      </w:pPr>
      <w:r>
        <w:rPr>
          <w:lang w:val="fr-CA"/>
        </w:rPr>
        <w:t>3b</w:t>
      </w:r>
      <w:r>
        <w:rPr>
          <w:rFonts w:hint="eastAsia"/>
          <w:lang w:val="fr-CA"/>
        </w:rPr>
        <w:t>点击</w:t>
      </w:r>
      <w:r>
        <w:rPr>
          <w:rFonts w:hint="eastAsia"/>
        </w:rPr>
        <w:t>【删除】按钮</w:t>
      </w:r>
    </w:p>
    <w:p w14:paraId="395BC284" w14:textId="77777777" w:rsidR="00825F38" w:rsidRDefault="00825F38" w:rsidP="00825F38">
      <w:pPr>
        <w:pStyle w:val="Cap"/>
        <w:ind w:firstLineChars="0" w:firstLine="0"/>
        <w:rPr>
          <w:lang w:val="fr-CA"/>
        </w:rPr>
      </w:pPr>
      <w:r>
        <w:tab/>
        <w:t>1.</w:t>
      </w:r>
      <w:r>
        <w:rPr>
          <w:rFonts w:hint="eastAsia"/>
          <w:lang w:val="fr-CA"/>
        </w:rPr>
        <w:t xml:space="preserve"> </w:t>
      </w:r>
      <w:r>
        <w:rPr>
          <w:rFonts w:hint="eastAsia"/>
          <w:lang w:val="fr-CA"/>
        </w:rPr>
        <w:t>点击</w:t>
      </w:r>
      <w:r>
        <w:rPr>
          <w:rFonts w:hint="eastAsia"/>
        </w:rPr>
        <w:t>【删除】按钮</w:t>
      </w:r>
      <w:r>
        <w:rPr>
          <w:lang w:val="fr-CA"/>
        </w:rPr>
        <w:t>,</w:t>
      </w:r>
      <w:r>
        <w:rPr>
          <w:rFonts w:hint="eastAsia"/>
          <w:lang w:val="fr-CA"/>
        </w:rPr>
        <w:t>制定</w:t>
      </w:r>
      <w:r>
        <w:rPr>
          <w:lang w:val="fr-CA"/>
        </w:rPr>
        <w:t>部门可以</w:t>
      </w:r>
      <w:r>
        <w:rPr>
          <w:rFonts w:hint="eastAsia"/>
          <w:lang w:val="fr-CA"/>
        </w:rPr>
        <w:t>删除</w:t>
      </w:r>
      <w:r>
        <w:rPr>
          <w:lang w:val="fr-CA"/>
        </w:rPr>
        <w:t>本部门创建的检查单</w:t>
      </w:r>
    </w:p>
    <w:p w14:paraId="1042234A" w14:textId="77777777" w:rsidR="00825F38" w:rsidRDefault="00825F38" w:rsidP="00825F38">
      <w:pPr>
        <w:pStyle w:val="Cap"/>
        <w:ind w:firstLineChars="0" w:firstLine="0"/>
        <w:rPr>
          <w:lang w:val="fr-CA"/>
        </w:rPr>
      </w:pPr>
      <w:r>
        <w:rPr>
          <w:lang w:val="fr-CA"/>
        </w:rPr>
        <w:tab/>
        <w:t>2.</w:t>
      </w:r>
      <w:r>
        <w:rPr>
          <w:rFonts w:hint="eastAsia"/>
          <w:lang w:val="fr-CA"/>
        </w:rPr>
        <w:t>系统</w:t>
      </w:r>
      <w:r>
        <w:rPr>
          <w:lang w:val="fr-CA"/>
        </w:rPr>
        <w:t>提示相应信息</w:t>
      </w:r>
    </w:p>
    <w:p w14:paraId="54507F7C" w14:textId="77777777" w:rsidR="00825F38" w:rsidRDefault="00825F38" w:rsidP="00825F38">
      <w:pPr>
        <w:pStyle w:val="Cap"/>
        <w:ind w:firstLineChars="0" w:firstLine="0"/>
      </w:pPr>
      <w:r>
        <w:rPr>
          <w:lang w:val="fr-CA"/>
        </w:rPr>
        <w:tab/>
        <w:t>3.</w:t>
      </w:r>
      <w:r>
        <w:rPr>
          <w:rFonts w:hint="eastAsia"/>
          <w:lang w:val="fr-CA"/>
        </w:rPr>
        <w:t>用户</w:t>
      </w:r>
      <w:r>
        <w:rPr>
          <w:lang w:val="fr-CA"/>
        </w:rPr>
        <w:t>确认信息</w:t>
      </w:r>
      <w:r>
        <w:rPr>
          <w:lang w:val="fr-CA"/>
        </w:rPr>
        <w:t>,</w:t>
      </w:r>
      <w:r>
        <w:rPr>
          <w:rFonts w:hint="eastAsia"/>
          <w:lang w:val="fr-CA"/>
        </w:rPr>
        <w:t>返回</w:t>
      </w:r>
      <w:r>
        <w:rPr>
          <w:lang w:val="fr-CA"/>
        </w:rPr>
        <w:t>主事件流</w:t>
      </w:r>
      <w:r>
        <w:rPr>
          <w:rFonts w:hint="eastAsia"/>
          <w:lang w:val="fr-CA"/>
        </w:rPr>
        <w:t>2</w:t>
      </w:r>
    </w:p>
    <w:p w14:paraId="2F379B54" w14:textId="77777777" w:rsidR="00825F38" w:rsidRDefault="00825F38" w:rsidP="00825F38">
      <w:pPr>
        <w:pStyle w:val="Cap"/>
        <w:ind w:firstLineChars="0" w:firstLine="0"/>
      </w:pPr>
      <w:r>
        <w:rPr>
          <w:rFonts w:hint="eastAsia"/>
          <w:lang w:val="fr-CA"/>
        </w:rPr>
        <w:lastRenderedPageBreak/>
        <w:t>3</w:t>
      </w:r>
      <w:r>
        <w:rPr>
          <w:lang w:val="fr-CA"/>
        </w:rPr>
        <w:t>c</w:t>
      </w:r>
      <w:r>
        <w:rPr>
          <w:rFonts w:hint="eastAsia"/>
        </w:rPr>
        <w:t>点击【检查单</w:t>
      </w:r>
      <w:r>
        <w:t>名称</w:t>
      </w:r>
      <w:r>
        <w:rPr>
          <w:rFonts w:hint="eastAsia"/>
        </w:rPr>
        <w:t>】按钮</w:t>
      </w:r>
    </w:p>
    <w:p w14:paraId="034EB2D8" w14:textId="77777777" w:rsidR="00825F38" w:rsidRDefault="00825F38" w:rsidP="00825F38">
      <w:pPr>
        <w:pStyle w:val="Cap"/>
        <w:ind w:firstLineChars="0" w:firstLine="420"/>
      </w:pPr>
      <w:r>
        <w:t>1.</w:t>
      </w:r>
      <w:r>
        <w:rPr>
          <w:rFonts w:hint="eastAsia"/>
        </w:rPr>
        <w:t>弹出</w:t>
      </w:r>
      <w:r>
        <w:t>详细展示</w:t>
      </w:r>
      <w:r>
        <w:rPr>
          <w:rFonts w:hint="eastAsia"/>
        </w:rPr>
        <w:t>检查</w:t>
      </w:r>
      <w:r>
        <w:t>单数据的页面</w:t>
      </w:r>
    </w:p>
    <w:p w14:paraId="7D2FCD53" w14:textId="77777777" w:rsidR="00825F38" w:rsidRDefault="00825F38" w:rsidP="00825F38">
      <w:pPr>
        <w:pStyle w:val="Cap"/>
        <w:ind w:firstLineChars="0" w:firstLine="420"/>
      </w:pPr>
      <w:r>
        <w:t>2.</w:t>
      </w:r>
      <w:r>
        <w:t>内容包括</w:t>
      </w:r>
      <w:r>
        <w:t>:</w:t>
      </w:r>
      <w:r>
        <w:t>适用部门</w:t>
      </w:r>
      <w:r>
        <w:t>,</w:t>
      </w:r>
      <w:r>
        <w:rPr>
          <w:rFonts w:hint="eastAsia"/>
        </w:rPr>
        <w:t>检查</w:t>
      </w:r>
      <w:r>
        <w:t>审核</w:t>
      </w:r>
      <w:r>
        <w:t>/</w:t>
      </w:r>
      <w:r>
        <w:rPr>
          <w:rFonts w:hint="eastAsia"/>
        </w:rPr>
        <w:t>测试</w:t>
      </w:r>
      <w:r>
        <w:t>类别</w:t>
      </w:r>
      <w:r>
        <w:t>,</w:t>
      </w:r>
      <w:r>
        <w:rPr>
          <w:rFonts w:hint="eastAsia"/>
        </w:rPr>
        <w:t xml:space="preserve"> </w:t>
      </w:r>
      <w:r>
        <w:rPr>
          <w:rFonts w:hint="eastAsia"/>
        </w:rPr>
        <w:t>检查</w:t>
      </w:r>
      <w:r>
        <w:t>审核</w:t>
      </w:r>
      <w:r>
        <w:rPr>
          <w:rFonts w:hint="eastAsia"/>
        </w:rPr>
        <w:t>/</w:t>
      </w:r>
      <w:r>
        <w:t>测试项目</w:t>
      </w:r>
      <w:r>
        <w:t>.</w:t>
      </w:r>
      <w:r>
        <w:rPr>
          <w:rFonts w:hint="eastAsia"/>
        </w:rPr>
        <w:t xml:space="preserve"> </w:t>
      </w:r>
      <w:r>
        <w:rPr>
          <w:rFonts w:hint="eastAsia"/>
        </w:rPr>
        <w:t>检查</w:t>
      </w:r>
      <w:r>
        <w:t>审核</w:t>
      </w:r>
      <w:r>
        <w:rPr>
          <w:rFonts w:hint="eastAsia"/>
        </w:rPr>
        <w:t>/</w:t>
      </w:r>
      <w:r>
        <w:t>测试要点</w:t>
      </w:r>
      <w:r>
        <w:t>,</w:t>
      </w:r>
      <w:r>
        <w:rPr>
          <w:rFonts w:hint="eastAsia"/>
        </w:rPr>
        <w:t xml:space="preserve"> </w:t>
      </w:r>
      <w:r>
        <w:rPr>
          <w:rFonts w:hint="eastAsia"/>
        </w:rPr>
        <w:t>检查</w:t>
      </w:r>
      <w:r>
        <w:t>审核</w:t>
      </w:r>
      <w:r>
        <w:rPr>
          <w:rFonts w:hint="eastAsia"/>
        </w:rPr>
        <w:t>/</w:t>
      </w:r>
      <w:r>
        <w:t>测试依据</w:t>
      </w:r>
    </w:p>
    <w:p w14:paraId="2DE4E696" w14:textId="77777777" w:rsidR="00825F38" w:rsidRDefault="00825F38" w:rsidP="00825F38">
      <w:pPr>
        <w:pStyle w:val="Cap"/>
        <w:ind w:firstLineChars="0" w:firstLine="0"/>
      </w:pPr>
      <w:r>
        <w:tab/>
        <w:t>3.</w:t>
      </w:r>
      <w:r>
        <w:t>返回主事件流</w:t>
      </w:r>
      <w:r>
        <w:rPr>
          <w:rFonts w:hint="eastAsia"/>
        </w:rPr>
        <w:t>3</w:t>
      </w:r>
    </w:p>
    <w:p w14:paraId="416ED598" w14:textId="77777777" w:rsidR="00825F38" w:rsidRDefault="00825F38" w:rsidP="00825F38">
      <w:pPr>
        <w:jc w:val="left"/>
        <w:rPr>
          <w:iCs/>
        </w:rPr>
      </w:pPr>
      <w:r>
        <w:rPr>
          <w:rFonts w:hint="eastAsia"/>
          <w:iCs/>
        </w:rPr>
        <w:t>错误流：无</w:t>
      </w:r>
    </w:p>
    <w:p w14:paraId="5404FE89" w14:textId="77777777" w:rsidR="00825F38" w:rsidRDefault="00825F38" w:rsidP="00825F38">
      <w:pPr>
        <w:jc w:val="left"/>
        <w:rPr>
          <w:iCs/>
        </w:rPr>
      </w:pPr>
      <w:r>
        <w:rPr>
          <w:rFonts w:hint="eastAsia"/>
          <w:iCs/>
        </w:rPr>
        <w:t>[</w:t>
      </w:r>
      <w:r>
        <w:rPr>
          <w:rFonts w:hint="eastAsia"/>
          <w:iCs/>
        </w:rPr>
        <w:t>后置条件</w:t>
      </w:r>
      <w:r>
        <w:rPr>
          <w:rFonts w:hint="eastAsia"/>
          <w:iCs/>
        </w:rPr>
        <w:t>]</w:t>
      </w:r>
      <w:r>
        <w:rPr>
          <w:rFonts w:hint="eastAsia"/>
          <w:iCs/>
        </w:rPr>
        <w:t>：</w:t>
      </w:r>
      <w:r>
        <w:rPr>
          <w:rFonts w:hint="eastAsia"/>
          <w:iCs/>
        </w:rPr>
        <w:t>UC0011</w:t>
      </w:r>
    </w:p>
    <w:p w14:paraId="5EA5B133" w14:textId="77777777" w:rsidR="00825F38" w:rsidRDefault="00825F38" w:rsidP="00825F38">
      <w:pPr>
        <w:jc w:val="left"/>
        <w:rPr>
          <w:iCs/>
        </w:rPr>
      </w:pPr>
      <w:r>
        <w:rPr>
          <w:rFonts w:hint="eastAsia"/>
          <w:iCs/>
        </w:rPr>
        <w:t>[</w:t>
      </w:r>
      <w:r>
        <w:rPr>
          <w:rFonts w:hint="eastAsia"/>
          <w:iCs/>
        </w:rPr>
        <w:t>事件规则</w:t>
      </w:r>
      <w:r>
        <w:rPr>
          <w:rFonts w:hint="eastAsia"/>
          <w:iCs/>
        </w:rPr>
        <w:t>]</w:t>
      </w:r>
    </w:p>
    <w:p w14:paraId="158BCCCB" w14:textId="77777777" w:rsidR="00825F38" w:rsidRDefault="00825F38" w:rsidP="00825F38">
      <w:pPr>
        <w:jc w:val="left"/>
        <w:rPr>
          <w:iCs/>
        </w:rPr>
      </w:pPr>
      <w:r>
        <w:rPr>
          <w:rFonts w:hint="eastAsia"/>
          <w:iCs/>
        </w:rPr>
        <w:t>R2</w:t>
      </w:r>
      <w:r>
        <w:rPr>
          <w:iCs/>
        </w:rPr>
        <w:t xml:space="preserve"> </w:t>
      </w:r>
      <w:r>
        <w:rPr>
          <w:rFonts w:hint="eastAsia"/>
          <w:iCs/>
        </w:rPr>
        <w:t>新建规则</w:t>
      </w:r>
      <w:r>
        <w:rPr>
          <w:iCs/>
        </w:rPr>
        <w:t>:</w:t>
      </w:r>
    </w:p>
    <w:p w14:paraId="2F3C445D" w14:textId="77777777" w:rsidR="00825F38" w:rsidRDefault="00825F38" w:rsidP="00825F38">
      <w:pPr>
        <w:pStyle w:val="Cap"/>
        <w:ind w:firstLineChars="0" w:firstLine="0"/>
        <w:rPr>
          <w:lang w:val="fr-CA"/>
        </w:rPr>
      </w:pPr>
      <w:r>
        <w:rPr>
          <w:iCs/>
        </w:rPr>
        <w:tab/>
        <w:t>1.</w:t>
      </w:r>
      <w:r>
        <w:rPr>
          <w:rFonts w:hint="eastAsia"/>
          <w:lang w:val="fr-CA"/>
        </w:rPr>
        <w:t xml:space="preserve"> </w:t>
      </w:r>
      <w:r>
        <w:rPr>
          <w:rFonts w:hint="eastAsia"/>
          <w:lang w:val="fr-CA"/>
        </w:rPr>
        <w:t>安监监察</w:t>
      </w:r>
      <w:r>
        <w:rPr>
          <w:lang w:val="fr-CA"/>
        </w:rPr>
        <w:t>员</w:t>
      </w:r>
      <w:r>
        <w:rPr>
          <w:rFonts w:hint="eastAsia"/>
          <w:lang w:val="fr-CA"/>
        </w:rPr>
        <w:t>、部门</w:t>
      </w:r>
      <w:r>
        <w:rPr>
          <w:lang w:val="fr-CA"/>
        </w:rPr>
        <w:t>安全</w:t>
      </w:r>
      <w:r>
        <w:rPr>
          <w:rFonts w:hint="eastAsia"/>
          <w:lang w:val="fr-CA"/>
        </w:rPr>
        <w:t>质量</w:t>
      </w:r>
      <w:r>
        <w:rPr>
          <w:lang w:val="fr-CA"/>
        </w:rPr>
        <w:t>管理员可创建安全监督、安保监察审核、其他；</w:t>
      </w:r>
      <w:r>
        <w:rPr>
          <w:rFonts w:hint="eastAsia"/>
          <w:lang w:val="fr-CA"/>
        </w:rPr>
        <w:t>保卫部</w:t>
      </w:r>
      <w:r>
        <w:rPr>
          <w:lang w:val="fr-CA"/>
        </w:rPr>
        <w:t>可创建安全监察、安保测试、安保监察、其他</w:t>
      </w:r>
    </w:p>
    <w:p w14:paraId="36177B9A" w14:textId="77777777" w:rsidR="00825F38" w:rsidRDefault="00825F38" w:rsidP="00825F38">
      <w:pPr>
        <w:pStyle w:val="Cap"/>
        <w:ind w:firstLineChars="0" w:firstLine="0"/>
        <w:rPr>
          <w:lang w:val="fr-CA"/>
        </w:rPr>
      </w:pPr>
      <w:r>
        <w:rPr>
          <w:rFonts w:hint="eastAsia"/>
          <w:lang w:val="fr-CA"/>
        </w:rPr>
        <w:t>R3</w:t>
      </w:r>
      <w:r>
        <w:rPr>
          <w:lang w:val="fr-CA"/>
        </w:rPr>
        <w:t> -3a </w:t>
      </w:r>
      <w:r>
        <w:rPr>
          <w:rFonts w:hint="eastAsia"/>
          <w:lang w:val="fr-CA"/>
        </w:rPr>
        <w:t>修改</w:t>
      </w:r>
      <w:r>
        <w:rPr>
          <w:lang w:val="fr-CA"/>
        </w:rPr>
        <w:t>规则</w:t>
      </w:r>
      <w:r>
        <w:rPr>
          <w:rFonts w:hint="eastAsia"/>
          <w:lang w:val="fr-CA"/>
        </w:rPr>
        <w:t> :</w:t>
      </w:r>
    </w:p>
    <w:p w14:paraId="3DED984A" w14:textId="77777777" w:rsidR="00825F38" w:rsidRDefault="00825F38" w:rsidP="00825F38">
      <w:pPr>
        <w:pStyle w:val="Cap"/>
        <w:ind w:firstLineChars="0" w:firstLine="0"/>
        <w:rPr>
          <w:lang w:val="fr-CA"/>
        </w:rPr>
      </w:pPr>
      <w:r>
        <w:rPr>
          <w:lang w:val="fr-CA"/>
        </w:rPr>
        <w:tab/>
        <w:t>1.</w:t>
      </w:r>
      <w:r>
        <w:rPr>
          <w:rFonts w:hint="eastAsia"/>
          <w:lang w:val="fr-CA"/>
        </w:rPr>
        <w:t xml:space="preserve"> </w:t>
      </w:r>
      <w:r>
        <w:rPr>
          <w:rFonts w:hint="eastAsia"/>
          <w:lang w:val="fr-CA"/>
        </w:rPr>
        <w:t>若</w:t>
      </w:r>
      <w:r>
        <w:rPr>
          <w:lang w:val="fr-CA"/>
        </w:rPr>
        <w:t>主表修改了</w:t>
      </w:r>
      <w:r>
        <w:rPr>
          <w:rFonts w:hint="eastAsia"/>
          <w:lang w:val="fr-CA"/>
        </w:rPr>
        <w:t>,</w:t>
      </w:r>
      <w:r>
        <w:rPr>
          <w:rFonts w:hint="eastAsia"/>
          <w:lang w:val="fr-CA"/>
        </w:rPr>
        <w:t>制定</w:t>
      </w:r>
      <w:r>
        <w:rPr>
          <w:lang w:val="fr-CA"/>
        </w:rPr>
        <w:t>部门可以修改本部门创建的检查单</w:t>
      </w:r>
    </w:p>
    <w:p w14:paraId="5EF82473" w14:textId="77777777" w:rsidR="00825F38" w:rsidRDefault="00825F38" w:rsidP="00825F38">
      <w:pPr>
        <w:pStyle w:val="Cap"/>
        <w:ind w:firstLineChars="0" w:firstLine="0"/>
        <w:rPr>
          <w:lang w:val="fr-CA"/>
        </w:rPr>
      </w:pPr>
      <w:r>
        <w:rPr>
          <w:rFonts w:hint="eastAsia"/>
          <w:lang w:val="fr-CA"/>
        </w:rPr>
        <w:t>R3-</w:t>
      </w:r>
      <w:r>
        <w:rPr>
          <w:lang w:val="fr-CA"/>
        </w:rPr>
        <w:t xml:space="preserve">3a </w:t>
      </w:r>
      <w:r>
        <w:rPr>
          <w:rFonts w:hint="eastAsia"/>
          <w:lang w:val="fr-CA"/>
        </w:rPr>
        <w:t>删除</w:t>
      </w:r>
      <w:r>
        <w:rPr>
          <w:lang w:val="fr-CA"/>
        </w:rPr>
        <w:t>规则</w:t>
      </w:r>
      <w:r>
        <w:rPr>
          <w:rFonts w:hint="eastAsia"/>
          <w:lang w:val="fr-CA"/>
        </w:rPr>
        <w:t> </w:t>
      </w:r>
      <w:r>
        <w:rPr>
          <w:lang w:val="fr-CA"/>
        </w:rPr>
        <w:t>:</w:t>
      </w:r>
    </w:p>
    <w:p w14:paraId="709B3A3F" w14:textId="77777777" w:rsidR="00825F38" w:rsidRDefault="00825F38" w:rsidP="00825F38">
      <w:pPr>
        <w:pStyle w:val="Cap"/>
        <w:ind w:firstLineChars="0" w:firstLine="0"/>
        <w:rPr>
          <w:lang w:val="fr-CA"/>
        </w:rPr>
      </w:pPr>
      <w:r>
        <w:rPr>
          <w:lang w:val="fr-CA"/>
        </w:rPr>
        <w:tab/>
        <w:t>1.</w:t>
      </w:r>
      <w:r>
        <w:rPr>
          <w:rFonts w:hint="eastAsia"/>
          <w:lang w:val="fr-CA"/>
        </w:rPr>
        <w:t xml:space="preserve"> </w:t>
      </w:r>
      <w:r>
        <w:rPr>
          <w:rFonts w:hint="eastAsia"/>
          <w:lang w:val="fr-CA"/>
        </w:rPr>
        <w:t>制定</w:t>
      </w:r>
      <w:r>
        <w:rPr>
          <w:lang w:val="fr-CA"/>
        </w:rPr>
        <w:t>部门可以</w:t>
      </w:r>
      <w:r>
        <w:rPr>
          <w:rFonts w:hint="eastAsia"/>
          <w:lang w:val="fr-CA"/>
        </w:rPr>
        <w:t>删除</w:t>
      </w:r>
      <w:r>
        <w:rPr>
          <w:lang w:val="fr-CA"/>
        </w:rPr>
        <w:t>本部门创建的检查单</w:t>
      </w:r>
    </w:p>
    <w:p w14:paraId="0E16875D" w14:textId="77777777" w:rsidR="00825F38" w:rsidRDefault="00825F38" w:rsidP="00825F38">
      <w:pPr>
        <w:jc w:val="left"/>
        <w:rPr>
          <w:iCs/>
        </w:rPr>
      </w:pPr>
      <w:r>
        <w:rPr>
          <w:rFonts w:hint="eastAsia"/>
          <w:iCs/>
        </w:rPr>
        <w:t>[</w:t>
      </w:r>
      <w:r>
        <w:rPr>
          <w:rFonts w:hint="eastAsia"/>
          <w:iCs/>
        </w:rPr>
        <w:t>特殊需求</w:t>
      </w:r>
      <w:r>
        <w:rPr>
          <w:rFonts w:hint="eastAsia"/>
          <w:iCs/>
        </w:rPr>
        <w:t>]</w:t>
      </w:r>
      <w:r>
        <w:rPr>
          <w:rFonts w:hint="eastAsia"/>
          <w:iCs/>
        </w:rPr>
        <w:t>：无</w:t>
      </w:r>
    </w:p>
    <w:p w14:paraId="1153B3A9" w14:textId="77777777" w:rsidR="00825F38" w:rsidRDefault="00825F38" w:rsidP="00825F38">
      <w:pPr>
        <w:jc w:val="left"/>
        <w:rPr>
          <w:iCs/>
        </w:rPr>
      </w:pPr>
      <w:r>
        <w:rPr>
          <w:rFonts w:hint="eastAsia"/>
          <w:iCs/>
        </w:rPr>
        <w:t>[</w:t>
      </w:r>
      <w:r>
        <w:rPr>
          <w:rFonts w:hint="eastAsia"/>
          <w:iCs/>
        </w:rPr>
        <w:t>扩展点</w:t>
      </w:r>
      <w:r>
        <w:rPr>
          <w:rFonts w:hint="eastAsia"/>
          <w:iCs/>
        </w:rPr>
        <w:t>]</w:t>
      </w:r>
      <w:r>
        <w:rPr>
          <w:rFonts w:hint="eastAsia"/>
          <w:iCs/>
        </w:rPr>
        <w:t>：无</w:t>
      </w:r>
    </w:p>
    <w:p w14:paraId="532008B3" w14:textId="77777777" w:rsidR="00825F38" w:rsidRDefault="00825F38" w:rsidP="00825F38">
      <w:pPr>
        <w:jc w:val="left"/>
        <w:rPr>
          <w:iCs/>
        </w:rPr>
      </w:pPr>
    </w:p>
    <w:p w14:paraId="0EFA9E9C" w14:textId="77777777" w:rsidR="00825F38" w:rsidRDefault="00825F38" w:rsidP="00825F38">
      <w:pPr>
        <w:jc w:val="left"/>
        <w:rPr>
          <w:iCs/>
        </w:rPr>
      </w:pPr>
    </w:p>
    <w:p w14:paraId="3FA38982" w14:textId="77777777" w:rsidR="00825F38" w:rsidRDefault="00825F38" w:rsidP="00825F38">
      <w:pPr>
        <w:rPr>
          <w:rFonts w:ascii="宋体" w:hAnsi="宋体"/>
          <w:lang w:eastAsia="zh-CN"/>
        </w:rPr>
      </w:pPr>
    </w:p>
    <w:p w14:paraId="7FDF1AF6" w14:textId="77777777" w:rsidR="00825F38" w:rsidRDefault="00825F38" w:rsidP="00825F38">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 xml:space="preserve">.11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C0011</w:t>
      </w:r>
      <w:r>
        <w:rPr>
          <w:rFonts w:ascii="黑体" w:eastAsia="黑体" w:hAnsi="黑体" w:hint="eastAsia"/>
          <w:i/>
          <w:lang w:eastAsia="zh-CN"/>
        </w:rPr>
        <w:t>安全生产过程管理</w:t>
      </w:r>
      <w:r>
        <w:rPr>
          <w:rFonts w:ascii="黑体" w:eastAsia="黑体" w:hAnsi="黑体"/>
          <w:i/>
          <w:lang w:eastAsia="zh-CN"/>
        </w:rPr>
        <w:t>”</w:t>
      </w:r>
    </w:p>
    <w:p w14:paraId="2D1A4E4C" w14:textId="77777777" w:rsidR="00825F38" w:rsidRDefault="00825F38" w:rsidP="00825F38">
      <w:pPr>
        <w:rPr>
          <w:rFonts w:ascii="宋体" w:hAnsi="宋体"/>
          <w:szCs w:val="21"/>
          <w:lang w:eastAsia="zh-CN"/>
        </w:rPr>
      </w:pPr>
      <w:r>
        <w:rPr>
          <w:rFonts w:ascii="宋体" w:hAnsi="宋体" w:hint="eastAsia"/>
          <w:szCs w:val="21"/>
          <w:lang w:eastAsia="zh-CN"/>
        </w:rPr>
        <w:t>[名称]：UC00</w:t>
      </w:r>
      <w:r>
        <w:rPr>
          <w:rFonts w:ascii="宋体" w:hAnsi="宋体"/>
          <w:szCs w:val="21"/>
          <w:lang w:eastAsia="zh-CN"/>
        </w:rPr>
        <w:t>11</w:t>
      </w:r>
      <w:r>
        <w:rPr>
          <w:rFonts w:ascii="宋体" w:hAnsi="宋体" w:hint="eastAsia"/>
          <w:szCs w:val="21"/>
          <w:lang w:eastAsia="zh-CN"/>
        </w:rPr>
        <w:t>安全生产过程管理</w:t>
      </w:r>
    </w:p>
    <w:p w14:paraId="653A880F" w14:textId="77777777" w:rsidR="00825F38" w:rsidRDefault="00825F38" w:rsidP="00825F38">
      <w:pPr>
        <w:rPr>
          <w:rFonts w:ascii="宋体" w:hAnsi="宋体"/>
          <w:szCs w:val="21"/>
          <w:lang w:eastAsia="zh-CN"/>
        </w:rPr>
      </w:pPr>
      <w:r>
        <w:rPr>
          <w:rFonts w:ascii="宋体" w:hAnsi="宋体"/>
          <w:szCs w:val="21"/>
          <w:lang w:eastAsia="zh-CN"/>
        </w:rPr>
        <w:t>[</w:t>
      </w:r>
      <w:r>
        <w:rPr>
          <w:rFonts w:ascii="宋体" w:hAnsi="宋体" w:hint="eastAsia"/>
          <w:szCs w:val="21"/>
          <w:lang w:eastAsia="zh-CN"/>
        </w:rPr>
        <w:t>简介]：</w:t>
      </w:r>
      <w:r>
        <w:rPr>
          <w:rFonts w:hint="eastAsia"/>
          <w:lang w:val="fr-CA" w:eastAsia="zh-CN"/>
        </w:rPr>
        <w:t>安监部监察员、保卫部监察员、安监部事件调查员、保卫部事件调查员维护生产过程、也可以通过查询条件，或者树形结构定位查询，哪些过程已经被多少检查单库覆盖了哪些没被覆盖，被覆盖即有至少一检查单库中检查单的检查明细与之关联。并且能跳转至该检查单的这条明细进行查看。</w:t>
      </w:r>
    </w:p>
    <w:p w14:paraId="1182881C" w14:textId="77777777" w:rsidR="00825F38" w:rsidRDefault="00825F38" w:rsidP="00825F38">
      <w:pPr>
        <w:rPr>
          <w:rFonts w:ascii="宋体" w:hAnsi="宋体"/>
          <w:szCs w:val="21"/>
          <w:lang w:eastAsia="zh-CN"/>
        </w:rPr>
      </w:pPr>
      <w:r>
        <w:rPr>
          <w:rFonts w:ascii="宋体" w:hAnsi="宋体" w:hint="eastAsia"/>
          <w:szCs w:val="21"/>
          <w:lang w:eastAsia="zh-CN"/>
        </w:rPr>
        <w:t>[前置条件]：</w:t>
      </w:r>
      <w:r>
        <w:rPr>
          <w:rFonts w:hint="eastAsia"/>
          <w:iCs/>
          <w:lang w:eastAsia="zh-CN"/>
        </w:rPr>
        <w:t>登陆系统并拥有</w:t>
      </w:r>
      <w:r>
        <w:rPr>
          <w:rFonts w:hint="eastAsia"/>
          <w:lang w:val="fr-CA" w:eastAsia="zh-CN"/>
        </w:rPr>
        <w:t>安监部监察员、保卫部监察员、安监部事件调查员、保卫部事件调查员、</w:t>
      </w:r>
      <w:r>
        <w:rPr>
          <w:rFonts w:hint="eastAsia"/>
          <w:iCs/>
          <w:lang w:eastAsia="zh-CN"/>
        </w:rPr>
        <w:t>员工单个或多个</w:t>
      </w:r>
      <w:r>
        <w:rPr>
          <w:rFonts w:hint="eastAsia"/>
          <w:lang w:eastAsia="zh-CN"/>
        </w:rPr>
        <w:t>权限</w:t>
      </w:r>
      <w:r>
        <w:rPr>
          <w:rFonts w:ascii="宋体" w:hAnsi="宋体" w:hint="eastAsia"/>
          <w:szCs w:val="21"/>
          <w:lang w:eastAsia="zh-CN"/>
        </w:rPr>
        <w:t>。</w:t>
      </w:r>
    </w:p>
    <w:p w14:paraId="57AC59C9" w14:textId="77777777" w:rsidR="00825F38" w:rsidRDefault="00825F38" w:rsidP="00825F38">
      <w:pPr>
        <w:jc w:val="left"/>
        <w:rPr>
          <w:rFonts w:ascii="宋体" w:hAnsi="宋体"/>
          <w:szCs w:val="21"/>
          <w:lang w:eastAsia="zh-CN"/>
        </w:rPr>
      </w:pPr>
      <w:r>
        <w:rPr>
          <w:rFonts w:ascii="宋体" w:hAnsi="宋体" w:hint="eastAsia"/>
          <w:szCs w:val="21"/>
          <w:lang w:eastAsia="zh-CN"/>
        </w:rPr>
        <w:t>{事件流}</w:t>
      </w:r>
    </w:p>
    <w:p w14:paraId="09FD5608" w14:textId="77777777" w:rsidR="00825F38" w:rsidRDefault="00825F38" w:rsidP="00825F38">
      <w:pPr>
        <w:rPr>
          <w:rFonts w:ascii="宋体" w:hAnsi="宋体"/>
          <w:szCs w:val="21"/>
          <w:lang w:eastAsia="zh-CN"/>
        </w:rPr>
      </w:pPr>
      <w:r>
        <w:rPr>
          <w:rFonts w:ascii="宋体" w:hAnsi="宋体" w:hint="eastAsia"/>
          <w:szCs w:val="21"/>
          <w:lang w:eastAsia="zh-CN"/>
        </w:rPr>
        <w:t>[主事件流]：</w:t>
      </w:r>
    </w:p>
    <w:p w14:paraId="56DA147F" w14:textId="77777777" w:rsidR="00825F38" w:rsidRDefault="00825F38" w:rsidP="00825F38">
      <w:pPr>
        <w:pStyle w:val="11"/>
        <w:numPr>
          <w:ilvl w:val="0"/>
          <w:numId w:val="17"/>
        </w:numPr>
        <w:ind w:firstLineChars="0"/>
        <w:rPr>
          <w:rFonts w:ascii="宋体" w:hAnsi="宋体"/>
          <w:szCs w:val="21"/>
          <w:lang w:eastAsia="zh-CN"/>
        </w:rPr>
      </w:pPr>
      <w:r>
        <w:rPr>
          <w:rFonts w:ascii="宋体" w:hAnsi="宋体" w:hint="eastAsia"/>
          <w:szCs w:val="21"/>
          <w:lang w:eastAsia="zh-CN"/>
        </w:rPr>
        <w:t>进入安全生产过程</w:t>
      </w:r>
      <w:r>
        <w:rPr>
          <w:rFonts w:ascii="宋体" w:hAnsi="宋体"/>
          <w:szCs w:val="21"/>
          <w:lang w:eastAsia="zh-CN"/>
        </w:rPr>
        <w:t>管理，用例开始</w:t>
      </w:r>
    </w:p>
    <w:p w14:paraId="075130B2" w14:textId="77777777" w:rsidR="00825F38" w:rsidRDefault="00825F38" w:rsidP="00825F38">
      <w:pPr>
        <w:pStyle w:val="11"/>
        <w:numPr>
          <w:ilvl w:val="0"/>
          <w:numId w:val="17"/>
        </w:numPr>
        <w:ind w:firstLineChars="0"/>
        <w:rPr>
          <w:rFonts w:ascii="宋体" w:hAnsi="宋体"/>
          <w:szCs w:val="21"/>
          <w:lang w:eastAsia="zh-CN"/>
        </w:rPr>
      </w:pPr>
      <w:r>
        <w:rPr>
          <w:rFonts w:ascii="宋体" w:hAnsi="宋体" w:hint="eastAsia"/>
          <w:szCs w:val="21"/>
          <w:lang w:eastAsia="zh-CN"/>
        </w:rPr>
        <w:t>页面</w:t>
      </w:r>
      <w:r>
        <w:rPr>
          <w:rFonts w:ascii="宋体" w:hAnsi="宋体"/>
          <w:szCs w:val="21"/>
          <w:lang w:eastAsia="zh-CN"/>
        </w:rPr>
        <w:t>显示</w:t>
      </w:r>
      <w:r>
        <w:rPr>
          <w:rFonts w:ascii="宋体" w:hAnsi="宋体" w:hint="eastAsia"/>
          <w:szCs w:val="21"/>
          <w:lang w:eastAsia="zh-CN"/>
        </w:rPr>
        <w:t>安全生产过程树形结构，查询条件：过程名称（模糊查询）</w:t>
      </w:r>
      <w:r>
        <w:rPr>
          <w:rFonts w:ascii="宋体" w:hAnsi="宋体"/>
          <w:szCs w:val="21"/>
          <w:lang w:eastAsia="zh-CN"/>
        </w:rPr>
        <w:t>。</w:t>
      </w:r>
      <w:r>
        <w:rPr>
          <w:rFonts w:ascii="宋体" w:hAnsi="宋体" w:hint="eastAsia"/>
          <w:szCs w:val="21"/>
          <w:lang w:eastAsia="zh-CN"/>
        </w:rPr>
        <w:t>关联监督审核计划显示查询条件：实际实施日期（日期段）</w:t>
      </w:r>
    </w:p>
    <w:p w14:paraId="50C5C6FF" w14:textId="77777777" w:rsidR="00825F38" w:rsidRDefault="00825F38" w:rsidP="00825F38">
      <w:pPr>
        <w:pStyle w:val="11"/>
        <w:numPr>
          <w:ilvl w:val="0"/>
          <w:numId w:val="17"/>
        </w:numPr>
        <w:ind w:firstLineChars="0"/>
        <w:rPr>
          <w:rFonts w:ascii="宋体" w:hAnsi="宋体"/>
          <w:szCs w:val="21"/>
          <w:lang w:eastAsia="zh-CN"/>
        </w:rPr>
      </w:pPr>
      <w:r>
        <w:rPr>
          <w:rFonts w:ascii="宋体" w:hAnsi="宋体" w:hint="eastAsia"/>
          <w:szCs w:val="21"/>
          <w:lang w:eastAsia="zh-CN"/>
        </w:rPr>
        <w:t>点击查询，根据过滤条件或选择的生产过程显示查询结果关联检查单：关联的检查单数量、检查单名称、适用部门、监督审核/测试要点、监督审核/测试依据；关联监督审核计划：关联的监督审核计划数量、编号、标题、制定部门、实际日期。</w:t>
      </w:r>
    </w:p>
    <w:p w14:paraId="4E701687"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w:t>
      </w:r>
      <w:r>
        <w:rPr>
          <w:rFonts w:ascii="宋体" w:hAnsi="宋体"/>
          <w:szCs w:val="21"/>
          <w:lang w:eastAsia="zh-CN"/>
        </w:rPr>
        <w:t xml:space="preserve">a </w:t>
      </w:r>
      <w:r>
        <w:rPr>
          <w:rFonts w:ascii="宋体" w:hAnsi="宋体" w:hint="eastAsia"/>
          <w:szCs w:val="21"/>
          <w:lang w:eastAsia="zh-CN"/>
        </w:rPr>
        <w:t>查看检查单</w:t>
      </w:r>
    </w:p>
    <w:p w14:paraId="3D1D167B"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lastRenderedPageBreak/>
        <w:t>3b 查看监督审核计划</w:t>
      </w:r>
    </w:p>
    <w:p w14:paraId="1FF43391"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3c</w:t>
      </w:r>
      <w:r>
        <w:rPr>
          <w:rFonts w:ascii="宋体" w:hAnsi="宋体" w:hint="eastAsia"/>
          <w:szCs w:val="21"/>
          <w:lang w:eastAsia="zh-CN"/>
        </w:rPr>
        <w:t xml:space="preserve"> 新建</w:t>
      </w:r>
    </w:p>
    <w:p w14:paraId="766B1511"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3d 重命名</w:t>
      </w:r>
    </w:p>
    <w:p w14:paraId="051433C0"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3e 拖动</w:t>
      </w:r>
    </w:p>
    <w:p w14:paraId="731208EA"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3f 禁用</w:t>
      </w:r>
    </w:p>
    <w:p w14:paraId="15ECF3BE"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3g</w:t>
      </w:r>
      <w:r>
        <w:rPr>
          <w:rFonts w:ascii="宋体" w:hAnsi="宋体" w:hint="eastAsia"/>
          <w:szCs w:val="21"/>
          <w:lang w:eastAsia="zh-CN"/>
        </w:rPr>
        <w:t xml:space="preserve"> 导出</w:t>
      </w:r>
    </w:p>
    <w:p w14:paraId="3E4F87E1"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3h 导入</w:t>
      </w:r>
    </w:p>
    <w:p w14:paraId="0C1CA400"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3i 删除</w:t>
      </w:r>
    </w:p>
    <w:p w14:paraId="41CC3EA2" w14:textId="77777777" w:rsidR="00825F38" w:rsidRDefault="00825F38" w:rsidP="00825F38">
      <w:pPr>
        <w:pStyle w:val="11"/>
        <w:numPr>
          <w:ilvl w:val="0"/>
          <w:numId w:val="17"/>
        </w:numPr>
        <w:ind w:firstLineChars="0"/>
        <w:rPr>
          <w:rFonts w:ascii="宋体" w:hAnsi="宋体"/>
          <w:szCs w:val="21"/>
          <w:lang w:eastAsia="zh-CN"/>
        </w:rPr>
      </w:pPr>
      <w:r>
        <w:rPr>
          <w:rFonts w:ascii="宋体" w:hAnsi="宋体" w:hint="eastAsia"/>
          <w:szCs w:val="21"/>
          <w:lang w:eastAsia="zh-CN"/>
        </w:rPr>
        <w:t>用例</w:t>
      </w:r>
      <w:r>
        <w:rPr>
          <w:rFonts w:ascii="宋体" w:hAnsi="宋体"/>
          <w:szCs w:val="21"/>
          <w:lang w:eastAsia="zh-CN"/>
        </w:rPr>
        <w:t>结束</w:t>
      </w:r>
    </w:p>
    <w:p w14:paraId="538BB440" w14:textId="77777777" w:rsidR="00825F38" w:rsidRDefault="00825F38" w:rsidP="00825F38">
      <w:pPr>
        <w:jc w:val="left"/>
        <w:rPr>
          <w:rFonts w:ascii="宋体" w:hAnsi="宋体"/>
          <w:szCs w:val="21"/>
          <w:lang w:eastAsia="zh-CN"/>
        </w:rPr>
      </w:pPr>
      <w:r>
        <w:rPr>
          <w:rFonts w:ascii="宋体" w:hAnsi="宋体" w:hint="eastAsia"/>
          <w:szCs w:val="21"/>
          <w:lang w:eastAsia="zh-CN"/>
        </w:rPr>
        <w:t>[备选事件流]：</w:t>
      </w:r>
    </w:p>
    <w:p w14:paraId="318EEE91" w14:textId="77777777" w:rsidR="00825F38" w:rsidRDefault="00825F38" w:rsidP="00825F38">
      <w:pPr>
        <w:jc w:val="left"/>
        <w:rPr>
          <w:rFonts w:ascii="宋体" w:hAnsi="宋体"/>
          <w:szCs w:val="21"/>
          <w:lang w:eastAsia="zh-CN"/>
        </w:rPr>
      </w:pPr>
      <w:r>
        <w:rPr>
          <w:rFonts w:ascii="宋体" w:hAnsi="宋体" w:hint="eastAsia"/>
          <w:szCs w:val="21"/>
          <w:lang w:eastAsia="zh-CN"/>
        </w:rPr>
        <w:t>3a：查看检查单</w:t>
      </w:r>
      <w:r>
        <w:rPr>
          <w:rFonts w:ascii="宋体" w:hAnsi="宋体"/>
          <w:szCs w:val="21"/>
          <w:lang w:eastAsia="zh-CN"/>
        </w:rPr>
        <w:t>信息</w:t>
      </w:r>
    </w:p>
    <w:p w14:paraId="5362F90E" w14:textId="77777777" w:rsidR="00825F38" w:rsidRDefault="00825F38" w:rsidP="00825F38">
      <w:pPr>
        <w:pStyle w:val="11"/>
        <w:numPr>
          <w:ilvl w:val="0"/>
          <w:numId w:val="18"/>
        </w:numPr>
        <w:ind w:firstLineChars="0"/>
        <w:jc w:val="left"/>
        <w:rPr>
          <w:rFonts w:ascii="宋体" w:hAnsi="宋体"/>
          <w:szCs w:val="21"/>
          <w:lang w:eastAsia="zh-CN"/>
        </w:rPr>
      </w:pPr>
      <w:r>
        <w:rPr>
          <w:rFonts w:ascii="宋体" w:hAnsi="宋体" w:hint="eastAsia"/>
          <w:szCs w:val="21"/>
          <w:lang w:eastAsia="zh-CN"/>
        </w:rPr>
        <w:t>点击检查单标题，展示</w:t>
      </w:r>
      <w:r>
        <w:rPr>
          <w:rFonts w:ascii="宋体" w:hAnsi="宋体"/>
          <w:szCs w:val="21"/>
          <w:lang w:eastAsia="zh-CN"/>
        </w:rPr>
        <w:t>详细</w:t>
      </w:r>
      <w:r>
        <w:rPr>
          <w:rFonts w:ascii="宋体" w:hAnsi="宋体" w:hint="eastAsia"/>
          <w:szCs w:val="21"/>
          <w:lang w:eastAsia="zh-CN"/>
        </w:rPr>
        <w:t>信息</w:t>
      </w:r>
    </w:p>
    <w:p w14:paraId="16F979C3" w14:textId="77777777" w:rsidR="00825F38" w:rsidRDefault="00825F38" w:rsidP="00825F38">
      <w:pPr>
        <w:pStyle w:val="11"/>
        <w:numPr>
          <w:ilvl w:val="0"/>
          <w:numId w:val="18"/>
        </w:numPr>
        <w:ind w:firstLineChars="0"/>
        <w:jc w:val="left"/>
        <w:rPr>
          <w:rFonts w:ascii="宋体" w:hAnsi="宋体"/>
          <w:szCs w:val="21"/>
          <w:lang w:eastAsia="zh-CN"/>
        </w:rPr>
      </w:pPr>
      <w:r>
        <w:rPr>
          <w:rFonts w:ascii="宋体" w:hAnsi="宋体" w:hint="eastAsia"/>
          <w:szCs w:val="21"/>
          <w:lang w:eastAsia="zh-CN"/>
        </w:rPr>
        <w:t>返回</w:t>
      </w:r>
      <w:r>
        <w:rPr>
          <w:rFonts w:ascii="宋体" w:hAnsi="宋体"/>
          <w:szCs w:val="21"/>
          <w:lang w:eastAsia="zh-CN"/>
        </w:rPr>
        <w:t>主事件流</w:t>
      </w:r>
      <w:r>
        <w:rPr>
          <w:rFonts w:ascii="宋体" w:hAnsi="宋体" w:hint="eastAsia"/>
          <w:szCs w:val="21"/>
          <w:lang w:eastAsia="zh-CN"/>
        </w:rPr>
        <w:t>3</w:t>
      </w:r>
    </w:p>
    <w:p w14:paraId="7BC0E1FD" w14:textId="77777777" w:rsidR="00825F38" w:rsidRDefault="00825F38" w:rsidP="00825F38">
      <w:pPr>
        <w:jc w:val="left"/>
        <w:rPr>
          <w:rFonts w:ascii="宋体" w:hAnsi="宋体"/>
          <w:szCs w:val="21"/>
          <w:lang w:eastAsia="zh-CN"/>
        </w:rPr>
      </w:pPr>
      <w:r>
        <w:rPr>
          <w:rFonts w:ascii="宋体" w:hAnsi="宋体"/>
          <w:szCs w:val="21"/>
          <w:lang w:eastAsia="zh-CN"/>
        </w:rPr>
        <w:t>3</w:t>
      </w:r>
      <w:r>
        <w:rPr>
          <w:rFonts w:ascii="宋体" w:hAnsi="宋体" w:hint="eastAsia"/>
          <w:szCs w:val="21"/>
          <w:lang w:eastAsia="zh-CN"/>
        </w:rPr>
        <w:t>b：查看监督审核计划</w:t>
      </w:r>
      <w:r>
        <w:rPr>
          <w:rFonts w:ascii="宋体" w:hAnsi="宋体"/>
          <w:szCs w:val="21"/>
          <w:lang w:eastAsia="zh-CN"/>
        </w:rPr>
        <w:t>信息</w:t>
      </w:r>
    </w:p>
    <w:p w14:paraId="31AA90EF" w14:textId="77777777" w:rsidR="00825F38" w:rsidRDefault="00825F38" w:rsidP="00825F38">
      <w:pPr>
        <w:pStyle w:val="11"/>
        <w:ind w:left="420" w:firstLineChars="0" w:firstLine="0"/>
        <w:jc w:val="left"/>
        <w:rPr>
          <w:rFonts w:ascii="宋体" w:hAnsi="宋体"/>
          <w:szCs w:val="21"/>
          <w:lang w:eastAsia="zh-CN"/>
        </w:rPr>
      </w:pPr>
      <w:r>
        <w:rPr>
          <w:rFonts w:ascii="宋体" w:hAnsi="宋体" w:hint="eastAsia"/>
          <w:szCs w:val="21"/>
          <w:lang w:eastAsia="zh-CN"/>
        </w:rPr>
        <w:t>1.点击监督审核计划标题，展示</w:t>
      </w:r>
      <w:r>
        <w:rPr>
          <w:rFonts w:ascii="宋体" w:hAnsi="宋体"/>
          <w:szCs w:val="21"/>
          <w:lang w:eastAsia="zh-CN"/>
        </w:rPr>
        <w:t>详细</w:t>
      </w:r>
      <w:r>
        <w:rPr>
          <w:rFonts w:ascii="宋体" w:hAnsi="宋体" w:hint="eastAsia"/>
          <w:szCs w:val="21"/>
          <w:lang w:eastAsia="zh-CN"/>
        </w:rPr>
        <w:t>信息</w:t>
      </w:r>
    </w:p>
    <w:p w14:paraId="7786FB8F" w14:textId="77777777" w:rsidR="00825F38" w:rsidRDefault="00825F38" w:rsidP="00825F38">
      <w:pPr>
        <w:pStyle w:val="11"/>
        <w:ind w:left="420" w:firstLineChars="0" w:firstLine="0"/>
        <w:jc w:val="left"/>
        <w:rPr>
          <w:rFonts w:ascii="宋体" w:hAnsi="宋体"/>
          <w:szCs w:val="21"/>
          <w:lang w:eastAsia="zh-CN"/>
        </w:rPr>
      </w:pPr>
      <w:r>
        <w:rPr>
          <w:rFonts w:ascii="宋体" w:hAnsi="宋体" w:hint="eastAsia"/>
          <w:szCs w:val="21"/>
          <w:lang w:eastAsia="zh-CN"/>
        </w:rPr>
        <w:t>2.返回</w:t>
      </w:r>
      <w:r>
        <w:rPr>
          <w:rFonts w:ascii="宋体" w:hAnsi="宋体"/>
          <w:szCs w:val="21"/>
          <w:lang w:eastAsia="zh-CN"/>
        </w:rPr>
        <w:t>主事件流</w:t>
      </w:r>
      <w:r>
        <w:rPr>
          <w:rFonts w:ascii="宋体" w:hAnsi="宋体" w:hint="eastAsia"/>
          <w:szCs w:val="21"/>
          <w:lang w:eastAsia="zh-CN"/>
        </w:rPr>
        <w:t>3</w:t>
      </w:r>
    </w:p>
    <w:p w14:paraId="106D9BE2" w14:textId="77777777" w:rsidR="00825F38" w:rsidRDefault="00825F38" w:rsidP="00825F38">
      <w:pPr>
        <w:jc w:val="left"/>
        <w:rPr>
          <w:rFonts w:ascii="宋体" w:hAnsi="宋体"/>
          <w:szCs w:val="21"/>
          <w:lang w:eastAsia="zh-CN"/>
        </w:rPr>
      </w:pPr>
      <w:r>
        <w:rPr>
          <w:rFonts w:ascii="宋体" w:hAnsi="宋体" w:hint="eastAsia"/>
          <w:szCs w:val="21"/>
          <w:lang w:eastAsia="zh-CN"/>
        </w:rPr>
        <w:t>3c：新增</w:t>
      </w:r>
    </w:p>
    <w:p w14:paraId="5801D530"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选择安全生产过程，点击鼠标右键选择【新增】；</w:t>
      </w:r>
      <w:r>
        <w:rPr>
          <w:rFonts w:hint="eastAsia"/>
          <w:iCs/>
          <w:lang w:eastAsia="zh-CN"/>
        </w:rPr>
        <w:t>R3c</w:t>
      </w:r>
    </w:p>
    <w:p w14:paraId="595C7318"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打开到新建页面；</w:t>
      </w:r>
    </w:p>
    <w:p w14:paraId="4AB845B2"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1A569FAC"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08385371"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73E5D43D" w14:textId="77777777" w:rsidR="00825F38" w:rsidRDefault="00825F38" w:rsidP="00825F38">
      <w:pPr>
        <w:jc w:val="left"/>
        <w:rPr>
          <w:rFonts w:ascii="宋体" w:hAnsi="宋体"/>
          <w:szCs w:val="21"/>
          <w:lang w:eastAsia="zh-CN"/>
        </w:rPr>
      </w:pPr>
      <w:r>
        <w:rPr>
          <w:rFonts w:ascii="宋体" w:hAnsi="宋体" w:hint="eastAsia"/>
          <w:szCs w:val="21"/>
          <w:lang w:eastAsia="zh-CN"/>
        </w:rPr>
        <w:t>3d：重命名</w:t>
      </w:r>
    </w:p>
    <w:p w14:paraId="530C1F38"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选择安全生产过程，点击鼠标右键选择【重命名】；</w:t>
      </w:r>
    </w:p>
    <w:p w14:paraId="13169950"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打开重命名页面；</w:t>
      </w:r>
    </w:p>
    <w:p w14:paraId="6504501A"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7181DE91"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1E445AD0"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3F5C9409" w14:textId="77777777" w:rsidR="00825F38" w:rsidRDefault="00825F38" w:rsidP="00825F38">
      <w:pPr>
        <w:jc w:val="left"/>
        <w:rPr>
          <w:lang w:eastAsia="zh-CN"/>
        </w:rPr>
      </w:pPr>
      <w:r>
        <w:rPr>
          <w:rFonts w:hint="eastAsia"/>
          <w:lang w:eastAsia="zh-CN"/>
        </w:rPr>
        <w:t xml:space="preserve">3e: </w:t>
      </w:r>
      <w:r>
        <w:rPr>
          <w:rFonts w:hint="eastAsia"/>
          <w:lang w:eastAsia="zh-CN"/>
        </w:rPr>
        <w:t>拖动</w:t>
      </w:r>
    </w:p>
    <w:p w14:paraId="5DA7F921"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选择安全生产过程，按住鼠标左键；</w:t>
      </w:r>
      <w:r>
        <w:rPr>
          <w:rFonts w:hint="eastAsia"/>
          <w:iCs/>
          <w:lang w:eastAsia="zh-CN"/>
        </w:rPr>
        <w:t>R3e</w:t>
      </w:r>
    </w:p>
    <w:p w14:paraId="100D5B5B"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拖拽安全生产过程至其他生产过程上；</w:t>
      </w:r>
    </w:p>
    <w:p w14:paraId="6B7668E7" w14:textId="77777777" w:rsidR="00825F38" w:rsidRDefault="00825F38" w:rsidP="00825F38">
      <w:pPr>
        <w:ind w:firstLine="420"/>
        <w:jc w:val="left"/>
        <w:rPr>
          <w:iCs/>
          <w:lang w:eastAsia="zh-CN"/>
        </w:rPr>
      </w:pPr>
      <w:r>
        <w:rPr>
          <w:rFonts w:hint="eastAsia"/>
          <w:iCs/>
          <w:lang w:eastAsia="zh-CN"/>
        </w:rPr>
        <w:t>3.</w:t>
      </w:r>
      <w:r>
        <w:rPr>
          <w:rFonts w:hint="eastAsia"/>
          <w:iCs/>
          <w:lang w:eastAsia="zh-CN"/>
        </w:rPr>
        <w:t>松开左键，弹出确认信息；</w:t>
      </w:r>
    </w:p>
    <w:p w14:paraId="38A3649F"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用户点击确认；</w:t>
      </w:r>
    </w:p>
    <w:p w14:paraId="6F580798" w14:textId="77777777" w:rsidR="00825F38" w:rsidRDefault="00825F38" w:rsidP="00825F38">
      <w:pPr>
        <w:ind w:firstLine="420"/>
        <w:jc w:val="left"/>
        <w:rPr>
          <w:iCs/>
          <w:lang w:eastAsia="zh-CN"/>
        </w:rPr>
      </w:pPr>
      <w:r>
        <w:rPr>
          <w:rFonts w:hint="eastAsia"/>
          <w:iCs/>
          <w:lang w:eastAsia="zh-CN"/>
        </w:rPr>
        <w:t>5.</w:t>
      </w:r>
      <w:r>
        <w:rPr>
          <w:rFonts w:hint="eastAsia"/>
          <w:iCs/>
          <w:lang w:eastAsia="zh-CN"/>
        </w:rPr>
        <w:t>系统提示操作成功；</w:t>
      </w:r>
    </w:p>
    <w:p w14:paraId="1F283846" w14:textId="77777777" w:rsidR="00825F38" w:rsidRDefault="00825F38" w:rsidP="00825F38">
      <w:pPr>
        <w:ind w:firstLine="420"/>
        <w:jc w:val="left"/>
        <w:rPr>
          <w:lang w:eastAsia="zh-CN"/>
        </w:rPr>
      </w:pPr>
      <w:r>
        <w:rPr>
          <w:rFonts w:hint="eastAsia"/>
          <w:lang w:eastAsia="zh-CN"/>
        </w:rPr>
        <w:t>6.</w:t>
      </w:r>
      <w:r>
        <w:rPr>
          <w:rFonts w:hint="eastAsia"/>
          <w:lang w:eastAsia="zh-CN"/>
        </w:rPr>
        <w:t>返回主事件流</w:t>
      </w:r>
      <w:r>
        <w:rPr>
          <w:rFonts w:hint="eastAsia"/>
          <w:lang w:eastAsia="zh-CN"/>
        </w:rPr>
        <w:t>3</w:t>
      </w:r>
      <w:r>
        <w:rPr>
          <w:rFonts w:hint="eastAsia"/>
          <w:lang w:eastAsia="zh-CN"/>
        </w:rPr>
        <w:t>。</w:t>
      </w:r>
    </w:p>
    <w:p w14:paraId="65039830" w14:textId="77777777" w:rsidR="00825F38" w:rsidRDefault="00825F38" w:rsidP="00825F38">
      <w:pPr>
        <w:jc w:val="left"/>
        <w:rPr>
          <w:rFonts w:ascii="宋体" w:hAnsi="宋体"/>
          <w:szCs w:val="21"/>
          <w:lang w:eastAsia="zh-CN"/>
        </w:rPr>
      </w:pPr>
      <w:r>
        <w:rPr>
          <w:rFonts w:ascii="宋体" w:hAnsi="宋体" w:hint="eastAsia"/>
          <w:szCs w:val="21"/>
          <w:lang w:eastAsia="zh-CN"/>
        </w:rPr>
        <w:t>3</w:t>
      </w:r>
      <w:r>
        <w:rPr>
          <w:rFonts w:ascii="宋体" w:hAnsi="宋体"/>
          <w:szCs w:val="21"/>
          <w:lang w:eastAsia="zh-CN"/>
        </w:rPr>
        <w:t>f</w:t>
      </w:r>
      <w:r>
        <w:rPr>
          <w:rFonts w:ascii="宋体" w:hAnsi="宋体" w:hint="eastAsia"/>
          <w:szCs w:val="21"/>
          <w:lang w:eastAsia="zh-CN"/>
        </w:rPr>
        <w:t>：禁用</w:t>
      </w:r>
    </w:p>
    <w:p w14:paraId="55F26392"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选择安全生产过程，点击鼠标右键选择【禁用】；</w:t>
      </w:r>
    </w:p>
    <w:p w14:paraId="4EE2B4BA"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弹出确认信息；</w:t>
      </w:r>
    </w:p>
    <w:p w14:paraId="6A3C117E"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用户点击确认；</w:t>
      </w:r>
    </w:p>
    <w:p w14:paraId="1D780B62"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215964B4"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7D790668" w14:textId="77777777" w:rsidR="00825F38" w:rsidRDefault="00825F38" w:rsidP="00825F38">
      <w:pPr>
        <w:jc w:val="left"/>
        <w:rPr>
          <w:rFonts w:ascii="宋体" w:hAnsi="宋体"/>
          <w:szCs w:val="21"/>
          <w:lang w:eastAsia="zh-CN"/>
        </w:rPr>
      </w:pPr>
      <w:r>
        <w:rPr>
          <w:rFonts w:ascii="宋体" w:hAnsi="宋体" w:hint="eastAsia"/>
          <w:szCs w:val="21"/>
          <w:lang w:eastAsia="zh-CN"/>
        </w:rPr>
        <w:t>3</w:t>
      </w:r>
      <w:r>
        <w:rPr>
          <w:rFonts w:ascii="宋体" w:hAnsi="宋体"/>
          <w:szCs w:val="21"/>
          <w:lang w:eastAsia="zh-CN"/>
        </w:rPr>
        <w:t>g</w:t>
      </w:r>
      <w:r>
        <w:rPr>
          <w:rFonts w:ascii="宋体" w:hAnsi="宋体" w:hint="eastAsia"/>
          <w:szCs w:val="21"/>
          <w:lang w:eastAsia="zh-CN"/>
        </w:rPr>
        <w:t>：导出</w:t>
      </w:r>
    </w:p>
    <w:p w14:paraId="26F7CCC1"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选择安全生产过程，点击鼠标右键选择【导出】；</w:t>
      </w:r>
    </w:p>
    <w:p w14:paraId="0B76BD17"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导出</w:t>
      </w:r>
      <w:r>
        <w:rPr>
          <w:rFonts w:hint="eastAsia"/>
          <w:iCs/>
          <w:lang w:eastAsia="zh-CN"/>
        </w:rPr>
        <w:t>excel</w:t>
      </w:r>
      <w:r>
        <w:rPr>
          <w:rFonts w:hint="eastAsia"/>
          <w:iCs/>
          <w:lang w:eastAsia="zh-CN"/>
        </w:rPr>
        <w:t>文件；</w:t>
      </w:r>
    </w:p>
    <w:p w14:paraId="6540DEF0" w14:textId="77777777" w:rsidR="00825F38" w:rsidRDefault="00825F38" w:rsidP="00825F38">
      <w:pPr>
        <w:ind w:firstLine="420"/>
        <w:jc w:val="left"/>
        <w:rPr>
          <w:lang w:eastAsia="zh-CN"/>
        </w:rPr>
      </w:pPr>
      <w:r>
        <w:rPr>
          <w:rFonts w:hint="eastAsia"/>
          <w:lang w:eastAsia="zh-CN"/>
        </w:rPr>
        <w:lastRenderedPageBreak/>
        <w:t>3.</w:t>
      </w:r>
      <w:r>
        <w:rPr>
          <w:rFonts w:hint="eastAsia"/>
          <w:lang w:eastAsia="zh-CN"/>
        </w:rPr>
        <w:t>返回主事件流</w:t>
      </w:r>
      <w:r>
        <w:rPr>
          <w:rFonts w:hint="eastAsia"/>
          <w:lang w:eastAsia="zh-CN"/>
        </w:rPr>
        <w:t>3</w:t>
      </w:r>
      <w:r>
        <w:rPr>
          <w:rFonts w:hint="eastAsia"/>
          <w:lang w:eastAsia="zh-CN"/>
        </w:rPr>
        <w:t>。</w:t>
      </w:r>
    </w:p>
    <w:p w14:paraId="04B59740" w14:textId="77777777" w:rsidR="00825F38" w:rsidRDefault="00825F38" w:rsidP="00825F38">
      <w:pPr>
        <w:jc w:val="left"/>
        <w:rPr>
          <w:rFonts w:ascii="宋体" w:hAnsi="宋体"/>
          <w:szCs w:val="21"/>
          <w:lang w:eastAsia="zh-CN"/>
        </w:rPr>
      </w:pPr>
      <w:r>
        <w:rPr>
          <w:rFonts w:ascii="宋体" w:hAnsi="宋体" w:hint="eastAsia"/>
          <w:szCs w:val="21"/>
          <w:lang w:eastAsia="zh-CN"/>
        </w:rPr>
        <w:t>3h：导入</w:t>
      </w:r>
    </w:p>
    <w:p w14:paraId="4578219B"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选择安全生产过程，点击鼠标右键选择【导入】；</w:t>
      </w:r>
      <w:r>
        <w:rPr>
          <w:rFonts w:hint="eastAsia"/>
          <w:iCs/>
          <w:lang w:eastAsia="zh-CN"/>
        </w:rPr>
        <w:t>R3h</w:t>
      </w:r>
    </w:p>
    <w:p w14:paraId="2CAE095B"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弹出导入页面；</w:t>
      </w:r>
    </w:p>
    <w:p w14:paraId="2BA9BDEE"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用户选择文件点击确认；</w:t>
      </w:r>
    </w:p>
    <w:p w14:paraId="29E80D15"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464AAC41"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39BF1A59" w14:textId="77777777" w:rsidR="00825F38" w:rsidRDefault="00825F38" w:rsidP="00825F38">
      <w:pPr>
        <w:jc w:val="left"/>
        <w:rPr>
          <w:lang w:eastAsia="zh-CN"/>
        </w:rPr>
      </w:pPr>
      <w:r>
        <w:rPr>
          <w:rFonts w:hint="eastAsia"/>
          <w:lang w:eastAsia="zh-CN"/>
        </w:rPr>
        <w:t>3i</w:t>
      </w:r>
      <w:r>
        <w:rPr>
          <w:rFonts w:hint="eastAsia"/>
          <w:lang w:eastAsia="zh-CN"/>
        </w:rPr>
        <w:t>：删除</w:t>
      </w:r>
    </w:p>
    <w:p w14:paraId="73628EE9"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选择安全生产过程，点击鼠标右键选择【删除】；</w:t>
      </w:r>
      <w:r>
        <w:rPr>
          <w:rFonts w:hint="eastAsia"/>
          <w:iCs/>
          <w:lang w:eastAsia="zh-CN"/>
        </w:rPr>
        <w:t>R3i</w:t>
      </w:r>
    </w:p>
    <w:p w14:paraId="271184E5"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弹出确认信息；</w:t>
      </w:r>
    </w:p>
    <w:p w14:paraId="66240F98"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用户点击确认；</w:t>
      </w:r>
    </w:p>
    <w:p w14:paraId="10772239"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45689CAE"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594F8CFC" w14:textId="77777777" w:rsidR="00825F38" w:rsidRDefault="00825F38" w:rsidP="00825F38">
      <w:pPr>
        <w:ind w:firstLine="420"/>
        <w:jc w:val="left"/>
        <w:rPr>
          <w:lang w:eastAsia="zh-CN"/>
        </w:rPr>
      </w:pPr>
    </w:p>
    <w:p w14:paraId="5BE08E37" w14:textId="77777777" w:rsidR="00825F38" w:rsidRDefault="00825F38" w:rsidP="00825F38">
      <w:pPr>
        <w:rPr>
          <w:rFonts w:ascii="宋体" w:hAnsi="宋体"/>
          <w:szCs w:val="21"/>
          <w:lang w:eastAsia="zh-CN"/>
        </w:rPr>
      </w:pPr>
      <w:r>
        <w:rPr>
          <w:rFonts w:ascii="宋体" w:hAnsi="宋体" w:hint="eastAsia"/>
          <w:szCs w:val="21"/>
          <w:lang w:eastAsia="zh-CN"/>
        </w:rPr>
        <w:t>[后置条件]：</w:t>
      </w:r>
      <w:r>
        <w:rPr>
          <w:rFonts w:hint="eastAsia"/>
          <w:iCs/>
        </w:rPr>
        <w:t>UC00</w:t>
      </w:r>
      <w:r>
        <w:rPr>
          <w:rFonts w:hint="eastAsia"/>
          <w:iCs/>
          <w:lang w:eastAsia="zh-CN"/>
        </w:rPr>
        <w:t>5</w:t>
      </w:r>
    </w:p>
    <w:p w14:paraId="50BCB8AF" w14:textId="77777777" w:rsidR="00825F38" w:rsidRDefault="00825F38" w:rsidP="00825F38">
      <w:pPr>
        <w:jc w:val="left"/>
        <w:rPr>
          <w:rFonts w:ascii="宋体" w:hAnsi="宋体"/>
          <w:szCs w:val="21"/>
          <w:lang w:eastAsia="zh-CN"/>
        </w:rPr>
      </w:pPr>
      <w:r>
        <w:rPr>
          <w:rFonts w:ascii="宋体" w:hAnsi="宋体" w:hint="eastAsia"/>
          <w:szCs w:val="21"/>
          <w:lang w:eastAsia="zh-CN"/>
        </w:rPr>
        <w:t>[事件规则]：</w:t>
      </w:r>
    </w:p>
    <w:p w14:paraId="7305F035"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R3c. 新增规则</w:t>
      </w:r>
    </w:p>
    <w:p w14:paraId="45DD0AE7" w14:textId="77777777" w:rsidR="00825F38" w:rsidRDefault="00825F38" w:rsidP="00825F38">
      <w:pPr>
        <w:pStyle w:val="20"/>
        <w:numPr>
          <w:ilvl w:val="0"/>
          <w:numId w:val="19"/>
        </w:numPr>
        <w:ind w:firstLineChars="0"/>
        <w:jc w:val="left"/>
        <w:rPr>
          <w:rFonts w:ascii="宋体" w:hAnsi="宋体"/>
          <w:lang w:eastAsia="zh-CN"/>
        </w:rPr>
      </w:pPr>
      <w:r>
        <w:rPr>
          <w:rFonts w:hint="eastAsia"/>
          <w:lang w:val="fr-CA" w:eastAsia="zh-CN"/>
        </w:rPr>
        <w:t>可以新建到一级、二级、三级过程</w:t>
      </w:r>
      <w:r>
        <w:rPr>
          <w:rFonts w:ascii="宋体" w:hAnsi="宋体" w:hint="eastAsia"/>
          <w:lang w:eastAsia="zh-CN"/>
        </w:rPr>
        <w:t>。</w:t>
      </w:r>
    </w:p>
    <w:p w14:paraId="4BF81E41"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R3e  拖动规则</w:t>
      </w:r>
    </w:p>
    <w:p w14:paraId="08AD7164" w14:textId="77777777" w:rsidR="00825F38" w:rsidRDefault="00825F38" w:rsidP="00825F38">
      <w:pPr>
        <w:pStyle w:val="20"/>
        <w:numPr>
          <w:ilvl w:val="0"/>
          <w:numId w:val="20"/>
        </w:numPr>
        <w:ind w:firstLineChars="0"/>
        <w:jc w:val="left"/>
        <w:rPr>
          <w:lang w:val="fr-CA" w:eastAsia="zh-CN"/>
        </w:rPr>
      </w:pPr>
      <w:r>
        <w:rPr>
          <w:rFonts w:hint="eastAsia"/>
          <w:lang w:val="fr-CA" w:eastAsia="zh-CN"/>
        </w:rPr>
        <w:t>若移动后超过</w:t>
      </w:r>
      <w:r>
        <w:rPr>
          <w:lang w:val="fr-CA" w:eastAsia="zh-CN"/>
        </w:rPr>
        <w:t>3</w:t>
      </w:r>
      <w:r>
        <w:rPr>
          <w:rFonts w:hint="eastAsia"/>
          <w:lang w:val="fr-CA" w:eastAsia="zh-CN"/>
        </w:rPr>
        <w:t>级则不允许移动，提示：生产过程只有</w:t>
      </w:r>
      <w:r>
        <w:rPr>
          <w:lang w:val="fr-CA" w:eastAsia="zh-CN"/>
        </w:rPr>
        <w:t>3</w:t>
      </w:r>
      <w:r>
        <w:rPr>
          <w:rFonts w:hint="eastAsia"/>
          <w:lang w:val="fr-CA" w:eastAsia="zh-CN"/>
        </w:rPr>
        <w:t>级，请将超过</w:t>
      </w:r>
      <w:r>
        <w:rPr>
          <w:lang w:val="fr-CA" w:eastAsia="zh-CN"/>
        </w:rPr>
        <w:t>3</w:t>
      </w:r>
      <w:r>
        <w:rPr>
          <w:rFonts w:hint="eastAsia"/>
          <w:lang w:val="fr-CA" w:eastAsia="zh-CN"/>
        </w:rPr>
        <w:t>级的生产过程调整后再移动。</w:t>
      </w:r>
    </w:p>
    <w:p w14:paraId="00E3D1A3" w14:textId="77777777" w:rsidR="00825F38" w:rsidRDefault="00825F38" w:rsidP="00825F38">
      <w:pPr>
        <w:pStyle w:val="20"/>
        <w:numPr>
          <w:ilvl w:val="0"/>
          <w:numId w:val="20"/>
        </w:numPr>
        <w:ind w:firstLineChars="0"/>
        <w:jc w:val="left"/>
        <w:rPr>
          <w:rFonts w:ascii="宋体" w:hAnsi="宋体"/>
          <w:lang w:eastAsia="zh-CN"/>
        </w:rPr>
      </w:pPr>
      <w:r>
        <w:rPr>
          <w:rFonts w:hint="eastAsia"/>
          <w:lang w:val="fr-CA" w:eastAsia="zh-CN"/>
        </w:rPr>
        <w:t>多选批量拖动只能选择多个同级别批量拖动。如果拖动未</w:t>
      </w:r>
      <w:r>
        <w:rPr>
          <w:lang w:val="fr-CA" w:eastAsia="zh-CN"/>
        </w:rPr>
        <w:t>成功</w:t>
      </w:r>
      <w:r>
        <w:rPr>
          <w:rFonts w:hint="eastAsia"/>
          <w:lang w:val="fr-CA" w:eastAsia="zh-CN"/>
        </w:rPr>
        <w:t>则应该保持这个过程在原位置不变。</w:t>
      </w:r>
    </w:p>
    <w:p w14:paraId="3EEE188E" w14:textId="77777777" w:rsidR="00825F38" w:rsidRDefault="00825F38" w:rsidP="00825F38">
      <w:pPr>
        <w:pStyle w:val="20"/>
        <w:numPr>
          <w:ilvl w:val="0"/>
          <w:numId w:val="20"/>
        </w:numPr>
        <w:ind w:firstLineChars="0"/>
        <w:jc w:val="left"/>
        <w:rPr>
          <w:rFonts w:ascii="宋体" w:hAnsi="宋体"/>
          <w:lang w:eastAsia="zh-CN"/>
        </w:rPr>
      </w:pPr>
      <w:r>
        <w:rPr>
          <w:rFonts w:hint="eastAsia"/>
          <w:lang w:val="fr-CA" w:eastAsia="zh-CN"/>
        </w:rPr>
        <w:t>如果拖动未</w:t>
      </w:r>
      <w:r>
        <w:rPr>
          <w:lang w:val="fr-CA" w:eastAsia="zh-CN"/>
        </w:rPr>
        <w:t>成功</w:t>
      </w:r>
      <w:r>
        <w:rPr>
          <w:rFonts w:hint="eastAsia"/>
          <w:lang w:val="fr-CA" w:eastAsia="zh-CN"/>
        </w:rPr>
        <w:t>则应该保持这个过程在原位置不变</w:t>
      </w:r>
    </w:p>
    <w:p w14:paraId="4F30DE39"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R3h  导入规则</w:t>
      </w:r>
    </w:p>
    <w:p w14:paraId="20C9FF75" w14:textId="77777777" w:rsidR="00825F38" w:rsidRDefault="00825F38" w:rsidP="00825F38">
      <w:pPr>
        <w:pStyle w:val="20"/>
        <w:ind w:firstLineChars="0"/>
        <w:jc w:val="left"/>
        <w:rPr>
          <w:lang w:val="fr-CA" w:eastAsia="zh-CN"/>
        </w:rPr>
      </w:pPr>
      <w:r>
        <w:rPr>
          <w:rFonts w:hint="eastAsia"/>
          <w:lang w:eastAsia="zh-CN"/>
        </w:rPr>
        <w:t>1.</w:t>
      </w:r>
      <w:r>
        <w:rPr>
          <w:rFonts w:hint="eastAsia"/>
          <w:lang w:val="fr-CA" w:eastAsia="zh-CN"/>
        </w:rPr>
        <w:t>只能导入</w:t>
      </w:r>
      <w:r>
        <w:rPr>
          <w:rFonts w:hint="eastAsia"/>
          <w:lang w:eastAsia="zh-CN"/>
        </w:rPr>
        <w:t>excal</w:t>
      </w:r>
      <w:r>
        <w:rPr>
          <w:rFonts w:hint="eastAsia"/>
          <w:lang w:eastAsia="zh-CN"/>
        </w:rPr>
        <w:t>文件，条数小于</w:t>
      </w:r>
      <w:r>
        <w:rPr>
          <w:rFonts w:hint="eastAsia"/>
          <w:lang w:eastAsia="zh-CN"/>
        </w:rPr>
        <w:t>65535</w:t>
      </w:r>
      <w:r>
        <w:rPr>
          <w:rFonts w:hint="eastAsia"/>
          <w:lang w:eastAsia="zh-CN"/>
        </w:rPr>
        <w:t>条</w:t>
      </w:r>
      <w:r>
        <w:rPr>
          <w:rFonts w:hint="eastAsia"/>
          <w:lang w:val="fr-CA" w:eastAsia="zh-CN"/>
        </w:rPr>
        <w:t>。</w:t>
      </w:r>
    </w:p>
    <w:p w14:paraId="005A01AD" w14:textId="77777777" w:rsidR="00825F38" w:rsidRDefault="00825F38" w:rsidP="00825F38">
      <w:pPr>
        <w:pStyle w:val="20"/>
        <w:ind w:firstLineChars="0"/>
        <w:jc w:val="left"/>
        <w:rPr>
          <w:rFonts w:ascii="宋体" w:hAnsi="宋体"/>
          <w:szCs w:val="21"/>
          <w:lang w:eastAsia="zh-CN"/>
        </w:rPr>
      </w:pPr>
      <w:r>
        <w:rPr>
          <w:rFonts w:ascii="宋体" w:hAnsi="宋体" w:hint="eastAsia"/>
          <w:lang w:eastAsia="zh-CN"/>
        </w:rPr>
        <w:t>2.文件大小</w:t>
      </w:r>
      <w:r>
        <w:rPr>
          <w:rFonts w:ascii="宋体" w:hAnsi="宋体" w:hint="eastAsia"/>
          <w:szCs w:val="21"/>
          <w:lang w:eastAsia="zh-CN"/>
        </w:rPr>
        <w:t>小于20m</w:t>
      </w:r>
    </w:p>
    <w:p w14:paraId="17FEF8FB" w14:textId="77777777" w:rsidR="00825F38" w:rsidRDefault="00825F38" w:rsidP="00825F38">
      <w:pPr>
        <w:pStyle w:val="20"/>
        <w:ind w:firstLineChars="0"/>
        <w:jc w:val="left"/>
        <w:rPr>
          <w:rFonts w:ascii="宋体" w:hAnsi="宋体"/>
          <w:szCs w:val="21"/>
          <w:lang w:eastAsia="zh-CN"/>
        </w:rPr>
      </w:pPr>
      <w:r>
        <w:rPr>
          <w:rFonts w:ascii="宋体" w:hAnsi="宋体" w:hint="eastAsia"/>
          <w:szCs w:val="21"/>
          <w:lang w:eastAsia="zh-CN"/>
        </w:rPr>
        <w:t>3.并发限制，同时操作人需小于20人。</w:t>
      </w:r>
    </w:p>
    <w:p w14:paraId="2BA27254"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R3i  删除规则</w:t>
      </w:r>
    </w:p>
    <w:p w14:paraId="1208CAC1" w14:textId="77777777" w:rsidR="00825F38" w:rsidRDefault="00825F38" w:rsidP="00825F38">
      <w:pPr>
        <w:pStyle w:val="20"/>
        <w:ind w:firstLineChars="0"/>
        <w:jc w:val="left"/>
        <w:rPr>
          <w:lang w:val="fr-CA" w:eastAsia="zh-CN"/>
        </w:rPr>
      </w:pPr>
      <w:r>
        <w:rPr>
          <w:rFonts w:hint="eastAsia"/>
          <w:lang w:eastAsia="zh-CN"/>
        </w:rPr>
        <w:t>1.</w:t>
      </w:r>
      <w:r>
        <w:rPr>
          <w:rFonts w:hint="eastAsia"/>
          <w:lang w:val="fr-CA" w:eastAsia="zh-CN"/>
        </w:rPr>
        <w:t>一、二、三级过程在历史数据中没有被选到并存入数据库的可以删除，如果有被用过的则不可以删除，只能禁用。</w:t>
      </w:r>
    </w:p>
    <w:p w14:paraId="765709AE" w14:textId="77777777" w:rsidR="00825F38" w:rsidRDefault="00825F38" w:rsidP="00825F38">
      <w:pPr>
        <w:pStyle w:val="20"/>
        <w:ind w:firstLineChars="0"/>
        <w:jc w:val="left"/>
        <w:rPr>
          <w:rFonts w:ascii="宋体" w:hAnsi="宋体"/>
          <w:szCs w:val="21"/>
          <w:lang w:eastAsia="zh-CN"/>
        </w:rPr>
      </w:pPr>
    </w:p>
    <w:p w14:paraId="041B4190" w14:textId="77777777" w:rsidR="00825F38" w:rsidRDefault="00825F38" w:rsidP="00825F38">
      <w:pPr>
        <w:jc w:val="left"/>
        <w:rPr>
          <w:rFonts w:ascii="宋体" w:hAnsi="宋体"/>
          <w:szCs w:val="21"/>
          <w:lang w:eastAsia="zh-CN"/>
        </w:rPr>
      </w:pPr>
      <w:r>
        <w:rPr>
          <w:rFonts w:ascii="宋体" w:hAnsi="宋体" w:hint="eastAsia"/>
          <w:szCs w:val="21"/>
          <w:lang w:eastAsia="zh-CN"/>
        </w:rPr>
        <w:t>[特殊需求]：</w:t>
      </w:r>
    </w:p>
    <w:p w14:paraId="24AEF3C7" w14:textId="77777777" w:rsidR="00825F38" w:rsidRDefault="00825F38" w:rsidP="00825F38">
      <w:pPr>
        <w:rPr>
          <w:rFonts w:ascii="宋体" w:hAnsi="宋体"/>
          <w:szCs w:val="21"/>
          <w:lang w:eastAsia="zh-CN"/>
        </w:rPr>
      </w:pPr>
      <w:r>
        <w:rPr>
          <w:rFonts w:ascii="宋体" w:hAnsi="宋体" w:hint="eastAsia"/>
          <w:szCs w:val="21"/>
          <w:lang w:eastAsia="zh-CN"/>
        </w:rPr>
        <w:t>[扩展点]：无</w:t>
      </w:r>
    </w:p>
    <w:p w14:paraId="66CAD130" w14:textId="77777777" w:rsidR="00825F38" w:rsidRDefault="00825F38" w:rsidP="00825F38">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 xml:space="preserve">.12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C0012</w:t>
      </w:r>
      <w:r>
        <w:rPr>
          <w:rFonts w:ascii="黑体" w:eastAsia="黑体" w:hAnsi="黑体" w:hint="eastAsia"/>
          <w:i/>
          <w:lang w:eastAsia="zh-CN"/>
        </w:rPr>
        <w:t>危险源查询</w:t>
      </w:r>
      <w:r>
        <w:rPr>
          <w:rFonts w:ascii="黑体" w:eastAsia="黑体" w:hAnsi="黑体"/>
          <w:i/>
          <w:lang w:eastAsia="zh-CN"/>
        </w:rPr>
        <w:t>”</w:t>
      </w:r>
    </w:p>
    <w:p w14:paraId="0DC80B9D" w14:textId="77777777" w:rsidR="00825F38" w:rsidRDefault="00825F38" w:rsidP="00825F38">
      <w:pPr>
        <w:jc w:val="left"/>
        <w:rPr>
          <w:iCs/>
        </w:rPr>
      </w:pPr>
      <w:r>
        <w:rPr>
          <w:rFonts w:hint="eastAsia"/>
          <w:iCs/>
        </w:rPr>
        <w:t>[</w:t>
      </w:r>
      <w:r>
        <w:rPr>
          <w:rFonts w:hint="eastAsia"/>
          <w:iCs/>
        </w:rPr>
        <w:t>名称</w:t>
      </w:r>
      <w:r>
        <w:rPr>
          <w:rFonts w:hint="eastAsia"/>
          <w:iCs/>
        </w:rPr>
        <w:t>]</w:t>
      </w:r>
      <w:r>
        <w:rPr>
          <w:rFonts w:hint="eastAsia"/>
          <w:iCs/>
        </w:rPr>
        <w:t>：</w:t>
      </w:r>
      <w:r>
        <w:rPr>
          <w:rFonts w:hint="eastAsia"/>
          <w:iCs/>
        </w:rPr>
        <w:t>UC</w:t>
      </w:r>
      <w:bookmarkStart w:id="21" w:name="OLE_LINK4"/>
      <w:r>
        <w:rPr>
          <w:iCs/>
        </w:rPr>
        <w:t>00</w:t>
      </w:r>
      <w:bookmarkEnd w:id="21"/>
      <w:r>
        <w:rPr>
          <w:iCs/>
        </w:rPr>
        <w:t>12</w:t>
      </w:r>
      <w:r>
        <w:rPr>
          <w:rFonts w:hint="eastAsia"/>
          <w:iCs/>
          <w:lang w:eastAsia="zh-CN"/>
        </w:rPr>
        <w:t>危险源查询</w:t>
      </w:r>
    </w:p>
    <w:p w14:paraId="4E722C19" w14:textId="77777777" w:rsidR="00825F38" w:rsidRDefault="00825F38" w:rsidP="00825F38">
      <w:pPr>
        <w:pStyle w:val="Cap"/>
        <w:ind w:firstLineChars="0" w:firstLine="0"/>
        <w:rPr>
          <w:iCs/>
        </w:rPr>
      </w:pPr>
      <w:r>
        <w:rPr>
          <w:rFonts w:hint="eastAsia"/>
          <w:iCs/>
        </w:rPr>
        <w:t>[</w:t>
      </w:r>
      <w:r>
        <w:rPr>
          <w:rFonts w:hint="eastAsia"/>
          <w:iCs/>
        </w:rPr>
        <w:t>简介</w:t>
      </w:r>
      <w:r>
        <w:rPr>
          <w:rFonts w:hint="eastAsia"/>
          <w:iCs/>
        </w:rPr>
        <w:t>]</w:t>
      </w:r>
      <w:r>
        <w:rPr>
          <w:rFonts w:hint="eastAsia"/>
          <w:iCs/>
        </w:rPr>
        <w:t>：</w:t>
      </w:r>
      <w:r>
        <w:rPr>
          <w:rFonts w:hint="eastAsia"/>
          <w:lang w:val="fr-CA"/>
        </w:rPr>
        <w:t>可以通过查询条件查危险</w:t>
      </w:r>
      <w:r>
        <w:rPr>
          <w:lang w:val="fr-CA"/>
        </w:rPr>
        <w:t>源库的危险源</w:t>
      </w:r>
      <w:r>
        <w:rPr>
          <w:rFonts w:hint="eastAsia"/>
          <w:lang w:val="fr-CA"/>
        </w:rPr>
        <w:t>、也</w:t>
      </w:r>
      <w:r>
        <w:rPr>
          <w:lang w:val="fr-CA"/>
        </w:rPr>
        <w:t>可以</w:t>
      </w:r>
      <w:r>
        <w:rPr>
          <w:rFonts w:hint="eastAsia"/>
          <w:lang w:val="fr-CA"/>
        </w:rPr>
        <w:t>通过危险源</w:t>
      </w:r>
      <w:bookmarkStart w:id="22" w:name="OLE_LINK146"/>
      <w:r>
        <w:rPr>
          <w:rFonts w:hint="eastAsia"/>
          <w:lang w:val="fr-CA"/>
        </w:rPr>
        <w:t>一</w:t>
      </w:r>
      <w:r>
        <w:rPr>
          <w:lang w:val="fr-CA"/>
        </w:rPr>
        <w:t>、二、三级过程</w:t>
      </w:r>
      <w:bookmarkEnd w:id="22"/>
      <w:r>
        <w:rPr>
          <w:rFonts w:hint="eastAsia"/>
          <w:lang w:val="fr-CA"/>
        </w:rPr>
        <w:t>查危险</w:t>
      </w:r>
      <w:r>
        <w:rPr>
          <w:lang w:val="fr-CA"/>
        </w:rPr>
        <w:t>源库的危险源</w:t>
      </w:r>
      <w:r>
        <w:rPr>
          <w:rFonts w:hint="eastAsia"/>
          <w:lang w:val="fr-CA"/>
        </w:rPr>
        <w:t>，一</w:t>
      </w:r>
      <w:r>
        <w:rPr>
          <w:lang w:val="fr-CA"/>
        </w:rPr>
        <w:t>、二、三级过程</w:t>
      </w:r>
      <w:r>
        <w:rPr>
          <w:rFonts w:hint="eastAsia"/>
          <w:lang w:val="fr-CA"/>
        </w:rPr>
        <w:t>还可以维护</w:t>
      </w:r>
    </w:p>
    <w:p w14:paraId="0D129F6A" w14:textId="77777777" w:rsidR="00825F38" w:rsidRDefault="00825F38" w:rsidP="00825F38">
      <w:pPr>
        <w:jc w:val="left"/>
        <w:rPr>
          <w:iCs/>
        </w:rPr>
      </w:pPr>
      <w:r>
        <w:rPr>
          <w:rFonts w:hint="eastAsia"/>
          <w:iCs/>
        </w:rPr>
        <w:t>[</w:t>
      </w:r>
      <w:r>
        <w:rPr>
          <w:rFonts w:hint="eastAsia"/>
          <w:iCs/>
        </w:rPr>
        <w:t>前置条件</w:t>
      </w:r>
      <w:r>
        <w:rPr>
          <w:rFonts w:hint="eastAsia"/>
          <w:iCs/>
        </w:rPr>
        <w:t>]</w:t>
      </w:r>
      <w:r>
        <w:rPr>
          <w:rFonts w:hint="eastAsia"/>
          <w:iCs/>
        </w:rPr>
        <w:t>：</w:t>
      </w:r>
      <w:r>
        <w:rPr>
          <w:rFonts w:hint="eastAsia"/>
          <w:iCs/>
          <w:lang w:eastAsia="zh-CN"/>
        </w:rPr>
        <w:t>登陆系统并拥有危险源菜单</w:t>
      </w:r>
      <w:r>
        <w:rPr>
          <w:rFonts w:hint="eastAsia"/>
          <w:lang w:eastAsia="zh-CN"/>
        </w:rPr>
        <w:t>权限</w:t>
      </w:r>
    </w:p>
    <w:p w14:paraId="1E7A614E" w14:textId="77777777" w:rsidR="00825F38" w:rsidRDefault="00825F38" w:rsidP="00825F38">
      <w:pPr>
        <w:jc w:val="left"/>
        <w:rPr>
          <w:iCs/>
        </w:rPr>
      </w:pPr>
      <w:r>
        <w:rPr>
          <w:rFonts w:hint="eastAsia"/>
          <w:iCs/>
        </w:rPr>
        <w:t>{</w:t>
      </w:r>
      <w:r>
        <w:rPr>
          <w:rFonts w:hint="eastAsia"/>
          <w:iCs/>
        </w:rPr>
        <w:t>事件流</w:t>
      </w:r>
      <w:r>
        <w:rPr>
          <w:rFonts w:hint="eastAsia"/>
          <w:iCs/>
        </w:rPr>
        <w:t>}</w:t>
      </w:r>
    </w:p>
    <w:p w14:paraId="57F39EDD" w14:textId="77777777" w:rsidR="00825F38" w:rsidRDefault="00825F38" w:rsidP="00825F38">
      <w:pPr>
        <w:jc w:val="left"/>
        <w:rPr>
          <w:iCs/>
        </w:rPr>
      </w:pPr>
      <w:r>
        <w:rPr>
          <w:rFonts w:hint="eastAsia"/>
          <w:iCs/>
        </w:rPr>
        <w:t>[</w:t>
      </w:r>
      <w:r>
        <w:rPr>
          <w:rFonts w:hint="eastAsia"/>
          <w:iCs/>
        </w:rPr>
        <w:t>主事件流</w:t>
      </w:r>
      <w:r>
        <w:rPr>
          <w:rFonts w:hint="eastAsia"/>
          <w:iCs/>
        </w:rPr>
        <w:t>]</w:t>
      </w:r>
      <w:r>
        <w:rPr>
          <w:rFonts w:hint="eastAsia"/>
          <w:iCs/>
        </w:rPr>
        <w:t>：</w:t>
      </w:r>
    </w:p>
    <w:p w14:paraId="38226099" w14:textId="77777777" w:rsidR="00825F38" w:rsidRDefault="00825F38" w:rsidP="00825F38">
      <w:pPr>
        <w:jc w:val="left"/>
        <w:rPr>
          <w:iCs/>
        </w:rPr>
      </w:pPr>
      <w:r>
        <w:rPr>
          <w:rFonts w:hint="eastAsia"/>
          <w:iCs/>
        </w:rPr>
        <w:lastRenderedPageBreak/>
        <w:t>1.</w:t>
      </w:r>
      <w:r>
        <w:rPr>
          <w:rFonts w:hint="eastAsia"/>
          <w:iCs/>
          <w:lang w:eastAsia="zh-CN"/>
        </w:rPr>
        <w:t>点击危险源查询</w:t>
      </w:r>
      <w:r>
        <w:rPr>
          <w:rFonts w:hint="eastAsia"/>
        </w:rPr>
        <w:t>菜单</w:t>
      </w:r>
      <w:r>
        <w:rPr>
          <w:rFonts w:hint="eastAsia"/>
          <w:iCs/>
        </w:rPr>
        <w:t>，用例开始；</w:t>
      </w:r>
    </w:p>
    <w:p w14:paraId="19E09F08" w14:textId="77777777" w:rsidR="00825F38" w:rsidRDefault="00825F38" w:rsidP="00825F38">
      <w:pPr>
        <w:jc w:val="left"/>
        <w:rPr>
          <w:rFonts w:ascii="宋体" w:hAnsi="宋体" w:cs="宋体"/>
          <w:sz w:val="24"/>
          <w:szCs w:val="24"/>
          <w:lang w:eastAsia="zh-CN"/>
        </w:rPr>
      </w:pPr>
      <w:r>
        <w:rPr>
          <w:rFonts w:hint="eastAsia"/>
          <w:iCs/>
        </w:rPr>
        <w:t>2</w:t>
      </w:r>
      <w:r>
        <w:rPr>
          <w:rFonts w:hint="eastAsia"/>
          <w:iCs/>
          <w:szCs w:val="21"/>
        </w:rPr>
        <w:t>.</w:t>
      </w:r>
      <w:r>
        <w:rPr>
          <w:rFonts w:hint="eastAsia"/>
          <w:iCs/>
          <w:szCs w:val="21"/>
          <w:lang w:eastAsia="zh-CN"/>
        </w:rPr>
        <w:t>页面显示查询条件、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ascii="宋体" w:hAnsi="宋体" w:hint="eastAsia"/>
          <w:iCs/>
          <w:szCs w:val="21"/>
          <w:lang w:eastAsia="zh-CN"/>
        </w:rPr>
        <w:t>导出</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ascii="宋体" w:hAnsi="宋体" w:hint="eastAsia"/>
          <w:iCs/>
          <w:szCs w:val="21"/>
          <w:lang w:eastAsia="zh-CN"/>
        </w:rPr>
        <w:t>危险源库</w:t>
      </w:r>
      <w:r>
        <w:rPr>
          <w:rFonts w:ascii="宋体" w:hAnsi="宋体"/>
          <w:iCs/>
          <w:szCs w:val="21"/>
          <w:lang w:eastAsia="zh-CN"/>
        </w:rPr>
        <w:t>】</w:t>
      </w:r>
      <w:r>
        <w:rPr>
          <w:rFonts w:hint="eastAsia"/>
          <w:iCs/>
          <w:szCs w:val="21"/>
          <w:lang w:eastAsia="zh-CN"/>
        </w:rPr>
        <w:t>按钮。查询条件为：过程名称（模糊查询）、涉及部门（查询一级部门，可输可选）、一级过程（下拉框，单选，根据涉及部门显示相关一级过程）、二级过程（下拉框，单选，根据一级过程显示相关二级过程）、三级过程</w:t>
      </w:r>
      <w:r>
        <w:rPr>
          <w:rFonts w:ascii="宋体" w:hAnsi="宋体" w:cs="宋体" w:hint="eastAsia"/>
          <w:szCs w:val="21"/>
          <w:lang w:eastAsia="zh-CN"/>
        </w:rPr>
        <w:t>（</w:t>
      </w:r>
      <w:r>
        <w:rPr>
          <w:rFonts w:hint="eastAsia"/>
          <w:iCs/>
          <w:szCs w:val="21"/>
          <w:lang w:eastAsia="zh-CN"/>
        </w:rPr>
        <w:t>下拉框，单选，根据二级过程显示相关三级过程</w:t>
      </w:r>
      <w:r>
        <w:rPr>
          <w:rFonts w:ascii="宋体" w:hAnsi="宋体" w:cs="宋体" w:hint="eastAsia"/>
          <w:szCs w:val="21"/>
          <w:lang w:eastAsia="zh-CN"/>
        </w:rPr>
        <w:t>）、对应规则编号(模糊查询)、危险源描述（模糊查询）、危险源编号（模糊查询）</w:t>
      </w:r>
      <w:r>
        <w:rPr>
          <w:rFonts w:hint="eastAsia"/>
          <w:iCs/>
          <w:szCs w:val="21"/>
          <w:lang w:val="zh-CN" w:eastAsia="zh-CN"/>
        </w:rPr>
        <w:t>、可接受程度（多选下拉，可接受、缓解后可接受、不接受）、风险等级</w:t>
      </w:r>
      <w:r>
        <w:rPr>
          <w:rFonts w:ascii="宋体" w:hAnsi="宋体" w:cs="宋体" w:hint="eastAsia"/>
          <w:szCs w:val="21"/>
          <w:lang w:eastAsia="zh-CN"/>
        </w:rPr>
        <w:t>（</w:t>
      </w:r>
      <w:r>
        <w:rPr>
          <w:rFonts w:hint="eastAsia"/>
          <w:iCs/>
          <w:szCs w:val="21"/>
          <w:lang w:eastAsia="zh-CN"/>
        </w:rPr>
        <w:t>下拉框，多选，</w:t>
      </w:r>
      <w:r>
        <w:rPr>
          <w:rFonts w:hint="eastAsia"/>
          <w:iCs/>
          <w:szCs w:val="21"/>
          <w:lang w:eastAsia="zh-CN"/>
        </w:rPr>
        <w:t>1</w:t>
      </w:r>
      <w:r>
        <w:rPr>
          <w:rFonts w:hint="eastAsia"/>
          <w:iCs/>
          <w:szCs w:val="21"/>
          <w:lang w:eastAsia="zh-CN"/>
        </w:rPr>
        <w:t>、</w:t>
      </w:r>
      <w:r>
        <w:rPr>
          <w:rFonts w:hint="eastAsia"/>
          <w:iCs/>
          <w:szCs w:val="21"/>
          <w:lang w:eastAsia="zh-CN"/>
        </w:rPr>
        <w:t>2</w:t>
      </w:r>
      <w:r>
        <w:rPr>
          <w:rFonts w:hint="eastAsia"/>
          <w:iCs/>
          <w:szCs w:val="21"/>
          <w:lang w:eastAsia="zh-CN"/>
        </w:rPr>
        <w:t>、</w:t>
      </w:r>
      <w:r>
        <w:rPr>
          <w:rFonts w:hint="eastAsia"/>
          <w:iCs/>
          <w:szCs w:val="21"/>
          <w:lang w:eastAsia="zh-CN"/>
        </w:rPr>
        <w:t>3</w:t>
      </w:r>
      <w:r>
        <w:rPr>
          <w:rFonts w:hint="eastAsia"/>
          <w:iCs/>
          <w:szCs w:val="21"/>
          <w:lang w:eastAsia="zh-CN"/>
        </w:rPr>
        <w:t>、</w:t>
      </w:r>
      <w:r>
        <w:rPr>
          <w:rFonts w:hint="eastAsia"/>
          <w:iCs/>
          <w:szCs w:val="21"/>
          <w:lang w:eastAsia="zh-CN"/>
        </w:rPr>
        <w:t>4</w:t>
      </w:r>
      <w:r>
        <w:rPr>
          <w:rFonts w:hint="eastAsia"/>
          <w:iCs/>
          <w:szCs w:val="21"/>
          <w:lang w:eastAsia="zh-CN"/>
        </w:rPr>
        <w:t>、</w:t>
      </w:r>
      <w:r>
        <w:rPr>
          <w:rFonts w:hint="eastAsia"/>
          <w:iCs/>
          <w:szCs w:val="21"/>
          <w:lang w:eastAsia="zh-CN"/>
        </w:rPr>
        <w:t>5</w:t>
      </w:r>
      <w:r>
        <w:rPr>
          <w:rFonts w:ascii="宋体" w:hAnsi="宋体" w:cs="宋体" w:hint="eastAsia"/>
          <w:szCs w:val="21"/>
          <w:lang w:eastAsia="zh-CN"/>
        </w:rPr>
        <w:t>）。</w:t>
      </w:r>
    </w:p>
    <w:p w14:paraId="5941BA64" w14:textId="77777777" w:rsidR="00825F38" w:rsidRDefault="00825F38" w:rsidP="00825F38">
      <w:pPr>
        <w:jc w:val="left"/>
        <w:rPr>
          <w:iCs/>
          <w:szCs w:val="21"/>
          <w:lang w:eastAsia="zh-CN"/>
        </w:rPr>
      </w:pPr>
      <w:r>
        <w:rPr>
          <w:rFonts w:hint="eastAsia"/>
          <w:iCs/>
          <w:szCs w:val="21"/>
          <w:lang w:eastAsia="zh-CN"/>
        </w:rPr>
        <w:t>3.</w:t>
      </w:r>
      <w:r>
        <w:rPr>
          <w:rFonts w:hint="eastAsia"/>
          <w:iCs/>
          <w:szCs w:val="21"/>
          <w:lang w:eastAsia="zh-CN"/>
        </w:rPr>
        <w:t>点击查询，显示查询结果列表：</w:t>
      </w:r>
      <w:r>
        <w:rPr>
          <w:rFonts w:ascii="宋体" w:hAnsi="宋体" w:cs="宋体" w:hint="eastAsia"/>
          <w:szCs w:val="21"/>
          <w:lang w:eastAsia="zh-CN"/>
        </w:rPr>
        <w:t>危险源编号（超</w:t>
      </w:r>
      <w:r>
        <w:rPr>
          <w:szCs w:val="21"/>
        </w:rPr>
        <w:t>链接，点击链接查看详细页面</w:t>
      </w:r>
      <w:r w:rsidR="00B31AF5">
        <w:rPr>
          <w:rFonts w:ascii="宋体" w:hAnsi="宋体" w:cs="宋体" w:hint="eastAsia"/>
          <w:szCs w:val="21"/>
          <w:lang w:eastAsia="zh-CN"/>
        </w:rPr>
        <w:t>）、危险源描述、可能导致的风险后果、风险等级</w:t>
      </w:r>
      <w:r>
        <w:rPr>
          <w:rFonts w:ascii="宋体" w:hAnsi="宋体" w:cs="宋体" w:hint="eastAsia"/>
          <w:szCs w:val="21"/>
          <w:lang w:eastAsia="zh-CN"/>
        </w:rPr>
        <w:t>、可接受程度、风险控制措施对应规程编号、应急响应、关联次数、创建人。</w:t>
      </w:r>
    </w:p>
    <w:p w14:paraId="499868EB"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w:t>
      </w:r>
      <w:r>
        <w:rPr>
          <w:rFonts w:ascii="宋体" w:hAnsi="宋体"/>
          <w:szCs w:val="21"/>
          <w:lang w:eastAsia="zh-CN"/>
        </w:rPr>
        <w:t xml:space="preserve">a </w:t>
      </w:r>
      <w:r>
        <w:rPr>
          <w:rFonts w:ascii="宋体" w:hAnsi="宋体" w:hint="eastAsia"/>
          <w:szCs w:val="21"/>
          <w:lang w:eastAsia="zh-CN"/>
        </w:rPr>
        <w:t>查看</w:t>
      </w:r>
    </w:p>
    <w:p w14:paraId="76FDC9FF"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3b 导出</w:t>
      </w:r>
    </w:p>
    <w:p w14:paraId="013B388C"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3c</w:t>
      </w:r>
      <w:r>
        <w:rPr>
          <w:rFonts w:ascii="宋体" w:hAnsi="宋体" w:hint="eastAsia"/>
          <w:szCs w:val="21"/>
          <w:lang w:eastAsia="zh-CN"/>
        </w:rPr>
        <w:t xml:space="preserve"> 危险源库</w:t>
      </w:r>
    </w:p>
    <w:p w14:paraId="57F4FE8B"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w:t>
      </w:r>
      <w:r>
        <w:rPr>
          <w:rFonts w:ascii="宋体" w:hAnsi="宋体" w:hint="eastAsia"/>
          <w:szCs w:val="21"/>
          <w:lang w:eastAsia="zh-CN"/>
        </w:rPr>
        <w:t>d 新建</w:t>
      </w:r>
    </w:p>
    <w:p w14:paraId="6CD5F05D"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3e 重命名</w:t>
      </w:r>
    </w:p>
    <w:p w14:paraId="66730B3B"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3f 拖动</w:t>
      </w:r>
    </w:p>
    <w:p w14:paraId="6682C28E"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3g 禁用</w:t>
      </w:r>
    </w:p>
    <w:p w14:paraId="416E9F8C"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w:t>
      </w:r>
      <w:r>
        <w:rPr>
          <w:rFonts w:ascii="宋体" w:hAnsi="宋体" w:hint="eastAsia"/>
          <w:szCs w:val="21"/>
          <w:lang w:eastAsia="zh-CN"/>
        </w:rPr>
        <w:t>h 导出</w:t>
      </w:r>
    </w:p>
    <w:p w14:paraId="4BEB8F28"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3i 导入</w:t>
      </w:r>
    </w:p>
    <w:p w14:paraId="26DFCE72"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3j 删除</w:t>
      </w:r>
    </w:p>
    <w:p w14:paraId="72FFA7E1" w14:textId="77777777" w:rsidR="00825F38" w:rsidRDefault="00825F38" w:rsidP="00825F38">
      <w:pPr>
        <w:jc w:val="left"/>
        <w:rPr>
          <w:iCs/>
          <w:szCs w:val="21"/>
        </w:rPr>
      </w:pPr>
      <w:r>
        <w:rPr>
          <w:rFonts w:hint="eastAsia"/>
          <w:iCs/>
          <w:szCs w:val="21"/>
          <w:lang w:eastAsia="zh-CN"/>
        </w:rPr>
        <w:t>4.</w:t>
      </w:r>
      <w:r>
        <w:rPr>
          <w:rFonts w:hint="eastAsia"/>
          <w:iCs/>
          <w:szCs w:val="21"/>
        </w:rPr>
        <w:t>用例结束</w:t>
      </w:r>
      <w:r>
        <w:rPr>
          <w:rFonts w:hint="eastAsia"/>
          <w:iCs/>
          <w:szCs w:val="21"/>
          <w:lang w:eastAsia="zh-CN"/>
        </w:rPr>
        <w:t>。</w:t>
      </w:r>
    </w:p>
    <w:p w14:paraId="54D852FB" w14:textId="77777777" w:rsidR="00825F38" w:rsidRDefault="00825F38" w:rsidP="00825F38">
      <w:pPr>
        <w:jc w:val="left"/>
        <w:rPr>
          <w:iCs/>
        </w:rPr>
      </w:pPr>
    </w:p>
    <w:p w14:paraId="09F444EC" w14:textId="77777777" w:rsidR="00825F38" w:rsidRDefault="00825F38" w:rsidP="00825F38">
      <w:pPr>
        <w:jc w:val="left"/>
        <w:rPr>
          <w:iCs/>
        </w:rPr>
      </w:pPr>
      <w:r>
        <w:rPr>
          <w:rFonts w:hint="eastAsia"/>
          <w:iCs/>
        </w:rPr>
        <w:t>[</w:t>
      </w:r>
      <w:r>
        <w:rPr>
          <w:rFonts w:hint="eastAsia"/>
          <w:iCs/>
        </w:rPr>
        <w:t>备选事件流</w:t>
      </w:r>
      <w:r>
        <w:rPr>
          <w:rFonts w:hint="eastAsia"/>
          <w:iCs/>
        </w:rPr>
        <w:t>]</w:t>
      </w:r>
      <w:r>
        <w:rPr>
          <w:rFonts w:hint="eastAsia"/>
          <w:iCs/>
        </w:rPr>
        <w:t>：</w:t>
      </w:r>
    </w:p>
    <w:p w14:paraId="7B04CE20" w14:textId="77777777" w:rsidR="00825F38" w:rsidRDefault="00825F38" w:rsidP="00825F38">
      <w:pPr>
        <w:jc w:val="left"/>
        <w:rPr>
          <w:rFonts w:ascii="宋体" w:hAnsi="宋体"/>
          <w:szCs w:val="21"/>
          <w:lang w:eastAsia="zh-CN"/>
        </w:rPr>
      </w:pPr>
      <w:r>
        <w:rPr>
          <w:rFonts w:ascii="宋体" w:hAnsi="宋体" w:hint="eastAsia"/>
          <w:szCs w:val="21"/>
          <w:lang w:eastAsia="zh-CN"/>
        </w:rPr>
        <w:t>3a：查看危险源</w:t>
      </w:r>
      <w:r>
        <w:rPr>
          <w:rFonts w:ascii="宋体" w:hAnsi="宋体"/>
          <w:szCs w:val="21"/>
          <w:lang w:eastAsia="zh-CN"/>
        </w:rPr>
        <w:t>信息</w:t>
      </w:r>
    </w:p>
    <w:p w14:paraId="02648AE7" w14:textId="77777777" w:rsidR="00825F38" w:rsidRDefault="00825F38" w:rsidP="00825F38">
      <w:pPr>
        <w:pStyle w:val="11"/>
        <w:ind w:firstLineChars="0"/>
        <w:jc w:val="left"/>
        <w:rPr>
          <w:rFonts w:ascii="宋体" w:hAnsi="宋体"/>
          <w:szCs w:val="21"/>
          <w:lang w:eastAsia="zh-CN"/>
        </w:rPr>
      </w:pPr>
      <w:r>
        <w:rPr>
          <w:rFonts w:ascii="宋体" w:hAnsi="宋体" w:hint="eastAsia"/>
          <w:szCs w:val="21"/>
          <w:lang w:eastAsia="zh-CN"/>
        </w:rPr>
        <w:t>1.点击危险源标题，展示</w:t>
      </w:r>
      <w:r>
        <w:rPr>
          <w:rFonts w:ascii="宋体" w:hAnsi="宋体"/>
          <w:szCs w:val="21"/>
          <w:lang w:eastAsia="zh-CN"/>
        </w:rPr>
        <w:t>详细</w:t>
      </w:r>
      <w:r>
        <w:rPr>
          <w:rFonts w:ascii="宋体" w:hAnsi="宋体" w:hint="eastAsia"/>
          <w:szCs w:val="21"/>
          <w:lang w:eastAsia="zh-CN"/>
        </w:rPr>
        <w:t xml:space="preserve">信息； </w:t>
      </w:r>
      <w:r>
        <w:rPr>
          <w:rFonts w:hint="eastAsia"/>
          <w:iCs/>
          <w:lang w:eastAsia="zh-CN"/>
        </w:rPr>
        <w:t>R3a</w:t>
      </w:r>
    </w:p>
    <w:p w14:paraId="66317B56" w14:textId="77777777" w:rsidR="00825F38" w:rsidRDefault="00825F38" w:rsidP="00825F38">
      <w:pPr>
        <w:pStyle w:val="11"/>
        <w:ind w:left="420" w:firstLineChars="0" w:firstLine="0"/>
        <w:jc w:val="left"/>
        <w:rPr>
          <w:rFonts w:ascii="宋体" w:hAnsi="宋体"/>
          <w:szCs w:val="21"/>
          <w:lang w:eastAsia="zh-CN"/>
        </w:rPr>
      </w:pPr>
      <w:r>
        <w:rPr>
          <w:rFonts w:ascii="宋体" w:hAnsi="宋体" w:hint="eastAsia"/>
          <w:szCs w:val="21"/>
          <w:lang w:eastAsia="zh-CN"/>
        </w:rPr>
        <w:t>2.返回</w:t>
      </w:r>
      <w:r>
        <w:rPr>
          <w:rFonts w:ascii="宋体" w:hAnsi="宋体"/>
          <w:szCs w:val="21"/>
          <w:lang w:eastAsia="zh-CN"/>
        </w:rPr>
        <w:t>主事件流</w:t>
      </w:r>
      <w:r>
        <w:rPr>
          <w:rFonts w:ascii="宋体" w:hAnsi="宋体" w:hint="eastAsia"/>
          <w:szCs w:val="21"/>
          <w:lang w:eastAsia="zh-CN"/>
        </w:rPr>
        <w:t>3</w:t>
      </w:r>
    </w:p>
    <w:p w14:paraId="13556DA9" w14:textId="77777777" w:rsidR="00825F38" w:rsidRDefault="00825F38" w:rsidP="00825F38">
      <w:pPr>
        <w:jc w:val="left"/>
        <w:rPr>
          <w:rFonts w:ascii="宋体" w:hAnsi="宋体"/>
          <w:szCs w:val="21"/>
          <w:lang w:eastAsia="zh-CN"/>
        </w:rPr>
      </w:pPr>
      <w:r>
        <w:rPr>
          <w:rFonts w:ascii="宋体" w:hAnsi="宋体"/>
          <w:szCs w:val="21"/>
          <w:lang w:eastAsia="zh-CN"/>
        </w:rPr>
        <w:t>3</w:t>
      </w:r>
      <w:r>
        <w:rPr>
          <w:rFonts w:ascii="宋体" w:hAnsi="宋体" w:hint="eastAsia"/>
          <w:szCs w:val="21"/>
          <w:lang w:eastAsia="zh-CN"/>
        </w:rPr>
        <w:t>b：导出危险源</w:t>
      </w:r>
      <w:r>
        <w:rPr>
          <w:rFonts w:ascii="宋体" w:hAnsi="宋体"/>
          <w:szCs w:val="21"/>
          <w:lang w:eastAsia="zh-CN"/>
        </w:rPr>
        <w:t>信息</w:t>
      </w:r>
    </w:p>
    <w:p w14:paraId="4F5CA796"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点击导出按钮；</w:t>
      </w:r>
    </w:p>
    <w:p w14:paraId="3096125D"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导出</w:t>
      </w:r>
      <w:r>
        <w:rPr>
          <w:rFonts w:hint="eastAsia"/>
          <w:iCs/>
          <w:lang w:eastAsia="zh-CN"/>
        </w:rPr>
        <w:t>excel</w:t>
      </w:r>
      <w:r>
        <w:rPr>
          <w:rFonts w:hint="eastAsia"/>
          <w:iCs/>
          <w:lang w:eastAsia="zh-CN"/>
        </w:rPr>
        <w:t>文件；</w:t>
      </w:r>
    </w:p>
    <w:p w14:paraId="084B50B5" w14:textId="77777777" w:rsidR="00825F38" w:rsidRDefault="00825F38" w:rsidP="00825F38">
      <w:pPr>
        <w:ind w:firstLine="420"/>
        <w:jc w:val="left"/>
        <w:rPr>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4C63D7D7" w14:textId="77777777" w:rsidR="00825F38" w:rsidRDefault="00825F38" w:rsidP="00825F38">
      <w:pPr>
        <w:jc w:val="left"/>
        <w:rPr>
          <w:rFonts w:ascii="宋体" w:hAnsi="宋体"/>
          <w:szCs w:val="21"/>
          <w:lang w:eastAsia="zh-CN"/>
        </w:rPr>
      </w:pPr>
      <w:r>
        <w:rPr>
          <w:rFonts w:ascii="宋体" w:hAnsi="宋体"/>
          <w:szCs w:val="21"/>
          <w:lang w:eastAsia="zh-CN"/>
        </w:rPr>
        <w:t>3</w:t>
      </w:r>
      <w:r>
        <w:rPr>
          <w:rFonts w:ascii="宋体" w:hAnsi="宋体" w:hint="eastAsia"/>
          <w:szCs w:val="21"/>
          <w:lang w:eastAsia="zh-CN"/>
        </w:rPr>
        <w:t>c：危险源库</w:t>
      </w:r>
      <w:r>
        <w:rPr>
          <w:rFonts w:ascii="宋体" w:hAnsi="宋体"/>
          <w:szCs w:val="21"/>
          <w:lang w:eastAsia="zh-CN"/>
        </w:rPr>
        <w:t>信息</w:t>
      </w:r>
    </w:p>
    <w:p w14:paraId="2D5C33C4" w14:textId="77777777" w:rsidR="00825F38" w:rsidRDefault="00825F38" w:rsidP="00825F38">
      <w:pPr>
        <w:pStyle w:val="11"/>
        <w:ind w:left="420" w:firstLineChars="0" w:firstLine="0"/>
        <w:jc w:val="left"/>
        <w:rPr>
          <w:rFonts w:ascii="宋体" w:hAnsi="宋体"/>
          <w:szCs w:val="21"/>
          <w:lang w:eastAsia="zh-CN"/>
        </w:rPr>
      </w:pPr>
      <w:r>
        <w:rPr>
          <w:rFonts w:ascii="宋体" w:hAnsi="宋体" w:hint="eastAsia"/>
          <w:szCs w:val="21"/>
          <w:lang w:eastAsia="zh-CN"/>
        </w:rPr>
        <w:t>1.点击危险源库按钮，展示危险源库信息</w:t>
      </w:r>
      <w:r>
        <w:rPr>
          <w:rFonts w:hint="eastAsia"/>
          <w:iCs/>
          <w:lang w:eastAsia="zh-CN"/>
        </w:rPr>
        <w:t>；</w:t>
      </w:r>
      <w:r>
        <w:rPr>
          <w:rFonts w:hint="eastAsia"/>
          <w:iCs/>
          <w:lang w:eastAsia="zh-CN"/>
        </w:rPr>
        <w:t>R3c</w:t>
      </w:r>
    </w:p>
    <w:p w14:paraId="453AA5D1" w14:textId="77777777" w:rsidR="00825F38" w:rsidRDefault="00825F38" w:rsidP="00825F38">
      <w:pPr>
        <w:pStyle w:val="11"/>
        <w:ind w:left="420" w:firstLineChars="0" w:firstLine="0"/>
        <w:jc w:val="left"/>
        <w:rPr>
          <w:rFonts w:ascii="宋体" w:hAnsi="宋体"/>
          <w:szCs w:val="21"/>
          <w:lang w:eastAsia="zh-CN"/>
        </w:rPr>
      </w:pPr>
      <w:r>
        <w:rPr>
          <w:rFonts w:ascii="宋体" w:hAnsi="宋体" w:hint="eastAsia"/>
          <w:szCs w:val="21"/>
          <w:lang w:eastAsia="zh-CN"/>
        </w:rPr>
        <w:t>2.返回</w:t>
      </w:r>
      <w:r>
        <w:rPr>
          <w:rFonts w:ascii="宋体" w:hAnsi="宋体"/>
          <w:szCs w:val="21"/>
          <w:lang w:eastAsia="zh-CN"/>
        </w:rPr>
        <w:t>主事件流</w:t>
      </w:r>
      <w:r>
        <w:rPr>
          <w:rFonts w:ascii="宋体" w:hAnsi="宋体" w:hint="eastAsia"/>
          <w:szCs w:val="21"/>
          <w:lang w:eastAsia="zh-CN"/>
        </w:rPr>
        <w:t>3</w:t>
      </w:r>
    </w:p>
    <w:p w14:paraId="75F824EE" w14:textId="77777777" w:rsidR="00825F38" w:rsidRDefault="00825F38" w:rsidP="00825F38">
      <w:pPr>
        <w:jc w:val="left"/>
        <w:rPr>
          <w:rFonts w:ascii="宋体" w:hAnsi="宋体"/>
          <w:szCs w:val="21"/>
          <w:lang w:eastAsia="zh-CN"/>
        </w:rPr>
      </w:pPr>
      <w:r>
        <w:rPr>
          <w:rFonts w:ascii="宋体" w:hAnsi="宋体" w:hint="eastAsia"/>
          <w:szCs w:val="21"/>
          <w:lang w:eastAsia="zh-CN"/>
        </w:rPr>
        <w:t>3d：新增</w:t>
      </w:r>
    </w:p>
    <w:p w14:paraId="4BADAEC7"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选择树形菜单节点，点击鼠标右键选择【新增】；</w:t>
      </w:r>
    </w:p>
    <w:p w14:paraId="6116ECEC"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打开到新建页面；</w:t>
      </w:r>
    </w:p>
    <w:p w14:paraId="478BF166"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5EB8C3D3"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713D5376"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58B7BF97" w14:textId="77777777" w:rsidR="00825F38" w:rsidRDefault="00825F38" w:rsidP="00825F38">
      <w:pPr>
        <w:jc w:val="left"/>
        <w:rPr>
          <w:rFonts w:ascii="宋体" w:hAnsi="宋体"/>
          <w:szCs w:val="21"/>
          <w:lang w:eastAsia="zh-CN"/>
        </w:rPr>
      </w:pPr>
      <w:r>
        <w:rPr>
          <w:rFonts w:ascii="宋体" w:hAnsi="宋体" w:hint="eastAsia"/>
          <w:szCs w:val="21"/>
          <w:lang w:eastAsia="zh-CN"/>
        </w:rPr>
        <w:t>3e：重命名</w:t>
      </w:r>
    </w:p>
    <w:p w14:paraId="1C3DE916"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选择树形菜单节点，点击鼠标右键选择【重命名】；</w:t>
      </w:r>
    </w:p>
    <w:p w14:paraId="0E23B3AF"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打开重命名页面；</w:t>
      </w:r>
    </w:p>
    <w:p w14:paraId="0AB0E704"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3F9B3EE6"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41C8CB1B" w14:textId="77777777" w:rsidR="00825F38" w:rsidRDefault="00825F38" w:rsidP="00825F38">
      <w:pPr>
        <w:ind w:firstLine="420"/>
        <w:jc w:val="left"/>
        <w:rPr>
          <w:lang w:eastAsia="zh-CN"/>
        </w:rPr>
      </w:pPr>
      <w:r>
        <w:rPr>
          <w:rFonts w:hint="eastAsia"/>
          <w:lang w:eastAsia="zh-CN"/>
        </w:rPr>
        <w:lastRenderedPageBreak/>
        <w:t>5.</w:t>
      </w:r>
      <w:r>
        <w:rPr>
          <w:rFonts w:hint="eastAsia"/>
          <w:lang w:eastAsia="zh-CN"/>
        </w:rPr>
        <w:t>返回主事件流</w:t>
      </w:r>
      <w:r>
        <w:rPr>
          <w:rFonts w:hint="eastAsia"/>
          <w:lang w:eastAsia="zh-CN"/>
        </w:rPr>
        <w:t>3</w:t>
      </w:r>
      <w:r>
        <w:rPr>
          <w:rFonts w:hint="eastAsia"/>
          <w:lang w:eastAsia="zh-CN"/>
        </w:rPr>
        <w:t>。</w:t>
      </w:r>
    </w:p>
    <w:p w14:paraId="4F24A492" w14:textId="77777777" w:rsidR="00825F38" w:rsidRDefault="00825F38" w:rsidP="00825F38">
      <w:pPr>
        <w:jc w:val="left"/>
        <w:rPr>
          <w:lang w:eastAsia="zh-CN"/>
        </w:rPr>
      </w:pPr>
      <w:r>
        <w:rPr>
          <w:rFonts w:hint="eastAsia"/>
          <w:lang w:eastAsia="zh-CN"/>
        </w:rPr>
        <w:t xml:space="preserve">3f: </w:t>
      </w:r>
      <w:r>
        <w:rPr>
          <w:rFonts w:hint="eastAsia"/>
          <w:lang w:eastAsia="zh-CN"/>
        </w:rPr>
        <w:t>拖动</w:t>
      </w:r>
    </w:p>
    <w:p w14:paraId="4BCA661B"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选择树形菜单节点，按住鼠标左键；</w:t>
      </w:r>
      <w:r>
        <w:rPr>
          <w:rFonts w:hint="eastAsia"/>
          <w:iCs/>
          <w:lang w:eastAsia="zh-CN"/>
        </w:rPr>
        <w:t>R3f</w:t>
      </w:r>
    </w:p>
    <w:p w14:paraId="2EBBF752"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拖拽树形菜单节点至其他节点上；</w:t>
      </w:r>
    </w:p>
    <w:p w14:paraId="7C0BD2A3" w14:textId="77777777" w:rsidR="00825F38" w:rsidRDefault="00825F38" w:rsidP="00825F38">
      <w:pPr>
        <w:ind w:firstLine="420"/>
        <w:jc w:val="left"/>
        <w:rPr>
          <w:iCs/>
          <w:lang w:eastAsia="zh-CN"/>
        </w:rPr>
      </w:pPr>
      <w:r>
        <w:rPr>
          <w:rFonts w:hint="eastAsia"/>
          <w:iCs/>
          <w:lang w:eastAsia="zh-CN"/>
        </w:rPr>
        <w:t>3.</w:t>
      </w:r>
      <w:r>
        <w:rPr>
          <w:rFonts w:hint="eastAsia"/>
          <w:iCs/>
          <w:lang w:eastAsia="zh-CN"/>
        </w:rPr>
        <w:t>松开左键，弹出确认信息；</w:t>
      </w:r>
    </w:p>
    <w:p w14:paraId="6C9CACDA"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用户点击确认；</w:t>
      </w:r>
    </w:p>
    <w:p w14:paraId="51A007ED" w14:textId="77777777" w:rsidR="00825F38" w:rsidRDefault="00825F38" w:rsidP="00825F38">
      <w:pPr>
        <w:ind w:firstLine="420"/>
        <w:jc w:val="left"/>
        <w:rPr>
          <w:iCs/>
          <w:lang w:eastAsia="zh-CN"/>
        </w:rPr>
      </w:pPr>
      <w:r>
        <w:rPr>
          <w:rFonts w:hint="eastAsia"/>
          <w:iCs/>
          <w:lang w:eastAsia="zh-CN"/>
        </w:rPr>
        <w:t>5.</w:t>
      </w:r>
      <w:r>
        <w:rPr>
          <w:rFonts w:hint="eastAsia"/>
          <w:iCs/>
          <w:lang w:eastAsia="zh-CN"/>
        </w:rPr>
        <w:t>系统提示操作成功；</w:t>
      </w:r>
    </w:p>
    <w:p w14:paraId="035CFC1F" w14:textId="77777777" w:rsidR="00825F38" w:rsidRDefault="00825F38" w:rsidP="00825F38">
      <w:pPr>
        <w:ind w:firstLine="420"/>
        <w:jc w:val="left"/>
        <w:rPr>
          <w:lang w:eastAsia="zh-CN"/>
        </w:rPr>
      </w:pPr>
      <w:r>
        <w:rPr>
          <w:rFonts w:hint="eastAsia"/>
          <w:lang w:eastAsia="zh-CN"/>
        </w:rPr>
        <w:t>6.</w:t>
      </w:r>
      <w:r>
        <w:rPr>
          <w:rFonts w:hint="eastAsia"/>
          <w:lang w:eastAsia="zh-CN"/>
        </w:rPr>
        <w:t>返回主事件流</w:t>
      </w:r>
      <w:r>
        <w:rPr>
          <w:rFonts w:hint="eastAsia"/>
          <w:lang w:eastAsia="zh-CN"/>
        </w:rPr>
        <w:t>3</w:t>
      </w:r>
      <w:r>
        <w:rPr>
          <w:rFonts w:hint="eastAsia"/>
          <w:lang w:eastAsia="zh-CN"/>
        </w:rPr>
        <w:t>。</w:t>
      </w:r>
    </w:p>
    <w:p w14:paraId="2140EFC1" w14:textId="77777777" w:rsidR="00825F38" w:rsidRDefault="00825F38" w:rsidP="00825F38">
      <w:pPr>
        <w:jc w:val="left"/>
        <w:rPr>
          <w:rFonts w:ascii="宋体" w:hAnsi="宋体"/>
          <w:szCs w:val="21"/>
          <w:lang w:eastAsia="zh-CN"/>
        </w:rPr>
      </w:pPr>
      <w:r>
        <w:rPr>
          <w:rFonts w:ascii="宋体" w:hAnsi="宋体" w:hint="eastAsia"/>
          <w:szCs w:val="21"/>
          <w:lang w:eastAsia="zh-CN"/>
        </w:rPr>
        <w:t>3g：禁用</w:t>
      </w:r>
    </w:p>
    <w:p w14:paraId="533A8552"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选择树形菜单节点，点击鼠标右键选择【禁用】；</w:t>
      </w:r>
    </w:p>
    <w:p w14:paraId="07197C33"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弹出确认信息；</w:t>
      </w:r>
    </w:p>
    <w:p w14:paraId="77BE6918"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用户点击确认；</w:t>
      </w:r>
    </w:p>
    <w:p w14:paraId="5ED2C33D"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5698EF5F"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44240526" w14:textId="77777777" w:rsidR="00825F38" w:rsidRDefault="00825F38" w:rsidP="00825F38">
      <w:pPr>
        <w:jc w:val="left"/>
        <w:rPr>
          <w:rFonts w:ascii="宋体" w:hAnsi="宋体"/>
          <w:szCs w:val="21"/>
          <w:lang w:eastAsia="zh-CN"/>
        </w:rPr>
      </w:pPr>
      <w:r>
        <w:rPr>
          <w:rFonts w:ascii="宋体" w:hAnsi="宋体" w:hint="eastAsia"/>
          <w:szCs w:val="21"/>
          <w:lang w:eastAsia="zh-CN"/>
        </w:rPr>
        <w:t>3h：导出</w:t>
      </w:r>
    </w:p>
    <w:p w14:paraId="34E66363"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选择树形菜单节点，点击鼠标右键选择【导出】；</w:t>
      </w:r>
    </w:p>
    <w:p w14:paraId="057FABFA"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导出</w:t>
      </w:r>
      <w:r>
        <w:rPr>
          <w:rFonts w:hint="eastAsia"/>
          <w:iCs/>
          <w:lang w:eastAsia="zh-CN"/>
        </w:rPr>
        <w:t>excel</w:t>
      </w:r>
      <w:r>
        <w:rPr>
          <w:rFonts w:hint="eastAsia"/>
          <w:iCs/>
          <w:lang w:eastAsia="zh-CN"/>
        </w:rPr>
        <w:t>文件；</w:t>
      </w:r>
    </w:p>
    <w:p w14:paraId="0DF55596" w14:textId="77777777" w:rsidR="00825F38" w:rsidRDefault="00825F38" w:rsidP="00825F38">
      <w:pPr>
        <w:ind w:firstLine="420"/>
        <w:jc w:val="left"/>
        <w:rPr>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17E12513" w14:textId="77777777" w:rsidR="00825F38" w:rsidRDefault="00825F38" w:rsidP="00825F38">
      <w:pPr>
        <w:jc w:val="left"/>
        <w:rPr>
          <w:lang w:eastAsia="zh-CN"/>
        </w:rPr>
      </w:pPr>
      <w:r>
        <w:rPr>
          <w:rFonts w:hint="eastAsia"/>
          <w:lang w:eastAsia="zh-CN"/>
        </w:rPr>
        <w:t>3i</w:t>
      </w:r>
      <w:r>
        <w:rPr>
          <w:rFonts w:hint="eastAsia"/>
          <w:lang w:eastAsia="zh-CN"/>
        </w:rPr>
        <w:t>：删除</w:t>
      </w:r>
    </w:p>
    <w:p w14:paraId="33580B9E" w14:textId="77777777" w:rsidR="00825F38" w:rsidRDefault="00825F38" w:rsidP="00825F38">
      <w:pPr>
        <w:ind w:firstLine="420"/>
        <w:jc w:val="left"/>
        <w:rPr>
          <w:iCs/>
          <w:lang w:eastAsia="zh-CN"/>
        </w:rPr>
      </w:pPr>
      <w:r>
        <w:rPr>
          <w:rFonts w:hint="eastAsia"/>
          <w:iCs/>
          <w:lang w:eastAsia="zh-CN"/>
        </w:rPr>
        <w:t>1.</w:t>
      </w:r>
      <w:r>
        <w:rPr>
          <w:rFonts w:hint="eastAsia"/>
          <w:iCs/>
          <w:lang w:eastAsia="zh-CN"/>
        </w:rPr>
        <w:t>选择树形菜单节点，点击鼠标右键选择【删除】；</w:t>
      </w:r>
      <w:r>
        <w:rPr>
          <w:rFonts w:hint="eastAsia"/>
          <w:iCs/>
          <w:lang w:eastAsia="zh-CN"/>
        </w:rPr>
        <w:t>R3i</w:t>
      </w:r>
    </w:p>
    <w:p w14:paraId="53C26B56"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弹出确认信息；</w:t>
      </w:r>
    </w:p>
    <w:p w14:paraId="649CB242"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用户点击确认；</w:t>
      </w:r>
    </w:p>
    <w:p w14:paraId="6A6F7D05"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521C09FF"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18B86C08" w14:textId="77777777" w:rsidR="00825F38" w:rsidRDefault="00825F38" w:rsidP="00825F38">
      <w:pPr>
        <w:jc w:val="left"/>
        <w:rPr>
          <w:iCs/>
        </w:rPr>
      </w:pPr>
      <w:r>
        <w:rPr>
          <w:rFonts w:hint="eastAsia"/>
          <w:iCs/>
        </w:rPr>
        <w:t>[</w:t>
      </w:r>
      <w:r>
        <w:rPr>
          <w:rFonts w:hint="eastAsia"/>
          <w:iCs/>
        </w:rPr>
        <w:t>后置条件</w:t>
      </w:r>
      <w:r>
        <w:rPr>
          <w:rFonts w:hint="eastAsia"/>
          <w:iCs/>
        </w:rPr>
        <w:t>]</w:t>
      </w:r>
      <w:r>
        <w:rPr>
          <w:rFonts w:hint="eastAsia"/>
          <w:iCs/>
        </w:rPr>
        <w:t>：</w:t>
      </w:r>
      <w:r>
        <w:rPr>
          <w:rFonts w:hint="eastAsia"/>
          <w:iCs/>
        </w:rPr>
        <w:t>UC0013</w:t>
      </w:r>
    </w:p>
    <w:p w14:paraId="76153410" w14:textId="77777777" w:rsidR="00825F38" w:rsidRDefault="00825F38" w:rsidP="00825F38">
      <w:pPr>
        <w:jc w:val="left"/>
        <w:rPr>
          <w:iCs/>
          <w:lang w:eastAsia="zh-CN"/>
        </w:rPr>
      </w:pPr>
      <w:r>
        <w:rPr>
          <w:rFonts w:hint="eastAsia"/>
          <w:iCs/>
        </w:rPr>
        <w:t>[</w:t>
      </w:r>
      <w:r>
        <w:rPr>
          <w:rFonts w:hint="eastAsia"/>
          <w:iCs/>
        </w:rPr>
        <w:t>事件规则</w:t>
      </w:r>
      <w:r>
        <w:rPr>
          <w:rFonts w:hint="eastAsia"/>
          <w:iCs/>
        </w:rPr>
        <w:t>]</w:t>
      </w:r>
    </w:p>
    <w:p w14:paraId="267B3CC1"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 查询规则</w:t>
      </w:r>
    </w:p>
    <w:p w14:paraId="60D6842A" w14:textId="77777777" w:rsidR="00825F38" w:rsidRDefault="00825F38" w:rsidP="00825F38">
      <w:pPr>
        <w:pStyle w:val="20"/>
        <w:ind w:firstLineChars="0"/>
        <w:jc w:val="left"/>
        <w:rPr>
          <w:rFonts w:ascii="宋体" w:hAnsi="宋体"/>
          <w:lang w:eastAsia="zh-CN"/>
        </w:rPr>
      </w:pPr>
      <w:r>
        <w:rPr>
          <w:rFonts w:hint="eastAsia"/>
          <w:lang w:eastAsia="zh-CN"/>
        </w:rPr>
        <w:t>1.</w:t>
      </w:r>
      <w:r>
        <w:rPr>
          <w:rFonts w:hint="eastAsia"/>
          <w:lang w:val="fr-CA" w:eastAsia="zh-CN"/>
        </w:rPr>
        <w:t>可以通过</w:t>
      </w:r>
      <w:r>
        <w:rPr>
          <w:lang w:val="fr-CA" w:eastAsia="zh-CN"/>
        </w:rPr>
        <w:t>定位</w:t>
      </w:r>
      <w:r>
        <w:rPr>
          <w:rFonts w:hint="eastAsia"/>
          <w:lang w:val="fr-CA" w:eastAsia="zh-CN"/>
        </w:rPr>
        <w:t>危险</w:t>
      </w:r>
      <w:r>
        <w:rPr>
          <w:lang w:val="fr-CA" w:eastAsia="zh-CN"/>
        </w:rPr>
        <w:t>源库的一二三级过程进行筛选数据</w:t>
      </w:r>
      <w:r>
        <w:rPr>
          <w:rFonts w:hint="eastAsia"/>
          <w:lang w:val="fr-CA" w:eastAsia="zh-CN"/>
        </w:rPr>
        <w:t>，</w:t>
      </w:r>
      <w:r>
        <w:rPr>
          <w:lang w:val="fr-CA" w:eastAsia="zh-CN"/>
        </w:rPr>
        <w:t>筛选出来的数据在查询结果中显示，即挂在过程下的危险源。</w:t>
      </w:r>
      <w:r>
        <w:rPr>
          <w:rFonts w:hint="eastAsia"/>
          <w:lang w:val="fr-CA" w:eastAsia="zh-CN"/>
        </w:rPr>
        <w:t>查询</w:t>
      </w:r>
      <w:r>
        <w:rPr>
          <w:lang w:val="fr-CA" w:eastAsia="zh-CN"/>
        </w:rPr>
        <w:t>权限：员</w:t>
      </w:r>
      <w:r>
        <w:rPr>
          <w:rFonts w:hint="eastAsia"/>
          <w:lang w:val="fr-CA" w:eastAsia="zh-CN"/>
        </w:rPr>
        <w:t>工。</w:t>
      </w:r>
    </w:p>
    <w:p w14:paraId="2099271C"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R3a. 查看危险源规则</w:t>
      </w:r>
    </w:p>
    <w:p w14:paraId="2E7E2D92" w14:textId="77777777" w:rsidR="00825F38" w:rsidRDefault="00825F38" w:rsidP="00825F38">
      <w:pPr>
        <w:pStyle w:val="20"/>
        <w:numPr>
          <w:ilvl w:val="0"/>
          <w:numId w:val="21"/>
        </w:numPr>
        <w:ind w:firstLineChars="0"/>
        <w:jc w:val="left"/>
        <w:rPr>
          <w:rFonts w:ascii="宋体" w:hAnsi="宋体"/>
          <w:lang w:eastAsia="zh-CN"/>
        </w:rPr>
      </w:pPr>
      <w:r>
        <w:rPr>
          <w:rFonts w:hint="eastAsia"/>
          <w:lang w:val="fr-CA" w:eastAsia="zh-CN"/>
        </w:rPr>
        <w:t>可</w:t>
      </w:r>
      <w:r>
        <w:rPr>
          <w:lang w:val="fr-CA" w:eastAsia="zh-CN"/>
        </w:rPr>
        <w:t>接受程度：不可接受用红色、可接受用绿色、</w:t>
      </w:r>
      <w:r>
        <w:rPr>
          <w:rFonts w:hint="eastAsia"/>
          <w:lang w:val="fr-CA" w:eastAsia="zh-CN"/>
        </w:rPr>
        <w:t>缓解</w:t>
      </w:r>
      <w:r>
        <w:rPr>
          <w:lang w:val="fr-CA" w:eastAsia="zh-CN"/>
        </w:rPr>
        <w:t>后可接受用橙</w:t>
      </w:r>
      <w:r>
        <w:rPr>
          <w:rFonts w:hint="eastAsia"/>
          <w:lang w:val="fr-CA" w:eastAsia="zh-CN"/>
        </w:rPr>
        <w:t>色</w:t>
      </w:r>
      <w:r>
        <w:rPr>
          <w:rFonts w:ascii="宋体" w:hAnsi="宋体" w:hint="eastAsia"/>
          <w:lang w:eastAsia="zh-CN"/>
        </w:rPr>
        <w:t>。</w:t>
      </w:r>
    </w:p>
    <w:p w14:paraId="39A7100F" w14:textId="77777777" w:rsidR="00825F38" w:rsidRDefault="00825F38" w:rsidP="00825F38">
      <w:pPr>
        <w:pStyle w:val="20"/>
        <w:numPr>
          <w:ilvl w:val="0"/>
          <w:numId w:val="21"/>
        </w:numPr>
        <w:ind w:firstLineChars="0"/>
        <w:jc w:val="left"/>
        <w:rPr>
          <w:rFonts w:ascii="宋体" w:hAnsi="宋体"/>
          <w:lang w:eastAsia="zh-CN"/>
        </w:rPr>
      </w:pPr>
      <w:r>
        <w:rPr>
          <w:rFonts w:hint="eastAsia"/>
          <w:lang w:val="fr-CA" w:eastAsia="zh-CN"/>
        </w:rPr>
        <w:t>动态</w:t>
      </w:r>
      <w:r>
        <w:rPr>
          <w:lang w:val="fr-CA" w:eastAsia="zh-CN"/>
        </w:rPr>
        <w:t>管理</w:t>
      </w:r>
      <w:r>
        <w:rPr>
          <w:rFonts w:hint="eastAsia"/>
          <w:lang w:val="fr-CA" w:eastAsia="zh-CN"/>
        </w:rPr>
        <w:t>（包括最终修订）。</w:t>
      </w:r>
    </w:p>
    <w:p w14:paraId="591FD701" w14:textId="77777777" w:rsidR="00825F38" w:rsidRDefault="00825F38" w:rsidP="00825F38">
      <w:pPr>
        <w:pStyle w:val="20"/>
        <w:numPr>
          <w:ilvl w:val="1"/>
          <w:numId w:val="21"/>
        </w:numPr>
        <w:ind w:firstLine="420"/>
        <w:jc w:val="left"/>
        <w:rPr>
          <w:lang w:val="fr-CA" w:eastAsia="zh-CN"/>
        </w:rPr>
      </w:pPr>
      <w:r>
        <w:rPr>
          <w:rFonts w:hint="eastAsia"/>
          <w:lang w:val="fr-CA" w:eastAsia="zh-CN"/>
        </w:rPr>
        <w:t>危险源编号：危险编号虽然相同，但是点击链接的查看页面不同。显示历史修订数据，分为上次的数据和修改的数据。修改的地方用粗体字标识。</w:t>
      </w:r>
    </w:p>
    <w:p w14:paraId="35882D1C" w14:textId="77777777" w:rsidR="00825F38" w:rsidRDefault="00825F38" w:rsidP="00825F38">
      <w:pPr>
        <w:pStyle w:val="20"/>
        <w:numPr>
          <w:ilvl w:val="1"/>
          <w:numId w:val="21"/>
        </w:numPr>
        <w:ind w:firstLine="420"/>
        <w:jc w:val="left"/>
        <w:rPr>
          <w:lang w:val="fr-CA" w:eastAsia="zh-CN"/>
        </w:rPr>
      </w:pPr>
      <w:r>
        <w:rPr>
          <w:rFonts w:hint="eastAsia"/>
          <w:lang w:val="fr-CA" w:eastAsia="zh-CN"/>
        </w:rPr>
        <w:t>危险源描述：选取修改的危险源描述</w:t>
      </w:r>
    </w:p>
    <w:p w14:paraId="44376CA7" w14:textId="77777777" w:rsidR="00825F38" w:rsidRDefault="00825F38" w:rsidP="00825F38">
      <w:pPr>
        <w:pStyle w:val="20"/>
        <w:numPr>
          <w:ilvl w:val="1"/>
          <w:numId w:val="21"/>
        </w:numPr>
        <w:ind w:firstLine="420"/>
        <w:jc w:val="left"/>
        <w:rPr>
          <w:lang w:val="fr-CA" w:eastAsia="zh-CN"/>
        </w:rPr>
      </w:pPr>
      <w:r>
        <w:rPr>
          <w:rFonts w:hint="eastAsia"/>
          <w:lang w:val="fr-CA" w:eastAsia="zh-CN"/>
        </w:rPr>
        <w:t>新增</w:t>
      </w:r>
      <w:r>
        <w:rPr>
          <w:rFonts w:hint="eastAsia"/>
          <w:lang w:val="fr-CA" w:eastAsia="zh-CN"/>
        </w:rPr>
        <w:t>/</w:t>
      </w:r>
      <w:r>
        <w:rPr>
          <w:rFonts w:hint="eastAsia"/>
          <w:lang w:val="fr-CA" w:eastAsia="zh-CN"/>
        </w:rPr>
        <w:t>修订日期：提交新增或修订危险源的日期</w:t>
      </w:r>
    </w:p>
    <w:p w14:paraId="1D502893" w14:textId="77777777" w:rsidR="00825F38" w:rsidRDefault="00825F38" w:rsidP="00825F38">
      <w:pPr>
        <w:pStyle w:val="20"/>
        <w:numPr>
          <w:ilvl w:val="1"/>
          <w:numId w:val="21"/>
        </w:numPr>
        <w:ind w:firstLine="420"/>
        <w:jc w:val="left"/>
        <w:rPr>
          <w:lang w:val="fr-CA" w:eastAsia="zh-CN"/>
        </w:rPr>
      </w:pPr>
      <w:r>
        <w:rPr>
          <w:rFonts w:hint="eastAsia"/>
          <w:lang w:val="fr-CA" w:eastAsia="zh-CN"/>
        </w:rPr>
        <w:t>入库时间：危险源修订流程结束入库的日期</w:t>
      </w:r>
    </w:p>
    <w:p w14:paraId="27314414" w14:textId="77777777" w:rsidR="00825F38" w:rsidRDefault="00825F38" w:rsidP="00825F38">
      <w:pPr>
        <w:pStyle w:val="20"/>
        <w:numPr>
          <w:ilvl w:val="1"/>
          <w:numId w:val="21"/>
        </w:numPr>
        <w:ind w:firstLine="420"/>
        <w:jc w:val="left"/>
        <w:rPr>
          <w:lang w:val="fr-CA" w:eastAsia="zh-CN"/>
        </w:rPr>
      </w:pPr>
      <w:r>
        <w:rPr>
          <w:rFonts w:hint="eastAsia"/>
          <w:lang w:val="fr-CA" w:eastAsia="zh-CN"/>
        </w:rPr>
        <w:t>可能导致的风险和后果：同详情</w:t>
      </w:r>
    </w:p>
    <w:p w14:paraId="280D8158" w14:textId="77777777" w:rsidR="00825F38" w:rsidRDefault="00825F38" w:rsidP="00825F38">
      <w:pPr>
        <w:pStyle w:val="20"/>
        <w:numPr>
          <w:ilvl w:val="1"/>
          <w:numId w:val="21"/>
        </w:numPr>
        <w:ind w:firstLine="420"/>
        <w:jc w:val="left"/>
        <w:rPr>
          <w:lang w:val="fr-CA" w:eastAsia="zh-CN"/>
        </w:rPr>
      </w:pPr>
      <w:r>
        <w:rPr>
          <w:rFonts w:hint="eastAsia"/>
          <w:lang w:val="fr-CA" w:eastAsia="zh-CN"/>
        </w:rPr>
        <w:t>风险等级：同详情</w:t>
      </w:r>
    </w:p>
    <w:p w14:paraId="2927CAC9" w14:textId="77777777" w:rsidR="00825F38" w:rsidRDefault="00825F38" w:rsidP="00825F38">
      <w:pPr>
        <w:pStyle w:val="20"/>
        <w:numPr>
          <w:ilvl w:val="1"/>
          <w:numId w:val="21"/>
        </w:numPr>
        <w:ind w:firstLine="420"/>
        <w:jc w:val="left"/>
        <w:rPr>
          <w:lang w:val="fr-CA" w:eastAsia="zh-CN"/>
        </w:rPr>
      </w:pPr>
      <w:r>
        <w:rPr>
          <w:rFonts w:hint="eastAsia"/>
          <w:lang w:val="fr-CA" w:eastAsia="zh-CN"/>
        </w:rPr>
        <w:t>流转日志：修订结束的危险源的流转日志。</w:t>
      </w:r>
    </w:p>
    <w:p w14:paraId="769B553C" w14:textId="77777777" w:rsidR="00825F38" w:rsidRDefault="00825F38" w:rsidP="00825F38">
      <w:pPr>
        <w:pStyle w:val="20"/>
        <w:numPr>
          <w:ilvl w:val="1"/>
          <w:numId w:val="21"/>
        </w:numPr>
        <w:ind w:firstLine="420"/>
        <w:jc w:val="left"/>
        <w:rPr>
          <w:rFonts w:ascii="宋体" w:hAnsi="宋体"/>
          <w:lang w:eastAsia="zh-CN"/>
        </w:rPr>
      </w:pPr>
      <w:r>
        <w:rPr>
          <w:rFonts w:hint="eastAsia"/>
          <w:lang w:val="fr-CA" w:eastAsia="zh-CN"/>
        </w:rPr>
        <w:t>最新的排在最前面</w:t>
      </w:r>
    </w:p>
    <w:p w14:paraId="4021E54B" w14:textId="77777777" w:rsidR="00825F38" w:rsidRDefault="00825F38" w:rsidP="00825F38">
      <w:pPr>
        <w:pStyle w:val="20"/>
        <w:numPr>
          <w:ilvl w:val="0"/>
          <w:numId w:val="21"/>
        </w:numPr>
        <w:ind w:firstLineChars="0"/>
        <w:jc w:val="left"/>
        <w:rPr>
          <w:rFonts w:ascii="宋体" w:hAnsi="宋体"/>
          <w:lang w:eastAsia="zh-CN"/>
        </w:rPr>
      </w:pPr>
      <w:r>
        <w:rPr>
          <w:rFonts w:hint="eastAsia"/>
          <w:lang w:val="fr-CA" w:eastAsia="zh-CN"/>
        </w:rPr>
        <w:t>关联</w:t>
      </w:r>
      <w:r>
        <w:rPr>
          <w:lang w:val="fr-CA" w:eastAsia="zh-CN"/>
        </w:rPr>
        <w:t>事件</w:t>
      </w:r>
      <w:r>
        <w:rPr>
          <w:rFonts w:hint="eastAsia"/>
          <w:lang w:val="fr-CA" w:eastAsia="zh-CN"/>
        </w:rPr>
        <w:t>：如果该危险源被其他模块（如：安全信息、纠正预防、变革风险管理）风险管理时选择到则流程归档后则以列表形式看到多条关联事件。</w:t>
      </w:r>
    </w:p>
    <w:p w14:paraId="6F6649E1" w14:textId="77777777" w:rsidR="00825F38" w:rsidRDefault="00825F38" w:rsidP="00825F38">
      <w:pPr>
        <w:pStyle w:val="20"/>
        <w:numPr>
          <w:ilvl w:val="1"/>
          <w:numId w:val="21"/>
        </w:numPr>
        <w:ind w:firstLine="420"/>
        <w:jc w:val="left"/>
        <w:rPr>
          <w:lang w:val="fr-CA" w:eastAsia="zh-CN"/>
        </w:rPr>
      </w:pPr>
      <w:r>
        <w:rPr>
          <w:rFonts w:hint="eastAsia"/>
          <w:lang w:val="fr-CA" w:eastAsia="zh-CN"/>
        </w:rPr>
        <w:t>事件编号：点击事件编号可以查看详情</w:t>
      </w:r>
    </w:p>
    <w:p w14:paraId="422D428F" w14:textId="77777777" w:rsidR="00825F38" w:rsidRDefault="00825F38" w:rsidP="00825F38">
      <w:pPr>
        <w:pStyle w:val="20"/>
        <w:numPr>
          <w:ilvl w:val="1"/>
          <w:numId w:val="21"/>
        </w:numPr>
        <w:ind w:firstLine="420"/>
        <w:jc w:val="left"/>
        <w:rPr>
          <w:lang w:val="fr-CA" w:eastAsia="zh-CN"/>
        </w:rPr>
      </w:pPr>
      <w:r>
        <w:rPr>
          <w:rFonts w:hint="eastAsia"/>
          <w:lang w:val="fr-CA" w:eastAsia="zh-CN"/>
        </w:rPr>
        <w:lastRenderedPageBreak/>
        <w:t>处理状态：此处的状态取的是跟踪验证的状态</w:t>
      </w:r>
    </w:p>
    <w:p w14:paraId="5D5F51AC" w14:textId="77777777" w:rsidR="00825F38" w:rsidRDefault="00825F38" w:rsidP="00825F38">
      <w:pPr>
        <w:pStyle w:val="20"/>
        <w:numPr>
          <w:ilvl w:val="1"/>
          <w:numId w:val="21"/>
        </w:numPr>
        <w:ind w:firstLine="420"/>
        <w:jc w:val="left"/>
        <w:rPr>
          <w:lang w:val="fr-CA" w:eastAsia="zh-CN"/>
        </w:rPr>
      </w:pPr>
      <w:r>
        <w:rPr>
          <w:rFonts w:hint="eastAsia"/>
          <w:lang w:val="fr-CA" w:eastAsia="zh-CN"/>
        </w:rPr>
        <w:t>标题：显示对应标题，纠正预防无标题</w:t>
      </w:r>
    </w:p>
    <w:p w14:paraId="2CCD18A4" w14:textId="77777777" w:rsidR="00825F38" w:rsidRDefault="00825F38" w:rsidP="00825F38">
      <w:pPr>
        <w:pStyle w:val="20"/>
        <w:numPr>
          <w:ilvl w:val="1"/>
          <w:numId w:val="21"/>
        </w:numPr>
        <w:ind w:firstLine="420"/>
        <w:jc w:val="left"/>
        <w:rPr>
          <w:lang w:eastAsia="zh-CN"/>
        </w:rPr>
      </w:pPr>
      <w:r>
        <w:rPr>
          <w:rFonts w:hint="eastAsia"/>
          <w:lang w:val="fr-CA" w:eastAsia="zh-CN"/>
        </w:rPr>
        <w:t>类型：变革风险管理、纠正预防、事件调查、国内外同行信息（二期）</w:t>
      </w:r>
    </w:p>
    <w:p w14:paraId="5337074C"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R3c. 危险源库规则</w:t>
      </w:r>
    </w:p>
    <w:p w14:paraId="011FBF89" w14:textId="77777777" w:rsidR="00825F38" w:rsidRDefault="00825F38" w:rsidP="00825F38">
      <w:pPr>
        <w:pStyle w:val="20"/>
        <w:numPr>
          <w:ilvl w:val="0"/>
          <w:numId w:val="22"/>
        </w:numPr>
        <w:ind w:firstLineChars="0"/>
        <w:jc w:val="left"/>
        <w:rPr>
          <w:rFonts w:ascii="宋体" w:hAnsi="宋体"/>
          <w:lang w:eastAsia="zh-CN"/>
        </w:rPr>
      </w:pPr>
      <w:r>
        <w:rPr>
          <w:rFonts w:hint="eastAsia"/>
          <w:lang w:val="fr-CA" w:eastAsia="zh-CN"/>
        </w:rPr>
        <w:t>操作权限</w:t>
      </w:r>
      <w:r>
        <w:rPr>
          <w:lang w:val="fr-CA" w:eastAsia="zh-CN"/>
        </w:rPr>
        <w:t>：</w:t>
      </w:r>
      <w:r>
        <w:rPr>
          <w:rFonts w:hint="eastAsia"/>
          <w:lang w:val="fr-CA" w:eastAsia="zh-CN"/>
        </w:rPr>
        <w:t>各部门安全质量管理员在本部门树形菜单节点上可以以右键新建、重命名子过程、拖动、导出、禁用；非本部门节点上右键只能导出危险源，子过程最多为三级。系统管理员、安监部保卫部风险分析员可操作所有部门</w:t>
      </w:r>
      <w:r>
        <w:rPr>
          <w:rFonts w:ascii="宋体" w:hAnsi="宋体" w:hint="eastAsia"/>
          <w:lang w:eastAsia="zh-CN"/>
        </w:rPr>
        <w:t>。</w:t>
      </w:r>
    </w:p>
    <w:p w14:paraId="3A03A4D7" w14:textId="77777777" w:rsidR="00825F38" w:rsidRDefault="00825F38" w:rsidP="00825F38">
      <w:pPr>
        <w:pStyle w:val="20"/>
        <w:ind w:firstLineChars="0"/>
        <w:jc w:val="left"/>
        <w:rPr>
          <w:lang w:val="fr-CA" w:eastAsia="zh-CN"/>
        </w:rPr>
      </w:pPr>
      <w:r>
        <w:rPr>
          <w:rFonts w:hint="eastAsia"/>
          <w:lang w:eastAsia="zh-CN"/>
        </w:rPr>
        <w:t>2.</w:t>
      </w:r>
      <w:r>
        <w:rPr>
          <w:rFonts w:hint="eastAsia"/>
          <w:lang w:val="fr-CA" w:eastAsia="zh-CN"/>
        </w:rPr>
        <w:t>左边树形菜单要求：第一级为跟节点。第二级为所有一级部门。第三级为一级子过程，第四级为二级子过程，第五级为三级子过程。</w:t>
      </w:r>
    </w:p>
    <w:p w14:paraId="38D79D2E" w14:textId="77777777" w:rsidR="00825F38" w:rsidRDefault="00825F38" w:rsidP="00825F38">
      <w:pPr>
        <w:pStyle w:val="20"/>
        <w:ind w:firstLineChars="0"/>
        <w:jc w:val="left"/>
        <w:rPr>
          <w:lang w:eastAsia="zh-CN"/>
        </w:rPr>
      </w:pPr>
      <w:r>
        <w:rPr>
          <w:rFonts w:hint="eastAsia"/>
          <w:lang w:eastAsia="zh-CN"/>
        </w:rPr>
        <w:t>3.</w:t>
      </w:r>
      <w:r>
        <w:rPr>
          <w:rFonts w:hint="eastAsia"/>
          <w:lang w:val="fr-CA" w:eastAsia="zh-CN"/>
        </w:rPr>
        <w:t>树形节点要求异步刷新</w:t>
      </w:r>
    </w:p>
    <w:p w14:paraId="42B5C12E"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R3f  拖动规则</w:t>
      </w:r>
    </w:p>
    <w:p w14:paraId="51C0E8E3" w14:textId="77777777" w:rsidR="00825F38" w:rsidRDefault="00825F38" w:rsidP="00825F38">
      <w:pPr>
        <w:pStyle w:val="20"/>
        <w:ind w:firstLineChars="0"/>
        <w:jc w:val="left"/>
        <w:rPr>
          <w:lang w:val="fr-CA" w:eastAsia="zh-CN"/>
        </w:rPr>
      </w:pPr>
      <w:r>
        <w:rPr>
          <w:rFonts w:hint="eastAsia"/>
          <w:lang w:eastAsia="zh-CN"/>
        </w:rPr>
        <w:t>1.</w:t>
      </w:r>
      <w:r>
        <w:rPr>
          <w:rFonts w:hint="eastAsia"/>
          <w:lang w:val="fr-CA" w:eastAsia="zh-CN"/>
        </w:rPr>
        <w:t>若移动后超过</w:t>
      </w:r>
      <w:r>
        <w:rPr>
          <w:lang w:val="fr-CA" w:eastAsia="zh-CN"/>
        </w:rPr>
        <w:t>3</w:t>
      </w:r>
      <w:r>
        <w:rPr>
          <w:rFonts w:hint="eastAsia"/>
          <w:lang w:val="fr-CA" w:eastAsia="zh-CN"/>
        </w:rPr>
        <w:t>级则不允许移动，提示：生产过程只有</w:t>
      </w:r>
      <w:r>
        <w:rPr>
          <w:lang w:val="fr-CA" w:eastAsia="zh-CN"/>
        </w:rPr>
        <w:t>3</w:t>
      </w:r>
      <w:r>
        <w:rPr>
          <w:rFonts w:hint="eastAsia"/>
          <w:lang w:val="fr-CA" w:eastAsia="zh-CN"/>
        </w:rPr>
        <w:t>级，请将超过</w:t>
      </w:r>
      <w:r>
        <w:rPr>
          <w:lang w:val="fr-CA" w:eastAsia="zh-CN"/>
        </w:rPr>
        <w:t>3</w:t>
      </w:r>
      <w:r>
        <w:rPr>
          <w:rFonts w:hint="eastAsia"/>
          <w:lang w:val="fr-CA" w:eastAsia="zh-CN"/>
        </w:rPr>
        <w:t>级的生产过程调整后再移动。多选拖动只能选择多个同级别拖动。如果拖动未</w:t>
      </w:r>
      <w:r>
        <w:rPr>
          <w:lang w:val="fr-CA" w:eastAsia="zh-CN"/>
        </w:rPr>
        <w:t>成功</w:t>
      </w:r>
      <w:r>
        <w:rPr>
          <w:rFonts w:hint="eastAsia"/>
          <w:lang w:val="fr-CA" w:eastAsia="zh-CN"/>
        </w:rPr>
        <w:t>则应该保持这个过程在原位置不变，如果拖动成功则将原来的过程层级修改掉，</w:t>
      </w:r>
      <w:r>
        <w:rPr>
          <w:lang w:val="fr-CA" w:eastAsia="zh-CN"/>
        </w:rPr>
        <w:t>但</w:t>
      </w:r>
      <w:r>
        <w:rPr>
          <w:rFonts w:hint="eastAsia"/>
          <w:lang w:val="fr-CA" w:eastAsia="zh-CN"/>
        </w:rPr>
        <w:t>编号不变。</w:t>
      </w:r>
    </w:p>
    <w:p w14:paraId="70B32ADF"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R3g  禁用规则</w:t>
      </w:r>
    </w:p>
    <w:p w14:paraId="2480A81F" w14:textId="77777777" w:rsidR="00825F38" w:rsidRDefault="00825F38" w:rsidP="00825F38">
      <w:pPr>
        <w:pStyle w:val="20"/>
        <w:ind w:firstLineChars="0"/>
        <w:jc w:val="left"/>
        <w:rPr>
          <w:lang w:val="fr-CA" w:eastAsia="zh-CN"/>
        </w:rPr>
      </w:pPr>
      <w:r>
        <w:rPr>
          <w:rFonts w:hint="eastAsia"/>
          <w:lang w:eastAsia="zh-CN"/>
        </w:rPr>
        <w:t>1.</w:t>
      </w:r>
      <w:r>
        <w:rPr>
          <w:rFonts w:hint="eastAsia"/>
          <w:lang w:val="fr-CA" w:eastAsia="zh-CN"/>
        </w:rPr>
        <w:t>禁用的过程自动禁用该过程下的所有危险源；流程当中临时危险源被禁用后，流程中的正常走完入库后禁用。</w:t>
      </w:r>
    </w:p>
    <w:p w14:paraId="76BE7185" w14:textId="77777777" w:rsidR="00825F38" w:rsidRDefault="00825F38" w:rsidP="00825F38">
      <w:pPr>
        <w:pStyle w:val="20"/>
        <w:ind w:firstLineChars="0"/>
        <w:jc w:val="left"/>
        <w:rPr>
          <w:lang w:val="fr-CA" w:eastAsia="zh-CN"/>
        </w:rPr>
      </w:pPr>
      <w:r>
        <w:rPr>
          <w:rFonts w:hint="eastAsia"/>
          <w:lang w:eastAsia="zh-CN"/>
        </w:rPr>
        <w:t>2.</w:t>
      </w:r>
      <w:r>
        <w:rPr>
          <w:rFonts w:hint="eastAsia"/>
          <w:lang w:val="fr-CA" w:eastAsia="zh-CN"/>
        </w:rPr>
        <w:t>禁用后的过程，不可修改删除，不可在该过程下增加、修改、删除危险源；</w:t>
      </w:r>
    </w:p>
    <w:p w14:paraId="0315E75E" w14:textId="77777777" w:rsidR="00825F38" w:rsidRDefault="00825F38" w:rsidP="00825F38">
      <w:pPr>
        <w:pStyle w:val="20"/>
        <w:ind w:firstLineChars="0"/>
        <w:jc w:val="left"/>
        <w:rPr>
          <w:lang w:val="fr-CA" w:eastAsia="zh-CN"/>
        </w:rPr>
      </w:pPr>
      <w:r>
        <w:rPr>
          <w:rFonts w:hint="eastAsia"/>
          <w:lang w:eastAsia="zh-CN"/>
        </w:rPr>
        <w:t>3.</w:t>
      </w:r>
      <w:r>
        <w:rPr>
          <w:rFonts w:hint="eastAsia"/>
          <w:lang w:val="fr-CA" w:eastAsia="zh-CN"/>
        </w:rPr>
        <w:t>禁用后的过程，该过程下的危险源在任何功能中都不可调用；</w:t>
      </w:r>
    </w:p>
    <w:p w14:paraId="7A59B1EC" w14:textId="77777777" w:rsidR="00825F38" w:rsidRDefault="00825F38" w:rsidP="00825F38">
      <w:pPr>
        <w:pStyle w:val="20"/>
        <w:ind w:firstLineChars="0"/>
        <w:jc w:val="left"/>
        <w:rPr>
          <w:lang w:val="fr-CA" w:eastAsia="zh-CN"/>
        </w:rPr>
      </w:pPr>
      <w:r>
        <w:rPr>
          <w:rFonts w:hint="eastAsia"/>
          <w:lang w:eastAsia="zh-CN"/>
        </w:rPr>
        <w:t>4.</w:t>
      </w:r>
      <w:r>
        <w:rPr>
          <w:rFonts w:hint="eastAsia"/>
          <w:lang w:val="fr-CA" w:eastAsia="zh-CN"/>
        </w:rPr>
        <w:t>禁用后的过程显示灰色，使用灰色图标，该过程下的危险源背景也显示灰色，操作栏去掉</w:t>
      </w:r>
    </w:p>
    <w:p w14:paraId="5E0BB474"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R3i  删除规则</w:t>
      </w:r>
    </w:p>
    <w:p w14:paraId="0216B184" w14:textId="77777777" w:rsidR="00825F38" w:rsidRDefault="00825F38" w:rsidP="00825F38">
      <w:pPr>
        <w:pStyle w:val="20"/>
        <w:ind w:firstLineChars="0"/>
        <w:jc w:val="left"/>
        <w:rPr>
          <w:lang w:val="fr-CA" w:eastAsia="zh-CN"/>
        </w:rPr>
      </w:pPr>
      <w:r>
        <w:rPr>
          <w:rFonts w:hint="eastAsia"/>
          <w:lang w:eastAsia="zh-CN"/>
        </w:rPr>
        <w:t>1.</w:t>
      </w:r>
      <w:r>
        <w:rPr>
          <w:rFonts w:hint="eastAsia"/>
          <w:lang w:val="fr-CA" w:eastAsia="zh-CN"/>
        </w:rPr>
        <w:t>一、二、三级过程下没有危险源时可以删除，如果有则不可以删除，只能禁用。</w:t>
      </w:r>
    </w:p>
    <w:p w14:paraId="3BA4D398" w14:textId="77777777" w:rsidR="00825F38" w:rsidRDefault="00825F38" w:rsidP="00825F38">
      <w:pPr>
        <w:jc w:val="left"/>
        <w:rPr>
          <w:iCs/>
        </w:rPr>
      </w:pPr>
      <w:r>
        <w:rPr>
          <w:rFonts w:hint="eastAsia"/>
          <w:iCs/>
        </w:rPr>
        <w:t>[</w:t>
      </w:r>
      <w:r>
        <w:rPr>
          <w:rFonts w:hint="eastAsia"/>
          <w:iCs/>
        </w:rPr>
        <w:t>特殊需求</w:t>
      </w:r>
      <w:r>
        <w:rPr>
          <w:rFonts w:hint="eastAsia"/>
          <w:iCs/>
        </w:rPr>
        <w:t>]</w:t>
      </w:r>
      <w:r>
        <w:rPr>
          <w:rFonts w:hint="eastAsia"/>
          <w:iCs/>
        </w:rPr>
        <w:t>：</w:t>
      </w:r>
      <w:r>
        <w:rPr>
          <w:rFonts w:hint="eastAsia"/>
          <w:iCs/>
          <w:lang w:eastAsia="zh-CN"/>
        </w:rPr>
        <w:t>无</w:t>
      </w:r>
    </w:p>
    <w:p w14:paraId="3D56425E" w14:textId="77777777" w:rsidR="00825F38" w:rsidRDefault="00825F38" w:rsidP="00825F38">
      <w:pPr>
        <w:jc w:val="left"/>
        <w:rPr>
          <w:iCs/>
        </w:rPr>
      </w:pPr>
      <w:r>
        <w:rPr>
          <w:rFonts w:hint="eastAsia"/>
          <w:iCs/>
        </w:rPr>
        <w:t>[</w:t>
      </w:r>
      <w:r>
        <w:rPr>
          <w:rFonts w:hint="eastAsia"/>
          <w:iCs/>
        </w:rPr>
        <w:t>扩展点</w:t>
      </w:r>
      <w:r>
        <w:rPr>
          <w:rFonts w:hint="eastAsia"/>
          <w:iCs/>
        </w:rPr>
        <w:t>]</w:t>
      </w:r>
      <w:r>
        <w:rPr>
          <w:rFonts w:hint="eastAsia"/>
          <w:iCs/>
        </w:rPr>
        <w:t>：无</w:t>
      </w:r>
    </w:p>
    <w:p w14:paraId="313CD9F4" w14:textId="77777777" w:rsidR="00825F38" w:rsidRDefault="00825F38" w:rsidP="00825F38">
      <w:pPr>
        <w:rPr>
          <w:lang w:eastAsia="zh-CN"/>
        </w:rPr>
      </w:pPr>
    </w:p>
    <w:p w14:paraId="06823C43" w14:textId="77777777" w:rsidR="00825F38" w:rsidRDefault="00825F38" w:rsidP="00825F38">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 xml:space="preserve">.13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C0013</w:t>
      </w:r>
      <w:r>
        <w:rPr>
          <w:rFonts w:ascii="黑体" w:eastAsia="黑体" w:hAnsi="黑体" w:hint="eastAsia"/>
          <w:i/>
          <w:lang w:eastAsia="zh-CN"/>
        </w:rPr>
        <w:t>危险源修订</w:t>
      </w:r>
      <w:r>
        <w:rPr>
          <w:rFonts w:ascii="黑体" w:eastAsia="黑体" w:hAnsi="黑体"/>
          <w:i/>
          <w:lang w:eastAsia="zh-CN"/>
        </w:rPr>
        <w:t>”</w:t>
      </w:r>
    </w:p>
    <w:p w14:paraId="4D4E88EA" w14:textId="77777777" w:rsidR="00825F38" w:rsidRDefault="00825F38" w:rsidP="00825F38">
      <w:pPr>
        <w:rPr>
          <w:rFonts w:ascii="宋体" w:hAnsi="宋体"/>
          <w:lang w:eastAsia="zh-CN"/>
        </w:rPr>
      </w:pPr>
      <w:r>
        <w:rPr>
          <w:rFonts w:ascii="宋体" w:hAnsi="宋体" w:hint="eastAsia"/>
          <w:lang w:eastAsia="zh-CN"/>
        </w:rPr>
        <w:t>[名称]：UC0013危险源修订</w:t>
      </w:r>
    </w:p>
    <w:p w14:paraId="58E76A26" w14:textId="77777777" w:rsidR="00825F38" w:rsidRDefault="00825F38" w:rsidP="00825F38">
      <w:pPr>
        <w:pStyle w:val="Cap"/>
        <w:ind w:firstLineChars="0" w:firstLine="0"/>
      </w:pPr>
      <w:r>
        <w:rPr>
          <w:rFonts w:ascii="宋体" w:hAnsi="宋体"/>
        </w:rPr>
        <w:t>[</w:t>
      </w:r>
      <w:r>
        <w:rPr>
          <w:rFonts w:ascii="宋体" w:hAnsi="宋体" w:hint="eastAsia"/>
        </w:rPr>
        <w:t>简介]：</w:t>
      </w:r>
      <w:r>
        <w:rPr>
          <w:rFonts w:ascii="宋体" w:hAnsi="宋体" w:hint="eastAsia"/>
          <w:kern w:val="1"/>
          <w:sz w:val="21"/>
          <w:szCs w:val="20"/>
          <w:lang w:val="fr-CA"/>
        </w:rPr>
        <w:t>每次危险源修订都需要走流程审批，审批通过后则危险源入库（更新危险源库的危险源）</w:t>
      </w:r>
    </w:p>
    <w:p w14:paraId="40E01849" w14:textId="77777777" w:rsidR="00825F38" w:rsidRDefault="00825F38" w:rsidP="00825F38">
      <w:pPr>
        <w:pStyle w:val="Cap"/>
        <w:ind w:firstLineChars="0" w:firstLine="0"/>
        <w:rPr>
          <w:rFonts w:ascii="宋体" w:hAnsi="宋体"/>
        </w:rPr>
      </w:pPr>
      <w:r>
        <w:rPr>
          <w:rFonts w:ascii="宋体" w:hAnsi="宋体" w:hint="eastAsia"/>
        </w:rPr>
        <w:t>[前置条件]：具有危险源菜单权限</w:t>
      </w:r>
    </w:p>
    <w:p w14:paraId="7010723F" w14:textId="77777777" w:rsidR="00825F38" w:rsidRDefault="00825F38" w:rsidP="00825F38">
      <w:pPr>
        <w:jc w:val="left"/>
        <w:rPr>
          <w:rFonts w:ascii="宋体" w:hAnsi="宋体"/>
          <w:lang w:eastAsia="zh-CN"/>
        </w:rPr>
      </w:pPr>
      <w:r>
        <w:rPr>
          <w:rFonts w:ascii="宋体" w:hAnsi="宋体" w:hint="eastAsia"/>
          <w:lang w:eastAsia="zh-CN"/>
        </w:rPr>
        <w:t>{事件流}</w:t>
      </w:r>
    </w:p>
    <w:p w14:paraId="41FBD0E6" w14:textId="77777777" w:rsidR="00825F38" w:rsidRDefault="00825F38" w:rsidP="00825F38">
      <w:pPr>
        <w:rPr>
          <w:rFonts w:ascii="宋体" w:hAnsi="宋体"/>
          <w:lang w:eastAsia="zh-CN"/>
        </w:rPr>
      </w:pPr>
      <w:r>
        <w:rPr>
          <w:rFonts w:ascii="宋体" w:hAnsi="宋体" w:hint="eastAsia"/>
          <w:lang w:eastAsia="zh-CN"/>
        </w:rPr>
        <w:t>[主事件流]：</w:t>
      </w:r>
    </w:p>
    <w:p w14:paraId="7489E4B0" w14:textId="77777777" w:rsidR="00825F38" w:rsidRDefault="00825F38" w:rsidP="00825F38">
      <w:pPr>
        <w:rPr>
          <w:lang w:eastAsia="zh-CN"/>
        </w:rPr>
      </w:pPr>
      <w:r>
        <w:rPr>
          <w:rFonts w:ascii="宋体" w:hAnsi="宋体" w:hint="eastAsia"/>
          <w:lang w:eastAsia="zh-CN"/>
        </w:rPr>
        <w:t>1．点击危险源修订</w:t>
      </w:r>
      <w:r>
        <w:rPr>
          <w:rFonts w:hint="eastAsia"/>
        </w:rPr>
        <w:t>菜单，</w:t>
      </w:r>
      <w:r>
        <w:rPr>
          <w:rFonts w:hint="eastAsia"/>
          <w:lang w:eastAsia="zh-CN"/>
        </w:rPr>
        <w:t>用例开始。</w:t>
      </w:r>
    </w:p>
    <w:p w14:paraId="69172BAC" w14:textId="77777777" w:rsidR="00825F38" w:rsidRDefault="00825F38" w:rsidP="00825F38">
      <w:pPr>
        <w:jc w:val="left"/>
        <w:rPr>
          <w:rFonts w:ascii="宋体" w:hAnsi="宋体" w:cs="宋体"/>
          <w:sz w:val="24"/>
          <w:szCs w:val="24"/>
          <w:lang w:eastAsia="zh-CN"/>
        </w:rPr>
      </w:pPr>
      <w:r>
        <w:rPr>
          <w:rFonts w:hint="eastAsia"/>
          <w:iCs/>
        </w:rPr>
        <w:t>2</w:t>
      </w:r>
      <w:r>
        <w:rPr>
          <w:rFonts w:hint="eastAsia"/>
          <w:iCs/>
          <w:szCs w:val="21"/>
        </w:rPr>
        <w:t>.</w:t>
      </w:r>
      <w:r>
        <w:rPr>
          <w:rFonts w:hint="eastAsia"/>
          <w:iCs/>
          <w:szCs w:val="21"/>
          <w:lang w:eastAsia="zh-CN"/>
        </w:rPr>
        <w:t>页面显示查询条件、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w:t>
      </w:r>
      <w:r>
        <w:rPr>
          <w:rFonts w:ascii="宋体" w:hAnsi="宋体"/>
          <w:iCs/>
          <w:szCs w:val="21"/>
          <w:lang w:eastAsia="zh-CN"/>
        </w:rPr>
        <w:t>【</w:t>
      </w:r>
      <w:r>
        <w:rPr>
          <w:rFonts w:ascii="宋体" w:hAnsi="宋体" w:hint="eastAsia"/>
          <w:iCs/>
          <w:szCs w:val="21"/>
          <w:lang w:eastAsia="zh-CN"/>
        </w:rPr>
        <w:t>导出</w:t>
      </w:r>
      <w:r>
        <w:rPr>
          <w:rFonts w:ascii="宋体" w:hAnsi="宋体"/>
          <w:iCs/>
          <w:szCs w:val="21"/>
          <w:lang w:eastAsia="zh-CN"/>
        </w:rPr>
        <w:t>】</w:t>
      </w:r>
      <w:r>
        <w:rPr>
          <w:rFonts w:hint="eastAsia"/>
          <w:iCs/>
          <w:szCs w:val="21"/>
          <w:lang w:eastAsia="zh-CN"/>
        </w:rPr>
        <w:t>按钮、【新建</w:t>
      </w:r>
      <w:r>
        <w:rPr>
          <w:rFonts w:ascii="宋体" w:hAnsi="宋体"/>
          <w:iCs/>
          <w:szCs w:val="21"/>
          <w:lang w:eastAsia="zh-CN"/>
        </w:rPr>
        <w:t>】</w:t>
      </w:r>
      <w:r>
        <w:rPr>
          <w:rFonts w:hint="eastAsia"/>
          <w:iCs/>
          <w:szCs w:val="21"/>
          <w:lang w:eastAsia="zh-CN"/>
        </w:rPr>
        <w:t>按钮、【选择】。查询条件为：过程名称（模糊查询）、涉及部门（查询一级部门，可输可选）、一级过程（下拉框，单选，根据涉及部门显示相关一级过程）、二级过程（下拉框，单选，根据一级过程显示相关二级过程）、三级过程</w:t>
      </w:r>
      <w:r>
        <w:rPr>
          <w:rFonts w:ascii="宋体" w:hAnsi="宋体" w:cs="宋体" w:hint="eastAsia"/>
          <w:szCs w:val="21"/>
          <w:lang w:eastAsia="zh-CN"/>
        </w:rPr>
        <w:t>（</w:t>
      </w:r>
      <w:r>
        <w:rPr>
          <w:rFonts w:hint="eastAsia"/>
          <w:iCs/>
          <w:szCs w:val="21"/>
          <w:lang w:eastAsia="zh-CN"/>
        </w:rPr>
        <w:t>下拉框，单选，根据二级过程显示相关三级过程</w:t>
      </w:r>
      <w:r>
        <w:rPr>
          <w:rFonts w:ascii="宋体" w:hAnsi="宋体" w:cs="宋体" w:hint="eastAsia"/>
          <w:szCs w:val="21"/>
          <w:lang w:eastAsia="zh-CN"/>
        </w:rPr>
        <w:t>）、对应规则编号(模糊查询)、危险源描述（模糊查询）、危险源编号（模糊查询）</w:t>
      </w:r>
      <w:r>
        <w:rPr>
          <w:rFonts w:hint="eastAsia"/>
          <w:iCs/>
          <w:szCs w:val="21"/>
          <w:lang w:val="zh-CN" w:eastAsia="zh-CN"/>
        </w:rPr>
        <w:t>、可接受程度（多选下拉，可接受、缓解后可接受、不接受）、风险等级</w:t>
      </w:r>
      <w:r>
        <w:rPr>
          <w:rFonts w:ascii="宋体" w:hAnsi="宋体" w:cs="宋体" w:hint="eastAsia"/>
          <w:szCs w:val="21"/>
          <w:lang w:eastAsia="zh-CN"/>
        </w:rPr>
        <w:t>（</w:t>
      </w:r>
      <w:r>
        <w:rPr>
          <w:rFonts w:hint="eastAsia"/>
          <w:iCs/>
          <w:szCs w:val="21"/>
          <w:lang w:eastAsia="zh-CN"/>
        </w:rPr>
        <w:t>下拉框，多选，</w:t>
      </w:r>
      <w:r>
        <w:rPr>
          <w:rFonts w:hint="eastAsia"/>
          <w:iCs/>
          <w:szCs w:val="21"/>
          <w:lang w:eastAsia="zh-CN"/>
        </w:rPr>
        <w:t>1</w:t>
      </w:r>
      <w:r>
        <w:rPr>
          <w:rFonts w:hint="eastAsia"/>
          <w:iCs/>
          <w:szCs w:val="21"/>
          <w:lang w:eastAsia="zh-CN"/>
        </w:rPr>
        <w:t>、</w:t>
      </w:r>
      <w:r>
        <w:rPr>
          <w:rFonts w:hint="eastAsia"/>
          <w:iCs/>
          <w:szCs w:val="21"/>
          <w:lang w:eastAsia="zh-CN"/>
        </w:rPr>
        <w:t>2</w:t>
      </w:r>
      <w:r>
        <w:rPr>
          <w:rFonts w:hint="eastAsia"/>
          <w:iCs/>
          <w:szCs w:val="21"/>
          <w:lang w:eastAsia="zh-CN"/>
        </w:rPr>
        <w:t>、</w:t>
      </w:r>
      <w:r>
        <w:rPr>
          <w:rFonts w:hint="eastAsia"/>
          <w:iCs/>
          <w:szCs w:val="21"/>
          <w:lang w:eastAsia="zh-CN"/>
        </w:rPr>
        <w:t>3</w:t>
      </w:r>
      <w:r>
        <w:rPr>
          <w:rFonts w:hint="eastAsia"/>
          <w:iCs/>
          <w:szCs w:val="21"/>
          <w:lang w:eastAsia="zh-CN"/>
        </w:rPr>
        <w:t>、</w:t>
      </w:r>
      <w:r>
        <w:rPr>
          <w:rFonts w:hint="eastAsia"/>
          <w:iCs/>
          <w:szCs w:val="21"/>
          <w:lang w:eastAsia="zh-CN"/>
        </w:rPr>
        <w:t>4</w:t>
      </w:r>
      <w:r>
        <w:rPr>
          <w:rFonts w:hint="eastAsia"/>
          <w:iCs/>
          <w:szCs w:val="21"/>
          <w:lang w:eastAsia="zh-CN"/>
        </w:rPr>
        <w:t>、</w:t>
      </w:r>
      <w:r>
        <w:rPr>
          <w:rFonts w:hint="eastAsia"/>
          <w:iCs/>
          <w:szCs w:val="21"/>
          <w:lang w:eastAsia="zh-CN"/>
        </w:rPr>
        <w:t>5</w:t>
      </w:r>
      <w:r>
        <w:rPr>
          <w:rFonts w:ascii="宋体" w:hAnsi="宋体" w:cs="宋体" w:hint="eastAsia"/>
          <w:szCs w:val="21"/>
          <w:lang w:eastAsia="zh-CN"/>
        </w:rPr>
        <w:t>）、处理状态（下拉多选，编辑中、审核中、审核通过）。</w:t>
      </w:r>
    </w:p>
    <w:p w14:paraId="38F34984" w14:textId="77777777" w:rsidR="00825F38" w:rsidRDefault="00825F38" w:rsidP="00825F38">
      <w:pPr>
        <w:jc w:val="left"/>
        <w:rPr>
          <w:iCs/>
          <w:szCs w:val="21"/>
          <w:lang w:eastAsia="zh-CN"/>
        </w:rPr>
      </w:pPr>
      <w:r>
        <w:rPr>
          <w:rFonts w:hint="eastAsia"/>
          <w:iCs/>
          <w:szCs w:val="21"/>
          <w:lang w:eastAsia="zh-CN"/>
        </w:rPr>
        <w:lastRenderedPageBreak/>
        <w:t>3.</w:t>
      </w:r>
      <w:r>
        <w:rPr>
          <w:rFonts w:hint="eastAsia"/>
          <w:iCs/>
          <w:szCs w:val="21"/>
          <w:lang w:eastAsia="zh-CN"/>
        </w:rPr>
        <w:t>点击查询，显示查询结果列表：</w:t>
      </w:r>
      <w:r>
        <w:rPr>
          <w:rFonts w:ascii="宋体" w:hAnsi="宋体" w:cs="宋体" w:hint="eastAsia"/>
          <w:szCs w:val="21"/>
          <w:lang w:eastAsia="zh-CN"/>
        </w:rPr>
        <w:t>危险源编号（超</w:t>
      </w:r>
      <w:r>
        <w:rPr>
          <w:szCs w:val="21"/>
        </w:rPr>
        <w:t>链接，点击链接查看详细页面</w:t>
      </w:r>
      <w:r w:rsidR="00B31AF5">
        <w:rPr>
          <w:rFonts w:ascii="宋体" w:hAnsi="宋体" w:cs="宋体" w:hint="eastAsia"/>
          <w:szCs w:val="21"/>
          <w:lang w:eastAsia="zh-CN"/>
        </w:rPr>
        <w:t>）、危险源描述、可能导致的风险后果、风险等级</w:t>
      </w:r>
      <w:r>
        <w:rPr>
          <w:rFonts w:ascii="宋体" w:hAnsi="宋体" w:cs="宋体" w:hint="eastAsia"/>
          <w:szCs w:val="21"/>
          <w:lang w:eastAsia="zh-CN"/>
        </w:rPr>
        <w:t>、可接受程度、风险控制措施对应规程编号、应急响应、关联次数、创建人、处理状态。</w:t>
      </w:r>
    </w:p>
    <w:p w14:paraId="6858133C"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w:t>
      </w:r>
      <w:r>
        <w:rPr>
          <w:rFonts w:ascii="宋体" w:hAnsi="宋体"/>
          <w:szCs w:val="21"/>
          <w:lang w:eastAsia="zh-CN"/>
        </w:rPr>
        <w:t xml:space="preserve">a </w:t>
      </w:r>
      <w:r>
        <w:rPr>
          <w:rFonts w:ascii="宋体" w:hAnsi="宋体" w:hint="eastAsia"/>
          <w:szCs w:val="21"/>
          <w:lang w:eastAsia="zh-CN"/>
        </w:rPr>
        <w:t>查看</w:t>
      </w:r>
    </w:p>
    <w:p w14:paraId="15E6CD2D"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3b 新建</w:t>
      </w:r>
    </w:p>
    <w:p w14:paraId="5259EBCC"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3c</w:t>
      </w:r>
      <w:r>
        <w:rPr>
          <w:rFonts w:ascii="宋体" w:hAnsi="宋体" w:hint="eastAsia"/>
          <w:szCs w:val="21"/>
          <w:lang w:eastAsia="zh-CN"/>
        </w:rPr>
        <w:t xml:space="preserve"> 修改</w:t>
      </w:r>
    </w:p>
    <w:p w14:paraId="5EB7D0A4"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w:t>
      </w:r>
      <w:r>
        <w:rPr>
          <w:rFonts w:ascii="宋体" w:hAnsi="宋体" w:hint="eastAsia"/>
          <w:szCs w:val="21"/>
          <w:lang w:eastAsia="zh-CN"/>
        </w:rPr>
        <w:t>d 删除</w:t>
      </w:r>
    </w:p>
    <w:p w14:paraId="4CCC141F"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3e 导出</w:t>
      </w:r>
    </w:p>
    <w:p w14:paraId="4C2CBC5B"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3f 选择</w:t>
      </w:r>
    </w:p>
    <w:p w14:paraId="6B42D9C1" w14:textId="77777777" w:rsidR="00825F38" w:rsidRDefault="00825F38" w:rsidP="00825F38">
      <w:pPr>
        <w:jc w:val="left"/>
        <w:rPr>
          <w:iCs/>
          <w:lang w:eastAsia="zh-CN"/>
        </w:rPr>
      </w:pPr>
      <w:r>
        <w:rPr>
          <w:rFonts w:hint="eastAsia"/>
          <w:iCs/>
          <w:lang w:eastAsia="zh-CN"/>
        </w:rPr>
        <w:t>4.</w:t>
      </w:r>
      <w:r>
        <w:rPr>
          <w:rFonts w:hint="eastAsia"/>
          <w:iCs/>
          <w:lang w:eastAsia="zh-CN"/>
        </w:rPr>
        <w:t>用例结束；</w:t>
      </w:r>
    </w:p>
    <w:p w14:paraId="7EA8B420" w14:textId="77777777" w:rsidR="00825F38" w:rsidRDefault="00825F38" w:rsidP="00825F38">
      <w:pPr>
        <w:jc w:val="left"/>
        <w:rPr>
          <w:rFonts w:ascii="宋体" w:hAnsi="宋体"/>
          <w:lang w:eastAsia="zh-CN"/>
        </w:rPr>
      </w:pPr>
      <w:r>
        <w:rPr>
          <w:rFonts w:ascii="宋体" w:hAnsi="宋体" w:hint="eastAsia"/>
          <w:lang w:eastAsia="zh-CN"/>
        </w:rPr>
        <w:t>[备选事件流]：</w:t>
      </w:r>
    </w:p>
    <w:p w14:paraId="291328F0" w14:textId="77777777" w:rsidR="00825F38" w:rsidRDefault="00825F38" w:rsidP="00825F38">
      <w:pPr>
        <w:jc w:val="left"/>
        <w:rPr>
          <w:rFonts w:ascii="宋体" w:hAnsi="宋体"/>
          <w:szCs w:val="21"/>
          <w:lang w:eastAsia="zh-CN"/>
        </w:rPr>
      </w:pPr>
      <w:r>
        <w:rPr>
          <w:rFonts w:ascii="宋体" w:hAnsi="宋体" w:hint="eastAsia"/>
          <w:szCs w:val="21"/>
          <w:lang w:eastAsia="zh-CN"/>
        </w:rPr>
        <w:t>3a：查看</w:t>
      </w:r>
      <w:r>
        <w:rPr>
          <w:rFonts w:ascii="宋体" w:hAnsi="宋体"/>
          <w:szCs w:val="21"/>
          <w:lang w:eastAsia="zh-CN"/>
        </w:rPr>
        <w:t>信息</w:t>
      </w:r>
    </w:p>
    <w:p w14:paraId="5F1635A9" w14:textId="77777777" w:rsidR="00825F38" w:rsidRDefault="00825F38" w:rsidP="00825F38">
      <w:pPr>
        <w:pStyle w:val="11"/>
        <w:ind w:firstLineChars="0"/>
        <w:jc w:val="left"/>
        <w:rPr>
          <w:rFonts w:ascii="宋体" w:hAnsi="宋体"/>
          <w:szCs w:val="21"/>
          <w:lang w:eastAsia="zh-CN"/>
        </w:rPr>
      </w:pPr>
      <w:r>
        <w:rPr>
          <w:rFonts w:ascii="宋体" w:hAnsi="宋体" w:hint="eastAsia"/>
          <w:szCs w:val="21"/>
          <w:lang w:eastAsia="zh-CN"/>
        </w:rPr>
        <w:t>1.点击危险源标题，展示</w:t>
      </w:r>
      <w:r>
        <w:rPr>
          <w:rFonts w:ascii="宋体" w:hAnsi="宋体"/>
          <w:szCs w:val="21"/>
          <w:lang w:eastAsia="zh-CN"/>
        </w:rPr>
        <w:t>详细</w:t>
      </w:r>
      <w:r>
        <w:rPr>
          <w:rFonts w:ascii="宋体" w:hAnsi="宋体" w:hint="eastAsia"/>
          <w:szCs w:val="21"/>
          <w:lang w:eastAsia="zh-CN"/>
        </w:rPr>
        <w:t xml:space="preserve">信息； </w:t>
      </w:r>
      <w:r>
        <w:rPr>
          <w:rFonts w:hint="eastAsia"/>
          <w:iCs/>
          <w:lang w:eastAsia="zh-CN"/>
        </w:rPr>
        <w:t>R3a</w:t>
      </w:r>
    </w:p>
    <w:p w14:paraId="72157041" w14:textId="77777777" w:rsidR="00825F38" w:rsidRDefault="00825F38" w:rsidP="00825F38">
      <w:pPr>
        <w:pStyle w:val="11"/>
        <w:ind w:left="420" w:firstLineChars="0" w:firstLine="0"/>
        <w:jc w:val="left"/>
        <w:rPr>
          <w:rFonts w:ascii="宋体" w:hAnsi="宋体"/>
          <w:szCs w:val="21"/>
          <w:lang w:eastAsia="zh-CN"/>
        </w:rPr>
      </w:pPr>
      <w:r>
        <w:rPr>
          <w:rFonts w:ascii="宋体" w:hAnsi="宋体" w:hint="eastAsia"/>
          <w:szCs w:val="21"/>
          <w:lang w:eastAsia="zh-CN"/>
        </w:rPr>
        <w:t>2.返回</w:t>
      </w:r>
      <w:r>
        <w:rPr>
          <w:rFonts w:ascii="宋体" w:hAnsi="宋体"/>
          <w:szCs w:val="21"/>
          <w:lang w:eastAsia="zh-CN"/>
        </w:rPr>
        <w:t>主事件流</w:t>
      </w:r>
      <w:r>
        <w:rPr>
          <w:rFonts w:ascii="宋体" w:hAnsi="宋体" w:hint="eastAsia"/>
          <w:szCs w:val="21"/>
          <w:lang w:eastAsia="zh-CN"/>
        </w:rPr>
        <w:t>3</w:t>
      </w:r>
    </w:p>
    <w:p w14:paraId="3B8061FA" w14:textId="77777777" w:rsidR="00825F38" w:rsidRDefault="00825F38" w:rsidP="00825F38">
      <w:pPr>
        <w:jc w:val="left"/>
        <w:rPr>
          <w:rFonts w:ascii="宋体" w:hAnsi="宋体"/>
          <w:szCs w:val="21"/>
          <w:lang w:eastAsia="zh-CN"/>
        </w:rPr>
      </w:pPr>
      <w:r>
        <w:rPr>
          <w:rFonts w:ascii="宋体" w:hAnsi="宋体"/>
          <w:szCs w:val="21"/>
          <w:lang w:eastAsia="zh-CN"/>
        </w:rPr>
        <w:t>3</w:t>
      </w:r>
      <w:r>
        <w:rPr>
          <w:rFonts w:ascii="宋体" w:hAnsi="宋体" w:hint="eastAsia"/>
          <w:szCs w:val="21"/>
          <w:lang w:eastAsia="zh-CN"/>
        </w:rPr>
        <w:t>b：新建</w:t>
      </w:r>
    </w:p>
    <w:p w14:paraId="473B911B"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点击【新增】按钮；</w:t>
      </w:r>
      <w:r>
        <w:rPr>
          <w:rFonts w:hint="eastAsia"/>
          <w:iCs/>
          <w:lang w:eastAsia="zh-CN"/>
        </w:rPr>
        <w:t>R3b</w:t>
      </w:r>
    </w:p>
    <w:p w14:paraId="533A981E"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页面跳转到新增页面；</w:t>
      </w:r>
    </w:p>
    <w:p w14:paraId="09EA928A"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0704713B"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用户编辑信息并发送，启动流程；</w:t>
      </w:r>
      <w:r>
        <w:rPr>
          <w:rFonts w:hint="eastAsia"/>
          <w:iCs/>
          <w:lang w:eastAsia="zh-CN"/>
        </w:rPr>
        <w:t>R3b-4</w:t>
      </w:r>
    </w:p>
    <w:p w14:paraId="5078A7A5" w14:textId="77777777" w:rsidR="00825F38" w:rsidRDefault="00825F38" w:rsidP="00825F38">
      <w:pPr>
        <w:ind w:firstLine="420"/>
        <w:jc w:val="left"/>
        <w:rPr>
          <w:iCs/>
          <w:lang w:eastAsia="zh-CN"/>
        </w:rPr>
      </w:pPr>
      <w:r>
        <w:rPr>
          <w:rFonts w:hint="eastAsia"/>
          <w:iCs/>
          <w:lang w:eastAsia="zh-CN"/>
        </w:rPr>
        <w:t>5.</w:t>
      </w:r>
      <w:r>
        <w:rPr>
          <w:rFonts w:hint="eastAsia"/>
          <w:iCs/>
          <w:lang w:eastAsia="zh-CN"/>
        </w:rPr>
        <w:t>系统提示操作成功；</w:t>
      </w:r>
    </w:p>
    <w:p w14:paraId="3FC43C29" w14:textId="77777777" w:rsidR="00825F38" w:rsidRDefault="00825F38" w:rsidP="00825F38">
      <w:pPr>
        <w:ind w:firstLine="420"/>
        <w:jc w:val="left"/>
        <w:rPr>
          <w:iCs/>
          <w:lang w:eastAsia="zh-CN"/>
        </w:rPr>
      </w:pPr>
      <w:r>
        <w:rPr>
          <w:rFonts w:hint="eastAsia"/>
          <w:lang w:eastAsia="zh-CN"/>
        </w:rPr>
        <w:t>6.</w:t>
      </w:r>
      <w:r>
        <w:rPr>
          <w:rFonts w:hint="eastAsia"/>
          <w:lang w:eastAsia="zh-CN"/>
        </w:rPr>
        <w:t>返回主事件流</w:t>
      </w:r>
      <w:r>
        <w:rPr>
          <w:rFonts w:hint="eastAsia"/>
          <w:lang w:eastAsia="zh-CN"/>
        </w:rPr>
        <w:t>3</w:t>
      </w:r>
      <w:r>
        <w:rPr>
          <w:rFonts w:hint="eastAsia"/>
          <w:lang w:eastAsia="zh-CN"/>
        </w:rPr>
        <w:t>。</w:t>
      </w:r>
    </w:p>
    <w:p w14:paraId="6644B4DA" w14:textId="77777777" w:rsidR="00825F38" w:rsidRDefault="00825F38" w:rsidP="00825F38">
      <w:pPr>
        <w:jc w:val="left"/>
        <w:rPr>
          <w:rFonts w:ascii="宋体" w:hAnsi="宋体"/>
          <w:szCs w:val="21"/>
          <w:lang w:eastAsia="zh-CN"/>
        </w:rPr>
      </w:pPr>
      <w:r>
        <w:rPr>
          <w:rFonts w:ascii="宋体" w:hAnsi="宋体"/>
          <w:szCs w:val="21"/>
          <w:lang w:eastAsia="zh-CN"/>
        </w:rPr>
        <w:t>3</w:t>
      </w:r>
      <w:r>
        <w:rPr>
          <w:rFonts w:ascii="宋体" w:hAnsi="宋体" w:hint="eastAsia"/>
          <w:szCs w:val="21"/>
          <w:lang w:eastAsia="zh-CN"/>
        </w:rPr>
        <w:t>c：修改</w:t>
      </w:r>
    </w:p>
    <w:p w14:paraId="74DB05BB"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点击【修改】按钮；</w:t>
      </w:r>
      <w:r>
        <w:rPr>
          <w:rFonts w:hint="eastAsia"/>
          <w:iCs/>
          <w:lang w:eastAsia="zh-CN"/>
        </w:rPr>
        <w:t>R3c</w:t>
      </w:r>
    </w:p>
    <w:p w14:paraId="1177BE6A"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页面跳转到修改页面；</w:t>
      </w:r>
    </w:p>
    <w:p w14:paraId="39D09624"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121CAE4F"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7157CE42"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5090B7B5" w14:textId="77777777" w:rsidR="00825F38" w:rsidRDefault="00825F38" w:rsidP="00825F38">
      <w:pPr>
        <w:jc w:val="left"/>
        <w:rPr>
          <w:rFonts w:ascii="宋体" w:hAnsi="宋体"/>
          <w:szCs w:val="21"/>
          <w:lang w:eastAsia="zh-CN"/>
        </w:rPr>
      </w:pPr>
      <w:r>
        <w:rPr>
          <w:rFonts w:ascii="宋体" w:hAnsi="宋体" w:hint="eastAsia"/>
          <w:szCs w:val="21"/>
          <w:lang w:eastAsia="zh-CN"/>
        </w:rPr>
        <w:t>3d：删除</w:t>
      </w:r>
    </w:p>
    <w:p w14:paraId="5AE46CCD"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点击【删除】按钮；</w:t>
      </w:r>
      <w:r>
        <w:rPr>
          <w:rFonts w:hint="eastAsia"/>
          <w:iCs/>
          <w:lang w:eastAsia="zh-CN"/>
        </w:rPr>
        <w:t>R3d</w:t>
      </w:r>
    </w:p>
    <w:p w14:paraId="082ECA58"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系统删除数据；</w:t>
      </w:r>
    </w:p>
    <w:p w14:paraId="06154B98"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系统提示删除成功；</w:t>
      </w:r>
    </w:p>
    <w:p w14:paraId="7A01AD7A" w14:textId="77777777" w:rsidR="00825F38" w:rsidRDefault="00825F38" w:rsidP="00825F38">
      <w:pPr>
        <w:ind w:firstLine="420"/>
        <w:jc w:val="left"/>
        <w:rPr>
          <w:iCs/>
          <w:lang w:eastAsia="zh-CN"/>
        </w:rPr>
      </w:pPr>
      <w:r>
        <w:rPr>
          <w:rFonts w:hint="eastAsia"/>
          <w:lang w:eastAsia="zh-CN"/>
        </w:rPr>
        <w:t>4.</w:t>
      </w:r>
      <w:r>
        <w:rPr>
          <w:rFonts w:hint="eastAsia"/>
          <w:lang w:eastAsia="zh-CN"/>
        </w:rPr>
        <w:t>返回主事件流</w:t>
      </w:r>
      <w:r>
        <w:rPr>
          <w:rFonts w:hint="eastAsia"/>
          <w:lang w:eastAsia="zh-CN"/>
        </w:rPr>
        <w:t>3</w:t>
      </w:r>
      <w:r>
        <w:rPr>
          <w:rFonts w:hint="eastAsia"/>
          <w:lang w:eastAsia="zh-CN"/>
        </w:rPr>
        <w:t>。</w:t>
      </w:r>
    </w:p>
    <w:p w14:paraId="2D69286B" w14:textId="77777777" w:rsidR="00825F38" w:rsidRDefault="00825F38" w:rsidP="00825F38">
      <w:pPr>
        <w:jc w:val="left"/>
        <w:rPr>
          <w:rFonts w:ascii="宋体" w:hAnsi="宋体"/>
          <w:szCs w:val="21"/>
          <w:lang w:eastAsia="zh-CN"/>
        </w:rPr>
      </w:pPr>
      <w:r>
        <w:rPr>
          <w:rFonts w:ascii="宋体" w:hAnsi="宋体" w:hint="eastAsia"/>
          <w:szCs w:val="21"/>
          <w:lang w:eastAsia="zh-CN"/>
        </w:rPr>
        <w:t>3e：导出</w:t>
      </w:r>
    </w:p>
    <w:p w14:paraId="36405788"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点击【导出】按钮；</w:t>
      </w:r>
    </w:p>
    <w:p w14:paraId="5D6ABAE5" w14:textId="77777777" w:rsidR="00825F38" w:rsidRDefault="00825F38" w:rsidP="00825F38">
      <w:pPr>
        <w:ind w:firstLine="420"/>
        <w:jc w:val="left"/>
        <w:rPr>
          <w:iCs/>
          <w:lang w:eastAsia="zh-CN"/>
        </w:rPr>
      </w:pPr>
      <w:r>
        <w:rPr>
          <w:rFonts w:hint="eastAsia"/>
          <w:iCs/>
          <w:lang w:eastAsia="zh-CN"/>
        </w:rPr>
        <w:t>2.</w:t>
      </w:r>
      <w:r>
        <w:rPr>
          <w:rFonts w:hint="eastAsia"/>
          <w:iCs/>
          <w:lang w:eastAsia="zh-CN"/>
        </w:rPr>
        <w:t>导出</w:t>
      </w:r>
      <w:r>
        <w:rPr>
          <w:rFonts w:hint="eastAsia"/>
          <w:iCs/>
          <w:lang w:eastAsia="zh-CN"/>
        </w:rPr>
        <w:t>excel</w:t>
      </w:r>
      <w:r>
        <w:rPr>
          <w:rFonts w:hint="eastAsia"/>
          <w:iCs/>
          <w:lang w:eastAsia="zh-CN"/>
        </w:rPr>
        <w:t>文件；</w:t>
      </w:r>
    </w:p>
    <w:p w14:paraId="6290CFC3" w14:textId="77777777" w:rsidR="00825F38" w:rsidRDefault="00825F38" w:rsidP="00825F38">
      <w:pPr>
        <w:ind w:firstLine="420"/>
        <w:jc w:val="left"/>
        <w:rPr>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687F4D3F" w14:textId="77777777" w:rsidR="00825F38" w:rsidRDefault="00825F38" w:rsidP="00825F38">
      <w:pPr>
        <w:jc w:val="left"/>
        <w:rPr>
          <w:rFonts w:ascii="宋体" w:hAnsi="宋体"/>
          <w:szCs w:val="21"/>
          <w:lang w:eastAsia="zh-CN"/>
        </w:rPr>
      </w:pPr>
      <w:r>
        <w:rPr>
          <w:rFonts w:ascii="宋体" w:hAnsi="宋体" w:hint="eastAsia"/>
          <w:szCs w:val="21"/>
          <w:lang w:eastAsia="zh-CN"/>
        </w:rPr>
        <w:t>3e：选择</w:t>
      </w:r>
    </w:p>
    <w:p w14:paraId="76C348D1"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点击【选择】按钮；</w:t>
      </w:r>
      <w:r>
        <w:rPr>
          <w:rFonts w:hint="eastAsia"/>
          <w:iCs/>
          <w:lang w:eastAsia="zh-CN"/>
        </w:rPr>
        <w:t>R3c</w:t>
      </w:r>
    </w:p>
    <w:p w14:paraId="3CCD7F73"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页面跳转到选择危险源页面；</w:t>
      </w:r>
    </w:p>
    <w:p w14:paraId="329F2CA1"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用户选择危险源后确认；</w:t>
      </w:r>
    </w:p>
    <w:p w14:paraId="1F7FEBC4"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0984786D"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3A0CA63E" w14:textId="77777777" w:rsidR="00825F38" w:rsidRDefault="00825F38" w:rsidP="00825F38">
      <w:pPr>
        <w:ind w:firstLine="420"/>
        <w:jc w:val="left"/>
        <w:rPr>
          <w:lang w:eastAsia="zh-CN"/>
        </w:rPr>
      </w:pPr>
    </w:p>
    <w:p w14:paraId="12527EA7" w14:textId="77777777" w:rsidR="00825F38" w:rsidRDefault="00825F38" w:rsidP="00825F38">
      <w:pPr>
        <w:rPr>
          <w:rFonts w:ascii="宋体" w:hAnsi="宋体"/>
          <w:lang w:eastAsia="zh-CN"/>
        </w:rPr>
      </w:pPr>
      <w:r>
        <w:rPr>
          <w:rFonts w:ascii="宋体" w:hAnsi="宋体" w:hint="eastAsia"/>
          <w:lang w:eastAsia="zh-CN"/>
        </w:rPr>
        <w:t>[后置条件]：UC0014</w:t>
      </w:r>
    </w:p>
    <w:p w14:paraId="01D19640" w14:textId="77777777" w:rsidR="00825F38" w:rsidRDefault="00825F38" w:rsidP="00825F38">
      <w:pPr>
        <w:jc w:val="left"/>
        <w:rPr>
          <w:rFonts w:ascii="宋体" w:hAnsi="宋体"/>
          <w:lang w:eastAsia="zh-CN"/>
        </w:rPr>
      </w:pPr>
      <w:r>
        <w:rPr>
          <w:rFonts w:ascii="宋体" w:hAnsi="宋体" w:hint="eastAsia"/>
          <w:lang w:eastAsia="zh-CN"/>
        </w:rPr>
        <w:lastRenderedPageBreak/>
        <w:t>[事件规则]：</w:t>
      </w:r>
    </w:p>
    <w:p w14:paraId="607DD6F6"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R3a 查看规则</w:t>
      </w:r>
    </w:p>
    <w:p w14:paraId="56AC80AC" w14:textId="77777777" w:rsidR="00825F38" w:rsidRDefault="00825F38" w:rsidP="00825F38">
      <w:pPr>
        <w:pStyle w:val="20"/>
        <w:ind w:firstLineChars="0"/>
        <w:jc w:val="left"/>
        <w:rPr>
          <w:rFonts w:ascii="宋体" w:hAnsi="宋体"/>
          <w:lang w:eastAsia="zh-CN"/>
        </w:rPr>
      </w:pPr>
      <w:r>
        <w:rPr>
          <w:rFonts w:hint="eastAsia"/>
          <w:lang w:eastAsia="zh-CN"/>
        </w:rPr>
        <w:t>1.</w:t>
      </w:r>
      <w:r>
        <w:rPr>
          <w:rFonts w:hint="eastAsia"/>
          <w:lang w:val="fr-CA" w:eastAsia="zh-CN"/>
        </w:rPr>
        <w:t>。</w:t>
      </w:r>
    </w:p>
    <w:p w14:paraId="32D12725"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R3b 新增规则</w:t>
      </w:r>
    </w:p>
    <w:p w14:paraId="1CD7760F" w14:textId="77777777" w:rsidR="00825F38" w:rsidRDefault="00825F38" w:rsidP="00825F38">
      <w:pPr>
        <w:pStyle w:val="20"/>
        <w:numPr>
          <w:ilvl w:val="0"/>
          <w:numId w:val="23"/>
        </w:numPr>
        <w:ind w:firstLineChars="0"/>
        <w:jc w:val="left"/>
        <w:rPr>
          <w:lang w:val="fr-CA" w:eastAsia="zh-CN"/>
        </w:rPr>
      </w:pPr>
      <w:r>
        <w:rPr>
          <w:rFonts w:hint="eastAsia"/>
          <w:lang w:val="fr-CA" w:eastAsia="zh-CN"/>
        </w:rPr>
        <w:t>部门安全质量管理员、安监部保卫部风险分析员、安监部保卫部监察员审核员。部门只能新建本部门的，安监部保卫部可新建其他部门的。</w:t>
      </w:r>
    </w:p>
    <w:p w14:paraId="10D8D918" w14:textId="77777777" w:rsidR="00825F38" w:rsidRDefault="00825F38" w:rsidP="00825F38">
      <w:pPr>
        <w:pStyle w:val="20"/>
        <w:numPr>
          <w:ilvl w:val="0"/>
          <w:numId w:val="23"/>
        </w:numPr>
        <w:ind w:firstLineChars="0"/>
        <w:jc w:val="left"/>
        <w:rPr>
          <w:lang w:val="fr-CA" w:eastAsia="zh-CN"/>
        </w:rPr>
      </w:pPr>
      <w:r>
        <w:rPr>
          <w:rFonts w:hint="eastAsia"/>
          <w:lang w:val="fr-CA" w:eastAsia="zh-CN"/>
        </w:rPr>
        <w:t>涉及部门：默认创建部门</w:t>
      </w:r>
      <w:bookmarkStart w:id="23" w:name="OLE_LINK155"/>
      <w:bookmarkStart w:id="24" w:name="OLE_LINK156"/>
      <w:r>
        <w:rPr>
          <w:rFonts w:hint="eastAsia"/>
          <w:lang w:val="fr-CA" w:eastAsia="zh-CN"/>
        </w:rPr>
        <w:t>，不能修改</w:t>
      </w:r>
      <w:bookmarkEnd w:id="23"/>
      <w:bookmarkEnd w:id="24"/>
    </w:p>
    <w:p w14:paraId="6A0D37AC" w14:textId="77777777" w:rsidR="00825F38" w:rsidRDefault="00825F38" w:rsidP="00825F38">
      <w:pPr>
        <w:pStyle w:val="20"/>
        <w:numPr>
          <w:ilvl w:val="0"/>
          <w:numId w:val="23"/>
        </w:numPr>
        <w:ind w:firstLineChars="0"/>
        <w:jc w:val="left"/>
        <w:rPr>
          <w:lang w:val="fr-CA" w:eastAsia="zh-CN"/>
        </w:rPr>
      </w:pPr>
      <w:r>
        <w:rPr>
          <w:rFonts w:hint="eastAsia"/>
          <w:lang w:val="fr-CA" w:eastAsia="zh-CN"/>
        </w:rPr>
        <w:t>责任部门：默认创建部门，不能修改</w:t>
      </w:r>
    </w:p>
    <w:p w14:paraId="181DA60A" w14:textId="77777777" w:rsidR="00825F38" w:rsidRDefault="00825F38" w:rsidP="00825F38">
      <w:pPr>
        <w:pStyle w:val="20"/>
        <w:numPr>
          <w:ilvl w:val="0"/>
          <w:numId w:val="23"/>
        </w:numPr>
        <w:ind w:firstLineChars="0"/>
        <w:jc w:val="left"/>
        <w:rPr>
          <w:lang w:val="fr-CA" w:eastAsia="zh-CN"/>
        </w:rPr>
      </w:pPr>
      <w:r>
        <w:rPr>
          <w:rFonts w:hint="eastAsia"/>
          <w:lang w:val="fr-CA" w:eastAsia="zh-CN"/>
        </w:rPr>
        <w:t>一级过程：必填，下拉单选，见危险源一二三级过程维护，新建的危险源会挂到过程之下</w:t>
      </w:r>
    </w:p>
    <w:p w14:paraId="44779E55" w14:textId="77777777" w:rsidR="00825F38" w:rsidRDefault="00825F38" w:rsidP="00825F38">
      <w:pPr>
        <w:pStyle w:val="20"/>
        <w:numPr>
          <w:ilvl w:val="0"/>
          <w:numId w:val="23"/>
        </w:numPr>
        <w:ind w:firstLineChars="0"/>
        <w:jc w:val="left"/>
        <w:rPr>
          <w:lang w:val="fr-CA" w:eastAsia="zh-CN"/>
        </w:rPr>
      </w:pPr>
      <w:r>
        <w:rPr>
          <w:rFonts w:hint="eastAsia"/>
          <w:lang w:val="fr-CA" w:eastAsia="zh-CN"/>
        </w:rPr>
        <w:t>二级过程：非必填，下拉单选，见危险源一二三级过程维护</w:t>
      </w:r>
    </w:p>
    <w:p w14:paraId="3C01EE68" w14:textId="77777777" w:rsidR="00825F38" w:rsidRDefault="00825F38" w:rsidP="00825F38">
      <w:pPr>
        <w:pStyle w:val="20"/>
        <w:numPr>
          <w:ilvl w:val="0"/>
          <w:numId w:val="23"/>
        </w:numPr>
        <w:ind w:firstLineChars="0"/>
        <w:jc w:val="left"/>
        <w:rPr>
          <w:lang w:val="fr-CA" w:eastAsia="zh-CN"/>
        </w:rPr>
      </w:pPr>
      <w:r>
        <w:rPr>
          <w:rFonts w:hint="eastAsia"/>
          <w:lang w:val="fr-CA" w:eastAsia="zh-CN"/>
        </w:rPr>
        <w:t>三级过程：非必填，下拉单选，见危险源一二三级过程维护</w:t>
      </w:r>
    </w:p>
    <w:p w14:paraId="3123E938" w14:textId="77777777" w:rsidR="00825F38" w:rsidRDefault="00825F38" w:rsidP="00825F38">
      <w:pPr>
        <w:pStyle w:val="20"/>
        <w:numPr>
          <w:ilvl w:val="0"/>
          <w:numId w:val="23"/>
        </w:numPr>
        <w:ind w:firstLineChars="0"/>
        <w:jc w:val="left"/>
        <w:rPr>
          <w:lang w:val="fr-CA" w:eastAsia="zh-CN"/>
        </w:rPr>
      </w:pPr>
      <w:r>
        <w:rPr>
          <w:rFonts w:hint="eastAsia"/>
          <w:lang w:val="fr-CA" w:eastAsia="zh-CN"/>
        </w:rPr>
        <w:t>危险源描述：必填，文本框</w:t>
      </w:r>
    </w:p>
    <w:p w14:paraId="49B6D03A" w14:textId="77777777" w:rsidR="00825F38" w:rsidRDefault="00825F38" w:rsidP="00825F38">
      <w:pPr>
        <w:pStyle w:val="20"/>
        <w:numPr>
          <w:ilvl w:val="0"/>
          <w:numId w:val="23"/>
        </w:numPr>
        <w:ind w:firstLineChars="0"/>
        <w:jc w:val="left"/>
        <w:rPr>
          <w:lang w:val="fr-CA" w:eastAsia="zh-CN"/>
        </w:rPr>
      </w:pPr>
      <w:r>
        <w:rPr>
          <w:rFonts w:hint="eastAsia"/>
          <w:lang w:val="fr-CA" w:eastAsia="zh-CN"/>
        </w:rPr>
        <w:t>可能导致的风险或后果：必填，文本框</w:t>
      </w:r>
    </w:p>
    <w:p w14:paraId="055F1478" w14:textId="77777777" w:rsidR="00825F38" w:rsidRDefault="00825F38" w:rsidP="00825F38">
      <w:pPr>
        <w:pStyle w:val="20"/>
        <w:numPr>
          <w:ilvl w:val="0"/>
          <w:numId w:val="23"/>
        </w:numPr>
        <w:ind w:firstLineChars="0"/>
        <w:jc w:val="left"/>
        <w:rPr>
          <w:lang w:val="fr-CA" w:eastAsia="zh-CN"/>
        </w:rPr>
      </w:pPr>
      <w:r>
        <w:rPr>
          <w:rFonts w:hint="eastAsia"/>
          <w:lang w:val="fr-CA" w:eastAsia="zh-CN"/>
        </w:rPr>
        <w:t>关联专业或过程接口：必填，文本框</w:t>
      </w:r>
    </w:p>
    <w:p w14:paraId="2BA0F971" w14:textId="77777777" w:rsidR="00825F38" w:rsidRDefault="00825F38" w:rsidP="00825F38">
      <w:pPr>
        <w:pStyle w:val="20"/>
        <w:numPr>
          <w:ilvl w:val="0"/>
          <w:numId w:val="23"/>
        </w:numPr>
        <w:ind w:firstLineChars="0"/>
        <w:jc w:val="left"/>
        <w:rPr>
          <w:lang w:val="fr-CA" w:eastAsia="zh-CN"/>
        </w:rPr>
      </w:pPr>
      <w:r>
        <w:rPr>
          <w:rFonts w:hint="eastAsia"/>
          <w:lang w:val="fr-CA" w:eastAsia="zh-CN"/>
        </w:rPr>
        <w:t>时态：非必填单选，可选择：过去、现在、将来、过去</w:t>
      </w:r>
      <w:r>
        <w:rPr>
          <w:rFonts w:hint="eastAsia"/>
          <w:lang w:val="fr-CA" w:eastAsia="zh-CN"/>
        </w:rPr>
        <w:t>/</w:t>
      </w:r>
      <w:r>
        <w:rPr>
          <w:rFonts w:hint="eastAsia"/>
          <w:lang w:val="fr-CA" w:eastAsia="zh-CN"/>
        </w:rPr>
        <w:t>现在、现在</w:t>
      </w:r>
      <w:r>
        <w:rPr>
          <w:rFonts w:hint="eastAsia"/>
          <w:lang w:val="fr-CA" w:eastAsia="zh-CN"/>
        </w:rPr>
        <w:t>/</w:t>
      </w:r>
      <w:r>
        <w:rPr>
          <w:rFonts w:hint="eastAsia"/>
          <w:lang w:val="fr-CA" w:eastAsia="zh-CN"/>
        </w:rPr>
        <w:t>将来、过去</w:t>
      </w:r>
      <w:r>
        <w:rPr>
          <w:rFonts w:hint="eastAsia"/>
          <w:lang w:val="fr-CA" w:eastAsia="zh-CN"/>
        </w:rPr>
        <w:t>/</w:t>
      </w:r>
      <w:r>
        <w:rPr>
          <w:rFonts w:hint="eastAsia"/>
          <w:lang w:val="fr-CA" w:eastAsia="zh-CN"/>
        </w:rPr>
        <w:t>将来、过去</w:t>
      </w:r>
      <w:r>
        <w:rPr>
          <w:rFonts w:hint="eastAsia"/>
          <w:lang w:val="fr-CA" w:eastAsia="zh-CN"/>
        </w:rPr>
        <w:t>/</w:t>
      </w:r>
      <w:r>
        <w:rPr>
          <w:rFonts w:hint="eastAsia"/>
          <w:lang w:val="fr-CA" w:eastAsia="zh-CN"/>
        </w:rPr>
        <w:t>现在</w:t>
      </w:r>
      <w:r>
        <w:rPr>
          <w:rFonts w:hint="eastAsia"/>
          <w:lang w:val="fr-CA" w:eastAsia="zh-CN"/>
        </w:rPr>
        <w:t>/</w:t>
      </w:r>
      <w:r>
        <w:rPr>
          <w:rFonts w:hint="eastAsia"/>
          <w:lang w:val="fr-CA" w:eastAsia="zh-CN"/>
        </w:rPr>
        <w:t>将来，默认过去</w:t>
      </w:r>
    </w:p>
    <w:p w14:paraId="598E2038" w14:textId="77777777" w:rsidR="00825F38" w:rsidRDefault="00825F38" w:rsidP="00825F38">
      <w:pPr>
        <w:pStyle w:val="20"/>
        <w:numPr>
          <w:ilvl w:val="0"/>
          <w:numId w:val="23"/>
        </w:numPr>
        <w:ind w:firstLineChars="0"/>
        <w:jc w:val="left"/>
        <w:rPr>
          <w:lang w:val="fr-CA" w:eastAsia="zh-CN"/>
        </w:rPr>
      </w:pPr>
      <w:r>
        <w:rPr>
          <w:rFonts w:hint="eastAsia"/>
          <w:lang w:val="fr-CA" w:eastAsia="zh-CN"/>
        </w:rPr>
        <w:t>状态：非必填单选，可选择：正常、异常、紧急，默认正常</w:t>
      </w:r>
    </w:p>
    <w:p w14:paraId="3C76D8B7" w14:textId="77777777" w:rsidR="00825F38" w:rsidRDefault="00825F38" w:rsidP="00825F38">
      <w:pPr>
        <w:pStyle w:val="20"/>
        <w:numPr>
          <w:ilvl w:val="0"/>
          <w:numId w:val="23"/>
        </w:numPr>
        <w:ind w:firstLineChars="0"/>
        <w:jc w:val="left"/>
        <w:rPr>
          <w:lang w:val="fr-CA" w:eastAsia="zh-CN"/>
        </w:rPr>
      </w:pPr>
      <w:r>
        <w:rPr>
          <w:rFonts w:hint="eastAsia"/>
          <w:lang w:val="fr-CA" w:eastAsia="zh-CN"/>
        </w:rPr>
        <w:t>F </w:t>
      </w:r>
      <w:r>
        <w:rPr>
          <w:rFonts w:hint="eastAsia"/>
          <w:lang w:val="fr-CA" w:eastAsia="zh-CN"/>
        </w:rPr>
        <w:t>、</w:t>
      </w:r>
      <w:r>
        <w:rPr>
          <w:rFonts w:hint="eastAsia"/>
          <w:lang w:val="fr-CA" w:eastAsia="zh-CN"/>
        </w:rPr>
        <w:t>C</w:t>
      </w:r>
      <w:r>
        <w:rPr>
          <w:rFonts w:hint="eastAsia"/>
          <w:lang w:val="fr-CA" w:eastAsia="zh-CN"/>
        </w:rPr>
        <w:t>、</w:t>
      </w:r>
      <w:r>
        <w:rPr>
          <w:rFonts w:hint="eastAsia"/>
          <w:lang w:val="fr-CA" w:eastAsia="zh-CN"/>
        </w:rPr>
        <w:t>L</w:t>
      </w:r>
      <w:r>
        <w:rPr>
          <w:rFonts w:hint="eastAsia"/>
          <w:lang w:val="fr-CA" w:eastAsia="zh-CN"/>
        </w:rPr>
        <w:t>、</w:t>
      </w:r>
      <w:r>
        <w:rPr>
          <w:rFonts w:hint="eastAsia"/>
          <w:lang w:val="fr-CA" w:eastAsia="zh-CN"/>
        </w:rPr>
        <w:t>E</w:t>
      </w:r>
      <w:r>
        <w:rPr>
          <w:rFonts w:hint="eastAsia"/>
          <w:lang w:val="fr-CA" w:eastAsia="zh-CN"/>
        </w:rPr>
        <w:t>、</w:t>
      </w:r>
      <w:r>
        <w:rPr>
          <w:rFonts w:hint="eastAsia"/>
          <w:lang w:val="fr-CA" w:eastAsia="zh-CN"/>
        </w:rPr>
        <w:t>C :F</w:t>
      </w:r>
      <w:r>
        <w:rPr>
          <w:rFonts w:hint="eastAsia"/>
          <w:lang w:val="fr-CA" w:eastAsia="zh-CN"/>
        </w:rPr>
        <w:t>和</w:t>
      </w:r>
      <w:r>
        <w:rPr>
          <w:rFonts w:hint="eastAsia"/>
          <w:lang w:val="fr-CA" w:eastAsia="zh-CN"/>
        </w:rPr>
        <w:t>C</w:t>
      </w:r>
      <w:r>
        <w:rPr>
          <w:rFonts w:hint="eastAsia"/>
          <w:lang w:val="fr-CA" w:eastAsia="zh-CN"/>
        </w:rPr>
        <w:t>、</w:t>
      </w:r>
      <w:bookmarkStart w:id="25" w:name="OLE_LINK177"/>
      <w:bookmarkStart w:id="26" w:name="OLE_LINK176"/>
      <w:r>
        <w:rPr>
          <w:rFonts w:hint="eastAsia"/>
          <w:lang w:val="fr-CA" w:eastAsia="zh-CN"/>
        </w:rPr>
        <w:t>L</w:t>
      </w:r>
      <w:r>
        <w:rPr>
          <w:rFonts w:hint="eastAsia"/>
          <w:lang w:val="fr-CA" w:eastAsia="zh-CN"/>
        </w:rPr>
        <w:t>和</w:t>
      </w:r>
      <w:r>
        <w:rPr>
          <w:rFonts w:hint="eastAsia"/>
          <w:lang w:val="fr-CA" w:eastAsia="zh-CN"/>
        </w:rPr>
        <w:t>E</w:t>
      </w:r>
      <w:r>
        <w:rPr>
          <w:rFonts w:hint="eastAsia"/>
          <w:lang w:val="fr-CA" w:eastAsia="zh-CN"/>
        </w:rPr>
        <w:t>和</w:t>
      </w:r>
      <w:r>
        <w:rPr>
          <w:rFonts w:hint="eastAsia"/>
          <w:lang w:val="fr-CA" w:eastAsia="zh-CN"/>
        </w:rPr>
        <w:t>C</w:t>
      </w:r>
      <w:bookmarkEnd w:id="25"/>
      <w:bookmarkEnd w:id="26"/>
      <w:r>
        <w:rPr>
          <w:rFonts w:hint="eastAsia"/>
          <w:lang w:val="fr-CA" w:eastAsia="zh-CN"/>
        </w:rPr>
        <w:t xml:space="preserve"> </w:t>
      </w:r>
      <w:r>
        <w:rPr>
          <w:rFonts w:hint="eastAsia"/>
          <w:lang w:val="fr-CA" w:eastAsia="zh-CN"/>
        </w:rPr>
        <w:t>，是</w:t>
      </w:r>
      <w:r>
        <w:rPr>
          <w:rFonts w:hint="eastAsia"/>
          <w:lang w:val="fr-CA" w:eastAsia="zh-CN"/>
        </w:rPr>
        <w:t>2</w:t>
      </w:r>
      <w:r>
        <w:rPr>
          <w:rFonts w:hint="eastAsia"/>
          <w:lang w:val="fr-CA" w:eastAsia="zh-CN"/>
        </w:rPr>
        <w:t>套计算方法详见风险评价标准，如果选择填写</w:t>
      </w:r>
      <w:r>
        <w:rPr>
          <w:rFonts w:hint="eastAsia"/>
          <w:lang w:val="fr-CA" w:eastAsia="zh-CN"/>
        </w:rPr>
        <w:t>F</w:t>
      </w:r>
      <w:r>
        <w:rPr>
          <w:rFonts w:hint="eastAsia"/>
          <w:lang w:val="fr-CA" w:eastAsia="zh-CN"/>
        </w:rPr>
        <w:t>和</w:t>
      </w:r>
      <w:r>
        <w:rPr>
          <w:rFonts w:hint="eastAsia"/>
          <w:lang w:val="fr-CA" w:eastAsia="zh-CN"/>
        </w:rPr>
        <w:t>C</w:t>
      </w:r>
      <w:r>
        <w:rPr>
          <w:rFonts w:hint="eastAsia"/>
          <w:lang w:val="fr-CA" w:eastAsia="zh-CN"/>
        </w:rPr>
        <w:t>则不能</w:t>
      </w:r>
      <w:r>
        <w:rPr>
          <w:rFonts w:hint="eastAsia"/>
          <w:lang w:val="fr-CA" w:eastAsia="zh-CN"/>
        </w:rPr>
        <w:t>L</w:t>
      </w:r>
      <w:r>
        <w:rPr>
          <w:rFonts w:hint="eastAsia"/>
          <w:lang w:val="fr-CA" w:eastAsia="zh-CN"/>
        </w:rPr>
        <w:t>和</w:t>
      </w:r>
      <w:r>
        <w:rPr>
          <w:rFonts w:hint="eastAsia"/>
          <w:lang w:val="fr-CA" w:eastAsia="zh-CN"/>
        </w:rPr>
        <w:t>E</w:t>
      </w:r>
      <w:r>
        <w:rPr>
          <w:rFonts w:hint="eastAsia"/>
          <w:lang w:val="fr-CA" w:eastAsia="zh-CN"/>
        </w:rPr>
        <w:t>和</w:t>
      </w:r>
      <w:r>
        <w:rPr>
          <w:rFonts w:hint="eastAsia"/>
          <w:lang w:val="fr-CA" w:eastAsia="zh-CN"/>
        </w:rPr>
        <w:t xml:space="preserve">C </w:t>
      </w:r>
      <w:r>
        <w:rPr>
          <w:rFonts w:hint="eastAsia"/>
          <w:lang w:val="fr-CA" w:eastAsia="zh-CN"/>
        </w:rPr>
        <w:t>，反之亦然。</w:t>
      </w:r>
    </w:p>
    <w:p w14:paraId="3664AC30" w14:textId="77777777" w:rsidR="00825F38" w:rsidRDefault="00825F38" w:rsidP="00825F38">
      <w:pPr>
        <w:pStyle w:val="20"/>
        <w:numPr>
          <w:ilvl w:val="0"/>
          <w:numId w:val="23"/>
        </w:numPr>
        <w:ind w:firstLineChars="0"/>
        <w:jc w:val="left"/>
        <w:rPr>
          <w:lang w:eastAsia="zh-CN"/>
        </w:rPr>
      </w:pPr>
      <w:r>
        <w:rPr>
          <w:rFonts w:hint="eastAsia"/>
          <w:lang w:val="fr-CA" w:eastAsia="zh-CN"/>
        </w:rPr>
        <w:t>风险等级：看</w:t>
      </w:r>
      <w:r>
        <w:rPr>
          <w:rFonts w:hint="eastAsia"/>
          <w:lang w:val="fr-CA" w:eastAsia="zh-CN"/>
        </w:rPr>
        <w:t xml:space="preserve"> F*C</w:t>
      </w:r>
      <w:r>
        <w:rPr>
          <w:rFonts w:hint="eastAsia"/>
          <w:lang w:val="fr-CA" w:eastAsia="zh-CN"/>
        </w:rPr>
        <w:t>或者</w:t>
      </w:r>
      <w:r>
        <w:rPr>
          <w:rFonts w:hint="eastAsia"/>
          <w:lang w:val="fr-CA" w:eastAsia="zh-CN"/>
        </w:rPr>
        <w:t>L*E*C</w:t>
      </w:r>
      <w:r>
        <w:rPr>
          <w:rFonts w:hint="eastAsia"/>
          <w:lang w:val="fr-CA" w:eastAsia="zh-CN"/>
        </w:rPr>
        <w:t>落的范围，其中，内容有所变更，参见：风险评价标准，可能性（</w:t>
      </w:r>
      <w:r>
        <w:rPr>
          <w:rFonts w:hint="eastAsia"/>
          <w:lang w:val="fr-CA" w:eastAsia="zh-CN"/>
        </w:rPr>
        <w:t>F</w:t>
      </w:r>
      <w:r>
        <w:rPr>
          <w:rFonts w:hint="eastAsia"/>
          <w:lang w:val="fr-CA" w:eastAsia="zh-CN"/>
        </w:rPr>
        <w:t>）不变。</w:t>
      </w:r>
    </w:p>
    <w:p w14:paraId="4F2E80C2" w14:textId="77777777" w:rsidR="00825F38" w:rsidRDefault="00825F38" w:rsidP="00825F38">
      <w:pPr>
        <w:pStyle w:val="20"/>
        <w:numPr>
          <w:ilvl w:val="0"/>
          <w:numId w:val="23"/>
        </w:numPr>
        <w:ind w:firstLineChars="0"/>
        <w:jc w:val="left"/>
        <w:rPr>
          <w:lang w:val="fr-CA" w:eastAsia="zh-CN"/>
        </w:rPr>
      </w:pPr>
      <w:r>
        <w:rPr>
          <w:rFonts w:hint="eastAsia"/>
          <w:lang w:val="fr-CA" w:eastAsia="zh-CN"/>
        </w:rPr>
        <w:t>风险控制措施或对应规程及编号：必填文本框</w:t>
      </w:r>
    </w:p>
    <w:p w14:paraId="460E6BB7" w14:textId="77777777" w:rsidR="00825F38" w:rsidRDefault="00825F38" w:rsidP="00825F38">
      <w:pPr>
        <w:pStyle w:val="20"/>
        <w:numPr>
          <w:ilvl w:val="0"/>
          <w:numId w:val="23"/>
        </w:numPr>
        <w:ind w:firstLineChars="0"/>
        <w:jc w:val="left"/>
        <w:rPr>
          <w:lang w:val="fr-CA" w:eastAsia="zh-CN"/>
        </w:rPr>
      </w:pPr>
      <w:r>
        <w:rPr>
          <w:rFonts w:hint="eastAsia"/>
          <w:lang w:val="fr-CA" w:eastAsia="zh-CN"/>
        </w:rPr>
        <w:t>应急响应：必填文本框</w:t>
      </w:r>
    </w:p>
    <w:p w14:paraId="32473222" w14:textId="77777777" w:rsidR="00825F38" w:rsidRDefault="00825F38" w:rsidP="00825F38">
      <w:pPr>
        <w:pStyle w:val="20"/>
        <w:numPr>
          <w:ilvl w:val="0"/>
          <w:numId w:val="23"/>
        </w:numPr>
        <w:ind w:firstLineChars="0"/>
        <w:jc w:val="left"/>
        <w:rPr>
          <w:lang w:val="fr-CA" w:eastAsia="zh-CN"/>
        </w:rPr>
      </w:pPr>
      <w:r>
        <w:rPr>
          <w:rFonts w:hint="eastAsia"/>
          <w:lang w:val="fr-CA" w:eastAsia="zh-CN"/>
        </w:rPr>
        <w:t>剩余风险：必填单选，可选择：是、否</w:t>
      </w:r>
    </w:p>
    <w:p w14:paraId="705B1658" w14:textId="77777777" w:rsidR="00825F38" w:rsidRDefault="00825F38" w:rsidP="00825F38">
      <w:pPr>
        <w:pStyle w:val="20"/>
        <w:numPr>
          <w:ilvl w:val="0"/>
          <w:numId w:val="23"/>
        </w:numPr>
        <w:ind w:firstLineChars="0"/>
        <w:jc w:val="left"/>
        <w:rPr>
          <w:lang w:val="fr-CA" w:eastAsia="zh-CN"/>
        </w:rPr>
      </w:pPr>
      <w:r>
        <w:rPr>
          <w:rFonts w:hint="eastAsia"/>
          <w:lang w:val="fr-CA" w:eastAsia="zh-CN"/>
        </w:rPr>
        <w:t>根原因：</w:t>
      </w:r>
      <w:bookmarkStart w:id="27" w:name="OLE_LINK157"/>
      <w:bookmarkStart w:id="28" w:name="OLE_LINK158"/>
      <w:r>
        <w:rPr>
          <w:rFonts w:hint="eastAsia"/>
          <w:lang w:val="fr-CA" w:eastAsia="zh-CN"/>
        </w:rPr>
        <w:t>风险等级大于</w:t>
      </w:r>
      <w:r>
        <w:rPr>
          <w:rFonts w:hint="eastAsia"/>
          <w:lang w:val="fr-CA" w:eastAsia="zh-CN"/>
        </w:rPr>
        <w:t>3</w:t>
      </w:r>
      <w:r>
        <w:rPr>
          <w:rFonts w:hint="eastAsia"/>
          <w:lang w:val="fr-CA" w:eastAsia="zh-CN"/>
        </w:rPr>
        <w:t>级则</w:t>
      </w:r>
      <w:bookmarkEnd w:id="27"/>
      <w:bookmarkEnd w:id="28"/>
      <w:r>
        <w:rPr>
          <w:rFonts w:hint="eastAsia"/>
          <w:lang w:val="fr-CA" w:eastAsia="zh-CN"/>
        </w:rPr>
        <w:t>必填单选，详细内容见【数据字典】，根原因不能重复选择</w:t>
      </w:r>
    </w:p>
    <w:p w14:paraId="71751F8F" w14:textId="77777777" w:rsidR="00825F38" w:rsidRDefault="00825F38" w:rsidP="00825F38">
      <w:pPr>
        <w:pStyle w:val="20"/>
        <w:numPr>
          <w:ilvl w:val="0"/>
          <w:numId w:val="23"/>
        </w:numPr>
        <w:ind w:firstLineChars="0"/>
        <w:jc w:val="left"/>
        <w:rPr>
          <w:lang w:val="fr-CA" w:eastAsia="zh-CN"/>
        </w:rPr>
      </w:pPr>
      <w:r>
        <w:rPr>
          <w:rFonts w:hint="eastAsia"/>
          <w:lang w:val="fr-CA" w:eastAsia="zh-CN"/>
        </w:rPr>
        <w:t>根原因分析：风险等级大于</w:t>
      </w:r>
      <w:r>
        <w:rPr>
          <w:rFonts w:hint="eastAsia"/>
          <w:lang w:val="fr-CA" w:eastAsia="zh-CN"/>
        </w:rPr>
        <w:t>3</w:t>
      </w:r>
      <w:r>
        <w:rPr>
          <w:rFonts w:hint="eastAsia"/>
          <w:lang w:val="fr-CA" w:eastAsia="zh-CN"/>
        </w:rPr>
        <w:t>级则必填文本框</w:t>
      </w:r>
    </w:p>
    <w:p w14:paraId="354898E0" w14:textId="77777777" w:rsidR="00825F38" w:rsidRDefault="00825F38" w:rsidP="00825F38">
      <w:pPr>
        <w:pStyle w:val="20"/>
        <w:numPr>
          <w:ilvl w:val="0"/>
          <w:numId w:val="23"/>
        </w:numPr>
        <w:ind w:firstLineChars="0"/>
        <w:jc w:val="left"/>
        <w:rPr>
          <w:lang w:eastAsia="zh-CN"/>
        </w:rPr>
      </w:pPr>
      <w:r>
        <w:rPr>
          <w:rFonts w:hint="eastAsia"/>
          <w:lang w:val="fr-CA" w:eastAsia="zh-CN"/>
        </w:rPr>
        <w:t>点击保存生成危险源编号，危险源编号规则：六位流水号，从现有最后一个危险源编号顺序编号</w:t>
      </w:r>
    </w:p>
    <w:p w14:paraId="3D1DA0D1"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R3b-4危险源流程规则</w:t>
      </w:r>
    </w:p>
    <w:p w14:paraId="34AF4ACB" w14:textId="77777777" w:rsidR="00825F38" w:rsidRDefault="00825F38" w:rsidP="00825F38">
      <w:pPr>
        <w:pStyle w:val="20"/>
        <w:numPr>
          <w:ilvl w:val="0"/>
          <w:numId w:val="24"/>
        </w:numPr>
        <w:ind w:left="780" w:firstLineChars="0"/>
        <w:jc w:val="left"/>
        <w:rPr>
          <w:lang w:val="fr-CA" w:eastAsia="zh-CN"/>
        </w:rPr>
      </w:pPr>
      <w:r>
        <w:rPr>
          <w:rFonts w:hint="eastAsia"/>
          <w:lang w:val="fr-CA" w:eastAsia="zh-CN"/>
        </w:rPr>
        <w:t>各部门修订节点：</w:t>
      </w:r>
    </w:p>
    <w:p w14:paraId="43D5118E" w14:textId="77777777" w:rsidR="00825F38" w:rsidRDefault="00825F38" w:rsidP="00825F38">
      <w:pPr>
        <w:pStyle w:val="20"/>
        <w:numPr>
          <w:ilvl w:val="1"/>
          <w:numId w:val="24"/>
        </w:numPr>
        <w:ind w:firstLine="420"/>
        <w:jc w:val="left"/>
        <w:rPr>
          <w:lang w:val="fr-CA" w:eastAsia="zh-CN"/>
        </w:rPr>
      </w:pPr>
      <w:r>
        <w:rPr>
          <w:rFonts w:hint="eastAsia"/>
          <w:lang w:val="fr-CA" w:eastAsia="zh-CN"/>
        </w:rPr>
        <w:t>【发送】到</w:t>
      </w:r>
      <w:r>
        <w:rPr>
          <w:lang w:val="fr-CA" w:eastAsia="zh-CN"/>
        </w:rPr>
        <w:t>部门领导审核</w:t>
      </w:r>
      <w:r>
        <w:rPr>
          <w:rFonts w:hint="eastAsia"/>
          <w:lang w:val="fr-CA" w:eastAsia="zh-CN"/>
        </w:rPr>
        <w:t>节点</w:t>
      </w:r>
      <w:r>
        <w:rPr>
          <w:lang w:val="fr-CA" w:eastAsia="zh-CN"/>
        </w:rPr>
        <w:t>，状态改为审核中</w:t>
      </w:r>
      <w:r>
        <w:rPr>
          <w:rFonts w:hint="eastAsia"/>
          <w:lang w:val="fr-CA" w:eastAsia="zh-CN"/>
        </w:rPr>
        <w:t>。</w:t>
      </w:r>
    </w:p>
    <w:p w14:paraId="600F5D2F" w14:textId="77777777" w:rsidR="00825F38" w:rsidRDefault="00825F38" w:rsidP="00825F38">
      <w:pPr>
        <w:pStyle w:val="20"/>
        <w:numPr>
          <w:ilvl w:val="1"/>
          <w:numId w:val="24"/>
        </w:numPr>
        <w:ind w:firstLine="420"/>
        <w:jc w:val="left"/>
        <w:rPr>
          <w:lang w:val="fr-CA" w:eastAsia="zh-CN"/>
        </w:rPr>
      </w:pPr>
      <w:r>
        <w:rPr>
          <w:rFonts w:hint="eastAsia"/>
          <w:lang w:val="fr-CA" w:eastAsia="zh-CN"/>
        </w:rPr>
        <w:t>【保存】</w:t>
      </w:r>
      <w:r>
        <w:rPr>
          <w:rFonts w:hint="eastAsia"/>
          <w:lang w:val="fr-CA"/>
        </w:rPr>
        <w:t>之后可以再次编辑</w:t>
      </w:r>
      <w:r>
        <w:rPr>
          <w:rFonts w:hint="eastAsia"/>
          <w:lang w:val="fr-CA" w:eastAsia="zh-CN"/>
        </w:rPr>
        <w:t>。</w:t>
      </w:r>
    </w:p>
    <w:p w14:paraId="4876C3CB" w14:textId="77777777" w:rsidR="00825F38" w:rsidRDefault="00825F38" w:rsidP="00825F38">
      <w:pPr>
        <w:pStyle w:val="20"/>
        <w:ind w:left="420" w:firstLineChars="0" w:firstLine="0"/>
        <w:jc w:val="left"/>
        <w:rPr>
          <w:lang w:val="fr-CA" w:eastAsia="zh-CN"/>
        </w:rPr>
      </w:pPr>
      <w:r>
        <w:rPr>
          <w:rFonts w:hint="eastAsia"/>
          <w:lang w:eastAsia="zh-CN"/>
        </w:rPr>
        <w:t>2.</w:t>
      </w:r>
      <w:r>
        <w:rPr>
          <w:rFonts w:hint="eastAsia"/>
          <w:lang w:eastAsia="zh-CN"/>
        </w:rPr>
        <w:t>安全生产部门领导节点：</w:t>
      </w:r>
      <w:r>
        <w:rPr>
          <w:rFonts w:hint="eastAsia"/>
          <w:lang w:val="fr-CA" w:eastAsia="zh-CN"/>
        </w:rPr>
        <w:t>可以修改上个节点填写的内容，危险源等级</w:t>
      </w:r>
      <w:r>
        <w:rPr>
          <w:rFonts w:hint="eastAsia"/>
          <w:lang w:val="fr-CA" w:eastAsia="zh-CN"/>
        </w:rPr>
        <w:t>3</w:t>
      </w:r>
      <w:r>
        <w:rPr>
          <w:rFonts w:hint="eastAsia"/>
          <w:lang w:val="fr-CA" w:eastAsia="zh-CN"/>
        </w:rPr>
        <w:t>级以下，领导审核节点填写：请</w:t>
      </w:r>
      <w:r>
        <w:rPr>
          <w:lang w:val="fr-CA" w:eastAsia="zh-CN"/>
        </w:rPr>
        <w:t>评估</w:t>
      </w:r>
      <w:r>
        <w:rPr>
          <w:lang w:val="fr-CA" w:eastAsia="zh-CN"/>
        </w:rPr>
        <w:t>...</w:t>
      </w:r>
      <w:r>
        <w:rPr>
          <w:rFonts w:hint="eastAsia"/>
          <w:lang w:val="fr-CA" w:eastAsia="zh-CN"/>
        </w:rPr>
        <w:t>措施评估和</w:t>
      </w:r>
      <w:r>
        <w:rPr>
          <w:lang w:val="fr-CA" w:eastAsia="zh-CN"/>
        </w:rPr>
        <w:t>措施合理性评估</w:t>
      </w:r>
      <w:r>
        <w:rPr>
          <w:rFonts w:hint="eastAsia"/>
          <w:lang w:val="fr-CA" w:eastAsia="zh-CN"/>
        </w:rPr>
        <w:t>。</w:t>
      </w:r>
    </w:p>
    <w:p w14:paraId="0F4215EB" w14:textId="77777777" w:rsidR="00825F38" w:rsidRDefault="00825F38" w:rsidP="00825F38">
      <w:pPr>
        <w:pStyle w:val="20"/>
        <w:ind w:firstLineChars="0"/>
        <w:jc w:val="left"/>
        <w:rPr>
          <w:lang w:val="fr-CA" w:eastAsia="zh-CN"/>
        </w:rPr>
      </w:pPr>
      <w:r>
        <w:rPr>
          <w:rFonts w:hint="eastAsia"/>
          <w:lang w:eastAsia="zh-CN"/>
        </w:rPr>
        <w:t>a)</w:t>
      </w:r>
      <w:r>
        <w:rPr>
          <w:rFonts w:hint="eastAsia"/>
          <w:lang w:eastAsia="zh-CN"/>
        </w:rPr>
        <w:tab/>
      </w:r>
      <w:r>
        <w:rPr>
          <w:rFonts w:hint="eastAsia"/>
          <w:lang w:val="fr-CA"/>
        </w:rPr>
        <w:t>【发送</w:t>
      </w:r>
      <w:r>
        <w:rPr>
          <w:lang w:val="fr-CA"/>
        </w:rPr>
        <w:t>】</w:t>
      </w:r>
      <w:r>
        <w:rPr>
          <w:rFonts w:hint="eastAsia"/>
          <w:lang w:val="fr-CA"/>
        </w:rPr>
        <w:t>风险</w:t>
      </w:r>
      <w:r>
        <w:rPr>
          <w:lang w:val="fr-CA"/>
        </w:rPr>
        <w:t>等级</w:t>
      </w:r>
      <w:r>
        <w:rPr>
          <w:rFonts w:hint="eastAsia"/>
          <w:lang w:val="fr-CA"/>
        </w:rPr>
        <w:t>3</w:t>
      </w:r>
      <w:r>
        <w:rPr>
          <w:rFonts w:hint="eastAsia"/>
          <w:lang w:val="fr-CA"/>
        </w:rPr>
        <w:t>级</w:t>
      </w:r>
      <w:r>
        <w:rPr>
          <w:lang w:val="fr-CA"/>
        </w:rPr>
        <w:t>以下，发送给</w:t>
      </w:r>
      <w:r>
        <w:rPr>
          <w:rFonts w:hint="eastAsia"/>
          <w:lang w:val="fr-CA" w:eastAsia="zh-CN"/>
        </w:rPr>
        <w:t>危险源入库节点（</w:t>
      </w:r>
      <w:r>
        <w:rPr>
          <w:lang w:val="fr-CA"/>
        </w:rPr>
        <w:t>部门安全质量管理员</w:t>
      </w:r>
      <w:r>
        <w:rPr>
          <w:rFonts w:hint="eastAsia"/>
          <w:lang w:val="fr-CA" w:eastAsia="zh-CN"/>
        </w:rPr>
        <w:t>）</w:t>
      </w:r>
      <w:r>
        <w:rPr>
          <w:lang w:val="fr-CA"/>
        </w:rPr>
        <w:t>；</w:t>
      </w:r>
      <w:r>
        <w:rPr>
          <w:rFonts w:hint="eastAsia"/>
          <w:lang w:val="fr-CA"/>
        </w:rPr>
        <w:t>风险</w:t>
      </w:r>
      <w:r>
        <w:rPr>
          <w:lang w:val="fr-CA"/>
        </w:rPr>
        <w:t>等级</w:t>
      </w:r>
      <w:r>
        <w:rPr>
          <w:rFonts w:hint="eastAsia"/>
          <w:lang w:val="fr-CA"/>
        </w:rPr>
        <w:t>3</w:t>
      </w:r>
      <w:r>
        <w:rPr>
          <w:rFonts w:hint="eastAsia"/>
          <w:lang w:val="fr-CA"/>
        </w:rPr>
        <w:t>级及</w:t>
      </w:r>
      <w:r>
        <w:rPr>
          <w:lang w:val="fr-CA"/>
        </w:rPr>
        <w:t>以上，发送给</w:t>
      </w:r>
      <w:r>
        <w:rPr>
          <w:rFonts w:asciiTheme="minorHAnsi" w:eastAsiaTheme="minorEastAsia" w:hAnsiTheme="minorHAnsi" w:cstheme="minorBidi" w:hint="eastAsia"/>
          <w:kern w:val="2"/>
          <w:szCs w:val="22"/>
          <w:lang w:val="fr-CA"/>
        </w:rPr>
        <w:t>安监部</w:t>
      </w:r>
      <w:r>
        <w:rPr>
          <w:rFonts w:asciiTheme="minorHAnsi" w:eastAsiaTheme="minorEastAsia" w:hAnsiTheme="minorHAnsi" w:cstheme="minorBidi"/>
          <w:kern w:val="2"/>
          <w:szCs w:val="22"/>
          <w:lang w:val="fr-CA"/>
        </w:rPr>
        <w:t>/</w:t>
      </w:r>
      <w:r>
        <w:rPr>
          <w:rFonts w:asciiTheme="minorHAnsi" w:eastAsiaTheme="minorEastAsia" w:hAnsiTheme="minorHAnsi" w:cstheme="minorBidi" w:hint="eastAsia"/>
          <w:kern w:val="2"/>
          <w:szCs w:val="22"/>
          <w:lang w:val="fr-CA"/>
        </w:rPr>
        <w:t>保卫部</w:t>
      </w:r>
      <w:r>
        <w:rPr>
          <w:rFonts w:asciiTheme="minorHAnsi" w:eastAsiaTheme="minorEastAsia" w:hAnsiTheme="minorHAnsi" w:cstheme="minorBidi" w:hint="eastAsia"/>
          <w:kern w:val="2"/>
          <w:szCs w:val="22"/>
          <w:lang w:val="fr-CA" w:eastAsia="zh-CN"/>
        </w:rPr>
        <w:t>审核节点（</w:t>
      </w:r>
      <w:r>
        <w:rPr>
          <w:rFonts w:asciiTheme="minorHAnsi" w:eastAsiaTheme="minorEastAsia" w:hAnsiTheme="minorHAnsi" w:cstheme="minorBidi" w:hint="eastAsia"/>
          <w:kern w:val="2"/>
          <w:szCs w:val="22"/>
          <w:lang w:val="fr-CA"/>
        </w:rPr>
        <w:t>安监部</w:t>
      </w:r>
      <w:r>
        <w:rPr>
          <w:rFonts w:asciiTheme="minorHAnsi" w:eastAsiaTheme="minorEastAsia" w:hAnsiTheme="minorHAnsi" w:cstheme="minorBidi"/>
          <w:kern w:val="2"/>
          <w:szCs w:val="22"/>
          <w:lang w:val="fr-CA"/>
        </w:rPr>
        <w:t>/</w:t>
      </w:r>
      <w:r>
        <w:rPr>
          <w:rFonts w:asciiTheme="minorHAnsi" w:eastAsiaTheme="minorEastAsia" w:hAnsiTheme="minorHAnsi" w:cstheme="minorBidi" w:hint="eastAsia"/>
          <w:kern w:val="2"/>
          <w:szCs w:val="22"/>
          <w:lang w:val="fr-CA"/>
        </w:rPr>
        <w:t>保卫部风险分析员</w:t>
      </w:r>
      <w:r>
        <w:rPr>
          <w:rFonts w:asciiTheme="minorHAnsi" w:eastAsiaTheme="minorEastAsia" w:hAnsiTheme="minorHAnsi" w:cstheme="minorBidi" w:hint="eastAsia"/>
          <w:kern w:val="2"/>
          <w:szCs w:val="22"/>
          <w:lang w:val="fr-CA" w:eastAsia="zh-CN"/>
        </w:rPr>
        <w:t>）</w:t>
      </w:r>
      <w:r>
        <w:rPr>
          <w:rFonts w:hint="eastAsia"/>
          <w:lang w:val="fr-CA"/>
        </w:rPr>
        <w:t>，</w:t>
      </w:r>
      <w:r>
        <w:rPr>
          <w:lang w:val="fr-CA"/>
        </w:rPr>
        <w:t>状态</w:t>
      </w:r>
      <w:r>
        <w:rPr>
          <w:rFonts w:hint="eastAsia"/>
          <w:lang w:val="fr-CA"/>
        </w:rPr>
        <w:t>为</w:t>
      </w:r>
      <w:r>
        <w:rPr>
          <w:lang w:val="fr-CA"/>
        </w:rPr>
        <w:t>审核中</w:t>
      </w:r>
      <w:r>
        <w:rPr>
          <w:rFonts w:hint="eastAsia"/>
          <w:lang w:val="fr-CA" w:eastAsia="zh-CN"/>
        </w:rPr>
        <w:t>。</w:t>
      </w:r>
    </w:p>
    <w:p w14:paraId="754FA3AC" w14:textId="77777777" w:rsidR="00825F38" w:rsidRDefault="00825F38" w:rsidP="00825F38">
      <w:pPr>
        <w:pStyle w:val="20"/>
        <w:ind w:left="420" w:firstLineChars="0" w:firstLine="0"/>
        <w:jc w:val="left"/>
        <w:rPr>
          <w:lang w:val="fr-CA" w:eastAsia="zh-CN"/>
        </w:rPr>
      </w:pPr>
      <w:r>
        <w:rPr>
          <w:rFonts w:hint="eastAsia"/>
          <w:lang w:eastAsia="zh-CN"/>
        </w:rPr>
        <w:t>b)</w:t>
      </w:r>
      <w:r>
        <w:rPr>
          <w:rFonts w:hint="eastAsia"/>
          <w:lang w:eastAsia="zh-CN"/>
        </w:rPr>
        <w:tab/>
      </w:r>
      <w:r>
        <w:rPr>
          <w:rFonts w:hint="eastAsia"/>
          <w:lang w:val="fr-CA" w:eastAsia="zh-CN"/>
        </w:rPr>
        <w:t>【保存】</w:t>
      </w:r>
      <w:r>
        <w:rPr>
          <w:rFonts w:hint="eastAsia"/>
          <w:lang w:val="fr-CA"/>
        </w:rPr>
        <w:t>之后可以再次编辑</w:t>
      </w:r>
      <w:r>
        <w:rPr>
          <w:rFonts w:hint="eastAsia"/>
          <w:lang w:val="fr-CA" w:eastAsia="zh-CN"/>
        </w:rPr>
        <w:t>。</w:t>
      </w:r>
    </w:p>
    <w:p w14:paraId="0B46EC62" w14:textId="77777777" w:rsidR="00825F38" w:rsidRDefault="00825F38" w:rsidP="00825F38">
      <w:pPr>
        <w:pStyle w:val="20"/>
        <w:ind w:left="420" w:firstLineChars="0" w:firstLine="0"/>
        <w:jc w:val="left"/>
        <w:rPr>
          <w:lang w:val="fr-CA"/>
        </w:rPr>
      </w:pPr>
      <w:r>
        <w:rPr>
          <w:rFonts w:hint="eastAsia"/>
          <w:lang w:eastAsia="zh-CN"/>
        </w:rPr>
        <w:t>c)</w:t>
      </w:r>
      <w:r>
        <w:rPr>
          <w:rFonts w:hint="eastAsia"/>
          <w:lang w:eastAsia="zh-CN"/>
        </w:rPr>
        <w:tab/>
      </w:r>
      <w:r>
        <w:rPr>
          <w:rFonts w:hint="eastAsia"/>
          <w:lang w:eastAsia="zh-CN"/>
        </w:rPr>
        <w:t>【流转日志】</w:t>
      </w:r>
      <w:r>
        <w:rPr>
          <w:rFonts w:hint="eastAsia"/>
          <w:lang w:val="fr-CA" w:eastAsia="zh-CN"/>
        </w:rPr>
        <w:t>包含</w:t>
      </w:r>
      <w:r>
        <w:rPr>
          <w:lang w:val="fr-CA" w:eastAsia="zh-CN"/>
        </w:rPr>
        <w:t>流程图和流转日志</w:t>
      </w:r>
      <w:r>
        <w:rPr>
          <w:rFonts w:hint="eastAsia"/>
          <w:lang w:val="fr-CA" w:eastAsia="zh-CN"/>
        </w:rPr>
        <w:t>可</w:t>
      </w:r>
      <w:r>
        <w:rPr>
          <w:lang w:val="fr-CA" w:eastAsia="zh-CN"/>
        </w:rPr>
        <w:t>查看</w:t>
      </w:r>
      <w:r>
        <w:rPr>
          <w:rFonts w:hint="eastAsia"/>
          <w:lang w:val="fr-CA" w:eastAsia="zh-CN"/>
        </w:rPr>
        <w:t>。</w:t>
      </w:r>
    </w:p>
    <w:p w14:paraId="3AE7187C" w14:textId="77777777" w:rsidR="00825F38" w:rsidRDefault="00825F38" w:rsidP="00825F38">
      <w:pPr>
        <w:widowControl/>
        <w:ind w:firstLine="420"/>
        <w:jc w:val="left"/>
        <w:rPr>
          <w:lang w:val="fr-CA"/>
        </w:rPr>
      </w:pPr>
      <w:r>
        <w:rPr>
          <w:rFonts w:hint="eastAsia"/>
          <w:lang w:eastAsia="zh-CN"/>
        </w:rPr>
        <w:t>d)</w:t>
      </w:r>
      <w:r>
        <w:rPr>
          <w:rFonts w:hint="eastAsia"/>
          <w:lang w:eastAsia="zh-CN"/>
        </w:rPr>
        <w:tab/>
      </w:r>
      <w:r>
        <w:rPr>
          <w:rFonts w:hint="eastAsia"/>
          <w:lang w:val="fr-CA"/>
        </w:rPr>
        <w:t>【回退</w:t>
      </w:r>
      <w:r>
        <w:rPr>
          <w:lang w:val="fr-CA"/>
        </w:rPr>
        <w:t>】</w:t>
      </w:r>
      <w:r>
        <w:rPr>
          <w:rFonts w:hint="eastAsia"/>
          <w:lang w:val="fr-CA"/>
        </w:rPr>
        <w:t>回退</w:t>
      </w:r>
      <w:r>
        <w:rPr>
          <w:lang w:val="fr-CA"/>
        </w:rPr>
        <w:t>给部门</w:t>
      </w:r>
      <w:r w:rsidR="00DB14EF">
        <w:rPr>
          <w:rFonts w:hint="eastAsia"/>
          <w:lang w:val="fr-CA" w:eastAsia="zh-CN"/>
        </w:rPr>
        <w:t>上</w:t>
      </w:r>
      <w:r>
        <w:rPr>
          <w:rFonts w:hint="eastAsia"/>
          <w:lang w:val="fr-CA" w:eastAsia="zh-CN"/>
        </w:rPr>
        <w:t>个部门修订节点，</w:t>
      </w:r>
      <w:r>
        <w:rPr>
          <w:lang w:val="fr-CA"/>
        </w:rPr>
        <w:t>安全质量管理员</w:t>
      </w:r>
      <w:r>
        <w:rPr>
          <w:rFonts w:hint="eastAsia"/>
          <w:lang w:val="fr-CA" w:eastAsia="zh-CN"/>
        </w:rPr>
        <w:t>。</w:t>
      </w:r>
    </w:p>
    <w:p w14:paraId="4EA31F51" w14:textId="77777777" w:rsidR="00825F38" w:rsidRDefault="00825F38" w:rsidP="00825F38">
      <w:pPr>
        <w:pStyle w:val="20"/>
        <w:ind w:left="420" w:firstLineChars="0" w:firstLine="0"/>
        <w:jc w:val="left"/>
        <w:rPr>
          <w:lang w:val="fr-CA" w:eastAsia="zh-CN"/>
        </w:rPr>
      </w:pPr>
      <w:r>
        <w:rPr>
          <w:rFonts w:hint="eastAsia"/>
          <w:lang w:eastAsia="zh-CN"/>
        </w:rPr>
        <w:t>3.</w:t>
      </w:r>
      <w:r>
        <w:rPr>
          <w:rFonts w:hint="eastAsia"/>
          <w:lang w:val="fr-CA" w:eastAsia="zh-CN"/>
        </w:rPr>
        <w:t>危险源入库节点：不能修改页面。</w:t>
      </w:r>
    </w:p>
    <w:p w14:paraId="62F55132" w14:textId="77777777" w:rsidR="00825F38" w:rsidRDefault="00825F38" w:rsidP="00825F38">
      <w:pPr>
        <w:pStyle w:val="20"/>
        <w:ind w:firstLineChars="0"/>
        <w:jc w:val="left"/>
        <w:rPr>
          <w:lang w:val="fr-CA" w:eastAsia="zh-CN"/>
        </w:rPr>
      </w:pPr>
      <w:r>
        <w:rPr>
          <w:rFonts w:hint="eastAsia"/>
          <w:lang w:eastAsia="zh-CN"/>
        </w:rPr>
        <w:t>a)</w:t>
      </w:r>
      <w:r>
        <w:rPr>
          <w:rFonts w:hint="eastAsia"/>
          <w:lang w:eastAsia="zh-CN"/>
        </w:rPr>
        <w:tab/>
      </w:r>
      <w:r>
        <w:rPr>
          <w:rFonts w:hint="eastAsia"/>
          <w:lang w:val="fr-CA"/>
        </w:rPr>
        <w:t>【</w:t>
      </w:r>
      <w:r>
        <w:rPr>
          <w:rFonts w:hint="eastAsia"/>
          <w:lang w:val="fr-CA" w:eastAsia="zh-CN"/>
        </w:rPr>
        <w:t>同意归档</w:t>
      </w:r>
      <w:r>
        <w:rPr>
          <w:lang w:val="fr-CA"/>
        </w:rPr>
        <w:t>】</w:t>
      </w:r>
      <w:r>
        <w:rPr>
          <w:rFonts w:hint="eastAsia"/>
          <w:lang w:val="fr-CA" w:eastAsia="zh-CN"/>
        </w:rPr>
        <w:t>危险源等级</w:t>
      </w:r>
      <w:r>
        <w:rPr>
          <w:rFonts w:hint="eastAsia"/>
          <w:lang w:val="fr-CA" w:eastAsia="zh-CN"/>
        </w:rPr>
        <w:t>3</w:t>
      </w:r>
      <w:r>
        <w:rPr>
          <w:rFonts w:hint="eastAsia"/>
          <w:lang w:val="fr-CA" w:eastAsia="zh-CN"/>
        </w:rPr>
        <w:t>级以下，部门安全质量管理员确认节点可直接归档。归</w:t>
      </w:r>
      <w:r>
        <w:rPr>
          <w:rFonts w:hint="eastAsia"/>
          <w:lang w:val="fr-CA" w:eastAsia="zh-CN"/>
        </w:rPr>
        <w:lastRenderedPageBreak/>
        <w:t>档</w:t>
      </w:r>
      <w:r>
        <w:rPr>
          <w:lang w:val="fr-CA" w:eastAsia="zh-CN"/>
        </w:rPr>
        <w:t>即</w:t>
      </w:r>
      <w:r>
        <w:rPr>
          <w:rFonts w:hint="eastAsia"/>
          <w:lang w:val="fr-CA" w:eastAsia="zh-CN"/>
        </w:rPr>
        <w:t>入库</w:t>
      </w:r>
      <w:r>
        <w:rPr>
          <w:lang w:val="fr-CA" w:eastAsia="zh-CN"/>
        </w:rPr>
        <w:t>，在危险源查询中可以查询到。</w:t>
      </w:r>
      <w:r>
        <w:rPr>
          <w:rFonts w:hint="eastAsia"/>
          <w:lang w:val="fr-CA" w:eastAsia="zh-CN"/>
        </w:rPr>
        <w:t>状态</w:t>
      </w:r>
      <w:r>
        <w:rPr>
          <w:lang w:val="fr-CA" w:eastAsia="zh-CN"/>
        </w:rPr>
        <w:t>改为</w:t>
      </w:r>
      <w:r>
        <w:rPr>
          <w:rFonts w:hint="eastAsia"/>
          <w:lang w:val="fr-CA" w:eastAsia="zh-CN"/>
        </w:rPr>
        <w:t>审核</w:t>
      </w:r>
      <w:r>
        <w:rPr>
          <w:lang w:val="fr-CA" w:eastAsia="zh-CN"/>
        </w:rPr>
        <w:t>通过</w:t>
      </w:r>
      <w:r>
        <w:rPr>
          <w:rFonts w:hint="eastAsia"/>
          <w:lang w:val="fr-CA" w:eastAsia="zh-CN"/>
        </w:rPr>
        <w:t>。</w:t>
      </w:r>
    </w:p>
    <w:p w14:paraId="7838E525" w14:textId="77777777" w:rsidR="00825F38" w:rsidRDefault="00825F38" w:rsidP="00825F38">
      <w:pPr>
        <w:pStyle w:val="20"/>
        <w:ind w:left="420" w:firstLineChars="0" w:firstLine="0"/>
        <w:jc w:val="left"/>
        <w:rPr>
          <w:lang w:val="fr-CA" w:eastAsia="zh-CN"/>
        </w:rPr>
      </w:pPr>
      <w:r>
        <w:rPr>
          <w:rFonts w:hint="eastAsia"/>
          <w:lang w:eastAsia="zh-CN"/>
        </w:rPr>
        <w:t>b)</w:t>
      </w:r>
      <w:r>
        <w:rPr>
          <w:rFonts w:hint="eastAsia"/>
          <w:lang w:eastAsia="zh-CN"/>
        </w:rPr>
        <w:tab/>
      </w:r>
      <w:r>
        <w:rPr>
          <w:rFonts w:hint="eastAsia"/>
          <w:lang w:val="fr-CA" w:eastAsia="zh-CN"/>
        </w:rPr>
        <w:t>【保存】</w:t>
      </w:r>
      <w:r>
        <w:rPr>
          <w:rFonts w:hint="eastAsia"/>
          <w:lang w:val="fr-CA"/>
        </w:rPr>
        <w:t>之后可以再次编辑</w:t>
      </w:r>
      <w:r>
        <w:rPr>
          <w:rFonts w:hint="eastAsia"/>
          <w:lang w:val="fr-CA" w:eastAsia="zh-CN"/>
        </w:rPr>
        <w:t>。</w:t>
      </w:r>
    </w:p>
    <w:p w14:paraId="39BBB18E" w14:textId="77777777" w:rsidR="00825F38" w:rsidRDefault="00825F38" w:rsidP="00825F38">
      <w:pPr>
        <w:pStyle w:val="20"/>
        <w:ind w:left="420" w:firstLineChars="0" w:firstLine="0"/>
        <w:jc w:val="left"/>
        <w:rPr>
          <w:lang w:val="fr-CA" w:eastAsia="zh-CN"/>
        </w:rPr>
      </w:pPr>
      <w:r>
        <w:rPr>
          <w:rFonts w:hint="eastAsia"/>
          <w:lang w:eastAsia="zh-CN"/>
        </w:rPr>
        <w:t>c)</w:t>
      </w:r>
      <w:r>
        <w:rPr>
          <w:rFonts w:hint="eastAsia"/>
          <w:lang w:eastAsia="zh-CN"/>
        </w:rPr>
        <w:tab/>
      </w:r>
      <w:r>
        <w:rPr>
          <w:rFonts w:hint="eastAsia"/>
          <w:lang w:eastAsia="zh-CN"/>
        </w:rPr>
        <w:t>【流转日志】</w:t>
      </w:r>
      <w:r>
        <w:rPr>
          <w:rFonts w:hint="eastAsia"/>
          <w:lang w:val="fr-CA" w:eastAsia="zh-CN"/>
        </w:rPr>
        <w:t>包含</w:t>
      </w:r>
      <w:r>
        <w:rPr>
          <w:lang w:val="fr-CA" w:eastAsia="zh-CN"/>
        </w:rPr>
        <w:t>流程图和流转日志</w:t>
      </w:r>
      <w:r>
        <w:rPr>
          <w:rFonts w:hint="eastAsia"/>
          <w:lang w:val="fr-CA" w:eastAsia="zh-CN"/>
        </w:rPr>
        <w:t>可</w:t>
      </w:r>
      <w:r>
        <w:rPr>
          <w:lang w:val="fr-CA" w:eastAsia="zh-CN"/>
        </w:rPr>
        <w:t>查看</w:t>
      </w:r>
      <w:r>
        <w:rPr>
          <w:rFonts w:hint="eastAsia"/>
          <w:lang w:val="fr-CA" w:eastAsia="zh-CN"/>
        </w:rPr>
        <w:t>。</w:t>
      </w:r>
    </w:p>
    <w:p w14:paraId="70976AD3" w14:textId="77777777" w:rsidR="00825F38" w:rsidRDefault="00825F38" w:rsidP="00825F38">
      <w:pPr>
        <w:pStyle w:val="20"/>
        <w:ind w:left="420" w:firstLineChars="0" w:firstLine="0"/>
        <w:jc w:val="left"/>
        <w:rPr>
          <w:lang w:val="fr-CA" w:eastAsia="zh-CN"/>
        </w:rPr>
      </w:pPr>
      <w:r>
        <w:rPr>
          <w:rFonts w:hint="eastAsia"/>
          <w:lang w:eastAsia="zh-CN"/>
        </w:rPr>
        <w:t>4.</w:t>
      </w:r>
      <w:r>
        <w:rPr>
          <w:rFonts w:asciiTheme="minorHAnsi" w:eastAsiaTheme="minorEastAsia" w:hAnsiTheme="minorHAnsi" w:cstheme="minorBidi" w:hint="eastAsia"/>
          <w:kern w:val="2"/>
          <w:szCs w:val="22"/>
          <w:lang w:val="fr-CA"/>
        </w:rPr>
        <w:t>安监部</w:t>
      </w:r>
      <w:r>
        <w:rPr>
          <w:rFonts w:asciiTheme="minorHAnsi" w:eastAsiaTheme="minorEastAsia" w:hAnsiTheme="minorHAnsi" w:cstheme="minorBidi"/>
          <w:kern w:val="2"/>
          <w:szCs w:val="22"/>
          <w:lang w:val="fr-CA"/>
        </w:rPr>
        <w:t>/</w:t>
      </w:r>
      <w:r>
        <w:rPr>
          <w:rFonts w:asciiTheme="minorHAnsi" w:eastAsiaTheme="minorEastAsia" w:hAnsiTheme="minorHAnsi" w:cstheme="minorBidi" w:hint="eastAsia"/>
          <w:kern w:val="2"/>
          <w:szCs w:val="22"/>
          <w:lang w:val="fr-CA"/>
        </w:rPr>
        <w:t>保卫部</w:t>
      </w:r>
      <w:r>
        <w:rPr>
          <w:rFonts w:asciiTheme="minorHAnsi" w:eastAsiaTheme="minorEastAsia" w:hAnsiTheme="minorHAnsi" w:cstheme="minorBidi" w:hint="eastAsia"/>
          <w:kern w:val="2"/>
          <w:szCs w:val="22"/>
          <w:lang w:val="fr-CA" w:eastAsia="zh-CN"/>
        </w:rPr>
        <w:t>审核节点：填</w:t>
      </w:r>
      <w:r>
        <w:rPr>
          <w:rFonts w:hint="eastAsia"/>
          <w:lang w:val="fr-CA" w:eastAsia="zh-CN"/>
        </w:rPr>
        <w:t>写风险</w:t>
      </w:r>
      <w:r>
        <w:rPr>
          <w:lang w:val="fr-CA" w:eastAsia="zh-CN"/>
        </w:rPr>
        <w:t>评估专家</w:t>
      </w:r>
      <w:r>
        <w:rPr>
          <w:rFonts w:hint="eastAsia"/>
          <w:lang w:val="fr-CA" w:eastAsia="zh-CN"/>
        </w:rPr>
        <w:t>小组</w:t>
      </w:r>
      <w:r>
        <w:rPr>
          <w:lang w:val="fr-CA" w:eastAsia="zh-CN"/>
        </w:rPr>
        <w:t>审核意见</w:t>
      </w:r>
      <w:r>
        <w:rPr>
          <w:rFonts w:hint="eastAsia"/>
          <w:lang w:val="fr-CA" w:eastAsia="zh-CN"/>
        </w:rPr>
        <w:t>，</w:t>
      </w:r>
      <w:r>
        <w:rPr>
          <w:lang w:val="fr-CA" w:eastAsia="zh-CN"/>
        </w:rPr>
        <w:t>其他不能修改</w:t>
      </w:r>
      <w:r>
        <w:rPr>
          <w:rFonts w:hint="eastAsia"/>
          <w:lang w:val="fr-CA" w:eastAsia="zh-CN"/>
        </w:rPr>
        <w:t>。</w:t>
      </w:r>
    </w:p>
    <w:p w14:paraId="7BEA2379" w14:textId="77777777" w:rsidR="00825F38" w:rsidRDefault="00825F38" w:rsidP="00825F38">
      <w:pPr>
        <w:pStyle w:val="20"/>
        <w:ind w:firstLineChars="0"/>
        <w:jc w:val="left"/>
        <w:rPr>
          <w:lang w:val="fr-CA" w:eastAsia="zh-CN"/>
        </w:rPr>
      </w:pPr>
      <w:r>
        <w:rPr>
          <w:rFonts w:hint="eastAsia"/>
          <w:lang w:eastAsia="zh-CN"/>
        </w:rPr>
        <w:t>a)</w:t>
      </w:r>
      <w:r>
        <w:rPr>
          <w:rFonts w:hint="eastAsia"/>
          <w:lang w:eastAsia="zh-CN"/>
        </w:rPr>
        <w:tab/>
      </w:r>
      <w:r>
        <w:rPr>
          <w:rFonts w:hint="eastAsia"/>
          <w:lang w:val="fr-CA"/>
        </w:rPr>
        <w:t>【发送</w:t>
      </w:r>
      <w:r>
        <w:rPr>
          <w:lang w:val="fr-CA"/>
        </w:rPr>
        <w:t>】</w:t>
      </w:r>
      <w:r>
        <w:rPr>
          <w:rFonts w:hint="eastAsia"/>
          <w:lang w:val="fr-CA"/>
        </w:rPr>
        <w:t>风险</w:t>
      </w:r>
      <w:r>
        <w:rPr>
          <w:lang w:val="fr-CA"/>
        </w:rPr>
        <w:t>等级</w:t>
      </w:r>
      <w:r>
        <w:rPr>
          <w:rFonts w:hint="eastAsia"/>
          <w:lang w:val="fr-CA"/>
        </w:rPr>
        <w:t>3</w:t>
      </w:r>
      <w:r>
        <w:rPr>
          <w:rFonts w:hint="eastAsia"/>
          <w:lang w:val="fr-CA"/>
        </w:rPr>
        <w:t>级</w:t>
      </w:r>
      <w:r>
        <w:rPr>
          <w:lang w:val="fr-CA"/>
        </w:rPr>
        <w:t>，发送给</w:t>
      </w:r>
      <w:r>
        <w:rPr>
          <w:rFonts w:hint="eastAsia"/>
          <w:lang w:val="fr-CA" w:eastAsia="zh-CN"/>
        </w:rPr>
        <w:t>危险源入库节点（</w:t>
      </w:r>
      <w:r>
        <w:rPr>
          <w:lang w:val="fr-CA"/>
        </w:rPr>
        <w:t>部门安全质量管理员</w:t>
      </w:r>
      <w:r>
        <w:rPr>
          <w:rFonts w:hint="eastAsia"/>
          <w:lang w:val="fr-CA" w:eastAsia="zh-CN"/>
        </w:rPr>
        <w:t>）</w:t>
      </w:r>
      <w:r>
        <w:rPr>
          <w:lang w:val="fr-CA"/>
        </w:rPr>
        <w:t>；</w:t>
      </w:r>
      <w:r>
        <w:rPr>
          <w:rFonts w:hint="eastAsia"/>
          <w:lang w:val="fr-CA"/>
        </w:rPr>
        <w:t>风险</w:t>
      </w:r>
      <w:r>
        <w:rPr>
          <w:lang w:val="fr-CA"/>
        </w:rPr>
        <w:t>等级</w:t>
      </w:r>
      <w:r>
        <w:rPr>
          <w:rFonts w:hint="eastAsia"/>
          <w:lang w:val="fr-CA"/>
        </w:rPr>
        <w:t>4</w:t>
      </w:r>
      <w:r>
        <w:rPr>
          <w:rFonts w:hint="eastAsia"/>
          <w:lang w:val="fr-CA"/>
        </w:rPr>
        <w:t>级及</w:t>
      </w:r>
      <w:r>
        <w:rPr>
          <w:lang w:val="fr-CA"/>
        </w:rPr>
        <w:t>以上，发送给</w:t>
      </w:r>
      <w:r>
        <w:rPr>
          <w:rFonts w:hint="eastAsia"/>
          <w:lang w:val="fr-CA"/>
        </w:rPr>
        <w:t>公司</w:t>
      </w:r>
      <w:r>
        <w:rPr>
          <w:lang w:val="fr-CA"/>
        </w:rPr>
        <w:t>领导</w:t>
      </w:r>
      <w:r>
        <w:rPr>
          <w:rFonts w:hint="eastAsia"/>
          <w:lang w:val="fr-CA" w:eastAsia="zh-CN"/>
        </w:rPr>
        <w:t>审核节点（</w:t>
      </w:r>
      <w:r>
        <w:rPr>
          <w:rFonts w:hint="eastAsia"/>
          <w:lang w:val="fr-CA"/>
        </w:rPr>
        <w:t>公司</w:t>
      </w:r>
      <w:r>
        <w:rPr>
          <w:lang w:val="fr-CA"/>
        </w:rPr>
        <w:t>领导</w:t>
      </w:r>
      <w:r>
        <w:rPr>
          <w:rFonts w:hint="eastAsia"/>
          <w:lang w:val="fr-CA" w:eastAsia="zh-CN"/>
        </w:rPr>
        <w:t>）</w:t>
      </w:r>
      <w:r>
        <w:rPr>
          <w:rFonts w:hint="eastAsia"/>
          <w:lang w:val="fr-CA"/>
        </w:rPr>
        <w:t>，</w:t>
      </w:r>
      <w:r>
        <w:rPr>
          <w:lang w:val="fr-CA"/>
        </w:rPr>
        <w:t>状态</w:t>
      </w:r>
      <w:r>
        <w:rPr>
          <w:rFonts w:hint="eastAsia"/>
          <w:lang w:val="fr-CA"/>
        </w:rPr>
        <w:t>为</w:t>
      </w:r>
      <w:r>
        <w:rPr>
          <w:lang w:val="fr-CA"/>
        </w:rPr>
        <w:t>审核中</w:t>
      </w:r>
      <w:r>
        <w:rPr>
          <w:rFonts w:hint="eastAsia"/>
          <w:lang w:val="fr-CA" w:eastAsia="zh-CN"/>
        </w:rPr>
        <w:t>。</w:t>
      </w:r>
    </w:p>
    <w:p w14:paraId="605FDEDA" w14:textId="77777777" w:rsidR="00825F38" w:rsidRDefault="00825F38" w:rsidP="00825F38">
      <w:pPr>
        <w:pStyle w:val="20"/>
        <w:ind w:left="420" w:firstLineChars="0" w:firstLine="0"/>
        <w:jc w:val="left"/>
        <w:rPr>
          <w:lang w:val="fr-CA" w:eastAsia="zh-CN"/>
        </w:rPr>
      </w:pPr>
      <w:r>
        <w:rPr>
          <w:rFonts w:hint="eastAsia"/>
          <w:lang w:eastAsia="zh-CN"/>
        </w:rPr>
        <w:t>b)</w:t>
      </w:r>
      <w:r>
        <w:rPr>
          <w:rFonts w:hint="eastAsia"/>
          <w:lang w:eastAsia="zh-CN"/>
        </w:rPr>
        <w:tab/>
      </w:r>
      <w:r>
        <w:rPr>
          <w:rFonts w:hint="eastAsia"/>
          <w:lang w:val="fr-CA" w:eastAsia="zh-CN"/>
        </w:rPr>
        <w:t>【保存】</w:t>
      </w:r>
      <w:r>
        <w:rPr>
          <w:rFonts w:hint="eastAsia"/>
          <w:lang w:val="fr-CA"/>
        </w:rPr>
        <w:t>之后可以再次编辑</w:t>
      </w:r>
      <w:r>
        <w:rPr>
          <w:rFonts w:hint="eastAsia"/>
          <w:lang w:val="fr-CA" w:eastAsia="zh-CN"/>
        </w:rPr>
        <w:t>。</w:t>
      </w:r>
    </w:p>
    <w:p w14:paraId="58F541D0" w14:textId="77777777" w:rsidR="00825F38" w:rsidRDefault="00825F38" w:rsidP="00825F38">
      <w:pPr>
        <w:pStyle w:val="20"/>
        <w:ind w:left="420" w:firstLineChars="0" w:firstLine="0"/>
        <w:jc w:val="left"/>
        <w:rPr>
          <w:lang w:val="fr-CA" w:eastAsia="zh-CN"/>
        </w:rPr>
      </w:pPr>
      <w:r>
        <w:rPr>
          <w:rFonts w:hint="eastAsia"/>
          <w:lang w:eastAsia="zh-CN"/>
        </w:rPr>
        <w:t>c)</w:t>
      </w:r>
      <w:r>
        <w:rPr>
          <w:rFonts w:hint="eastAsia"/>
          <w:lang w:eastAsia="zh-CN"/>
        </w:rPr>
        <w:tab/>
      </w:r>
      <w:r>
        <w:rPr>
          <w:rFonts w:hint="eastAsia"/>
          <w:lang w:eastAsia="zh-CN"/>
        </w:rPr>
        <w:t>【流转日志】</w:t>
      </w:r>
      <w:r>
        <w:rPr>
          <w:rFonts w:hint="eastAsia"/>
          <w:lang w:val="fr-CA" w:eastAsia="zh-CN"/>
        </w:rPr>
        <w:t>包含</w:t>
      </w:r>
      <w:r>
        <w:rPr>
          <w:lang w:val="fr-CA" w:eastAsia="zh-CN"/>
        </w:rPr>
        <w:t>流程图和流转日志</w:t>
      </w:r>
      <w:r>
        <w:rPr>
          <w:rFonts w:hint="eastAsia"/>
          <w:lang w:val="fr-CA" w:eastAsia="zh-CN"/>
        </w:rPr>
        <w:t>可</w:t>
      </w:r>
      <w:r>
        <w:rPr>
          <w:lang w:val="fr-CA" w:eastAsia="zh-CN"/>
        </w:rPr>
        <w:t>查看</w:t>
      </w:r>
      <w:r>
        <w:rPr>
          <w:rFonts w:hint="eastAsia"/>
          <w:lang w:val="fr-CA" w:eastAsia="zh-CN"/>
        </w:rPr>
        <w:t>。</w:t>
      </w:r>
    </w:p>
    <w:p w14:paraId="53EAA2A0" w14:textId="77777777" w:rsidR="00825F38" w:rsidRDefault="00825F38" w:rsidP="00825F38">
      <w:pPr>
        <w:pStyle w:val="20"/>
        <w:ind w:left="420" w:firstLineChars="0" w:firstLine="0"/>
        <w:jc w:val="left"/>
        <w:rPr>
          <w:lang w:val="fr-CA" w:eastAsia="zh-CN"/>
        </w:rPr>
      </w:pPr>
      <w:r>
        <w:rPr>
          <w:rFonts w:asciiTheme="minorHAnsi" w:eastAsiaTheme="minorEastAsia" w:hAnsiTheme="minorHAnsi" w:cstheme="minorBidi" w:hint="eastAsia"/>
          <w:kern w:val="2"/>
          <w:szCs w:val="22"/>
          <w:lang w:eastAsia="zh-CN"/>
        </w:rPr>
        <w:t>5.</w:t>
      </w:r>
      <w:r>
        <w:rPr>
          <w:rFonts w:asciiTheme="minorHAnsi" w:eastAsiaTheme="minorEastAsia" w:hAnsiTheme="minorHAnsi" w:cstheme="minorBidi" w:hint="eastAsia"/>
          <w:kern w:val="2"/>
          <w:szCs w:val="22"/>
          <w:lang w:eastAsia="zh-CN"/>
        </w:rPr>
        <w:t>公司领导审核节点：</w:t>
      </w:r>
      <w:r>
        <w:rPr>
          <w:rFonts w:hint="eastAsia"/>
          <w:lang w:val="fr-CA" w:eastAsia="zh-CN"/>
        </w:rPr>
        <w:t>不能修改页面</w:t>
      </w:r>
      <w:r>
        <w:rPr>
          <w:lang w:val="fr-CA" w:eastAsia="zh-CN"/>
        </w:rPr>
        <w:t>数据</w:t>
      </w:r>
      <w:r>
        <w:rPr>
          <w:rFonts w:hint="eastAsia"/>
          <w:lang w:val="fr-CA" w:eastAsia="zh-CN"/>
        </w:rPr>
        <w:t>，</w:t>
      </w:r>
      <w:r>
        <w:rPr>
          <w:lang w:val="fr-CA" w:eastAsia="zh-CN"/>
        </w:rPr>
        <w:t>填写</w:t>
      </w:r>
      <w:r>
        <w:rPr>
          <w:rFonts w:hint="eastAsia"/>
          <w:lang w:val="fr-CA" w:eastAsia="zh-CN"/>
        </w:rPr>
        <w:t>安全总监</w:t>
      </w:r>
      <w:r>
        <w:rPr>
          <w:lang w:val="fr-CA" w:eastAsia="zh-CN"/>
        </w:rPr>
        <w:t>/</w:t>
      </w:r>
      <w:r>
        <w:rPr>
          <w:rFonts w:hint="eastAsia"/>
          <w:lang w:val="fr-CA" w:eastAsia="zh-CN"/>
        </w:rPr>
        <w:t>主管副总审批意见安委会审批意见（适用于风险等级为</w:t>
      </w:r>
      <w:r>
        <w:rPr>
          <w:lang w:val="fr-CA" w:eastAsia="zh-CN"/>
        </w:rPr>
        <w:t>4</w:t>
      </w:r>
      <w:r>
        <w:rPr>
          <w:rFonts w:hint="eastAsia"/>
          <w:lang w:val="fr-CA" w:eastAsia="zh-CN"/>
        </w:rPr>
        <w:t>级及以上）</w:t>
      </w:r>
    </w:p>
    <w:p w14:paraId="6B6DBAB3" w14:textId="77777777" w:rsidR="00825F38" w:rsidRDefault="00825F38" w:rsidP="00825F38">
      <w:pPr>
        <w:pStyle w:val="20"/>
        <w:ind w:firstLineChars="0"/>
        <w:jc w:val="left"/>
        <w:rPr>
          <w:lang w:val="fr-CA" w:eastAsia="zh-CN"/>
        </w:rPr>
      </w:pPr>
      <w:r>
        <w:rPr>
          <w:rFonts w:hint="eastAsia"/>
          <w:lang w:eastAsia="zh-CN"/>
        </w:rPr>
        <w:t>a)</w:t>
      </w:r>
      <w:r>
        <w:rPr>
          <w:rFonts w:hint="eastAsia"/>
          <w:lang w:eastAsia="zh-CN"/>
        </w:rPr>
        <w:tab/>
      </w:r>
      <w:r>
        <w:rPr>
          <w:rFonts w:hint="eastAsia"/>
          <w:lang w:val="fr-CA"/>
        </w:rPr>
        <w:t>【发送</w:t>
      </w:r>
      <w:r>
        <w:rPr>
          <w:lang w:val="fr-CA"/>
        </w:rPr>
        <w:t>】发送给</w:t>
      </w:r>
      <w:r>
        <w:rPr>
          <w:rFonts w:hint="eastAsia"/>
          <w:lang w:val="fr-CA" w:eastAsia="zh-CN"/>
        </w:rPr>
        <w:t>危险源入库节点（</w:t>
      </w:r>
      <w:r>
        <w:rPr>
          <w:lang w:val="fr-CA"/>
        </w:rPr>
        <w:t>部门安全质量管理员</w:t>
      </w:r>
      <w:r>
        <w:rPr>
          <w:rFonts w:hint="eastAsia"/>
          <w:lang w:val="fr-CA" w:eastAsia="zh-CN"/>
        </w:rPr>
        <w:t>）。</w:t>
      </w:r>
    </w:p>
    <w:p w14:paraId="6BA0586A" w14:textId="77777777" w:rsidR="00825F38" w:rsidRDefault="00825F38" w:rsidP="00825F38">
      <w:pPr>
        <w:pStyle w:val="20"/>
        <w:ind w:left="420" w:firstLineChars="0" w:firstLine="0"/>
        <w:jc w:val="left"/>
        <w:rPr>
          <w:lang w:val="fr-CA" w:eastAsia="zh-CN"/>
        </w:rPr>
      </w:pPr>
      <w:r>
        <w:rPr>
          <w:rFonts w:hint="eastAsia"/>
          <w:lang w:eastAsia="zh-CN"/>
        </w:rPr>
        <w:t>b)</w:t>
      </w:r>
      <w:r>
        <w:rPr>
          <w:rFonts w:hint="eastAsia"/>
          <w:lang w:eastAsia="zh-CN"/>
        </w:rPr>
        <w:tab/>
      </w:r>
      <w:r>
        <w:rPr>
          <w:rFonts w:hint="eastAsia"/>
          <w:lang w:val="fr-CA" w:eastAsia="zh-CN"/>
        </w:rPr>
        <w:t>【保存】</w:t>
      </w:r>
      <w:r>
        <w:rPr>
          <w:rFonts w:hint="eastAsia"/>
          <w:lang w:val="fr-CA"/>
        </w:rPr>
        <w:t>之后可以再次编辑</w:t>
      </w:r>
      <w:r>
        <w:rPr>
          <w:rFonts w:hint="eastAsia"/>
          <w:lang w:val="fr-CA" w:eastAsia="zh-CN"/>
        </w:rPr>
        <w:t>。</w:t>
      </w:r>
    </w:p>
    <w:p w14:paraId="016CD039" w14:textId="77777777" w:rsidR="00825F38" w:rsidRDefault="00825F38" w:rsidP="00825F38">
      <w:pPr>
        <w:pStyle w:val="20"/>
        <w:ind w:left="420" w:firstLineChars="0" w:firstLine="0"/>
        <w:jc w:val="left"/>
        <w:rPr>
          <w:lang w:val="fr-CA" w:eastAsia="zh-CN"/>
        </w:rPr>
      </w:pPr>
      <w:r>
        <w:rPr>
          <w:rFonts w:hint="eastAsia"/>
          <w:lang w:eastAsia="zh-CN"/>
        </w:rPr>
        <w:t>c)</w:t>
      </w:r>
      <w:r>
        <w:rPr>
          <w:rFonts w:hint="eastAsia"/>
          <w:lang w:eastAsia="zh-CN"/>
        </w:rPr>
        <w:tab/>
      </w:r>
      <w:r>
        <w:rPr>
          <w:rFonts w:hint="eastAsia"/>
          <w:lang w:eastAsia="zh-CN"/>
        </w:rPr>
        <w:t>【流转日志】</w:t>
      </w:r>
      <w:r>
        <w:rPr>
          <w:rFonts w:hint="eastAsia"/>
          <w:lang w:val="fr-CA" w:eastAsia="zh-CN"/>
        </w:rPr>
        <w:t>包含</w:t>
      </w:r>
      <w:r>
        <w:rPr>
          <w:lang w:val="fr-CA" w:eastAsia="zh-CN"/>
        </w:rPr>
        <w:t>流程图和流转日志</w:t>
      </w:r>
      <w:r>
        <w:rPr>
          <w:rFonts w:hint="eastAsia"/>
          <w:lang w:val="fr-CA" w:eastAsia="zh-CN"/>
        </w:rPr>
        <w:t>可</w:t>
      </w:r>
      <w:r>
        <w:rPr>
          <w:lang w:val="fr-CA" w:eastAsia="zh-CN"/>
        </w:rPr>
        <w:t>查看</w:t>
      </w:r>
      <w:r>
        <w:rPr>
          <w:rFonts w:hint="eastAsia"/>
          <w:lang w:val="fr-CA" w:eastAsia="zh-CN"/>
        </w:rPr>
        <w:t>。</w:t>
      </w:r>
    </w:p>
    <w:p w14:paraId="467CDBF8" w14:textId="77777777" w:rsidR="00825F38" w:rsidRDefault="00825F38" w:rsidP="00825F38">
      <w:pPr>
        <w:widowControl/>
        <w:ind w:firstLine="420"/>
        <w:jc w:val="left"/>
        <w:rPr>
          <w:lang w:eastAsia="zh-CN"/>
        </w:rPr>
      </w:pPr>
      <w:r>
        <w:rPr>
          <w:rFonts w:hint="eastAsia"/>
          <w:lang w:eastAsia="zh-CN"/>
        </w:rPr>
        <w:t>d)</w:t>
      </w:r>
      <w:r>
        <w:rPr>
          <w:rFonts w:hint="eastAsia"/>
          <w:lang w:eastAsia="zh-CN"/>
        </w:rPr>
        <w:tab/>
      </w:r>
      <w:r>
        <w:rPr>
          <w:rFonts w:hint="eastAsia"/>
          <w:lang w:val="fr-CA"/>
        </w:rPr>
        <w:t>【回退</w:t>
      </w:r>
      <w:r>
        <w:rPr>
          <w:lang w:val="fr-CA"/>
        </w:rPr>
        <w:t>】</w:t>
      </w:r>
      <w:r>
        <w:rPr>
          <w:rFonts w:hint="eastAsia"/>
          <w:lang w:val="fr-CA"/>
        </w:rPr>
        <w:t>回退</w:t>
      </w:r>
      <w:r>
        <w:rPr>
          <w:lang w:val="fr-CA"/>
        </w:rPr>
        <w:t>给</w:t>
      </w:r>
      <w:r>
        <w:rPr>
          <w:rFonts w:asciiTheme="minorHAnsi" w:eastAsiaTheme="minorEastAsia" w:hAnsiTheme="minorHAnsi" w:cstheme="minorBidi" w:hint="eastAsia"/>
          <w:kern w:val="2"/>
          <w:szCs w:val="22"/>
          <w:lang w:val="fr-CA"/>
        </w:rPr>
        <w:t>安监部</w:t>
      </w:r>
      <w:r>
        <w:rPr>
          <w:rFonts w:asciiTheme="minorHAnsi" w:eastAsiaTheme="minorEastAsia" w:hAnsiTheme="minorHAnsi" w:cstheme="minorBidi"/>
          <w:kern w:val="2"/>
          <w:szCs w:val="22"/>
          <w:lang w:val="fr-CA"/>
        </w:rPr>
        <w:t>/</w:t>
      </w:r>
      <w:r>
        <w:rPr>
          <w:rFonts w:asciiTheme="minorHAnsi" w:eastAsiaTheme="minorEastAsia" w:hAnsiTheme="minorHAnsi" w:cstheme="minorBidi" w:hint="eastAsia"/>
          <w:kern w:val="2"/>
          <w:szCs w:val="22"/>
          <w:lang w:val="fr-CA"/>
        </w:rPr>
        <w:t>保卫部</w:t>
      </w:r>
      <w:r>
        <w:rPr>
          <w:rFonts w:asciiTheme="minorHAnsi" w:eastAsiaTheme="minorEastAsia" w:hAnsiTheme="minorHAnsi" w:cstheme="minorBidi" w:hint="eastAsia"/>
          <w:kern w:val="2"/>
          <w:szCs w:val="22"/>
          <w:lang w:val="fr-CA" w:eastAsia="zh-CN"/>
        </w:rPr>
        <w:t>审核节点（</w:t>
      </w:r>
      <w:r>
        <w:rPr>
          <w:rFonts w:asciiTheme="minorHAnsi" w:eastAsiaTheme="minorEastAsia" w:hAnsiTheme="minorHAnsi" w:cstheme="minorBidi" w:hint="eastAsia"/>
          <w:kern w:val="2"/>
          <w:szCs w:val="22"/>
          <w:lang w:val="fr-CA"/>
        </w:rPr>
        <w:t>安监部</w:t>
      </w:r>
      <w:r>
        <w:rPr>
          <w:rFonts w:asciiTheme="minorHAnsi" w:eastAsiaTheme="minorEastAsia" w:hAnsiTheme="minorHAnsi" w:cstheme="minorBidi"/>
          <w:kern w:val="2"/>
          <w:szCs w:val="22"/>
          <w:lang w:val="fr-CA"/>
        </w:rPr>
        <w:t>/</w:t>
      </w:r>
      <w:r>
        <w:rPr>
          <w:rFonts w:asciiTheme="minorHAnsi" w:eastAsiaTheme="minorEastAsia" w:hAnsiTheme="minorHAnsi" w:cstheme="minorBidi" w:hint="eastAsia"/>
          <w:kern w:val="2"/>
          <w:szCs w:val="22"/>
          <w:lang w:val="fr-CA"/>
        </w:rPr>
        <w:t>保卫部风险分析员</w:t>
      </w:r>
      <w:r>
        <w:rPr>
          <w:rFonts w:asciiTheme="minorHAnsi" w:eastAsiaTheme="minorEastAsia" w:hAnsiTheme="minorHAnsi" w:cstheme="minorBidi" w:hint="eastAsia"/>
          <w:kern w:val="2"/>
          <w:szCs w:val="22"/>
          <w:lang w:val="fr-CA" w:eastAsia="zh-CN"/>
        </w:rPr>
        <w:t>）</w:t>
      </w:r>
      <w:r>
        <w:rPr>
          <w:rFonts w:hint="eastAsia"/>
          <w:lang w:val="fr-CA" w:eastAsia="zh-CN"/>
        </w:rPr>
        <w:t>。</w:t>
      </w:r>
    </w:p>
    <w:p w14:paraId="3F0F9AF4"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R3c修改规则</w:t>
      </w:r>
    </w:p>
    <w:p w14:paraId="54B84A1F" w14:textId="77777777" w:rsidR="00825F38" w:rsidRDefault="00825F38" w:rsidP="00825F38">
      <w:pPr>
        <w:pStyle w:val="20"/>
        <w:numPr>
          <w:ilvl w:val="0"/>
          <w:numId w:val="25"/>
        </w:numPr>
        <w:ind w:left="780" w:firstLineChars="0"/>
        <w:jc w:val="left"/>
        <w:rPr>
          <w:lang w:val="fr-CA" w:eastAsia="zh-CN"/>
        </w:rPr>
      </w:pPr>
      <w:r>
        <w:rPr>
          <w:rFonts w:hint="eastAsia"/>
          <w:lang w:eastAsia="zh-CN"/>
        </w:rPr>
        <w:t>编辑中的可以修改</w:t>
      </w:r>
      <w:r>
        <w:rPr>
          <w:rFonts w:hint="eastAsia"/>
          <w:lang w:val="fr-CA" w:eastAsia="zh-CN"/>
        </w:rPr>
        <w:t>。</w:t>
      </w:r>
    </w:p>
    <w:p w14:paraId="3D006C0A" w14:textId="77777777" w:rsidR="00825F38" w:rsidRDefault="00825F38" w:rsidP="00825F38">
      <w:pPr>
        <w:pStyle w:val="20"/>
        <w:numPr>
          <w:ilvl w:val="0"/>
          <w:numId w:val="25"/>
        </w:numPr>
        <w:ind w:left="780" w:firstLineChars="0"/>
        <w:jc w:val="left"/>
        <w:rPr>
          <w:lang w:eastAsia="zh-CN"/>
        </w:rPr>
      </w:pPr>
      <w:r>
        <w:rPr>
          <w:rFonts w:hint="eastAsia"/>
          <w:color w:val="FF0000"/>
          <w:lang w:val="fr-CA" w:eastAsia="zh-CN"/>
        </w:rPr>
        <w:t>凡是</w:t>
      </w:r>
      <w:r>
        <w:rPr>
          <w:color w:val="FF0000"/>
          <w:lang w:val="fr-CA" w:eastAsia="zh-CN"/>
        </w:rPr>
        <w:t>有变动</w:t>
      </w:r>
      <w:r>
        <w:rPr>
          <w:rFonts w:hint="eastAsia"/>
          <w:color w:val="FF0000"/>
          <w:lang w:val="fr-CA" w:eastAsia="zh-CN"/>
        </w:rPr>
        <w:t>过</w:t>
      </w:r>
      <w:r>
        <w:rPr>
          <w:color w:val="FF0000"/>
          <w:lang w:val="fr-CA" w:eastAsia="zh-CN"/>
        </w:rPr>
        <w:t>的地方，</w:t>
      </w:r>
      <w:r>
        <w:rPr>
          <w:rFonts w:hint="eastAsia"/>
          <w:color w:val="FF0000"/>
          <w:lang w:val="fr-CA" w:eastAsia="zh-CN"/>
        </w:rPr>
        <w:t>字段加粗</w:t>
      </w:r>
      <w:r>
        <w:rPr>
          <w:color w:val="FF0000"/>
          <w:lang w:val="fr-CA" w:eastAsia="zh-CN"/>
        </w:rPr>
        <w:t>，</w:t>
      </w:r>
      <w:r>
        <w:rPr>
          <w:rFonts w:hint="eastAsia"/>
          <w:color w:val="FF0000"/>
          <w:lang w:val="fr-CA" w:eastAsia="zh-CN"/>
        </w:rPr>
        <w:t>以</w:t>
      </w:r>
      <w:r>
        <w:rPr>
          <w:color w:val="FF0000"/>
          <w:lang w:val="fr-CA" w:eastAsia="zh-CN"/>
        </w:rPr>
        <w:t>示提醒</w:t>
      </w:r>
      <w:r>
        <w:rPr>
          <w:rFonts w:hint="eastAsia"/>
          <w:lang w:val="fr-CA" w:eastAsia="zh-CN"/>
        </w:rPr>
        <w:t>。</w:t>
      </w:r>
    </w:p>
    <w:p w14:paraId="543DA13C" w14:textId="77777777" w:rsidR="00825F38" w:rsidRDefault="00825F38" w:rsidP="00825F38">
      <w:pPr>
        <w:pStyle w:val="20"/>
        <w:numPr>
          <w:ilvl w:val="0"/>
          <w:numId w:val="25"/>
        </w:numPr>
        <w:ind w:left="780" w:firstLineChars="0"/>
        <w:jc w:val="left"/>
        <w:rPr>
          <w:lang w:eastAsia="zh-CN"/>
        </w:rPr>
      </w:pPr>
      <w:r>
        <w:rPr>
          <w:rFonts w:hint="eastAsia"/>
          <w:lang w:val="fr-CA" w:eastAsia="zh-CN"/>
        </w:rPr>
        <w:t>从</w:t>
      </w:r>
      <w:r>
        <w:rPr>
          <w:lang w:val="fr-CA" w:eastAsia="zh-CN"/>
        </w:rPr>
        <w:t>其他功能创建的危险源修订则</w:t>
      </w:r>
      <w:r>
        <w:rPr>
          <w:rFonts w:hint="eastAsia"/>
          <w:lang w:val="fr-CA" w:eastAsia="zh-CN"/>
        </w:rPr>
        <w:t>点击</w:t>
      </w:r>
      <w:r>
        <w:rPr>
          <w:lang w:val="fr-CA" w:eastAsia="zh-CN"/>
        </w:rPr>
        <w:t>修改</w:t>
      </w:r>
      <w:r>
        <w:rPr>
          <w:rFonts w:hint="eastAsia"/>
          <w:lang w:val="fr-CA" w:eastAsia="zh-CN"/>
        </w:rPr>
        <w:t>：风险</w:t>
      </w:r>
      <w:r>
        <w:rPr>
          <w:lang w:val="fr-CA" w:eastAsia="zh-CN"/>
        </w:rPr>
        <w:t>评估</w:t>
      </w:r>
      <w:r>
        <w:rPr>
          <w:rFonts w:hint="eastAsia"/>
          <w:lang w:val="fr-CA" w:eastAsia="zh-CN"/>
        </w:rPr>
        <w:t>表</w:t>
      </w:r>
      <w:r>
        <w:rPr>
          <w:lang w:val="fr-CA" w:eastAsia="zh-CN"/>
        </w:rPr>
        <w:t>不能修改，危险源修订</w:t>
      </w:r>
      <w:r>
        <w:rPr>
          <w:rFonts w:hint="eastAsia"/>
          <w:lang w:val="fr-CA" w:eastAsia="zh-CN"/>
        </w:rPr>
        <w:t>带出</w:t>
      </w:r>
      <w:r>
        <w:rPr>
          <w:lang w:val="fr-CA" w:eastAsia="zh-CN"/>
        </w:rPr>
        <w:t>原来的内容，</w:t>
      </w:r>
      <w:r>
        <w:rPr>
          <w:rFonts w:hint="eastAsia"/>
          <w:lang w:val="fr-CA" w:eastAsia="zh-CN"/>
        </w:rPr>
        <w:t>危险</w:t>
      </w:r>
      <w:r>
        <w:rPr>
          <w:lang w:val="fr-CA" w:eastAsia="zh-CN"/>
        </w:rPr>
        <w:t>源修订</w:t>
      </w:r>
      <w:r>
        <w:rPr>
          <w:rFonts w:hint="eastAsia"/>
          <w:lang w:val="fr-CA" w:eastAsia="zh-CN"/>
        </w:rPr>
        <w:t>一列</w:t>
      </w:r>
      <w:r>
        <w:rPr>
          <w:lang w:val="fr-CA" w:eastAsia="zh-CN"/>
        </w:rPr>
        <w:t>可以修改。</w:t>
      </w:r>
      <w:r>
        <w:rPr>
          <w:rFonts w:hint="eastAsia"/>
          <w:lang w:val="fr-CA" w:eastAsia="zh-CN"/>
        </w:rPr>
        <w:t>评估</w:t>
      </w:r>
      <w:r>
        <w:rPr>
          <w:lang w:val="fr-CA" w:eastAsia="zh-CN"/>
        </w:rPr>
        <w:t>表为否的红色</w:t>
      </w:r>
      <w:r>
        <w:rPr>
          <w:rFonts w:hint="eastAsia"/>
          <w:lang w:val="fr-CA" w:eastAsia="zh-CN"/>
        </w:rPr>
        <w:t>显示</w:t>
      </w:r>
      <w:r>
        <w:rPr>
          <w:lang w:val="fr-CA" w:eastAsia="zh-CN"/>
        </w:rPr>
        <w:t>，</w:t>
      </w:r>
      <w:r>
        <w:rPr>
          <w:rFonts w:hint="eastAsia"/>
          <w:lang w:val="fr-CA" w:eastAsia="zh-CN"/>
        </w:rPr>
        <w:t>必须对此项进行修改，否则不能发送，提示“未对评估为否的项目进行修订”；对应</w:t>
      </w:r>
      <w:r>
        <w:rPr>
          <w:lang w:val="fr-CA" w:eastAsia="zh-CN"/>
        </w:rPr>
        <w:t>危险源修订一列修订过的红色显示</w:t>
      </w:r>
      <w:r>
        <w:rPr>
          <w:rFonts w:hint="eastAsia"/>
          <w:lang w:val="fr-CA" w:eastAsia="zh-CN"/>
        </w:rPr>
        <w:t>。</w:t>
      </w:r>
    </w:p>
    <w:p w14:paraId="5B5F6053"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R3d删除规则</w:t>
      </w:r>
    </w:p>
    <w:p w14:paraId="74FF2EB5" w14:textId="77777777" w:rsidR="00825F38" w:rsidRDefault="00825F38" w:rsidP="00825F38">
      <w:pPr>
        <w:pStyle w:val="20"/>
        <w:numPr>
          <w:ilvl w:val="0"/>
          <w:numId w:val="26"/>
        </w:numPr>
        <w:ind w:left="780" w:firstLineChars="0"/>
        <w:jc w:val="left"/>
        <w:rPr>
          <w:lang w:val="fr-CA" w:eastAsia="zh-CN"/>
        </w:rPr>
      </w:pPr>
      <w:bookmarkStart w:id="29" w:name="OLE_LINK174"/>
      <w:bookmarkStart w:id="30" w:name="OLE_LINK175"/>
      <w:r>
        <w:rPr>
          <w:rFonts w:hint="eastAsia"/>
          <w:lang w:val="fr-CA" w:eastAsia="zh-CN"/>
        </w:rPr>
        <w:t>可以</w:t>
      </w:r>
      <w:r>
        <w:rPr>
          <w:lang w:val="fr-CA" w:eastAsia="zh-CN"/>
        </w:rPr>
        <w:t>对选择过来的危险源</w:t>
      </w:r>
      <w:r>
        <w:rPr>
          <w:rFonts w:hint="eastAsia"/>
          <w:lang w:val="fr-CA" w:eastAsia="zh-CN"/>
        </w:rPr>
        <w:t>在</w:t>
      </w:r>
      <w:r>
        <w:rPr>
          <w:lang w:val="fr-CA" w:eastAsia="zh-CN"/>
        </w:rPr>
        <w:t>编辑中的状态下进行删除</w:t>
      </w:r>
      <w:bookmarkEnd w:id="29"/>
      <w:bookmarkEnd w:id="30"/>
      <w:r>
        <w:rPr>
          <w:rFonts w:hint="eastAsia"/>
          <w:lang w:val="fr-CA" w:eastAsia="zh-CN"/>
        </w:rPr>
        <w:t>，</w:t>
      </w:r>
      <w:r>
        <w:rPr>
          <w:lang w:val="fr-CA" w:eastAsia="zh-CN"/>
        </w:rPr>
        <w:t>如果是自动带出修订的危险源则不能</w:t>
      </w:r>
      <w:r>
        <w:rPr>
          <w:rFonts w:hint="eastAsia"/>
          <w:lang w:val="fr-CA" w:eastAsia="zh-CN"/>
        </w:rPr>
        <w:t>删除。</w:t>
      </w:r>
    </w:p>
    <w:p w14:paraId="7CAFDECB" w14:textId="77777777" w:rsidR="00825F38" w:rsidRDefault="00825F38" w:rsidP="00825F38">
      <w:pPr>
        <w:pStyle w:val="20"/>
        <w:ind w:firstLineChars="0" w:firstLine="0"/>
        <w:jc w:val="left"/>
        <w:rPr>
          <w:rFonts w:ascii="宋体" w:hAnsi="宋体"/>
          <w:lang w:eastAsia="zh-CN"/>
        </w:rPr>
      </w:pPr>
      <w:r>
        <w:rPr>
          <w:rFonts w:ascii="宋体" w:hAnsi="宋体" w:hint="eastAsia"/>
          <w:lang w:eastAsia="zh-CN"/>
        </w:rPr>
        <w:t>R3f选择规则</w:t>
      </w:r>
    </w:p>
    <w:p w14:paraId="02031A7F" w14:textId="77777777" w:rsidR="00825F38" w:rsidRDefault="00825F38" w:rsidP="00825F38">
      <w:pPr>
        <w:pStyle w:val="20"/>
        <w:ind w:firstLineChars="0"/>
        <w:jc w:val="left"/>
        <w:rPr>
          <w:lang w:eastAsia="zh-CN"/>
        </w:rPr>
      </w:pPr>
      <w:r>
        <w:rPr>
          <w:rFonts w:hint="eastAsia"/>
          <w:lang w:eastAsia="zh-CN"/>
        </w:rPr>
        <w:t>1.</w:t>
      </w:r>
      <w:r>
        <w:rPr>
          <w:rFonts w:hint="eastAsia"/>
          <w:lang w:val="fr-CA" w:eastAsia="zh-CN"/>
        </w:rPr>
        <w:t>如选择的危险源已经在走修订流程则提示：该危险源已在修订流程中，请走完修订流程后再选择，点击确定后跳转至危险源修订页面并定位出正在修订的危险源流程，关闭。</w:t>
      </w:r>
    </w:p>
    <w:p w14:paraId="4C1C1A48" w14:textId="77777777" w:rsidR="00825F38" w:rsidRDefault="00825F38" w:rsidP="00825F38">
      <w:pPr>
        <w:pStyle w:val="20"/>
        <w:ind w:firstLineChars="0"/>
        <w:jc w:val="left"/>
        <w:rPr>
          <w:lang w:eastAsia="zh-CN"/>
        </w:rPr>
      </w:pPr>
      <w:r>
        <w:rPr>
          <w:rFonts w:hint="eastAsia"/>
          <w:lang w:eastAsia="zh-CN"/>
        </w:rPr>
        <w:t>2.</w:t>
      </w:r>
      <w:r>
        <w:rPr>
          <w:rFonts w:hint="eastAsia"/>
          <w:lang w:val="fr-CA" w:eastAsia="zh-CN"/>
        </w:rPr>
        <w:t>权限：部门安全质量管理员、安监部保卫部风险分析员、安监部保卫部监察员审核员。部门只能修改涉及部门为本部门的，安监部保卫部可修改涉及部门为其他部门。</w:t>
      </w:r>
    </w:p>
    <w:p w14:paraId="6D291313" w14:textId="77777777" w:rsidR="00825F38" w:rsidRDefault="00825F38" w:rsidP="00825F38">
      <w:pPr>
        <w:jc w:val="left"/>
        <w:rPr>
          <w:rFonts w:ascii="宋体" w:hAnsi="宋体"/>
          <w:lang w:eastAsia="zh-CN"/>
        </w:rPr>
      </w:pPr>
      <w:r>
        <w:rPr>
          <w:rFonts w:ascii="宋体" w:hAnsi="宋体" w:hint="eastAsia"/>
          <w:lang w:eastAsia="zh-CN"/>
        </w:rPr>
        <w:t>[特殊需求]：</w:t>
      </w:r>
    </w:p>
    <w:p w14:paraId="5BCDA55B" w14:textId="77777777" w:rsidR="00825F38" w:rsidRDefault="00825F38" w:rsidP="00825F38">
      <w:pPr>
        <w:rPr>
          <w:rFonts w:ascii="宋体" w:hAnsi="宋体"/>
          <w:lang w:eastAsia="zh-CN"/>
        </w:rPr>
      </w:pPr>
      <w:r>
        <w:rPr>
          <w:rFonts w:ascii="宋体" w:hAnsi="宋体" w:hint="eastAsia"/>
          <w:lang w:eastAsia="zh-CN"/>
        </w:rPr>
        <w:t>[扩展点]：无</w:t>
      </w:r>
    </w:p>
    <w:p w14:paraId="7B4D6BCC" w14:textId="77777777" w:rsidR="00825F38" w:rsidRDefault="00825F38" w:rsidP="00825F38">
      <w:pPr>
        <w:rPr>
          <w:lang w:eastAsia="zh-CN"/>
        </w:rPr>
      </w:pPr>
    </w:p>
    <w:p w14:paraId="642D65D9" w14:textId="77777777" w:rsidR="00825F38" w:rsidRDefault="00825F38" w:rsidP="00825F38">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 xml:space="preserve">.14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C0014</w:t>
      </w:r>
      <w:r>
        <w:rPr>
          <w:rFonts w:ascii="黑体" w:eastAsia="黑体" w:hAnsi="黑体" w:hint="eastAsia"/>
          <w:i/>
          <w:lang w:eastAsia="zh-CN"/>
        </w:rPr>
        <w:t xml:space="preserve"> 风险评价标准</w:t>
      </w:r>
      <w:r>
        <w:rPr>
          <w:rFonts w:ascii="黑体" w:eastAsia="黑体" w:hAnsi="黑体"/>
          <w:i/>
          <w:lang w:eastAsia="zh-CN"/>
        </w:rPr>
        <w:t>”</w:t>
      </w:r>
    </w:p>
    <w:p w14:paraId="3CA90FAC" w14:textId="77777777" w:rsidR="00825F38" w:rsidRDefault="00825F38" w:rsidP="00825F38">
      <w:pPr>
        <w:jc w:val="left"/>
        <w:rPr>
          <w:lang w:eastAsia="zh-CN"/>
        </w:rPr>
      </w:pPr>
      <w:r>
        <w:rPr>
          <w:rFonts w:hint="eastAsia"/>
          <w:lang w:eastAsia="zh-CN"/>
        </w:rPr>
        <w:t>[</w:t>
      </w:r>
      <w:r>
        <w:rPr>
          <w:rFonts w:hint="eastAsia"/>
          <w:lang w:eastAsia="zh-CN"/>
        </w:rPr>
        <w:t>名称</w:t>
      </w:r>
      <w:r>
        <w:rPr>
          <w:rFonts w:hint="eastAsia"/>
          <w:lang w:eastAsia="zh-CN"/>
        </w:rPr>
        <w:t>]</w:t>
      </w:r>
      <w:r>
        <w:rPr>
          <w:rFonts w:hint="eastAsia"/>
          <w:lang w:eastAsia="zh-CN"/>
        </w:rPr>
        <w:t>：</w:t>
      </w:r>
      <w:r>
        <w:rPr>
          <w:rFonts w:hint="eastAsia"/>
          <w:lang w:eastAsia="zh-CN"/>
        </w:rPr>
        <w:t>UC</w:t>
      </w:r>
      <w:r>
        <w:rPr>
          <w:lang w:eastAsia="zh-CN"/>
        </w:rPr>
        <w:t>0</w:t>
      </w:r>
      <w:r>
        <w:rPr>
          <w:rFonts w:hint="eastAsia"/>
          <w:lang w:eastAsia="zh-CN"/>
        </w:rPr>
        <w:t>01</w:t>
      </w:r>
      <w:r>
        <w:rPr>
          <w:lang w:eastAsia="zh-CN"/>
        </w:rPr>
        <w:t>4</w:t>
      </w:r>
      <w:r>
        <w:rPr>
          <w:rFonts w:hint="eastAsia"/>
          <w:lang w:eastAsia="zh-CN"/>
        </w:rPr>
        <w:t>风险评价标准</w:t>
      </w:r>
    </w:p>
    <w:p w14:paraId="3CCB0B28" w14:textId="77777777" w:rsidR="00825F38" w:rsidRDefault="00825F38" w:rsidP="00825F38">
      <w:pPr>
        <w:jc w:val="left"/>
        <w:rPr>
          <w:szCs w:val="21"/>
          <w:lang w:eastAsia="zh-CN"/>
        </w:rPr>
      </w:pPr>
      <w:r>
        <w:rPr>
          <w:lang w:eastAsia="zh-CN"/>
        </w:rPr>
        <w:t>[</w:t>
      </w:r>
      <w:r>
        <w:rPr>
          <w:rFonts w:hint="eastAsia"/>
          <w:lang w:eastAsia="zh-CN"/>
        </w:rPr>
        <w:t>简介</w:t>
      </w:r>
      <w:r>
        <w:rPr>
          <w:rFonts w:hint="eastAsia"/>
          <w:lang w:eastAsia="zh-CN"/>
        </w:rPr>
        <w:t>]</w:t>
      </w:r>
      <w:r>
        <w:rPr>
          <w:rFonts w:hint="eastAsia"/>
          <w:lang w:eastAsia="zh-CN"/>
        </w:rPr>
        <w:t>：对风险评价标准进行维护，选择</w:t>
      </w:r>
      <w:r>
        <w:rPr>
          <w:rFonts w:hint="eastAsia"/>
          <w:lang w:val="fr-CA" w:eastAsia="zh-CN"/>
        </w:rPr>
        <w:t>F</w:t>
      </w:r>
      <w:r>
        <w:rPr>
          <w:rFonts w:hint="eastAsia"/>
          <w:lang w:val="fr-CA" w:eastAsia="zh-CN"/>
        </w:rPr>
        <w:t>和</w:t>
      </w:r>
      <w:r>
        <w:rPr>
          <w:rFonts w:hint="eastAsia"/>
          <w:lang w:val="fr-CA" w:eastAsia="zh-CN"/>
        </w:rPr>
        <w:t>C</w:t>
      </w:r>
      <w:r>
        <w:rPr>
          <w:rFonts w:hint="eastAsia"/>
          <w:lang w:val="fr-CA" w:eastAsia="zh-CN"/>
        </w:rPr>
        <w:t>则</w:t>
      </w:r>
      <w:r>
        <w:rPr>
          <w:lang w:val="fr-CA" w:eastAsia="zh-CN"/>
        </w:rPr>
        <w:t>不能</w:t>
      </w:r>
      <w:r>
        <w:rPr>
          <w:rFonts w:hint="eastAsia"/>
          <w:lang w:val="fr-CA" w:eastAsia="zh-CN"/>
        </w:rPr>
        <w:t>再选择</w:t>
      </w:r>
      <w:r>
        <w:rPr>
          <w:rFonts w:hint="eastAsia"/>
          <w:lang w:val="fr-CA" w:eastAsia="zh-CN"/>
        </w:rPr>
        <w:t>L</w:t>
      </w:r>
      <w:r>
        <w:rPr>
          <w:rFonts w:hint="eastAsia"/>
          <w:lang w:val="fr-CA" w:eastAsia="zh-CN"/>
        </w:rPr>
        <w:t>和</w:t>
      </w:r>
      <w:r>
        <w:rPr>
          <w:rFonts w:hint="eastAsia"/>
          <w:lang w:val="fr-CA" w:eastAsia="zh-CN"/>
        </w:rPr>
        <w:t>E</w:t>
      </w:r>
      <w:r>
        <w:rPr>
          <w:rFonts w:hint="eastAsia"/>
          <w:lang w:val="fr-CA" w:eastAsia="zh-CN"/>
        </w:rPr>
        <w:t>和</w:t>
      </w:r>
      <w:r>
        <w:rPr>
          <w:rFonts w:hint="eastAsia"/>
          <w:lang w:val="fr-CA" w:eastAsia="zh-CN"/>
        </w:rPr>
        <w:t>C</w:t>
      </w:r>
      <w:r>
        <w:rPr>
          <w:lang w:val="fr-CA" w:eastAsia="zh-CN"/>
        </w:rPr>
        <w:t>,</w:t>
      </w:r>
      <w:r>
        <w:rPr>
          <w:rFonts w:hint="eastAsia"/>
          <w:lang w:val="fr-CA" w:eastAsia="zh-CN"/>
        </w:rPr>
        <w:t>维护</w:t>
      </w:r>
      <w:r>
        <w:rPr>
          <w:lang w:val="fr-CA" w:eastAsia="zh-CN"/>
        </w:rPr>
        <w:t>功能</w:t>
      </w:r>
      <w:r>
        <w:rPr>
          <w:rFonts w:hint="eastAsia"/>
          <w:lang w:val="fr-CA" w:eastAsia="zh-CN"/>
        </w:rPr>
        <w:t xml:space="preserve"> </w:t>
      </w:r>
      <w:r>
        <w:rPr>
          <w:rFonts w:hint="eastAsia"/>
          <w:szCs w:val="21"/>
          <w:lang w:eastAsia="zh-CN"/>
        </w:rPr>
        <w:t>。</w:t>
      </w:r>
    </w:p>
    <w:p w14:paraId="5477D6EB" w14:textId="77777777" w:rsidR="00825F38" w:rsidRDefault="00825F38" w:rsidP="00825F38">
      <w:pPr>
        <w:jc w:val="left"/>
        <w:rPr>
          <w:lang w:eastAsia="zh-CN"/>
        </w:rPr>
      </w:pPr>
      <w:r>
        <w:rPr>
          <w:rFonts w:hint="eastAsia"/>
          <w:lang w:eastAsia="zh-CN"/>
        </w:rPr>
        <w:t>[</w:t>
      </w:r>
      <w:r>
        <w:rPr>
          <w:rFonts w:hint="eastAsia"/>
          <w:lang w:eastAsia="zh-CN"/>
        </w:rPr>
        <w:t>前置条件</w:t>
      </w:r>
      <w:r>
        <w:rPr>
          <w:rFonts w:hint="eastAsia"/>
          <w:lang w:eastAsia="zh-CN"/>
        </w:rPr>
        <w:t>]</w:t>
      </w:r>
      <w:r>
        <w:rPr>
          <w:rFonts w:hint="eastAsia"/>
          <w:lang w:eastAsia="zh-CN"/>
        </w:rPr>
        <w:t>：具有系统管理员的权限，成功登录系统。</w:t>
      </w:r>
      <w:r>
        <w:rPr>
          <w:lang w:eastAsia="zh-CN"/>
        </w:rPr>
        <w:t>UC008</w:t>
      </w:r>
    </w:p>
    <w:p w14:paraId="147CE9F6" w14:textId="77777777" w:rsidR="00825F38" w:rsidRDefault="00825F38" w:rsidP="00825F38">
      <w:pPr>
        <w:jc w:val="left"/>
        <w:rPr>
          <w:lang w:eastAsia="zh-CN"/>
        </w:rPr>
      </w:pPr>
      <w:r>
        <w:rPr>
          <w:rFonts w:hint="eastAsia"/>
          <w:lang w:eastAsia="zh-CN"/>
        </w:rPr>
        <w:t>{</w:t>
      </w:r>
      <w:r>
        <w:rPr>
          <w:rFonts w:hint="eastAsia"/>
          <w:lang w:eastAsia="zh-CN"/>
        </w:rPr>
        <w:t>事件流</w:t>
      </w:r>
      <w:r>
        <w:rPr>
          <w:rFonts w:hint="eastAsia"/>
          <w:lang w:eastAsia="zh-CN"/>
        </w:rPr>
        <w:t>}</w:t>
      </w:r>
    </w:p>
    <w:p w14:paraId="17284E1F" w14:textId="77777777" w:rsidR="00825F38" w:rsidRDefault="00825F38" w:rsidP="00825F38">
      <w:pPr>
        <w:jc w:val="left"/>
        <w:rPr>
          <w:lang w:eastAsia="zh-CN"/>
        </w:rPr>
      </w:pPr>
      <w:r>
        <w:rPr>
          <w:rFonts w:hint="eastAsia"/>
          <w:lang w:eastAsia="zh-CN"/>
        </w:rPr>
        <w:t>[</w:t>
      </w:r>
      <w:r>
        <w:rPr>
          <w:rFonts w:hint="eastAsia"/>
          <w:lang w:eastAsia="zh-CN"/>
        </w:rPr>
        <w:t>主事件流</w:t>
      </w:r>
      <w:r>
        <w:rPr>
          <w:rFonts w:hint="eastAsia"/>
          <w:lang w:eastAsia="zh-CN"/>
        </w:rPr>
        <w:t>]</w:t>
      </w:r>
      <w:r>
        <w:rPr>
          <w:rFonts w:hint="eastAsia"/>
          <w:lang w:eastAsia="zh-CN"/>
        </w:rPr>
        <w:t>：</w:t>
      </w:r>
    </w:p>
    <w:p w14:paraId="0049C73E" w14:textId="77777777" w:rsidR="00825F38" w:rsidRDefault="00825F38" w:rsidP="00825F38">
      <w:pPr>
        <w:jc w:val="left"/>
        <w:rPr>
          <w:lang w:eastAsia="zh-CN"/>
        </w:rPr>
      </w:pPr>
      <w:r>
        <w:rPr>
          <w:rFonts w:hint="eastAsia"/>
          <w:lang w:eastAsia="zh-CN"/>
        </w:rPr>
        <w:t>1.</w:t>
      </w:r>
      <w:r>
        <w:rPr>
          <w:rFonts w:hint="eastAsia"/>
          <w:lang w:eastAsia="zh-CN"/>
        </w:rPr>
        <w:t>进入风险评价标准页面，用例开始。</w:t>
      </w:r>
    </w:p>
    <w:p w14:paraId="296D500B" w14:textId="77777777" w:rsidR="00825F38" w:rsidRDefault="00825F38" w:rsidP="00825F38">
      <w:pPr>
        <w:pStyle w:val="11"/>
        <w:ind w:firstLineChars="0" w:firstLine="0"/>
        <w:jc w:val="left"/>
        <w:rPr>
          <w:rFonts w:ascii="宋体" w:hAnsi="宋体" w:cs="宋体"/>
          <w:szCs w:val="21"/>
          <w:lang w:eastAsia="zh-CN"/>
        </w:rPr>
      </w:pPr>
      <w:r>
        <w:rPr>
          <w:rFonts w:hint="eastAsia"/>
          <w:lang w:eastAsia="zh-CN"/>
        </w:rPr>
        <w:t>2.</w:t>
      </w:r>
      <w:r>
        <w:rPr>
          <w:rFonts w:hint="eastAsia"/>
          <w:lang w:eastAsia="zh-CN"/>
        </w:rPr>
        <w:t>风险矩阵法</w:t>
      </w:r>
      <w:r>
        <w:rPr>
          <w:rFonts w:ascii="宋体" w:hAnsi="宋体" w:hint="eastAsia"/>
        </w:rPr>
        <w:t>页面</w:t>
      </w:r>
      <w:r>
        <w:rPr>
          <w:rFonts w:ascii="宋体" w:hAnsi="宋体"/>
        </w:rPr>
        <w:t>显示</w:t>
      </w:r>
      <w:r>
        <w:rPr>
          <w:rFonts w:ascii="宋体" w:hAnsi="宋体" w:hint="eastAsia"/>
          <w:lang w:eastAsia="zh-CN"/>
        </w:rPr>
        <w:t>可能性列表查询结果</w:t>
      </w:r>
      <w:r>
        <w:rPr>
          <w:rFonts w:hint="eastAsia"/>
          <w:iCs/>
          <w:szCs w:val="21"/>
          <w:lang w:eastAsia="zh-CN"/>
        </w:rPr>
        <w:t>。查询结果列表：可能性、参考值、界定标准、操作；显示严重性列表：严重性、参考值、界定标准、操作；显示可接受程度列表：可接受程度、风险值、危险程度、风险等级、操作。</w:t>
      </w:r>
      <w:r>
        <w:rPr>
          <w:rFonts w:hint="eastAsia"/>
          <w:iCs/>
          <w:szCs w:val="21"/>
          <w:lang w:eastAsia="zh-CN"/>
        </w:rPr>
        <w:t>LEC</w:t>
      </w:r>
      <w:r>
        <w:rPr>
          <w:rFonts w:hint="eastAsia"/>
          <w:iCs/>
          <w:szCs w:val="21"/>
          <w:lang w:eastAsia="zh-CN"/>
        </w:rPr>
        <w:t>法页面显示事故发生可能性列表：事故</w:t>
      </w:r>
      <w:r>
        <w:rPr>
          <w:rFonts w:hint="eastAsia"/>
          <w:iCs/>
          <w:szCs w:val="21"/>
          <w:lang w:eastAsia="zh-CN"/>
        </w:rPr>
        <w:lastRenderedPageBreak/>
        <w:t>发生可能性、参考值，操作；显示人员暴露于危险环境中频繁程度列表：人员暴露于危险环境中频繁程度、参考值、操作；显示事故发生可能造成的后果列表：事故发生可能造成的后果、参考值、操作。显示可接受程度列表：可接受程度、风险值、危险程度、风险等级、操作。</w:t>
      </w:r>
    </w:p>
    <w:p w14:paraId="61A48A84"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2</w:t>
      </w:r>
      <w:r>
        <w:rPr>
          <w:rFonts w:ascii="宋体" w:hAnsi="宋体"/>
          <w:szCs w:val="21"/>
          <w:lang w:eastAsia="zh-CN"/>
        </w:rPr>
        <w:t xml:space="preserve">a </w:t>
      </w:r>
      <w:r>
        <w:rPr>
          <w:rFonts w:ascii="宋体" w:hAnsi="宋体" w:hint="eastAsia"/>
          <w:szCs w:val="21"/>
          <w:lang w:eastAsia="zh-CN"/>
        </w:rPr>
        <w:t>详情</w:t>
      </w:r>
    </w:p>
    <w:p w14:paraId="0062CDFD" w14:textId="77777777" w:rsidR="00825F38" w:rsidRDefault="00825F38" w:rsidP="00825F38">
      <w:pPr>
        <w:pStyle w:val="11"/>
        <w:ind w:left="360" w:firstLineChars="0" w:firstLine="0"/>
        <w:rPr>
          <w:rFonts w:ascii="宋体" w:hAnsi="宋体" w:cs="宋体"/>
          <w:szCs w:val="21"/>
          <w:lang w:eastAsia="zh-CN"/>
        </w:rPr>
      </w:pPr>
      <w:r>
        <w:rPr>
          <w:rFonts w:ascii="宋体" w:hAnsi="宋体" w:hint="eastAsia"/>
          <w:szCs w:val="21"/>
          <w:lang w:eastAsia="zh-CN"/>
        </w:rPr>
        <w:t>2b 修改</w:t>
      </w:r>
    </w:p>
    <w:p w14:paraId="698502D4" w14:textId="77777777" w:rsidR="00825F38" w:rsidRDefault="00825F38" w:rsidP="00825F38">
      <w:pPr>
        <w:jc w:val="left"/>
        <w:rPr>
          <w:lang w:eastAsia="zh-CN"/>
        </w:rPr>
      </w:pPr>
      <w:r>
        <w:rPr>
          <w:rFonts w:hint="eastAsia"/>
          <w:lang w:eastAsia="zh-CN"/>
        </w:rPr>
        <w:t>3.</w:t>
      </w:r>
      <w:r>
        <w:rPr>
          <w:rFonts w:hint="eastAsia"/>
          <w:lang w:eastAsia="zh-CN"/>
        </w:rPr>
        <w:t>用例结束；</w:t>
      </w:r>
    </w:p>
    <w:p w14:paraId="2ECA6765" w14:textId="77777777" w:rsidR="00825F38" w:rsidRDefault="00825F38" w:rsidP="00825F38">
      <w:pPr>
        <w:jc w:val="left"/>
        <w:rPr>
          <w:lang w:eastAsia="zh-CN"/>
        </w:rPr>
      </w:pPr>
      <w:r>
        <w:rPr>
          <w:rFonts w:hint="eastAsia"/>
          <w:lang w:eastAsia="zh-CN"/>
        </w:rPr>
        <w:t>[</w:t>
      </w:r>
      <w:r>
        <w:rPr>
          <w:rFonts w:hint="eastAsia"/>
          <w:lang w:eastAsia="zh-CN"/>
        </w:rPr>
        <w:t>备选事件流</w:t>
      </w:r>
      <w:r>
        <w:rPr>
          <w:rFonts w:hint="eastAsia"/>
          <w:lang w:eastAsia="zh-CN"/>
        </w:rPr>
        <w:t>]</w:t>
      </w:r>
      <w:r>
        <w:rPr>
          <w:rFonts w:hint="eastAsia"/>
          <w:lang w:eastAsia="zh-CN"/>
        </w:rPr>
        <w:t>：</w:t>
      </w:r>
    </w:p>
    <w:p w14:paraId="25ED5088" w14:textId="77777777" w:rsidR="00825F38" w:rsidRDefault="00825F38" w:rsidP="00825F38">
      <w:pPr>
        <w:jc w:val="left"/>
        <w:rPr>
          <w:lang w:eastAsia="zh-CN"/>
        </w:rPr>
      </w:pPr>
      <w:r>
        <w:rPr>
          <w:rFonts w:hint="eastAsia"/>
          <w:lang w:eastAsia="zh-CN"/>
        </w:rPr>
        <w:t>2a</w:t>
      </w:r>
      <w:r>
        <w:rPr>
          <w:rFonts w:hint="eastAsia"/>
          <w:lang w:eastAsia="zh-CN"/>
        </w:rPr>
        <w:t>详情。</w:t>
      </w:r>
    </w:p>
    <w:p w14:paraId="1C3725C9" w14:textId="77777777" w:rsidR="00825F38" w:rsidRDefault="00825F38" w:rsidP="00825F38">
      <w:pPr>
        <w:pStyle w:val="11"/>
        <w:ind w:firstLineChars="0"/>
        <w:jc w:val="left"/>
        <w:rPr>
          <w:rFonts w:ascii="宋体" w:hAnsi="宋体"/>
          <w:szCs w:val="21"/>
          <w:lang w:eastAsia="zh-CN"/>
        </w:rPr>
      </w:pPr>
      <w:r>
        <w:rPr>
          <w:rFonts w:ascii="宋体" w:hAnsi="宋体" w:hint="eastAsia"/>
          <w:szCs w:val="21"/>
          <w:lang w:eastAsia="zh-CN"/>
        </w:rPr>
        <w:t>1.点击标题，展示</w:t>
      </w:r>
      <w:r>
        <w:rPr>
          <w:rFonts w:ascii="宋体" w:hAnsi="宋体"/>
          <w:szCs w:val="21"/>
          <w:lang w:eastAsia="zh-CN"/>
        </w:rPr>
        <w:t>详细</w:t>
      </w:r>
      <w:r>
        <w:rPr>
          <w:rFonts w:ascii="宋体" w:hAnsi="宋体" w:hint="eastAsia"/>
          <w:szCs w:val="21"/>
          <w:lang w:eastAsia="zh-CN"/>
        </w:rPr>
        <w:t xml:space="preserve">信息； </w:t>
      </w:r>
    </w:p>
    <w:p w14:paraId="0AB1423A" w14:textId="77777777" w:rsidR="00825F38" w:rsidRDefault="00825F38" w:rsidP="00825F38">
      <w:pPr>
        <w:pStyle w:val="11"/>
        <w:ind w:left="420" w:firstLineChars="0" w:firstLine="0"/>
        <w:jc w:val="left"/>
        <w:rPr>
          <w:lang w:eastAsia="zh-CN"/>
        </w:rPr>
      </w:pPr>
      <w:r>
        <w:rPr>
          <w:rFonts w:ascii="宋体" w:hAnsi="宋体" w:hint="eastAsia"/>
          <w:szCs w:val="21"/>
          <w:lang w:eastAsia="zh-CN"/>
        </w:rPr>
        <w:t>2.返回</w:t>
      </w:r>
      <w:r>
        <w:rPr>
          <w:rFonts w:ascii="宋体" w:hAnsi="宋体"/>
          <w:szCs w:val="21"/>
          <w:lang w:eastAsia="zh-CN"/>
        </w:rPr>
        <w:t>主事件流</w:t>
      </w:r>
      <w:r>
        <w:rPr>
          <w:rFonts w:ascii="宋体" w:hAnsi="宋体" w:hint="eastAsia"/>
          <w:szCs w:val="21"/>
          <w:lang w:eastAsia="zh-CN"/>
        </w:rPr>
        <w:t>2</w:t>
      </w:r>
    </w:p>
    <w:p w14:paraId="4D465302" w14:textId="77777777" w:rsidR="00825F38" w:rsidRDefault="00825F38" w:rsidP="00825F38">
      <w:pPr>
        <w:jc w:val="left"/>
        <w:rPr>
          <w:lang w:eastAsia="zh-CN"/>
        </w:rPr>
      </w:pPr>
      <w:r>
        <w:rPr>
          <w:rFonts w:hint="eastAsia"/>
          <w:lang w:eastAsia="zh-CN"/>
        </w:rPr>
        <w:t>2b</w:t>
      </w:r>
      <w:r>
        <w:rPr>
          <w:rFonts w:hint="eastAsia"/>
          <w:lang w:eastAsia="zh-CN"/>
        </w:rPr>
        <w:t>修改。</w:t>
      </w:r>
      <w:r>
        <w:rPr>
          <w:rFonts w:hint="eastAsia"/>
          <w:lang w:eastAsia="zh-CN"/>
        </w:rPr>
        <w:t xml:space="preserve">  </w:t>
      </w:r>
    </w:p>
    <w:p w14:paraId="1DEB4673"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点击【修改】按钮；</w:t>
      </w:r>
    </w:p>
    <w:p w14:paraId="65FA71A2"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打开修改页面；</w:t>
      </w:r>
    </w:p>
    <w:p w14:paraId="53E6351C"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4190442B"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56940D05"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08C46C22" w14:textId="77777777" w:rsidR="00825F38" w:rsidRDefault="00825F38" w:rsidP="00825F38">
      <w:pPr>
        <w:jc w:val="left"/>
        <w:rPr>
          <w:lang w:eastAsia="zh-CN"/>
        </w:rPr>
      </w:pPr>
      <w:r>
        <w:rPr>
          <w:rFonts w:hint="eastAsia"/>
          <w:lang w:eastAsia="zh-CN"/>
        </w:rPr>
        <w:t>错误流：无</w:t>
      </w:r>
    </w:p>
    <w:p w14:paraId="72751CBB" w14:textId="77777777" w:rsidR="00825F38" w:rsidRDefault="00825F38" w:rsidP="00825F38">
      <w:pPr>
        <w:jc w:val="left"/>
        <w:rPr>
          <w:lang w:eastAsia="zh-CN"/>
        </w:rPr>
      </w:pPr>
      <w:r>
        <w:rPr>
          <w:rFonts w:hint="eastAsia"/>
          <w:lang w:eastAsia="zh-CN"/>
        </w:rPr>
        <w:t>[</w:t>
      </w:r>
      <w:r>
        <w:rPr>
          <w:rFonts w:hint="eastAsia"/>
          <w:lang w:eastAsia="zh-CN"/>
        </w:rPr>
        <w:t>后置条件</w:t>
      </w:r>
      <w:r>
        <w:rPr>
          <w:rFonts w:hint="eastAsia"/>
          <w:lang w:eastAsia="zh-CN"/>
        </w:rPr>
        <w:t>]</w:t>
      </w:r>
      <w:r>
        <w:rPr>
          <w:rFonts w:hint="eastAsia"/>
          <w:lang w:eastAsia="zh-CN"/>
        </w:rPr>
        <w:t>：</w:t>
      </w:r>
      <w:r>
        <w:rPr>
          <w:rFonts w:hint="eastAsia"/>
          <w:lang w:eastAsia="zh-CN"/>
        </w:rPr>
        <w:t>UC0015</w:t>
      </w:r>
    </w:p>
    <w:p w14:paraId="11DC1D9C" w14:textId="77777777" w:rsidR="00825F38" w:rsidRDefault="00825F38" w:rsidP="00825F38">
      <w:pPr>
        <w:jc w:val="left"/>
        <w:rPr>
          <w:lang w:eastAsia="zh-CN"/>
        </w:rPr>
      </w:pPr>
      <w:r>
        <w:rPr>
          <w:rFonts w:hint="eastAsia"/>
          <w:lang w:eastAsia="zh-CN"/>
        </w:rPr>
        <w:t>[</w:t>
      </w:r>
      <w:r>
        <w:rPr>
          <w:rFonts w:hint="eastAsia"/>
          <w:lang w:eastAsia="zh-CN"/>
        </w:rPr>
        <w:t>事件规则</w:t>
      </w:r>
      <w:r>
        <w:rPr>
          <w:rFonts w:hint="eastAsia"/>
          <w:lang w:eastAsia="zh-CN"/>
        </w:rPr>
        <w:t>]:</w:t>
      </w:r>
    </w:p>
    <w:p w14:paraId="44689DE6" w14:textId="77777777" w:rsidR="00825F38" w:rsidRDefault="00825F38" w:rsidP="00825F38">
      <w:pPr>
        <w:jc w:val="left"/>
        <w:rPr>
          <w:lang w:eastAsia="zh-CN"/>
        </w:rPr>
      </w:pPr>
      <w:r>
        <w:rPr>
          <w:rFonts w:hint="eastAsia"/>
          <w:lang w:eastAsia="zh-CN"/>
        </w:rPr>
        <w:t>[</w:t>
      </w:r>
      <w:r>
        <w:rPr>
          <w:rFonts w:hint="eastAsia"/>
          <w:lang w:eastAsia="zh-CN"/>
        </w:rPr>
        <w:t>特殊需求</w:t>
      </w:r>
      <w:r>
        <w:rPr>
          <w:rFonts w:hint="eastAsia"/>
          <w:lang w:eastAsia="zh-CN"/>
        </w:rPr>
        <w:t>]</w:t>
      </w:r>
      <w:r>
        <w:rPr>
          <w:rFonts w:hint="eastAsia"/>
          <w:lang w:eastAsia="zh-CN"/>
        </w:rPr>
        <w:t>：</w:t>
      </w:r>
    </w:p>
    <w:p w14:paraId="7C7E4B2E" w14:textId="77777777" w:rsidR="00825F38" w:rsidRDefault="00825F38" w:rsidP="00825F38">
      <w:r>
        <w:rPr>
          <w:rFonts w:hint="eastAsia"/>
          <w:lang w:eastAsia="zh-CN"/>
        </w:rPr>
        <w:t>[</w:t>
      </w:r>
      <w:r>
        <w:rPr>
          <w:rFonts w:hint="eastAsia"/>
          <w:lang w:eastAsia="zh-CN"/>
        </w:rPr>
        <w:t>扩展点</w:t>
      </w:r>
      <w:r>
        <w:rPr>
          <w:rFonts w:hint="eastAsia"/>
          <w:lang w:eastAsia="zh-CN"/>
        </w:rPr>
        <w:t>]</w:t>
      </w:r>
      <w:r>
        <w:rPr>
          <w:rFonts w:hint="eastAsia"/>
          <w:lang w:eastAsia="zh-CN"/>
        </w:rPr>
        <w:t>：无</w:t>
      </w:r>
    </w:p>
    <w:p w14:paraId="1417209F" w14:textId="77777777" w:rsidR="00825F38" w:rsidRDefault="00825F38" w:rsidP="00825F38">
      <w:pPr>
        <w:rPr>
          <w:lang w:eastAsia="zh-CN"/>
        </w:rPr>
      </w:pPr>
    </w:p>
    <w:p w14:paraId="564B1F72" w14:textId="77777777" w:rsidR="00825F38" w:rsidRDefault="00825F38" w:rsidP="00825F38">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w:t>
      </w:r>
      <w:r>
        <w:rPr>
          <w:rFonts w:ascii="黑体" w:eastAsia="黑体" w:hAnsi="黑体" w:hint="eastAsia"/>
          <w:lang w:eastAsia="zh-CN"/>
        </w:rPr>
        <w:t>1</w:t>
      </w:r>
      <w:r>
        <w:rPr>
          <w:rFonts w:ascii="黑体" w:eastAsia="黑体" w:hAnsi="黑体"/>
          <w:lang w:eastAsia="zh-CN"/>
        </w:rPr>
        <w:t xml:space="preserve">5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w:t>
      </w:r>
      <w:r>
        <w:rPr>
          <w:rFonts w:ascii="黑体" w:eastAsia="黑体" w:hAnsi="黑体" w:hint="eastAsia"/>
          <w:i/>
          <w:lang w:eastAsia="zh-CN"/>
        </w:rPr>
        <w:t>1</w:t>
      </w:r>
      <w:r>
        <w:rPr>
          <w:rFonts w:ascii="黑体" w:eastAsia="黑体" w:hAnsi="黑体"/>
          <w:i/>
          <w:lang w:eastAsia="zh-CN"/>
        </w:rPr>
        <w:t>5</w:t>
      </w:r>
      <w:r>
        <w:rPr>
          <w:rFonts w:ascii="黑体" w:eastAsia="黑体" w:hAnsi="黑体" w:hint="eastAsia"/>
          <w:i/>
          <w:lang w:eastAsia="zh-CN"/>
        </w:rPr>
        <w:t xml:space="preserve"> 变革风险管理”</w:t>
      </w:r>
    </w:p>
    <w:p w14:paraId="1B022E49" w14:textId="77777777" w:rsidR="00825F38" w:rsidRDefault="00825F38" w:rsidP="00825F38">
      <w:pPr>
        <w:rPr>
          <w:rFonts w:ascii="宋体" w:hAnsi="宋体"/>
          <w:lang w:eastAsia="zh-CN"/>
        </w:rPr>
      </w:pPr>
      <w:r>
        <w:rPr>
          <w:rFonts w:ascii="宋体" w:hAnsi="宋体" w:hint="eastAsia"/>
          <w:lang w:eastAsia="zh-CN"/>
        </w:rPr>
        <w:t>[名称]：UC00</w:t>
      </w:r>
      <w:r>
        <w:rPr>
          <w:rFonts w:ascii="宋体" w:hAnsi="宋体"/>
          <w:lang w:eastAsia="zh-CN"/>
        </w:rPr>
        <w:t>15</w:t>
      </w:r>
      <w:r>
        <w:rPr>
          <w:rFonts w:ascii="宋体" w:hAnsi="宋体" w:hint="eastAsia"/>
          <w:lang w:eastAsia="zh-CN"/>
        </w:rPr>
        <w:t>变革风险管理</w:t>
      </w:r>
    </w:p>
    <w:p w14:paraId="3DB66024" w14:textId="77777777" w:rsidR="00825F38" w:rsidRDefault="00825F38" w:rsidP="00825F38">
      <w:pPr>
        <w:rPr>
          <w:rFonts w:ascii="宋体" w:hAnsi="宋体"/>
          <w:lang w:eastAsia="zh-CN"/>
        </w:rPr>
      </w:pPr>
      <w:r>
        <w:rPr>
          <w:rFonts w:ascii="宋体" w:hAnsi="宋体"/>
          <w:lang w:eastAsia="zh-CN"/>
        </w:rPr>
        <w:t>[</w:t>
      </w:r>
      <w:r>
        <w:rPr>
          <w:rFonts w:ascii="宋体" w:hAnsi="宋体" w:hint="eastAsia"/>
          <w:lang w:eastAsia="zh-CN"/>
        </w:rPr>
        <w:t>简介]：</w:t>
      </w:r>
      <w:r>
        <w:rPr>
          <w:rFonts w:hint="eastAsia"/>
          <w:lang w:val="fr-CA" w:eastAsia="zh-CN"/>
        </w:rPr>
        <w:t>对于</w:t>
      </w:r>
      <w:r>
        <w:rPr>
          <w:lang w:val="fr-CA" w:eastAsia="zh-CN"/>
        </w:rPr>
        <w:t>新项目</w:t>
      </w:r>
      <w:r>
        <w:rPr>
          <w:rFonts w:hint="eastAsia"/>
          <w:lang w:val="fr-CA" w:eastAsia="zh-CN"/>
        </w:rPr>
        <w:t>制定</w:t>
      </w:r>
      <w:r>
        <w:rPr>
          <w:lang w:val="fr-CA" w:eastAsia="zh-CN"/>
        </w:rPr>
        <w:t>方案后进行</w:t>
      </w:r>
      <w:r>
        <w:rPr>
          <w:rFonts w:hint="eastAsia"/>
          <w:lang w:val="fr-CA" w:eastAsia="zh-CN"/>
        </w:rPr>
        <w:t>风险</w:t>
      </w:r>
      <w:r>
        <w:rPr>
          <w:lang w:val="fr-CA" w:eastAsia="zh-CN"/>
        </w:rPr>
        <w:t>管理</w:t>
      </w:r>
      <w:r>
        <w:rPr>
          <w:rFonts w:hint="eastAsia"/>
          <w:lang w:val="fr-CA" w:eastAsia="zh-CN"/>
        </w:rPr>
        <w:t>，流程处理。</w:t>
      </w:r>
    </w:p>
    <w:p w14:paraId="189312B5" w14:textId="77777777" w:rsidR="00825F38" w:rsidRDefault="00825F38" w:rsidP="00825F38">
      <w:pPr>
        <w:rPr>
          <w:rFonts w:ascii="宋体" w:hAnsi="宋体"/>
          <w:lang w:eastAsia="zh-CN"/>
        </w:rPr>
      </w:pPr>
      <w:r>
        <w:rPr>
          <w:rFonts w:ascii="宋体" w:hAnsi="宋体" w:hint="eastAsia"/>
          <w:lang w:eastAsia="zh-CN"/>
        </w:rPr>
        <w:t>[前置条件]：具有变革风险管理菜单权限。</w:t>
      </w:r>
    </w:p>
    <w:p w14:paraId="5D41641F" w14:textId="77777777" w:rsidR="00825F38" w:rsidRDefault="00825F38" w:rsidP="00825F38">
      <w:pPr>
        <w:jc w:val="left"/>
        <w:rPr>
          <w:rFonts w:ascii="宋体" w:hAnsi="宋体"/>
          <w:lang w:eastAsia="zh-CN"/>
        </w:rPr>
      </w:pPr>
      <w:r>
        <w:rPr>
          <w:rFonts w:ascii="宋体" w:hAnsi="宋体" w:hint="eastAsia"/>
          <w:lang w:eastAsia="zh-CN"/>
        </w:rPr>
        <w:t>{事件流}</w:t>
      </w:r>
    </w:p>
    <w:p w14:paraId="30AAE635" w14:textId="77777777" w:rsidR="00825F38" w:rsidRDefault="00825F38" w:rsidP="00825F38">
      <w:pPr>
        <w:rPr>
          <w:rFonts w:ascii="宋体" w:hAnsi="宋体"/>
          <w:lang w:eastAsia="zh-CN"/>
        </w:rPr>
      </w:pPr>
      <w:r>
        <w:rPr>
          <w:rFonts w:ascii="宋体" w:hAnsi="宋体" w:hint="eastAsia"/>
          <w:lang w:eastAsia="zh-CN"/>
        </w:rPr>
        <w:t>[主事件流]：</w:t>
      </w:r>
    </w:p>
    <w:p w14:paraId="274E5D24" w14:textId="77777777" w:rsidR="00825F38" w:rsidRDefault="00825F38" w:rsidP="00825F38">
      <w:pPr>
        <w:rPr>
          <w:lang w:eastAsia="zh-CN"/>
        </w:rPr>
      </w:pPr>
      <w:r>
        <w:rPr>
          <w:rFonts w:ascii="宋体" w:hAnsi="宋体" w:hint="eastAsia"/>
          <w:lang w:eastAsia="zh-CN"/>
        </w:rPr>
        <w:t>1．点击变革风险管理</w:t>
      </w:r>
      <w:r>
        <w:rPr>
          <w:rFonts w:hint="eastAsia"/>
        </w:rPr>
        <w:t>菜单，</w:t>
      </w:r>
      <w:r>
        <w:rPr>
          <w:rFonts w:hint="eastAsia"/>
          <w:lang w:eastAsia="zh-CN"/>
        </w:rPr>
        <w:t>用例开始。</w:t>
      </w:r>
    </w:p>
    <w:p w14:paraId="0457F869" w14:textId="77777777" w:rsidR="00825F38" w:rsidRDefault="00825F38" w:rsidP="00825F38">
      <w:pPr>
        <w:jc w:val="left"/>
        <w:rPr>
          <w:rFonts w:ascii="宋体" w:hAnsi="宋体" w:cs="宋体"/>
          <w:sz w:val="24"/>
          <w:szCs w:val="24"/>
          <w:lang w:eastAsia="zh-CN"/>
        </w:rPr>
      </w:pPr>
      <w:r>
        <w:rPr>
          <w:rFonts w:hint="eastAsia"/>
          <w:iCs/>
        </w:rPr>
        <w:t>2</w:t>
      </w:r>
      <w:r>
        <w:rPr>
          <w:rFonts w:hint="eastAsia"/>
          <w:iCs/>
          <w:szCs w:val="21"/>
        </w:rPr>
        <w:t>.</w:t>
      </w:r>
      <w:r>
        <w:rPr>
          <w:rFonts w:hint="eastAsia"/>
          <w:iCs/>
          <w:szCs w:val="21"/>
          <w:lang w:eastAsia="zh-CN"/>
        </w:rPr>
        <w:t>页面显示查询条件、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按钮、【新建</w:t>
      </w:r>
      <w:r>
        <w:rPr>
          <w:rFonts w:ascii="宋体" w:hAnsi="宋体"/>
          <w:iCs/>
          <w:szCs w:val="21"/>
          <w:lang w:eastAsia="zh-CN"/>
        </w:rPr>
        <w:t>】</w:t>
      </w:r>
      <w:r>
        <w:rPr>
          <w:rFonts w:hint="eastAsia"/>
          <w:iCs/>
          <w:szCs w:val="21"/>
          <w:lang w:eastAsia="zh-CN"/>
        </w:rPr>
        <w:t>按钮、。查询条件为：项目名称（模糊查询）、日期范围（日期段）、项目类别（下拉框，单选，安全、安保）、责任部门（下拉框，单选，一级部门）、处理状态</w:t>
      </w:r>
      <w:r>
        <w:rPr>
          <w:rFonts w:ascii="宋体" w:hAnsi="宋体" w:cs="宋体" w:hint="eastAsia"/>
          <w:szCs w:val="21"/>
          <w:lang w:eastAsia="zh-CN"/>
        </w:rPr>
        <w:t>（</w:t>
      </w:r>
      <w:r>
        <w:rPr>
          <w:rFonts w:hint="eastAsia"/>
          <w:iCs/>
          <w:szCs w:val="21"/>
          <w:lang w:eastAsia="zh-CN"/>
        </w:rPr>
        <w:t>下拉框，单选，编辑中、已删除、审核中、已立项、风险管理中、风险措施审核中、待验证、已验证、已回退、措施落实中</w:t>
      </w:r>
      <w:r>
        <w:rPr>
          <w:rFonts w:ascii="宋体" w:hAnsi="宋体" w:cs="宋体" w:hint="eastAsia"/>
          <w:szCs w:val="21"/>
          <w:lang w:eastAsia="zh-CN"/>
        </w:rPr>
        <w:t>）、主控部门(下拉多选、一级部门)。</w:t>
      </w:r>
    </w:p>
    <w:p w14:paraId="3DE18ED0" w14:textId="77777777" w:rsidR="00825F38" w:rsidRDefault="00825F38" w:rsidP="00825F38">
      <w:pPr>
        <w:jc w:val="left"/>
        <w:rPr>
          <w:iCs/>
          <w:szCs w:val="21"/>
          <w:lang w:eastAsia="zh-CN"/>
        </w:rPr>
      </w:pPr>
      <w:r>
        <w:rPr>
          <w:rFonts w:hint="eastAsia"/>
          <w:iCs/>
          <w:szCs w:val="21"/>
          <w:lang w:eastAsia="zh-CN"/>
        </w:rPr>
        <w:t>3.</w:t>
      </w:r>
      <w:r>
        <w:rPr>
          <w:rFonts w:hint="eastAsia"/>
          <w:iCs/>
          <w:szCs w:val="21"/>
          <w:lang w:eastAsia="zh-CN"/>
        </w:rPr>
        <w:t>点击查询，显示查询结果列表：项目</w:t>
      </w:r>
      <w:r>
        <w:rPr>
          <w:rFonts w:ascii="宋体" w:hAnsi="宋体" w:cs="宋体" w:hint="eastAsia"/>
          <w:szCs w:val="21"/>
          <w:lang w:eastAsia="zh-CN"/>
        </w:rPr>
        <w:t>编号（超</w:t>
      </w:r>
      <w:r>
        <w:rPr>
          <w:szCs w:val="21"/>
        </w:rPr>
        <w:t>链接，点击链接查看详细页面</w:t>
      </w:r>
      <w:r>
        <w:rPr>
          <w:rFonts w:ascii="宋体" w:hAnsi="宋体" w:cs="宋体" w:hint="eastAsia"/>
          <w:szCs w:val="21"/>
          <w:lang w:eastAsia="zh-CN"/>
        </w:rPr>
        <w:t>）、项目名称、主控部门、责任部门、处理状态、操作。</w:t>
      </w:r>
    </w:p>
    <w:p w14:paraId="1130A405"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w:t>
      </w:r>
      <w:r>
        <w:rPr>
          <w:rFonts w:ascii="宋体" w:hAnsi="宋体"/>
          <w:szCs w:val="21"/>
          <w:lang w:eastAsia="zh-CN"/>
        </w:rPr>
        <w:t xml:space="preserve">a </w:t>
      </w:r>
      <w:r>
        <w:rPr>
          <w:rFonts w:ascii="宋体" w:hAnsi="宋体" w:hint="eastAsia"/>
          <w:szCs w:val="21"/>
          <w:lang w:eastAsia="zh-CN"/>
        </w:rPr>
        <w:t>查看</w:t>
      </w:r>
    </w:p>
    <w:p w14:paraId="12112138"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3b 新建</w:t>
      </w:r>
    </w:p>
    <w:p w14:paraId="36342D2C"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3c</w:t>
      </w:r>
      <w:r>
        <w:rPr>
          <w:rFonts w:ascii="宋体" w:hAnsi="宋体" w:hint="eastAsia"/>
          <w:szCs w:val="21"/>
          <w:lang w:eastAsia="zh-CN"/>
        </w:rPr>
        <w:t xml:space="preserve"> 修改</w:t>
      </w:r>
    </w:p>
    <w:p w14:paraId="0AB5C3EF"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w:t>
      </w:r>
      <w:r>
        <w:rPr>
          <w:rFonts w:ascii="宋体" w:hAnsi="宋体" w:hint="eastAsia"/>
          <w:szCs w:val="21"/>
          <w:lang w:eastAsia="zh-CN"/>
        </w:rPr>
        <w:t>d 删除</w:t>
      </w:r>
    </w:p>
    <w:p w14:paraId="7A2A5E38"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3e 流转日志</w:t>
      </w:r>
    </w:p>
    <w:p w14:paraId="466D859A"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lastRenderedPageBreak/>
        <w:t>3f 原始报告</w:t>
      </w:r>
    </w:p>
    <w:p w14:paraId="72AB3724" w14:textId="77777777" w:rsidR="00825F38" w:rsidRDefault="00825F38" w:rsidP="00825F38">
      <w:pPr>
        <w:jc w:val="left"/>
        <w:rPr>
          <w:rFonts w:ascii="宋体" w:hAnsi="宋体"/>
          <w:lang w:eastAsia="zh-CN"/>
        </w:rPr>
      </w:pPr>
      <w:r>
        <w:rPr>
          <w:rFonts w:hint="eastAsia"/>
          <w:iCs/>
          <w:lang w:eastAsia="zh-CN"/>
        </w:rPr>
        <w:t xml:space="preserve">4. </w:t>
      </w:r>
      <w:r>
        <w:rPr>
          <w:rFonts w:hint="eastAsia"/>
          <w:iCs/>
          <w:lang w:eastAsia="zh-CN"/>
        </w:rPr>
        <w:t>用例结束；</w:t>
      </w:r>
    </w:p>
    <w:p w14:paraId="2D6F43E2" w14:textId="77777777" w:rsidR="00825F38" w:rsidRDefault="00825F38" w:rsidP="00825F38">
      <w:pPr>
        <w:jc w:val="left"/>
        <w:rPr>
          <w:rFonts w:ascii="宋体" w:hAnsi="宋体"/>
          <w:lang w:eastAsia="zh-CN"/>
        </w:rPr>
      </w:pPr>
      <w:r>
        <w:rPr>
          <w:rFonts w:ascii="宋体" w:hAnsi="宋体" w:hint="eastAsia"/>
          <w:lang w:eastAsia="zh-CN"/>
        </w:rPr>
        <w:t>[备选事件流]：</w:t>
      </w:r>
    </w:p>
    <w:p w14:paraId="208C0CD8" w14:textId="77777777" w:rsidR="00825F38" w:rsidRDefault="00825F38" w:rsidP="00825F38">
      <w:pPr>
        <w:jc w:val="left"/>
        <w:rPr>
          <w:rFonts w:ascii="宋体" w:hAnsi="宋体"/>
          <w:lang w:eastAsia="zh-CN"/>
        </w:rPr>
      </w:pPr>
      <w:r>
        <w:rPr>
          <w:rFonts w:ascii="宋体" w:hAnsi="宋体" w:hint="eastAsia"/>
          <w:lang w:eastAsia="zh-CN"/>
        </w:rPr>
        <w:t>3</w:t>
      </w:r>
      <w:r>
        <w:rPr>
          <w:rFonts w:ascii="宋体" w:hAnsi="宋体" w:hint="cs"/>
        </w:rPr>
        <w:t>a</w:t>
      </w:r>
      <w:r>
        <w:rPr>
          <w:rFonts w:ascii="宋体" w:hAnsi="宋体" w:hint="eastAsia"/>
          <w:lang w:eastAsia="zh-CN"/>
        </w:rPr>
        <w:t>：查看</w:t>
      </w:r>
    </w:p>
    <w:p w14:paraId="37D588D8" w14:textId="77777777" w:rsidR="00825F38" w:rsidRDefault="00825F38" w:rsidP="00825F38">
      <w:pPr>
        <w:pStyle w:val="11"/>
        <w:ind w:left="420" w:firstLineChars="0" w:firstLine="0"/>
        <w:jc w:val="left"/>
        <w:rPr>
          <w:rFonts w:ascii="宋体" w:hAnsi="宋体"/>
          <w:lang w:eastAsia="zh-CN"/>
        </w:rPr>
      </w:pPr>
      <w:r>
        <w:rPr>
          <w:rFonts w:ascii="宋体" w:hAnsi="宋体" w:hint="eastAsia"/>
          <w:lang w:eastAsia="zh-CN"/>
        </w:rPr>
        <w:t>1.</w:t>
      </w:r>
      <w:r>
        <w:rPr>
          <w:rFonts w:ascii="宋体" w:hAnsi="宋体"/>
          <w:lang w:eastAsia="zh-CN"/>
        </w:rPr>
        <w:t>点击流程编号超链接，弹出</w:t>
      </w:r>
      <w:r>
        <w:rPr>
          <w:rFonts w:ascii="宋体" w:hAnsi="宋体" w:hint="eastAsia"/>
          <w:lang w:eastAsia="zh-CN"/>
        </w:rPr>
        <w:t>员工安全</w:t>
      </w:r>
      <w:r>
        <w:rPr>
          <w:rFonts w:ascii="宋体" w:hAnsi="宋体"/>
          <w:lang w:eastAsia="zh-CN"/>
        </w:rPr>
        <w:t>信息</w:t>
      </w:r>
      <w:r>
        <w:rPr>
          <w:rFonts w:ascii="宋体" w:hAnsi="宋体" w:hint="eastAsia"/>
          <w:lang w:eastAsia="zh-CN"/>
        </w:rPr>
        <w:t>报告</w:t>
      </w:r>
      <w:r>
        <w:rPr>
          <w:rFonts w:ascii="宋体" w:hAnsi="宋体"/>
          <w:lang w:eastAsia="zh-CN"/>
        </w:rPr>
        <w:t>页面</w:t>
      </w:r>
      <w:r>
        <w:rPr>
          <w:rFonts w:ascii="宋体" w:hAnsi="宋体" w:hint="eastAsia"/>
          <w:lang w:eastAsia="zh-CN"/>
        </w:rPr>
        <w:t>R3a</w:t>
      </w:r>
    </w:p>
    <w:p w14:paraId="15EFA029" w14:textId="77777777" w:rsidR="00825F38" w:rsidRDefault="00825F38" w:rsidP="00825F38">
      <w:pPr>
        <w:pStyle w:val="11"/>
        <w:ind w:left="420" w:firstLineChars="0" w:firstLine="0"/>
        <w:jc w:val="left"/>
        <w:rPr>
          <w:rFonts w:ascii="宋体" w:hAnsi="宋体"/>
          <w:lang w:eastAsia="zh-CN"/>
        </w:rPr>
      </w:pPr>
      <w:r>
        <w:rPr>
          <w:rFonts w:ascii="宋体" w:hAnsi="宋体" w:hint="eastAsia"/>
          <w:lang w:eastAsia="zh-CN"/>
        </w:rPr>
        <w:t>2.返回</w:t>
      </w:r>
      <w:r>
        <w:rPr>
          <w:rFonts w:ascii="宋体" w:hAnsi="宋体"/>
          <w:lang w:eastAsia="zh-CN"/>
        </w:rPr>
        <w:t>主事件流</w:t>
      </w:r>
      <w:r>
        <w:rPr>
          <w:rFonts w:ascii="宋体" w:hAnsi="宋体" w:hint="eastAsia"/>
          <w:lang w:eastAsia="zh-CN"/>
        </w:rPr>
        <w:t>3</w:t>
      </w:r>
    </w:p>
    <w:p w14:paraId="24E008A2" w14:textId="77777777" w:rsidR="00825F38" w:rsidRDefault="00825F38" w:rsidP="00825F38">
      <w:pPr>
        <w:jc w:val="left"/>
        <w:rPr>
          <w:rFonts w:ascii="宋体" w:hAnsi="宋体"/>
          <w:lang w:eastAsia="zh-CN"/>
        </w:rPr>
      </w:pPr>
      <w:r>
        <w:rPr>
          <w:rFonts w:ascii="宋体" w:hAnsi="宋体" w:hint="eastAsia"/>
          <w:lang w:eastAsia="zh-CN"/>
        </w:rPr>
        <w:t>3b：新增</w:t>
      </w:r>
    </w:p>
    <w:p w14:paraId="41B7EA1F"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点击【新增】按钮；</w:t>
      </w:r>
      <w:r>
        <w:rPr>
          <w:rFonts w:hint="eastAsia"/>
          <w:iCs/>
          <w:lang w:eastAsia="zh-CN"/>
        </w:rPr>
        <w:t>R3b</w:t>
      </w:r>
    </w:p>
    <w:p w14:paraId="479D74BD"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打开新增页面；</w:t>
      </w:r>
    </w:p>
    <w:p w14:paraId="7E944974"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19D2DC55"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用户编辑信息并发送，启动流程；</w:t>
      </w:r>
      <w:r>
        <w:rPr>
          <w:rFonts w:hint="eastAsia"/>
          <w:iCs/>
          <w:lang w:eastAsia="zh-CN"/>
        </w:rPr>
        <w:t>R3b-4</w:t>
      </w:r>
    </w:p>
    <w:p w14:paraId="495B5FA7" w14:textId="77777777" w:rsidR="00825F38" w:rsidRDefault="00825F38" w:rsidP="00825F38">
      <w:pPr>
        <w:ind w:firstLine="420"/>
        <w:jc w:val="left"/>
        <w:rPr>
          <w:iCs/>
          <w:lang w:eastAsia="zh-CN"/>
        </w:rPr>
      </w:pPr>
      <w:r>
        <w:rPr>
          <w:rFonts w:hint="eastAsia"/>
          <w:iCs/>
          <w:lang w:eastAsia="zh-CN"/>
        </w:rPr>
        <w:t>5.</w:t>
      </w:r>
      <w:r>
        <w:rPr>
          <w:rFonts w:hint="eastAsia"/>
          <w:iCs/>
          <w:lang w:eastAsia="zh-CN"/>
        </w:rPr>
        <w:t>系统提示操作成功；</w:t>
      </w:r>
    </w:p>
    <w:p w14:paraId="51715B0A" w14:textId="77777777" w:rsidR="00825F38" w:rsidRDefault="00825F38" w:rsidP="00825F38">
      <w:pPr>
        <w:ind w:firstLine="420"/>
        <w:jc w:val="left"/>
        <w:rPr>
          <w:iCs/>
          <w:lang w:eastAsia="zh-CN"/>
        </w:rPr>
      </w:pPr>
      <w:r>
        <w:rPr>
          <w:rFonts w:hint="eastAsia"/>
          <w:lang w:eastAsia="zh-CN"/>
        </w:rPr>
        <w:t>6.</w:t>
      </w:r>
      <w:r>
        <w:rPr>
          <w:rFonts w:hint="eastAsia"/>
          <w:lang w:eastAsia="zh-CN"/>
        </w:rPr>
        <w:t>返回主事件流</w:t>
      </w:r>
      <w:r>
        <w:rPr>
          <w:rFonts w:hint="eastAsia"/>
          <w:lang w:eastAsia="zh-CN"/>
        </w:rPr>
        <w:t>3</w:t>
      </w:r>
      <w:r>
        <w:rPr>
          <w:rFonts w:hint="eastAsia"/>
          <w:lang w:eastAsia="zh-CN"/>
        </w:rPr>
        <w:t>。</w:t>
      </w:r>
    </w:p>
    <w:p w14:paraId="04BE7284" w14:textId="77777777" w:rsidR="00825F38" w:rsidRDefault="00825F38" w:rsidP="00825F38">
      <w:pPr>
        <w:jc w:val="left"/>
        <w:rPr>
          <w:rFonts w:ascii="宋体" w:hAnsi="宋体"/>
          <w:lang w:eastAsia="zh-CN"/>
        </w:rPr>
      </w:pPr>
      <w:r>
        <w:rPr>
          <w:rFonts w:ascii="宋体" w:hAnsi="宋体" w:hint="eastAsia"/>
          <w:lang w:eastAsia="zh-CN"/>
        </w:rPr>
        <w:t>3c：修改</w:t>
      </w:r>
    </w:p>
    <w:p w14:paraId="193BEA4D"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点击【修改】按钮；</w:t>
      </w:r>
      <w:r>
        <w:rPr>
          <w:rFonts w:hint="eastAsia"/>
          <w:iCs/>
          <w:lang w:eastAsia="zh-CN"/>
        </w:rPr>
        <w:t>R3c</w:t>
      </w:r>
    </w:p>
    <w:p w14:paraId="2A98563A"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页面跳转到修改页面；</w:t>
      </w:r>
    </w:p>
    <w:p w14:paraId="3130C923"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37A103EE"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37208E7D"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770720C2" w14:textId="77777777" w:rsidR="00825F38" w:rsidRDefault="00825F38" w:rsidP="00825F38">
      <w:pPr>
        <w:jc w:val="left"/>
        <w:rPr>
          <w:rFonts w:ascii="宋体" w:hAnsi="宋体"/>
          <w:lang w:eastAsia="zh-CN"/>
        </w:rPr>
      </w:pPr>
      <w:r>
        <w:rPr>
          <w:rFonts w:ascii="宋体" w:hAnsi="宋体" w:hint="eastAsia"/>
          <w:lang w:eastAsia="zh-CN"/>
        </w:rPr>
        <w:t>3d：删除</w:t>
      </w:r>
    </w:p>
    <w:p w14:paraId="67809A06" w14:textId="77777777" w:rsidR="00825F38" w:rsidRDefault="00825F38" w:rsidP="00825F38">
      <w:pPr>
        <w:numPr>
          <w:ilvl w:val="0"/>
          <w:numId w:val="7"/>
        </w:numPr>
        <w:ind w:firstLine="420"/>
        <w:jc w:val="left"/>
        <w:rPr>
          <w:iCs/>
          <w:lang w:eastAsia="zh-CN"/>
        </w:rPr>
      </w:pPr>
      <w:r>
        <w:rPr>
          <w:rFonts w:hint="eastAsia"/>
          <w:iCs/>
          <w:lang w:eastAsia="zh-CN"/>
        </w:rPr>
        <w:t>点击【删除】按钮；</w:t>
      </w:r>
      <w:r>
        <w:rPr>
          <w:rFonts w:hint="eastAsia"/>
          <w:iCs/>
          <w:lang w:eastAsia="zh-CN"/>
        </w:rPr>
        <w:t>R3d</w:t>
      </w:r>
    </w:p>
    <w:p w14:paraId="4BA1D995" w14:textId="77777777" w:rsidR="00825F38" w:rsidRDefault="00825F38" w:rsidP="00825F38">
      <w:pPr>
        <w:numPr>
          <w:ilvl w:val="0"/>
          <w:numId w:val="7"/>
        </w:numPr>
        <w:ind w:firstLine="420"/>
        <w:jc w:val="left"/>
        <w:rPr>
          <w:iCs/>
          <w:lang w:eastAsia="zh-CN"/>
        </w:rPr>
      </w:pPr>
      <w:r>
        <w:rPr>
          <w:rFonts w:hint="eastAsia"/>
          <w:iCs/>
          <w:lang w:eastAsia="zh-CN"/>
        </w:rPr>
        <w:t>系统删除数据；</w:t>
      </w:r>
    </w:p>
    <w:p w14:paraId="1B24F735" w14:textId="77777777" w:rsidR="00825F38" w:rsidRDefault="00825F38" w:rsidP="00825F38">
      <w:pPr>
        <w:numPr>
          <w:ilvl w:val="0"/>
          <w:numId w:val="7"/>
        </w:numPr>
        <w:ind w:firstLine="420"/>
        <w:jc w:val="left"/>
        <w:rPr>
          <w:iCs/>
          <w:lang w:eastAsia="zh-CN"/>
        </w:rPr>
      </w:pPr>
      <w:r>
        <w:rPr>
          <w:rFonts w:hint="eastAsia"/>
          <w:iCs/>
          <w:lang w:eastAsia="zh-CN"/>
        </w:rPr>
        <w:t>系统提示删除成功；</w:t>
      </w:r>
    </w:p>
    <w:p w14:paraId="742C6A11" w14:textId="77777777" w:rsidR="00825F38" w:rsidRDefault="00825F38" w:rsidP="00825F38">
      <w:pPr>
        <w:numPr>
          <w:ilvl w:val="0"/>
          <w:numId w:val="7"/>
        </w:numPr>
        <w:ind w:firstLine="420"/>
        <w:jc w:val="left"/>
        <w:rPr>
          <w:iCs/>
          <w:lang w:eastAsia="zh-CN"/>
        </w:rPr>
      </w:pPr>
      <w:r>
        <w:rPr>
          <w:rFonts w:hint="eastAsia"/>
          <w:lang w:eastAsia="zh-CN"/>
        </w:rPr>
        <w:t>返回主事件流</w:t>
      </w:r>
      <w:r>
        <w:rPr>
          <w:rFonts w:hint="eastAsia"/>
          <w:lang w:eastAsia="zh-CN"/>
        </w:rPr>
        <w:t>3</w:t>
      </w:r>
      <w:r>
        <w:rPr>
          <w:rFonts w:hint="eastAsia"/>
          <w:lang w:eastAsia="zh-CN"/>
        </w:rPr>
        <w:t>。</w:t>
      </w:r>
    </w:p>
    <w:p w14:paraId="66EE08C2" w14:textId="77777777" w:rsidR="00825F38" w:rsidRDefault="00825F38" w:rsidP="00825F38">
      <w:pPr>
        <w:jc w:val="left"/>
        <w:rPr>
          <w:rFonts w:ascii="宋体" w:hAnsi="宋体"/>
          <w:lang w:eastAsia="zh-CN"/>
        </w:rPr>
      </w:pPr>
      <w:r>
        <w:rPr>
          <w:rFonts w:ascii="宋体" w:hAnsi="宋体" w:hint="eastAsia"/>
          <w:lang w:eastAsia="zh-CN"/>
        </w:rPr>
        <w:t>3e：流转日志</w:t>
      </w:r>
    </w:p>
    <w:p w14:paraId="54D2DA9C"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点击【流转日志】按钮；</w:t>
      </w:r>
    </w:p>
    <w:p w14:paraId="38196E3C"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打开流转日志信息页面；</w:t>
      </w:r>
    </w:p>
    <w:p w14:paraId="42A6CC4A"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13F7FA38"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2B46E6D3" w14:textId="77777777" w:rsidR="00825F38" w:rsidRDefault="00825F38" w:rsidP="00825F38">
      <w:pPr>
        <w:ind w:firstLine="420"/>
        <w:jc w:val="left"/>
        <w:rPr>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5A11F422" w14:textId="77777777" w:rsidR="00825F38" w:rsidRDefault="00825F38" w:rsidP="00825F38">
      <w:pPr>
        <w:jc w:val="left"/>
        <w:rPr>
          <w:rFonts w:ascii="宋体" w:hAnsi="宋体"/>
          <w:lang w:eastAsia="zh-CN"/>
        </w:rPr>
      </w:pPr>
      <w:r>
        <w:rPr>
          <w:rFonts w:ascii="宋体" w:hAnsi="宋体" w:hint="eastAsia"/>
          <w:lang w:eastAsia="zh-CN"/>
        </w:rPr>
        <w:t>3f：原始报告</w:t>
      </w:r>
    </w:p>
    <w:p w14:paraId="7DCFA120"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点击【原始报告】按钮；</w:t>
      </w:r>
    </w:p>
    <w:p w14:paraId="21655498"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打开原始报告信息页面；</w:t>
      </w:r>
    </w:p>
    <w:p w14:paraId="476B0A62" w14:textId="77777777" w:rsidR="00825F38" w:rsidRDefault="00825F38" w:rsidP="00825F38">
      <w:pPr>
        <w:ind w:firstLine="420"/>
        <w:jc w:val="left"/>
        <w:rPr>
          <w:lang w:eastAsia="zh-CN"/>
        </w:rPr>
      </w:pPr>
      <w:r>
        <w:rPr>
          <w:rFonts w:hint="eastAsia"/>
          <w:lang w:eastAsia="zh-CN"/>
        </w:rPr>
        <w:t>3.</w:t>
      </w:r>
      <w:r>
        <w:rPr>
          <w:rFonts w:hint="eastAsia"/>
          <w:lang w:eastAsia="zh-CN"/>
        </w:rPr>
        <w:t>返回主事件流</w:t>
      </w:r>
      <w:r>
        <w:rPr>
          <w:rFonts w:hint="eastAsia"/>
          <w:lang w:eastAsia="zh-CN"/>
        </w:rPr>
        <w:t>3</w:t>
      </w:r>
      <w:r>
        <w:rPr>
          <w:rFonts w:hint="eastAsia"/>
          <w:lang w:eastAsia="zh-CN"/>
        </w:rPr>
        <w:t>。</w:t>
      </w:r>
    </w:p>
    <w:p w14:paraId="707A3029" w14:textId="77777777" w:rsidR="00825F38" w:rsidRDefault="00825F38" w:rsidP="00825F38">
      <w:pPr>
        <w:rPr>
          <w:rFonts w:ascii="宋体" w:hAnsi="宋体"/>
          <w:lang w:eastAsia="zh-CN"/>
        </w:rPr>
      </w:pPr>
      <w:r>
        <w:rPr>
          <w:rFonts w:ascii="宋体" w:hAnsi="宋体" w:hint="eastAsia"/>
          <w:lang w:eastAsia="zh-CN"/>
        </w:rPr>
        <w:t>[后置条件]：UC0013</w:t>
      </w:r>
    </w:p>
    <w:p w14:paraId="1A967794" w14:textId="77777777" w:rsidR="00825F38" w:rsidRDefault="00825F38" w:rsidP="00825F38">
      <w:pPr>
        <w:jc w:val="left"/>
        <w:rPr>
          <w:rFonts w:ascii="宋体" w:hAnsi="宋体"/>
          <w:lang w:eastAsia="zh-CN"/>
        </w:rPr>
      </w:pPr>
      <w:r>
        <w:rPr>
          <w:rFonts w:ascii="宋体" w:hAnsi="宋体" w:hint="eastAsia"/>
          <w:lang w:eastAsia="zh-CN"/>
        </w:rPr>
        <w:t>[事件规则]：</w:t>
      </w:r>
      <w:r>
        <w:rPr>
          <w:rFonts w:ascii="宋体" w:hAnsi="宋体"/>
          <w:lang w:eastAsia="zh-CN"/>
        </w:rPr>
        <w:t>7</w:t>
      </w:r>
    </w:p>
    <w:p w14:paraId="197624C9" w14:textId="77777777" w:rsidR="00825F38" w:rsidRDefault="00825F38" w:rsidP="00825F38">
      <w:pPr>
        <w:jc w:val="left"/>
        <w:rPr>
          <w:rFonts w:ascii="宋体" w:hAnsi="宋体"/>
          <w:lang w:eastAsia="zh-CN"/>
        </w:rPr>
      </w:pPr>
      <w:r>
        <w:rPr>
          <w:rFonts w:ascii="宋体" w:hAnsi="宋体" w:hint="eastAsia"/>
          <w:lang w:eastAsia="zh-CN"/>
        </w:rPr>
        <w:t>R3b 新建规则：</w:t>
      </w:r>
      <w:r>
        <w:rPr>
          <w:rFonts w:ascii="宋体" w:hAnsi="宋体" w:hint="eastAsia"/>
        </w:rPr>
        <w:t>部门安全质量管理员、安监部保卫部风险分析员、安监部保卫部监察员审核员。部门只能新建本部门的，安监部保卫部可新建其他部门的</w:t>
      </w:r>
      <w:r>
        <w:rPr>
          <w:rFonts w:ascii="宋体" w:hAnsi="宋体" w:hint="eastAsia"/>
          <w:lang w:eastAsia="zh-CN"/>
        </w:rPr>
        <w:t>。</w:t>
      </w:r>
    </w:p>
    <w:p w14:paraId="646DF973" w14:textId="77777777" w:rsidR="00825F38" w:rsidRDefault="00825F38" w:rsidP="00825F38">
      <w:pPr>
        <w:numPr>
          <w:ilvl w:val="0"/>
          <w:numId w:val="27"/>
        </w:numPr>
        <w:ind w:firstLine="420"/>
        <w:jc w:val="left"/>
        <w:rPr>
          <w:lang w:eastAsia="zh-CN"/>
        </w:rPr>
      </w:pPr>
      <w:r>
        <w:rPr>
          <w:rFonts w:ascii="宋体" w:hAnsi="宋体" w:hint="eastAsia"/>
        </w:rPr>
        <w:t>“主控部门安全质量管理员立项”节点，选择的责任部门，</w:t>
      </w:r>
      <w:r>
        <w:rPr>
          <w:rFonts w:ascii="宋体" w:hAnsi="宋体"/>
        </w:rPr>
        <w:t>将</w:t>
      </w:r>
      <w:r>
        <w:rPr>
          <w:rFonts w:ascii="宋体" w:hAnsi="宋体" w:hint="eastAsia"/>
        </w:rPr>
        <w:t>自动带入风险管理方案，均</w:t>
      </w:r>
      <w:r>
        <w:rPr>
          <w:rFonts w:ascii="宋体" w:hAnsi="宋体"/>
        </w:rPr>
        <w:t>按照</w:t>
      </w:r>
      <w:r>
        <w:rPr>
          <w:rFonts w:ascii="宋体" w:hAnsi="宋体" w:hint="eastAsia"/>
        </w:rPr>
        <w:t>责任</w:t>
      </w:r>
      <w:r>
        <w:rPr>
          <w:rFonts w:ascii="宋体" w:hAnsi="宋体"/>
        </w:rPr>
        <w:t>部门</w:t>
      </w:r>
      <w:r>
        <w:rPr>
          <w:rFonts w:ascii="宋体" w:hAnsi="宋体" w:hint="eastAsia"/>
        </w:rPr>
        <w:t>筛选</w:t>
      </w:r>
      <w:r>
        <w:rPr>
          <w:rFonts w:hint="eastAsia"/>
          <w:lang w:eastAsia="zh-CN"/>
        </w:rPr>
        <w:t>。</w:t>
      </w:r>
    </w:p>
    <w:p w14:paraId="6A07A716" w14:textId="77777777" w:rsidR="00825F38" w:rsidRDefault="00825F38" w:rsidP="00825F38">
      <w:pPr>
        <w:ind w:firstLine="420"/>
        <w:jc w:val="left"/>
        <w:rPr>
          <w:lang w:eastAsia="zh-CN"/>
        </w:rPr>
      </w:pPr>
      <w:r>
        <w:rPr>
          <w:rFonts w:hint="eastAsia"/>
          <w:lang w:eastAsia="zh-CN"/>
        </w:rPr>
        <w:t>1.</w:t>
      </w:r>
      <w:r>
        <w:rPr>
          <w:rFonts w:hint="eastAsia"/>
          <w:lang w:eastAsia="zh-CN"/>
        </w:rPr>
        <w:t>首次进入此页是，</w:t>
      </w:r>
      <w:r>
        <w:rPr>
          <w:rFonts w:ascii="宋体" w:hAnsi="宋体" w:hint="eastAsia"/>
        </w:rPr>
        <w:t>点击筛选条件后</w:t>
      </w:r>
      <w:r>
        <w:rPr>
          <w:rFonts w:ascii="宋体" w:hAnsi="宋体"/>
        </w:rPr>
        <w:t>则</w:t>
      </w:r>
      <w:r>
        <w:rPr>
          <w:rFonts w:ascii="宋体" w:hAnsi="宋体" w:hint="eastAsia"/>
        </w:rPr>
        <w:t>自动按部门显示，“全部</w:t>
      </w:r>
      <w:r>
        <w:rPr>
          <w:rFonts w:ascii="宋体" w:hAnsi="宋体"/>
        </w:rPr>
        <w:t>”</w:t>
      </w:r>
      <w:r>
        <w:rPr>
          <w:rFonts w:ascii="宋体" w:hAnsi="宋体" w:hint="eastAsia"/>
        </w:rPr>
        <w:t>则看全部内容。</w:t>
      </w:r>
    </w:p>
    <w:p w14:paraId="42A1EFED" w14:textId="77777777" w:rsidR="00825F38" w:rsidRDefault="00825F38" w:rsidP="00825F38">
      <w:pPr>
        <w:pStyle w:val="30"/>
        <w:spacing w:line="360" w:lineRule="auto"/>
        <w:ind w:firstLineChars="0"/>
        <w:jc w:val="left"/>
        <w:rPr>
          <w:rFonts w:ascii="宋体" w:hAnsi="宋体"/>
        </w:rPr>
      </w:pPr>
      <w:r>
        <w:rPr>
          <w:rFonts w:ascii="宋体" w:hAnsi="宋体" w:hint="eastAsia"/>
          <w:lang w:eastAsia="zh-CN"/>
        </w:rPr>
        <w:t>2..</w:t>
      </w:r>
      <w:r>
        <w:rPr>
          <w:rFonts w:ascii="宋体" w:hAnsi="宋体" w:hint="eastAsia"/>
        </w:rPr>
        <w:t>任务类型：下拉必填，可选择：必填项、要求项、建议项</w:t>
      </w:r>
    </w:p>
    <w:p w14:paraId="597E3761" w14:textId="77777777" w:rsidR="00825F38" w:rsidRDefault="00825F38" w:rsidP="00825F38">
      <w:pPr>
        <w:pStyle w:val="30"/>
        <w:spacing w:line="360" w:lineRule="auto"/>
        <w:ind w:firstLineChars="0"/>
        <w:jc w:val="left"/>
        <w:rPr>
          <w:rFonts w:ascii="宋体" w:hAnsi="宋体"/>
        </w:rPr>
      </w:pPr>
      <w:r>
        <w:rPr>
          <w:rFonts w:ascii="宋体" w:hAnsi="宋体" w:hint="eastAsia"/>
          <w:lang w:eastAsia="zh-CN"/>
        </w:rPr>
        <w:t>3.</w:t>
      </w:r>
      <w:r>
        <w:rPr>
          <w:rFonts w:ascii="宋体" w:hAnsi="宋体" w:hint="eastAsia"/>
        </w:rPr>
        <w:t>责任部门：下拉单选必填，可选择基本信息中的责任部门</w:t>
      </w:r>
    </w:p>
    <w:p w14:paraId="5A1F6DBC" w14:textId="77777777" w:rsidR="00825F38" w:rsidRDefault="00825F38" w:rsidP="00825F38">
      <w:pPr>
        <w:spacing w:line="360" w:lineRule="auto"/>
        <w:ind w:firstLine="420"/>
        <w:jc w:val="left"/>
        <w:rPr>
          <w:rFonts w:ascii="宋体" w:hAnsi="宋体"/>
          <w:lang w:eastAsia="zh-CN"/>
        </w:rPr>
      </w:pPr>
      <w:r>
        <w:rPr>
          <w:rFonts w:ascii="宋体" w:hAnsi="宋体" w:hint="eastAsia"/>
          <w:lang w:eastAsia="zh-CN"/>
        </w:rPr>
        <w:lastRenderedPageBreak/>
        <w:t>4.</w:t>
      </w:r>
      <w:r>
        <w:rPr>
          <w:rFonts w:ascii="宋体" w:hAnsi="宋体" w:hint="eastAsia"/>
        </w:rPr>
        <w:t>【选择</w:t>
      </w:r>
      <w:r>
        <w:rPr>
          <w:rFonts w:ascii="宋体" w:hAnsi="宋体"/>
        </w:rPr>
        <w:t>方案】</w:t>
      </w:r>
      <w:r>
        <w:rPr>
          <w:rFonts w:ascii="宋体" w:hAnsi="宋体" w:hint="eastAsia"/>
          <w:lang w:eastAsia="zh-CN"/>
        </w:rPr>
        <w:t>：</w:t>
      </w:r>
      <w:r>
        <w:rPr>
          <w:rFonts w:ascii="宋体" w:hAnsi="宋体" w:hint="eastAsia"/>
        </w:rPr>
        <w:t>打开</w:t>
      </w:r>
      <w:r>
        <w:rPr>
          <w:rFonts w:ascii="宋体" w:hAnsi="宋体"/>
        </w:rPr>
        <w:t>风险管理方案，</w:t>
      </w:r>
      <w:r>
        <w:rPr>
          <w:rFonts w:ascii="宋体" w:hAnsi="宋体" w:hint="eastAsia"/>
        </w:rPr>
        <w:t>与</w:t>
      </w:r>
      <w:r>
        <w:rPr>
          <w:rFonts w:ascii="宋体" w:hAnsi="宋体"/>
        </w:rPr>
        <w:t>原系统一</w:t>
      </w:r>
      <w:r>
        <w:rPr>
          <w:rFonts w:ascii="宋体" w:hAnsi="宋体" w:hint="eastAsia"/>
        </w:rPr>
        <w:t>致。</w:t>
      </w:r>
      <w:r>
        <w:rPr>
          <w:rFonts w:ascii="宋体" w:hAnsi="宋体"/>
        </w:rPr>
        <w:t>选择</w:t>
      </w:r>
      <w:r>
        <w:rPr>
          <w:rFonts w:ascii="宋体" w:hAnsi="宋体" w:hint="eastAsia"/>
        </w:rPr>
        <w:t>的工作单是按照适用</w:t>
      </w:r>
      <w:r>
        <w:rPr>
          <w:rFonts w:ascii="宋体" w:hAnsi="宋体"/>
        </w:rPr>
        <w:t>部门</w:t>
      </w:r>
      <w:r>
        <w:rPr>
          <w:rFonts w:ascii="宋体" w:hAnsi="宋体" w:hint="eastAsia"/>
        </w:rPr>
        <w:t>为基本信息中的责任部门</w:t>
      </w:r>
      <w:r>
        <w:rPr>
          <w:rFonts w:ascii="宋体" w:hAnsi="宋体"/>
        </w:rPr>
        <w:t>进行筛选</w:t>
      </w:r>
      <w:r>
        <w:rPr>
          <w:rFonts w:ascii="宋体" w:hAnsi="宋体" w:hint="eastAsia"/>
        </w:rPr>
        <w:t>，</w:t>
      </w:r>
      <w:r>
        <w:rPr>
          <w:rFonts w:ascii="宋体" w:hAnsi="宋体"/>
        </w:rPr>
        <w:t>适用部门默认全部，必填项默认必选</w:t>
      </w:r>
      <w:r>
        <w:rPr>
          <w:rFonts w:ascii="宋体" w:hAnsi="宋体" w:hint="eastAsia"/>
        </w:rPr>
        <w:t>。如果为</w:t>
      </w:r>
      <w:r>
        <w:rPr>
          <w:rFonts w:ascii="宋体" w:hAnsi="宋体"/>
        </w:rPr>
        <w:t>全部那么选择通</w:t>
      </w:r>
      <w:r>
        <w:rPr>
          <w:rFonts w:ascii="宋体" w:hAnsi="宋体" w:hint="eastAsia"/>
        </w:rPr>
        <w:t>项</w:t>
      </w:r>
      <w:r>
        <w:rPr>
          <w:rFonts w:ascii="宋体" w:hAnsi="宋体"/>
        </w:rPr>
        <w:t>时默认所有部门都选上，如果适用部门进行筛选那么只选择这个部门的方案</w:t>
      </w:r>
      <w:r>
        <w:rPr>
          <w:rFonts w:ascii="宋体" w:hAnsi="宋体" w:hint="eastAsia"/>
        </w:rPr>
        <w:t>。</w:t>
      </w:r>
      <w:r>
        <w:rPr>
          <w:rFonts w:ascii="宋体" w:hAnsi="宋体"/>
        </w:rPr>
        <w:t>选择</w:t>
      </w:r>
      <w:r>
        <w:rPr>
          <w:rFonts w:ascii="宋体" w:hAnsi="宋体" w:hint="eastAsia"/>
        </w:rPr>
        <w:t>的</w:t>
      </w:r>
      <w:r>
        <w:rPr>
          <w:rFonts w:ascii="宋体" w:hAnsi="宋体"/>
        </w:rPr>
        <w:t>方案可修改，删除。</w:t>
      </w:r>
    </w:p>
    <w:p w14:paraId="02C1BBEA" w14:textId="77777777" w:rsidR="00825F38" w:rsidRDefault="00825F38" w:rsidP="00825F38">
      <w:pPr>
        <w:pStyle w:val="30"/>
        <w:spacing w:line="360" w:lineRule="auto"/>
        <w:ind w:firstLineChars="0"/>
        <w:jc w:val="left"/>
        <w:rPr>
          <w:rFonts w:ascii="宋体" w:hAnsi="宋体"/>
          <w:lang w:eastAsia="zh-CN"/>
        </w:rPr>
      </w:pPr>
      <w:r>
        <w:rPr>
          <w:rFonts w:ascii="宋体" w:hAnsi="宋体" w:hint="eastAsia"/>
          <w:lang w:eastAsia="zh-CN"/>
        </w:rPr>
        <w:t>5.</w:t>
      </w:r>
      <w:r>
        <w:rPr>
          <w:rFonts w:ascii="宋体" w:hAnsi="宋体" w:hint="eastAsia"/>
        </w:rPr>
        <w:t>工作任务单：必填文本框，</w:t>
      </w:r>
      <w:r>
        <w:rPr>
          <w:rFonts w:ascii="宋体" w:hAnsi="宋体"/>
        </w:rPr>
        <w:t>1000</w:t>
      </w:r>
      <w:r>
        <w:rPr>
          <w:rFonts w:ascii="宋体" w:hAnsi="宋体" w:hint="eastAsia"/>
        </w:rPr>
        <w:t>字</w:t>
      </w:r>
      <w:r>
        <w:rPr>
          <w:rFonts w:ascii="宋体" w:hAnsi="宋体" w:hint="eastAsia"/>
          <w:lang w:eastAsia="zh-CN"/>
        </w:rPr>
        <w:t>。</w:t>
      </w:r>
    </w:p>
    <w:p w14:paraId="5D52A1B9" w14:textId="77777777" w:rsidR="00825F38" w:rsidRDefault="00825F38" w:rsidP="00825F38">
      <w:pPr>
        <w:pStyle w:val="30"/>
        <w:spacing w:line="360" w:lineRule="auto"/>
        <w:ind w:firstLineChars="0" w:firstLine="0"/>
        <w:jc w:val="left"/>
        <w:rPr>
          <w:iCs/>
          <w:lang w:eastAsia="zh-CN"/>
        </w:rPr>
      </w:pPr>
      <w:r>
        <w:rPr>
          <w:rFonts w:hint="eastAsia"/>
          <w:iCs/>
          <w:lang w:eastAsia="zh-CN"/>
        </w:rPr>
        <w:t xml:space="preserve">R3b-4 </w:t>
      </w:r>
      <w:r>
        <w:rPr>
          <w:rFonts w:hint="eastAsia"/>
          <w:iCs/>
          <w:lang w:eastAsia="zh-CN"/>
        </w:rPr>
        <w:t>变革风险管理流程规则</w:t>
      </w:r>
    </w:p>
    <w:p w14:paraId="46132C5F" w14:textId="77777777" w:rsidR="00825F38" w:rsidRDefault="00825F38" w:rsidP="00825F38">
      <w:pPr>
        <w:pStyle w:val="20"/>
        <w:ind w:left="420" w:firstLineChars="0" w:firstLine="0"/>
        <w:jc w:val="left"/>
        <w:rPr>
          <w:rFonts w:ascii="宋体" w:hAnsi="宋体"/>
        </w:rPr>
      </w:pPr>
      <w:r>
        <w:rPr>
          <w:rFonts w:ascii="宋体" w:hAnsi="宋体" w:hint="eastAsia"/>
          <w:lang w:eastAsia="zh-CN"/>
        </w:rPr>
        <w:t>1.  主控部门安全质量管理员立项节点</w:t>
      </w:r>
      <w:r>
        <w:rPr>
          <w:rFonts w:ascii="宋体" w:hAnsi="宋体" w:hint="eastAsia"/>
          <w:lang w:val="fr-CA" w:eastAsia="zh-CN"/>
        </w:rPr>
        <w:t>（状态：编辑中）</w:t>
      </w:r>
      <w:r>
        <w:rPr>
          <w:rFonts w:ascii="宋体" w:hAnsi="宋体" w:hint="eastAsia"/>
          <w:lang w:eastAsia="zh-CN"/>
        </w:rPr>
        <w:t>：</w:t>
      </w:r>
      <w:r>
        <w:rPr>
          <w:rFonts w:ascii="宋体" w:hAnsi="宋体" w:hint="eastAsia"/>
        </w:rPr>
        <w:t>选择的责任部门，</w:t>
      </w:r>
      <w:r>
        <w:rPr>
          <w:rFonts w:ascii="宋体" w:hAnsi="宋体"/>
        </w:rPr>
        <w:t>将</w:t>
      </w:r>
      <w:r>
        <w:rPr>
          <w:rFonts w:ascii="宋体" w:hAnsi="宋体" w:hint="eastAsia"/>
        </w:rPr>
        <w:t>自动带入风险管理方案，均</w:t>
      </w:r>
      <w:r>
        <w:rPr>
          <w:rFonts w:ascii="宋体" w:hAnsi="宋体"/>
        </w:rPr>
        <w:t>按照</w:t>
      </w:r>
      <w:r>
        <w:rPr>
          <w:rFonts w:ascii="宋体" w:hAnsi="宋体" w:hint="eastAsia"/>
        </w:rPr>
        <w:t>责任</w:t>
      </w:r>
      <w:r>
        <w:rPr>
          <w:rFonts w:ascii="宋体" w:hAnsi="宋体"/>
        </w:rPr>
        <w:t>部门</w:t>
      </w:r>
      <w:r>
        <w:rPr>
          <w:rFonts w:ascii="宋体" w:hAnsi="宋体" w:hint="eastAsia"/>
        </w:rPr>
        <w:t>筛选</w:t>
      </w:r>
      <w:r>
        <w:rPr>
          <w:rFonts w:hint="eastAsia"/>
          <w:lang w:val="fr-CA" w:eastAsia="zh-CN"/>
        </w:rPr>
        <w:t>。</w:t>
      </w:r>
    </w:p>
    <w:p w14:paraId="689A1426"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a)</w:t>
      </w:r>
      <w:r>
        <w:rPr>
          <w:rFonts w:ascii="宋体" w:hAnsi="宋体" w:hint="eastAsia"/>
          <w:lang w:eastAsia="zh-CN"/>
        </w:rPr>
        <w:tab/>
        <w:t>【保存】后生成编号</w:t>
      </w:r>
      <w:hyperlink r:id="rId18" w:history="1">
        <w:r>
          <w:rPr>
            <w:rFonts w:ascii="宋体" w:hAnsi="宋体" w:hint="eastAsia"/>
            <w:lang w:eastAsia="zh-CN"/>
          </w:rPr>
          <w:t>NP-20170101-001</w:t>
        </w:r>
      </w:hyperlink>
      <w:r>
        <w:rPr>
          <w:rFonts w:ascii="宋体" w:hAnsi="宋体" w:hint="eastAsia"/>
          <w:lang w:eastAsia="zh-CN"/>
        </w:rPr>
        <w:t>（NP-当前日期-当天新增次数），</w:t>
      </w:r>
      <w:r>
        <w:rPr>
          <w:rFonts w:hint="eastAsia"/>
          <w:lang w:val="fr-CA"/>
        </w:rPr>
        <w:t>保存之后可以在待处理</w:t>
      </w:r>
      <w:r>
        <w:rPr>
          <w:lang w:val="fr-CA"/>
        </w:rPr>
        <w:t>页面查询到</w:t>
      </w:r>
      <w:r>
        <w:rPr>
          <w:rFonts w:hint="eastAsia"/>
          <w:lang w:val="fr-CA"/>
        </w:rPr>
        <w:t>该条</w:t>
      </w:r>
      <w:r>
        <w:rPr>
          <w:lang w:val="fr-CA"/>
        </w:rPr>
        <w:t>数据并能</w:t>
      </w:r>
      <w:r>
        <w:rPr>
          <w:rFonts w:hint="eastAsia"/>
          <w:lang w:val="fr-CA"/>
        </w:rPr>
        <w:t>再次编辑</w:t>
      </w:r>
    </w:p>
    <w:p w14:paraId="7A03D543"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w:t>
      </w:r>
      <w:r>
        <w:rPr>
          <w:rFonts w:ascii="宋体" w:hAnsi="宋体" w:hint="eastAsia"/>
          <w:lang w:eastAsia="zh-CN"/>
        </w:rPr>
        <w:tab/>
        <w:t>【发送】给各部门安全质量管理员风险管理节点。</w:t>
      </w:r>
    </w:p>
    <w:p w14:paraId="001954EB"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66DB6C4C" w14:textId="77777777" w:rsidR="00825F38" w:rsidRDefault="00825F38" w:rsidP="00825F38">
      <w:pPr>
        <w:pStyle w:val="20"/>
        <w:numPr>
          <w:ilvl w:val="0"/>
          <w:numId w:val="28"/>
        </w:numPr>
        <w:ind w:left="780" w:firstLineChars="0"/>
        <w:jc w:val="left"/>
        <w:rPr>
          <w:rFonts w:ascii="宋体" w:hAnsi="宋体"/>
          <w:lang w:eastAsia="zh-CN"/>
        </w:rPr>
      </w:pPr>
      <w:r>
        <w:rPr>
          <w:rFonts w:ascii="宋体" w:hAnsi="宋体" w:hint="eastAsia"/>
          <w:lang w:eastAsia="zh-CN"/>
        </w:rPr>
        <w:t xml:space="preserve"> 各部门安全质量管理员风险管理节点</w:t>
      </w:r>
      <w:r>
        <w:rPr>
          <w:rFonts w:ascii="宋体" w:hAnsi="宋体" w:hint="eastAsia"/>
          <w:lang w:val="fr-CA" w:eastAsia="zh-CN"/>
        </w:rPr>
        <w:t>（状态：风险管理中）</w:t>
      </w:r>
      <w:r>
        <w:rPr>
          <w:rFonts w:ascii="宋体" w:hAnsi="宋体" w:hint="eastAsia"/>
          <w:lang w:eastAsia="zh-CN"/>
        </w:rPr>
        <w:t>：</w:t>
      </w:r>
      <w:r>
        <w:rPr>
          <w:rFonts w:ascii="宋体" w:hAnsi="宋体" w:hint="eastAsia"/>
        </w:rPr>
        <w:t>部门</w:t>
      </w:r>
      <w:r>
        <w:rPr>
          <w:rFonts w:ascii="宋体" w:hAnsi="宋体"/>
        </w:rPr>
        <w:t>只能看责任部门为本部门的</w:t>
      </w:r>
      <w:r>
        <w:rPr>
          <w:rFonts w:ascii="宋体" w:hAnsi="宋体" w:hint="eastAsia"/>
        </w:rPr>
        <w:t>方案</w:t>
      </w:r>
      <w:r>
        <w:rPr>
          <w:rFonts w:ascii="宋体" w:hAnsi="宋体"/>
        </w:rPr>
        <w:t>、责任部门</w:t>
      </w:r>
      <w:r>
        <w:rPr>
          <w:rFonts w:ascii="宋体" w:hAnsi="宋体" w:hint="eastAsia"/>
          <w:lang w:eastAsia="zh-CN"/>
        </w:rPr>
        <w:t>。</w:t>
      </w:r>
    </w:p>
    <w:p w14:paraId="0AD690E8"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a)  风险管理方案若增加，部门只能创建责任部门为本部门方案，自己创建的方案可以修改和删除，主控节点创建的方案不能删除或修改；若选择方案，部门选择。</w:t>
      </w:r>
    </w:p>
    <w:p w14:paraId="6481C79B"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b)</w:t>
      </w:r>
      <w:r>
        <w:rPr>
          <w:rFonts w:ascii="宋体" w:hAnsi="宋体" w:hint="eastAsia"/>
        </w:rPr>
        <w:t>风险管理方案中增加“是否存在风险”，</w:t>
      </w:r>
      <w:r>
        <w:rPr>
          <w:rFonts w:ascii="宋体" w:hAnsi="宋体"/>
        </w:rPr>
        <w:t>点击</w:t>
      </w:r>
      <w:r>
        <w:rPr>
          <w:rFonts w:ascii="宋体" w:hAnsi="宋体" w:hint="eastAsia"/>
        </w:rPr>
        <w:t>评估，如果是要求</w:t>
      </w:r>
      <w:r>
        <w:rPr>
          <w:rFonts w:ascii="宋体" w:hAnsi="宋体"/>
        </w:rPr>
        <w:t>/必填项则评估必填</w:t>
      </w:r>
      <w:r>
        <w:rPr>
          <w:rFonts w:ascii="宋体" w:hAnsi="宋体" w:hint="eastAsia"/>
          <w:lang w:eastAsia="zh-CN"/>
        </w:rPr>
        <w:t>。</w:t>
      </w:r>
    </w:p>
    <w:p w14:paraId="61D36F68"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c)</w:t>
      </w:r>
      <w:r>
        <w:rPr>
          <w:rFonts w:ascii="宋体" w:hAnsi="宋体" w:hint="eastAsia"/>
          <w:lang w:eastAsia="zh-CN"/>
        </w:rPr>
        <w:tab/>
      </w:r>
      <w:r>
        <w:rPr>
          <w:rFonts w:ascii="宋体" w:hAnsi="宋体"/>
        </w:rPr>
        <w:t>填写</w:t>
      </w:r>
      <w:r>
        <w:rPr>
          <w:rFonts w:ascii="宋体" w:hAnsi="宋体" w:hint="eastAsia"/>
        </w:rPr>
        <w:t>是否存在风险和问题：单选“是，</w:t>
      </w:r>
      <w:bookmarkStart w:id="31" w:name="OLE_LINK192"/>
      <w:bookmarkStart w:id="32" w:name="OLE_LINK193"/>
      <w:r>
        <w:rPr>
          <w:rFonts w:ascii="宋体" w:hAnsi="宋体" w:hint="eastAsia"/>
        </w:rPr>
        <w:t>缓解</w:t>
      </w:r>
      <w:r>
        <w:rPr>
          <w:rFonts w:ascii="宋体" w:hAnsi="宋体"/>
        </w:rPr>
        <w:t>后可接受</w:t>
      </w:r>
      <w:bookmarkEnd w:id="31"/>
      <w:bookmarkEnd w:id="32"/>
      <w:r>
        <w:rPr>
          <w:rFonts w:ascii="宋体" w:hAnsi="宋体"/>
        </w:rPr>
        <w:t>”</w:t>
      </w:r>
      <w:r>
        <w:rPr>
          <w:rFonts w:ascii="宋体" w:hAnsi="宋体" w:hint="eastAsia"/>
        </w:rPr>
        <w:t>、</w:t>
      </w:r>
      <w:r>
        <w:rPr>
          <w:rFonts w:ascii="宋体" w:hAnsi="宋体"/>
        </w:rPr>
        <w:t>“</w:t>
      </w:r>
      <w:r>
        <w:rPr>
          <w:rFonts w:ascii="宋体" w:hAnsi="宋体" w:hint="eastAsia"/>
        </w:rPr>
        <w:t>是，缓解</w:t>
      </w:r>
      <w:r>
        <w:rPr>
          <w:rFonts w:ascii="宋体" w:hAnsi="宋体"/>
        </w:rPr>
        <w:t>后</w:t>
      </w:r>
      <w:r>
        <w:rPr>
          <w:rFonts w:ascii="宋体" w:hAnsi="宋体" w:hint="eastAsia"/>
        </w:rPr>
        <w:t>不</w:t>
      </w:r>
      <w:r>
        <w:rPr>
          <w:rFonts w:ascii="宋体" w:hAnsi="宋体"/>
        </w:rPr>
        <w:t>可接受”</w:t>
      </w:r>
      <w:r>
        <w:rPr>
          <w:rFonts w:ascii="宋体" w:hAnsi="宋体" w:hint="eastAsia"/>
        </w:rPr>
        <w:t>、“否，</w:t>
      </w:r>
      <w:bookmarkStart w:id="33" w:name="OLE_LINK191"/>
      <w:r>
        <w:rPr>
          <w:rFonts w:ascii="宋体" w:hAnsi="宋体" w:hint="eastAsia"/>
        </w:rPr>
        <w:t>不存在</w:t>
      </w:r>
      <w:r>
        <w:rPr>
          <w:rFonts w:ascii="宋体" w:hAnsi="宋体"/>
        </w:rPr>
        <w:t>风险</w:t>
      </w:r>
      <w:bookmarkEnd w:id="33"/>
      <w:r>
        <w:rPr>
          <w:rFonts w:ascii="宋体" w:hAnsi="宋体"/>
        </w:rPr>
        <w:t>”</w:t>
      </w:r>
      <w:r>
        <w:rPr>
          <w:rFonts w:ascii="宋体" w:hAnsi="宋体" w:hint="eastAsia"/>
        </w:rPr>
        <w:t>。保存后“评估”链接改为“修改评估结果”（除此节点外，均为评估结果</w:t>
      </w:r>
      <w:r>
        <w:rPr>
          <w:rFonts w:ascii="宋体" w:hAnsi="宋体" w:hint="eastAsia"/>
          <w:lang w:eastAsia="zh-CN"/>
        </w:rPr>
        <w:t>)。</w:t>
      </w:r>
    </w:p>
    <w:p w14:paraId="0765CA6B"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d)</w:t>
      </w:r>
      <w:r>
        <w:rPr>
          <w:rFonts w:ascii="宋体" w:hAnsi="宋体" w:hint="eastAsia"/>
          <w:lang w:eastAsia="zh-CN"/>
        </w:rPr>
        <w:tab/>
      </w:r>
      <w:r>
        <w:rPr>
          <w:rFonts w:ascii="宋体" w:hAnsi="宋体" w:hint="eastAsia"/>
        </w:rPr>
        <w:t>如果选择“是，缓解</w:t>
      </w:r>
      <w:r>
        <w:rPr>
          <w:rFonts w:ascii="宋体" w:hAnsi="宋体"/>
        </w:rPr>
        <w:t>后可接受”</w:t>
      </w:r>
      <w:r>
        <w:rPr>
          <w:rFonts w:ascii="宋体" w:hAnsi="宋体" w:hint="eastAsia"/>
        </w:rPr>
        <w:t>则风险评估的所有内容框出现并且必填。逐一选择一条方案进行评估，风险评估和风险控制措施列表必填，针对危险源填写风险控制措施</w:t>
      </w:r>
      <w:r>
        <w:rPr>
          <w:rFonts w:ascii="宋体" w:hAnsi="宋体" w:hint="eastAsia"/>
          <w:lang w:eastAsia="zh-CN"/>
        </w:rPr>
        <w:t>。</w:t>
      </w:r>
    </w:p>
    <w:p w14:paraId="671311FB"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e)</w:t>
      </w:r>
      <w:r>
        <w:rPr>
          <w:rFonts w:ascii="宋体" w:hAnsi="宋体" w:hint="eastAsia"/>
          <w:lang w:eastAsia="zh-CN"/>
        </w:rPr>
        <w:tab/>
      </w:r>
      <w:r>
        <w:rPr>
          <w:rFonts w:ascii="宋体" w:hAnsi="宋体" w:hint="eastAsia"/>
        </w:rPr>
        <w:t>如果选择“是，缓解</w:t>
      </w:r>
      <w:r>
        <w:rPr>
          <w:rFonts w:ascii="宋体" w:hAnsi="宋体"/>
        </w:rPr>
        <w:t>后</w:t>
      </w:r>
      <w:r>
        <w:rPr>
          <w:rFonts w:ascii="宋体" w:hAnsi="宋体" w:hint="eastAsia"/>
        </w:rPr>
        <w:t>不</w:t>
      </w:r>
      <w:r>
        <w:rPr>
          <w:rFonts w:ascii="宋体" w:hAnsi="宋体"/>
        </w:rPr>
        <w:t>可接受”</w:t>
      </w:r>
      <w:r>
        <w:rPr>
          <w:rFonts w:ascii="宋体" w:hAnsi="宋体" w:hint="eastAsia"/>
        </w:rPr>
        <w:t>则风险评估必选</w:t>
      </w:r>
      <w:r>
        <w:rPr>
          <w:rFonts w:ascii="宋体" w:hAnsi="宋体"/>
        </w:rPr>
        <w:t>选择</w:t>
      </w:r>
      <w:r>
        <w:rPr>
          <w:rFonts w:ascii="宋体" w:hAnsi="宋体" w:hint="eastAsia"/>
        </w:rPr>
        <w:t>4级及</w:t>
      </w:r>
      <w:r>
        <w:rPr>
          <w:rFonts w:ascii="宋体" w:hAnsi="宋体"/>
        </w:rPr>
        <w:t>以上的危险源，</w:t>
      </w:r>
      <w:r>
        <w:rPr>
          <w:rFonts w:ascii="宋体" w:hAnsi="宋体" w:hint="eastAsia"/>
        </w:rPr>
        <w:t>如果</w:t>
      </w:r>
      <w:r>
        <w:rPr>
          <w:rFonts w:ascii="宋体" w:hAnsi="宋体"/>
        </w:rPr>
        <w:t>选择等级非</w:t>
      </w:r>
      <w:r>
        <w:rPr>
          <w:rFonts w:ascii="宋体" w:hAnsi="宋体" w:hint="eastAsia"/>
        </w:rPr>
        <w:t>4级及</w:t>
      </w:r>
      <w:r>
        <w:rPr>
          <w:rFonts w:ascii="宋体" w:hAnsi="宋体"/>
        </w:rPr>
        <w:t>以上则风险评估表风险等级</w:t>
      </w:r>
      <w:r>
        <w:rPr>
          <w:rFonts w:ascii="宋体" w:hAnsi="宋体" w:hint="eastAsia"/>
        </w:rPr>
        <w:t>必须</w:t>
      </w:r>
      <w:r>
        <w:rPr>
          <w:rFonts w:ascii="宋体" w:hAnsi="宋体"/>
        </w:rPr>
        <w:t>为否，且纠正预防措施不</w:t>
      </w:r>
      <w:r>
        <w:rPr>
          <w:rFonts w:ascii="宋体" w:hAnsi="宋体" w:hint="eastAsia"/>
        </w:rPr>
        <w:t>能填写</w:t>
      </w:r>
      <w:r>
        <w:rPr>
          <w:rFonts w:ascii="宋体" w:hAnsi="宋体" w:hint="eastAsia"/>
          <w:lang w:eastAsia="zh-CN"/>
        </w:rPr>
        <w:t>。</w:t>
      </w:r>
    </w:p>
    <w:p w14:paraId="61A5C357"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f)</w:t>
      </w:r>
      <w:r>
        <w:rPr>
          <w:rFonts w:ascii="宋体" w:hAnsi="宋体" w:hint="eastAsia"/>
          <w:lang w:eastAsia="zh-CN"/>
        </w:rPr>
        <w:tab/>
      </w:r>
      <w:r>
        <w:rPr>
          <w:rFonts w:ascii="宋体" w:hAnsi="宋体"/>
        </w:rPr>
        <w:t>如果</w:t>
      </w:r>
      <w:r>
        <w:rPr>
          <w:rFonts w:ascii="宋体" w:hAnsi="宋体" w:hint="eastAsia"/>
        </w:rPr>
        <w:t>选择“否，</w:t>
      </w:r>
      <w:r>
        <w:rPr>
          <w:rFonts w:ascii="宋体" w:hAnsi="宋体"/>
        </w:rPr>
        <w:t>不存在风险”</w:t>
      </w:r>
      <w:r>
        <w:rPr>
          <w:rFonts w:ascii="宋体" w:hAnsi="宋体" w:hint="eastAsia"/>
        </w:rPr>
        <w:t>则风险评估的内容不出现，不必填</w:t>
      </w:r>
      <w:r>
        <w:rPr>
          <w:rFonts w:ascii="宋体" w:hAnsi="宋体" w:hint="eastAsia"/>
          <w:lang w:eastAsia="zh-CN"/>
        </w:rPr>
        <w:t>。</w:t>
      </w:r>
    </w:p>
    <w:p w14:paraId="2F43D5CB" w14:textId="77777777" w:rsidR="00825F38" w:rsidRDefault="00825F38" w:rsidP="00825F38">
      <w:pPr>
        <w:pStyle w:val="20"/>
        <w:ind w:left="420" w:firstLineChars="0" w:firstLine="0"/>
        <w:jc w:val="left"/>
        <w:rPr>
          <w:kern w:val="0"/>
          <w:sz w:val="22"/>
          <w:szCs w:val="24"/>
          <w:lang w:eastAsia="zh-CN"/>
        </w:rPr>
      </w:pPr>
      <w:r>
        <w:rPr>
          <w:rFonts w:ascii="宋体" w:hAnsi="宋体" w:hint="eastAsia"/>
          <w:lang w:eastAsia="zh-CN"/>
        </w:rPr>
        <w:t>g)</w:t>
      </w:r>
      <w:r>
        <w:rPr>
          <w:rFonts w:ascii="宋体" w:hAnsi="宋体" w:hint="eastAsia"/>
          <w:lang w:eastAsia="zh-CN"/>
        </w:rPr>
        <w:tab/>
      </w:r>
      <w:r>
        <w:rPr>
          <w:rFonts w:hint="eastAsia"/>
          <w:kern w:val="0"/>
          <w:sz w:val="22"/>
          <w:szCs w:val="24"/>
        </w:rPr>
        <w:t>填写“风险评估</w:t>
      </w:r>
      <w:r>
        <w:rPr>
          <w:kern w:val="0"/>
          <w:sz w:val="22"/>
          <w:szCs w:val="24"/>
        </w:rPr>
        <w:t>”</w:t>
      </w:r>
      <w:r>
        <w:rPr>
          <w:rFonts w:hint="eastAsia"/>
          <w:kern w:val="0"/>
          <w:sz w:val="22"/>
          <w:szCs w:val="24"/>
        </w:rPr>
        <w:t>所有的内容时，</w:t>
      </w:r>
      <w:r>
        <w:rPr>
          <w:kern w:val="0"/>
          <w:sz w:val="22"/>
          <w:szCs w:val="24"/>
        </w:rPr>
        <w:t>要</w:t>
      </w:r>
      <w:r>
        <w:rPr>
          <w:rFonts w:hint="eastAsia"/>
          <w:kern w:val="0"/>
          <w:sz w:val="22"/>
          <w:szCs w:val="24"/>
        </w:rPr>
        <w:t>先选择风险管理方案，</w:t>
      </w:r>
      <w:r>
        <w:rPr>
          <w:kern w:val="0"/>
          <w:sz w:val="22"/>
          <w:szCs w:val="24"/>
        </w:rPr>
        <w:t>如果</w:t>
      </w:r>
      <w:r>
        <w:rPr>
          <w:rFonts w:hint="eastAsia"/>
          <w:kern w:val="0"/>
          <w:sz w:val="22"/>
          <w:szCs w:val="24"/>
        </w:rPr>
        <w:t>没有选择，提示：</w:t>
      </w:r>
      <w:r>
        <w:rPr>
          <w:kern w:val="0"/>
          <w:sz w:val="22"/>
          <w:szCs w:val="24"/>
        </w:rPr>
        <w:t>“</w:t>
      </w:r>
      <w:r>
        <w:rPr>
          <w:rFonts w:hint="eastAsia"/>
          <w:kern w:val="0"/>
          <w:sz w:val="22"/>
          <w:szCs w:val="24"/>
        </w:rPr>
        <w:t>请选择风险管理方案</w:t>
      </w:r>
      <w:r>
        <w:rPr>
          <w:kern w:val="0"/>
          <w:sz w:val="22"/>
          <w:szCs w:val="24"/>
        </w:rPr>
        <w:t>”</w:t>
      </w:r>
      <w:r>
        <w:rPr>
          <w:rFonts w:hint="eastAsia"/>
          <w:kern w:val="0"/>
          <w:sz w:val="22"/>
          <w:szCs w:val="24"/>
          <w:lang w:eastAsia="zh-CN"/>
        </w:rPr>
        <w:t>。</w:t>
      </w:r>
    </w:p>
    <w:p w14:paraId="586DA9E1"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h)</w:t>
      </w:r>
      <w:r>
        <w:rPr>
          <w:rFonts w:ascii="宋体" w:hAnsi="宋体" w:hint="eastAsia"/>
          <w:lang w:eastAsia="zh-CN"/>
        </w:rPr>
        <w:tab/>
        <w:t>【保存】保存后</w:t>
      </w:r>
      <w:r>
        <w:rPr>
          <w:lang w:val="fr-CA"/>
        </w:rPr>
        <w:t>能</w:t>
      </w:r>
      <w:r>
        <w:rPr>
          <w:rFonts w:hint="eastAsia"/>
          <w:lang w:val="fr-CA"/>
        </w:rPr>
        <w:t>再次编辑</w:t>
      </w:r>
      <w:r>
        <w:rPr>
          <w:rFonts w:hint="eastAsia"/>
          <w:lang w:val="fr-CA" w:eastAsia="zh-CN"/>
        </w:rPr>
        <w:t>。</w:t>
      </w:r>
    </w:p>
    <w:p w14:paraId="021B147A"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i)</w:t>
      </w:r>
      <w:r>
        <w:rPr>
          <w:rFonts w:ascii="宋体" w:hAnsi="宋体" w:hint="eastAsia"/>
          <w:lang w:eastAsia="zh-CN"/>
        </w:rPr>
        <w:tab/>
        <w:t>【发送】给责任部门领导审核节点。</w:t>
      </w:r>
    </w:p>
    <w:p w14:paraId="63ED49D6"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j)</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21367575" w14:textId="77777777" w:rsidR="00825F38" w:rsidRDefault="00825F38" w:rsidP="00825F38">
      <w:pPr>
        <w:pStyle w:val="20"/>
        <w:ind w:left="420" w:firstLineChars="0" w:firstLine="0"/>
        <w:jc w:val="left"/>
        <w:rPr>
          <w:lang w:val="fr-CA" w:eastAsia="zh-CN"/>
        </w:rPr>
      </w:pPr>
      <w:r>
        <w:rPr>
          <w:rFonts w:ascii="宋体" w:hAnsi="宋体" w:hint="eastAsia"/>
          <w:lang w:eastAsia="zh-CN"/>
        </w:rPr>
        <w:t>3.  各部门领导审核节点</w:t>
      </w:r>
      <w:r>
        <w:rPr>
          <w:rFonts w:ascii="宋体" w:hAnsi="宋体" w:hint="eastAsia"/>
          <w:lang w:val="fr-CA" w:eastAsia="zh-CN"/>
        </w:rPr>
        <w:t>（状态：审核中）</w:t>
      </w:r>
      <w:r>
        <w:rPr>
          <w:rFonts w:ascii="宋体" w:hAnsi="宋体" w:hint="eastAsia"/>
          <w:lang w:eastAsia="zh-CN"/>
        </w:rPr>
        <w:t>：</w:t>
      </w:r>
      <w:r>
        <w:rPr>
          <w:rFonts w:ascii="宋体" w:hAnsi="宋体" w:hint="eastAsia"/>
        </w:rPr>
        <w:t>可修改、</w:t>
      </w:r>
      <w:r>
        <w:rPr>
          <w:rFonts w:ascii="宋体" w:hAnsi="宋体"/>
        </w:rPr>
        <w:t>删除</w:t>
      </w:r>
      <w:r>
        <w:rPr>
          <w:rFonts w:ascii="宋体" w:hAnsi="宋体" w:hint="eastAsia"/>
        </w:rPr>
        <w:t>、</w:t>
      </w:r>
      <w:r>
        <w:rPr>
          <w:rFonts w:ascii="宋体" w:hAnsi="宋体"/>
        </w:rPr>
        <w:t>查看</w:t>
      </w:r>
      <w:r>
        <w:rPr>
          <w:rFonts w:ascii="宋体" w:hAnsi="宋体" w:hint="eastAsia"/>
        </w:rPr>
        <w:t>、</w:t>
      </w:r>
      <w:r>
        <w:rPr>
          <w:rFonts w:ascii="宋体" w:hAnsi="宋体"/>
        </w:rPr>
        <w:t>增加</w:t>
      </w:r>
      <w:r>
        <w:rPr>
          <w:rFonts w:ascii="宋体" w:hAnsi="宋体" w:hint="eastAsia"/>
        </w:rPr>
        <w:t>“各责任部门安全质量管理员风险管理</w:t>
      </w:r>
      <w:r>
        <w:rPr>
          <w:rFonts w:ascii="宋体" w:hAnsi="宋体"/>
        </w:rPr>
        <w:t>”</w:t>
      </w:r>
      <w:r>
        <w:rPr>
          <w:rFonts w:ascii="宋体" w:hAnsi="宋体" w:hint="eastAsia"/>
        </w:rPr>
        <w:t>的内容</w:t>
      </w:r>
      <w:r>
        <w:rPr>
          <w:rFonts w:hint="eastAsia"/>
          <w:lang w:val="fr-CA" w:eastAsia="zh-CN"/>
        </w:rPr>
        <w:t>。</w:t>
      </w:r>
    </w:p>
    <w:p w14:paraId="4144C466"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a)</w:t>
      </w:r>
      <w:r>
        <w:rPr>
          <w:rFonts w:ascii="宋体" w:hAnsi="宋体" w:hint="eastAsia"/>
          <w:lang w:eastAsia="zh-CN"/>
        </w:rPr>
        <w:tab/>
        <w:t>【保存】保存后</w:t>
      </w:r>
      <w:r>
        <w:rPr>
          <w:lang w:val="fr-CA"/>
        </w:rPr>
        <w:t>能</w:t>
      </w:r>
      <w:r>
        <w:rPr>
          <w:rFonts w:hint="eastAsia"/>
          <w:lang w:val="fr-CA"/>
        </w:rPr>
        <w:t>再次编辑</w:t>
      </w:r>
      <w:r>
        <w:rPr>
          <w:rFonts w:hint="eastAsia"/>
          <w:lang w:val="fr-CA" w:eastAsia="zh-CN"/>
        </w:rPr>
        <w:t>。</w:t>
      </w:r>
    </w:p>
    <w:p w14:paraId="062F4E0E"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b)</w:t>
      </w:r>
      <w:r>
        <w:rPr>
          <w:rFonts w:ascii="宋体" w:hAnsi="宋体" w:hint="eastAsia"/>
          <w:lang w:eastAsia="zh-CN"/>
        </w:rPr>
        <w:tab/>
        <w:t>【发送】给主控部门安全质量管理员节点。</w:t>
      </w:r>
    </w:p>
    <w:p w14:paraId="5FD2301F"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1D8D0894" w14:textId="77777777" w:rsidR="00825F38" w:rsidRDefault="00825F38" w:rsidP="00825F38">
      <w:pPr>
        <w:pStyle w:val="20"/>
        <w:ind w:left="420" w:firstLineChars="0"/>
        <w:jc w:val="left"/>
        <w:rPr>
          <w:lang w:eastAsia="zh-CN"/>
        </w:rPr>
      </w:pPr>
      <w:r>
        <w:rPr>
          <w:rFonts w:hint="eastAsia"/>
          <w:lang w:eastAsia="zh-CN"/>
        </w:rPr>
        <w:t>d)</w:t>
      </w:r>
      <w:r>
        <w:rPr>
          <w:rFonts w:hint="eastAsia"/>
          <w:lang w:eastAsia="zh-CN"/>
        </w:rPr>
        <w:tab/>
      </w:r>
      <w:r>
        <w:rPr>
          <w:rFonts w:hint="eastAsia"/>
          <w:lang w:eastAsia="zh-CN"/>
        </w:rPr>
        <w:t>【回退】回退给安全生产部门安全质量管理员审核节点。</w:t>
      </w:r>
    </w:p>
    <w:p w14:paraId="468EDE25" w14:textId="77777777" w:rsidR="00825F38" w:rsidRDefault="00825F38" w:rsidP="00825F38">
      <w:pPr>
        <w:pStyle w:val="20"/>
        <w:ind w:left="420" w:firstLineChars="0" w:firstLine="0"/>
        <w:jc w:val="left"/>
        <w:rPr>
          <w:lang w:val="fr-CA" w:eastAsia="zh-CN"/>
        </w:rPr>
      </w:pPr>
      <w:r>
        <w:rPr>
          <w:rFonts w:ascii="宋体" w:hAnsi="宋体" w:hint="eastAsia"/>
          <w:lang w:eastAsia="zh-CN"/>
        </w:rPr>
        <w:t>4.  主控部门安全质量管理员节点</w:t>
      </w:r>
      <w:r>
        <w:rPr>
          <w:rFonts w:ascii="宋体" w:hAnsi="宋体" w:hint="eastAsia"/>
          <w:lang w:val="fr-CA" w:eastAsia="zh-CN"/>
        </w:rPr>
        <w:t>（状态：）：</w:t>
      </w:r>
    </w:p>
    <w:p w14:paraId="71ED1D1C"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 xml:space="preserve">a)  </w:t>
      </w:r>
      <w:r>
        <w:rPr>
          <w:rFonts w:ascii="宋体" w:hAnsi="宋体" w:hint="eastAsia"/>
        </w:rPr>
        <w:t>风险管理方案</w:t>
      </w:r>
      <w:r>
        <w:rPr>
          <w:rFonts w:ascii="宋体" w:hAnsi="宋体" w:hint="eastAsia"/>
          <w:lang w:eastAsia="zh-CN"/>
        </w:rPr>
        <w:t>显示</w:t>
      </w:r>
      <w:r>
        <w:rPr>
          <w:rFonts w:ascii="宋体" w:hAnsi="宋体" w:hint="eastAsia"/>
        </w:rPr>
        <w:t>顺序：</w:t>
      </w:r>
      <w:r>
        <w:rPr>
          <w:rFonts w:ascii="宋体" w:hAnsi="宋体"/>
        </w:rPr>
        <w:t>必填</w:t>
      </w:r>
      <w:r>
        <w:rPr>
          <w:rFonts w:ascii="宋体" w:hAnsi="宋体" w:hint="eastAsia"/>
        </w:rPr>
        <w:t>/要求项，</w:t>
      </w:r>
      <w:r>
        <w:rPr>
          <w:rFonts w:ascii="宋体" w:hAnsi="宋体"/>
        </w:rPr>
        <w:t>“</w:t>
      </w:r>
      <w:r>
        <w:rPr>
          <w:rFonts w:ascii="宋体" w:hAnsi="宋体" w:hint="eastAsia"/>
        </w:rPr>
        <w:t>是否存在风险或问题“选择“是”的，</w:t>
      </w:r>
      <w:r>
        <w:rPr>
          <w:rFonts w:ascii="宋体" w:hAnsi="宋体"/>
        </w:rPr>
        <w:t>后面</w:t>
      </w:r>
      <w:r>
        <w:rPr>
          <w:rFonts w:ascii="宋体" w:hAnsi="宋体" w:hint="eastAsia"/>
        </w:rPr>
        <w:t>为选择“否”的，</w:t>
      </w:r>
      <w:r>
        <w:rPr>
          <w:rFonts w:ascii="宋体" w:hAnsi="宋体"/>
        </w:rPr>
        <w:t>最后</w:t>
      </w:r>
      <w:r>
        <w:rPr>
          <w:rFonts w:ascii="宋体" w:hAnsi="宋体" w:hint="eastAsia"/>
        </w:rPr>
        <w:t>是建议项</w:t>
      </w:r>
      <w:r>
        <w:rPr>
          <w:rFonts w:ascii="宋体" w:hAnsi="宋体" w:hint="eastAsia"/>
          <w:lang w:eastAsia="zh-CN"/>
        </w:rPr>
        <w:t>。</w:t>
      </w:r>
    </w:p>
    <w:p w14:paraId="3082BC0D"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lastRenderedPageBreak/>
        <w:t>b)</w:t>
      </w:r>
      <w:r>
        <w:rPr>
          <w:rFonts w:ascii="宋体" w:hAnsi="宋体" w:hint="eastAsia"/>
          <w:lang w:eastAsia="zh-CN"/>
        </w:rPr>
        <w:tab/>
      </w:r>
      <w:r>
        <w:rPr>
          <w:rFonts w:ascii="宋体" w:hAnsi="宋体" w:hint="eastAsia"/>
        </w:rPr>
        <w:t>评估结果</w:t>
      </w:r>
      <w:r>
        <w:rPr>
          <w:rFonts w:ascii="宋体" w:hAnsi="宋体" w:hint="eastAsia"/>
          <w:lang w:eastAsia="zh-CN"/>
        </w:rPr>
        <w:t>顺序</w:t>
      </w:r>
      <w:r>
        <w:rPr>
          <w:rFonts w:ascii="宋体" w:hAnsi="宋体" w:hint="eastAsia"/>
        </w:rPr>
        <w:t>：显示</w:t>
      </w:r>
      <w:r>
        <w:rPr>
          <w:rFonts w:ascii="宋体" w:hAnsi="宋体"/>
        </w:rPr>
        <w:t>：是，缓解后可接受、是，缓解后不可接受、否，不存在风险</w:t>
      </w:r>
      <w:r>
        <w:rPr>
          <w:rFonts w:ascii="宋体" w:hAnsi="宋体" w:hint="eastAsia"/>
          <w:lang w:eastAsia="zh-CN"/>
        </w:rPr>
        <w:t>。</w:t>
      </w:r>
    </w:p>
    <w:p w14:paraId="22750263" w14:textId="77777777" w:rsidR="00825F38" w:rsidRDefault="00825F38" w:rsidP="00825F38">
      <w:pPr>
        <w:pStyle w:val="20"/>
        <w:ind w:left="420" w:firstLineChars="0"/>
        <w:jc w:val="left"/>
        <w:rPr>
          <w:rFonts w:ascii="宋体" w:hAnsi="宋体"/>
          <w:lang w:eastAsia="zh-CN"/>
        </w:rPr>
      </w:pPr>
      <w:r>
        <w:rPr>
          <w:rFonts w:hint="eastAsia"/>
          <w:lang w:eastAsia="zh-CN"/>
        </w:rPr>
        <w:t>c)</w:t>
      </w:r>
      <w:r>
        <w:rPr>
          <w:rFonts w:hint="eastAsia"/>
          <w:lang w:eastAsia="zh-CN"/>
        </w:rPr>
        <w:tab/>
      </w:r>
      <w:r>
        <w:rPr>
          <w:rFonts w:ascii="宋体" w:hAnsi="宋体" w:hint="eastAsia"/>
        </w:rPr>
        <w:t>关联方案、风险评估、</w:t>
      </w:r>
      <w:r>
        <w:rPr>
          <w:rFonts w:ascii="宋体" w:hAnsi="宋体"/>
        </w:rPr>
        <w:t>风险</w:t>
      </w:r>
      <w:r>
        <w:rPr>
          <w:rFonts w:ascii="宋体" w:hAnsi="宋体" w:hint="eastAsia"/>
        </w:rPr>
        <w:t>控制措施，</w:t>
      </w:r>
      <w:r>
        <w:rPr>
          <w:rFonts w:ascii="宋体" w:hAnsi="宋体"/>
        </w:rPr>
        <w:t>需要联动显示</w:t>
      </w:r>
      <w:r>
        <w:rPr>
          <w:rFonts w:ascii="宋体" w:hAnsi="宋体" w:hint="eastAsia"/>
          <w:lang w:eastAsia="zh-CN"/>
        </w:rPr>
        <w:t>。</w:t>
      </w:r>
    </w:p>
    <w:p w14:paraId="7DE94443"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e)</w:t>
      </w:r>
      <w:r>
        <w:rPr>
          <w:rFonts w:ascii="宋体" w:hAnsi="宋体" w:hint="eastAsia"/>
          <w:lang w:eastAsia="zh-CN"/>
        </w:rPr>
        <w:tab/>
      </w:r>
      <w:r>
        <w:rPr>
          <w:rFonts w:ascii="宋体" w:hAnsi="宋体" w:hint="eastAsia"/>
        </w:rPr>
        <w:t>主控部门安全质量管理员填写措施评估。增加“请判断风险控制措施或纠正预防措施的以下要素均制定合理”，及</w:t>
      </w:r>
      <w:r>
        <w:rPr>
          <w:rFonts w:ascii="宋体" w:hAnsi="宋体"/>
        </w:rPr>
        <w:t>措施合理性评估，</w:t>
      </w:r>
      <w:r>
        <w:rPr>
          <w:rFonts w:ascii="宋体" w:hAnsi="宋体" w:hint="eastAsia"/>
        </w:rPr>
        <w:t>要素</w:t>
      </w:r>
      <w:r>
        <w:rPr>
          <w:rFonts w:ascii="宋体" w:hAnsi="宋体"/>
        </w:rPr>
        <w:t>全部打勾</w:t>
      </w:r>
      <w:r>
        <w:rPr>
          <w:rFonts w:ascii="宋体" w:hAnsi="宋体" w:hint="eastAsia"/>
        </w:rPr>
        <w:t>才可发送给</w:t>
      </w:r>
      <w:r>
        <w:rPr>
          <w:rFonts w:ascii="宋体" w:hAnsi="宋体"/>
        </w:rPr>
        <w:t>主控部门</w:t>
      </w:r>
      <w:r>
        <w:rPr>
          <w:rFonts w:ascii="宋体" w:hAnsi="宋体" w:hint="eastAsia"/>
        </w:rPr>
        <w:t>领导</w:t>
      </w:r>
      <w:r>
        <w:rPr>
          <w:rFonts w:ascii="宋体" w:hAnsi="宋体" w:hint="eastAsia"/>
          <w:lang w:eastAsia="zh-CN"/>
        </w:rPr>
        <w:t>。</w:t>
      </w:r>
    </w:p>
    <w:p w14:paraId="78ECB64C"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f)</w:t>
      </w:r>
      <w:r>
        <w:rPr>
          <w:rFonts w:ascii="宋体" w:hAnsi="宋体" w:hint="eastAsia"/>
          <w:lang w:eastAsia="zh-CN"/>
        </w:rPr>
        <w:tab/>
        <w:t>【保存】保存后</w:t>
      </w:r>
      <w:r>
        <w:rPr>
          <w:lang w:val="fr-CA"/>
        </w:rPr>
        <w:t>能</w:t>
      </w:r>
      <w:r>
        <w:rPr>
          <w:rFonts w:hint="eastAsia"/>
          <w:lang w:val="fr-CA"/>
        </w:rPr>
        <w:t>再次编辑</w:t>
      </w:r>
      <w:r>
        <w:rPr>
          <w:rFonts w:hint="eastAsia"/>
          <w:lang w:val="fr-CA" w:eastAsia="zh-CN"/>
        </w:rPr>
        <w:t>。</w:t>
      </w:r>
    </w:p>
    <w:p w14:paraId="2C1A7A78"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g)</w:t>
      </w:r>
      <w:r>
        <w:rPr>
          <w:rFonts w:ascii="宋体" w:hAnsi="宋体" w:hint="eastAsia"/>
          <w:lang w:eastAsia="zh-CN"/>
        </w:rPr>
        <w:tab/>
        <w:t>【发送】危险源等级</w:t>
      </w:r>
      <w:r>
        <w:rPr>
          <w:rFonts w:ascii="宋体" w:hAnsi="宋体" w:hint="eastAsia"/>
        </w:rPr>
        <w:t>3级</w:t>
      </w:r>
      <w:r>
        <w:rPr>
          <w:rFonts w:ascii="宋体" w:hAnsi="宋体"/>
        </w:rPr>
        <w:t>以下</w:t>
      </w:r>
      <w:r>
        <w:rPr>
          <w:rFonts w:ascii="宋体" w:hAnsi="宋体" w:hint="eastAsia"/>
          <w:lang w:eastAsia="zh-CN"/>
        </w:rPr>
        <w:t>发送到</w:t>
      </w:r>
      <w:r>
        <w:rPr>
          <w:rFonts w:ascii="宋体" w:hAnsi="宋体" w:hint="eastAsia"/>
        </w:rPr>
        <w:t>主控部门领导</w:t>
      </w:r>
      <w:r>
        <w:rPr>
          <w:rFonts w:ascii="宋体" w:hAnsi="宋体" w:hint="eastAsia"/>
          <w:lang w:eastAsia="zh-CN"/>
        </w:rPr>
        <w:t>审核节点，3级及以上发送到安监部/保卫部风险分析员审核节点。</w:t>
      </w:r>
    </w:p>
    <w:p w14:paraId="0ED926FD" w14:textId="77777777" w:rsidR="00825F38" w:rsidRDefault="00825F38" w:rsidP="00825F38">
      <w:pPr>
        <w:pStyle w:val="20"/>
        <w:ind w:left="420" w:firstLineChars="0"/>
        <w:jc w:val="left"/>
        <w:rPr>
          <w:lang w:val="fr-CA" w:eastAsia="zh-CN"/>
        </w:rPr>
      </w:pPr>
      <w:r>
        <w:rPr>
          <w:rFonts w:ascii="宋体" w:hAnsi="宋体" w:hint="eastAsia"/>
          <w:lang w:eastAsia="zh-CN"/>
        </w:rPr>
        <w:t>h)</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3BB95FC6" w14:textId="77777777" w:rsidR="00825F38" w:rsidRDefault="00825F38" w:rsidP="00825F38">
      <w:pPr>
        <w:pStyle w:val="20"/>
        <w:ind w:left="420" w:firstLineChars="0"/>
        <w:jc w:val="left"/>
        <w:rPr>
          <w:lang w:eastAsia="zh-CN"/>
        </w:rPr>
      </w:pPr>
      <w:r>
        <w:rPr>
          <w:rFonts w:hint="eastAsia"/>
          <w:lang w:eastAsia="zh-CN"/>
        </w:rPr>
        <w:t>d)</w:t>
      </w:r>
      <w:r>
        <w:rPr>
          <w:rFonts w:hint="eastAsia"/>
          <w:lang w:eastAsia="zh-CN"/>
        </w:rPr>
        <w:tab/>
      </w:r>
      <w:r>
        <w:rPr>
          <w:rFonts w:hint="eastAsia"/>
          <w:lang w:eastAsia="zh-CN"/>
        </w:rPr>
        <w:t>【回退】回退给安全生产部门安全质量管理员审核节点。</w:t>
      </w:r>
    </w:p>
    <w:p w14:paraId="519BFAAE" w14:textId="77777777" w:rsidR="00825F38" w:rsidRDefault="00825F38" w:rsidP="00825F38">
      <w:pPr>
        <w:pStyle w:val="20"/>
        <w:ind w:left="420" w:firstLineChars="0" w:firstLine="0"/>
        <w:jc w:val="left"/>
        <w:rPr>
          <w:rFonts w:ascii="宋体" w:hAnsi="宋体"/>
        </w:rPr>
      </w:pPr>
      <w:r>
        <w:rPr>
          <w:rFonts w:ascii="宋体" w:hAnsi="宋体" w:hint="eastAsia"/>
          <w:lang w:eastAsia="zh-CN"/>
        </w:rPr>
        <w:t>5.  安监部/保卫部风险分析员审核节点</w:t>
      </w:r>
      <w:r>
        <w:rPr>
          <w:rFonts w:ascii="宋体" w:hAnsi="宋体" w:hint="eastAsia"/>
          <w:lang w:val="fr-CA" w:eastAsia="zh-CN"/>
        </w:rPr>
        <w:t>（状态：）</w:t>
      </w:r>
      <w:r>
        <w:rPr>
          <w:rFonts w:ascii="宋体" w:hAnsi="宋体" w:hint="eastAsia"/>
          <w:lang w:eastAsia="zh-CN"/>
        </w:rPr>
        <w:t>：</w:t>
      </w:r>
    </w:p>
    <w:p w14:paraId="67ECD78D" w14:textId="77777777" w:rsidR="00825F38" w:rsidRDefault="00825F38" w:rsidP="00825F38">
      <w:pPr>
        <w:pStyle w:val="20"/>
        <w:ind w:left="420" w:firstLineChars="0" w:firstLine="0"/>
        <w:jc w:val="left"/>
        <w:rPr>
          <w:rFonts w:ascii="宋体" w:hAnsi="宋体"/>
          <w:lang w:eastAsia="zh-CN"/>
        </w:rPr>
      </w:pPr>
      <w:r>
        <w:rPr>
          <w:rFonts w:hint="eastAsia"/>
          <w:kern w:val="0"/>
          <w:sz w:val="22"/>
          <w:szCs w:val="24"/>
          <w:lang w:eastAsia="zh-CN"/>
        </w:rPr>
        <w:t>a)</w:t>
      </w:r>
      <w:r>
        <w:rPr>
          <w:rFonts w:hint="eastAsia"/>
          <w:kern w:val="0"/>
          <w:sz w:val="22"/>
          <w:szCs w:val="24"/>
          <w:lang w:eastAsia="zh-CN"/>
        </w:rPr>
        <w:tab/>
      </w:r>
      <w:r>
        <w:rPr>
          <w:rFonts w:ascii="宋体" w:hAnsi="宋体" w:hint="eastAsia"/>
        </w:rPr>
        <w:t>填写措施评估TAB页</w:t>
      </w:r>
      <w:r>
        <w:rPr>
          <w:rFonts w:ascii="宋体" w:hAnsi="宋体" w:hint="eastAsia"/>
          <w:lang w:eastAsia="zh-CN"/>
        </w:rPr>
        <w:t>。</w:t>
      </w:r>
    </w:p>
    <w:p w14:paraId="04161D1C"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b)</w:t>
      </w:r>
      <w:r>
        <w:rPr>
          <w:rFonts w:ascii="宋体" w:hAnsi="宋体" w:hint="eastAsia"/>
          <w:lang w:eastAsia="zh-CN"/>
        </w:rPr>
        <w:tab/>
        <w:t>【保存】保存后</w:t>
      </w:r>
      <w:r>
        <w:rPr>
          <w:lang w:val="fr-CA"/>
        </w:rPr>
        <w:t>能</w:t>
      </w:r>
      <w:r>
        <w:rPr>
          <w:rFonts w:hint="eastAsia"/>
          <w:lang w:val="fr-CA"/>
        </w:rPr>
        <w:t>再次编辑</w:t>
      </w:r>
      <w:r>
        <w:rPr>
          <w:rFonts w:hint="eastAsia"/>
          <w:lang w:val="fr-CA" w:eastAsia="zh-CN"/>
        </w:rPr>
        <w:t>。</w:t>
      </w:r>
    </w:p>
    <w:p w14:paraId="5F676953"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w:t>
      </w:r>
      <w:r>
        <w:rPr>
          <w:rFonts w:ascii="宋体" w:hAnsi="宋体" w:hint="eastAsia"/>
          <w:lang w:eastAsia="zh-CN"/>
        </w:rPr>
        <w:tab/>
        <w:t>【发送】危险源等级</w:t>
      </w:r>
      <w:r>
        <w:rPr>
          <w:rFonts w:ascii="宋体" w:hAnsi="宋体" w:hint="eastAsia"/>
        </w:rPr>
        <w:t>3级</w:t>
      </w:r>
      <w:r>
        <w:rPr>
          <w:rFonts w:ascii="宋体" w:hAnsi="宋体" w:hint="eastAsia"/>
          <w:lang w:eastAsia="zh-CN"/>
        </w:rPr>
        <w:t>发送到</w:t>
      </w:r>
      <w:r>
        <w:rPr>
          <w:rFonts w:ascii="宋体" w:hAnsi="宋体" w:hint="eastAsia"/>
        </w:rPr>
        <w:t>主控部门领导</w:t>
      </w:r>
      <w:r>
        <w:rPr>
          <w:rFonts w:ascii="宋体" w:hAnsi="宋体" w:hint="eastAsia"/>
          <w:lang w:eastAsia="zh-CN"/>
        </w:rPr>
        <w:t>审核节点，3级以上发送到公司领导审核节点。</w:t>
      </w:r>
    </w:p>
    <w:p w14:paraId="1D409129" w14:textId="77777777" w:rsidR="00825F38" w:rsidRDefault="00825F38" w:rsidP="00825F38">
      <w:pPr>
        <w:pStyle w:val="20"/>
        <w:ind w:left="420" w:firstLineChars="0"/>
        <w:jc w:val="left"/>
        <w:rPr>
          <w:lang w:val="fr-CA" w:eastAsia="zh-CN"/>
        </w:rPr>
      </w:pPr>
      <w:r>
        <w:rPr>
          <w:rFonts w:ascii="宋体" w:hAnsi="宋体" w:hint="eastAsia"/>
          <w:lang w:eastAsia="zh-CN"/>
        </w:rPr>
        <w:t>d)</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510D9CF9" w14:textId="77777777" w:rsidR="00825F38" w:rsidRDefault="00825F38" w:rsidP="00825F38">
      <w:pPr>
        <w:pStyle w:val="20"/>
        <w:ind w:left="420" w:firstLineChars="0"/>
        <w:jc w:val="left"/>
        <w:rPr>
          <w:lang w:eastAsia="zh-CN"/>
        </w:rPr>
      </w:pPr>
      <w:r>
        <w:rPr>
          <w:rFonts w:hint="eastAsia"/>
          <w:lang w:eastAsia="zh-CN"/>
        </w:rPr>
        <w:t>e)</w:t>
      </w:r>
      <w:r>
        <w:rPr>
          <w:rFonts w:hint="eastAsia"/>
          <w:lang w:eastAsia="zh-CN"/>
        </w:rPr>
        <w:tab/>
      </w:r>
      <w:r>
        <w:rPr>
          <w:rFonts w:hint="eastAsia"/>
          <w:lang w:eastAsia="zh-CN"/>
        </w:rPr>
        <w:t>【回退】回退给</w:t>
      </w:r>
      <w:r>
        <w:rPr>
          <w:rFonts w:ascii="宋体" w:hAnsi="宋体" w:hint="eastAsia"/>
          <w:lang w:eastAsia="zh-CN"/>
        </w:rPr>
        <w:t>主控部门安全质量管理员节点</w:t>
      </w:r>
      <w:r>
        <w:rPr>
          <w:rFonts w:hint="eastAsia"/>
          <w:lang w:eastAsia="zh-CN"/>
        </w:rPr>
        <w:t>。</w:t>
      </w:r>
    </w:p>
    <w:p w14:paraId="124BD673" w14:textId="77777777" w:rsidR="00825F38" w:rsidRDefault="00825F38" w:rsidP="00825F38">
      <w:pPr>
        <w:pStyle w:val="20"/>
        <w:ind w:left="420" w:firstLineChars="0" w:firstLine="0"/>
        <w:jc w:val="left"/>
        <w:rPr>
          <w:rFonts w:ascii="宋体" w:hAnsi="宋体"/>
        </w:rPr>
      </w:pPr>
      <w:r>
        <w:rPr>
          <w:rFonts w:ascii="宋体" w:hAnsi="宋体" w:hint="eastAsia"/>
          <w:lang w:eastAsia="zh-CN"/>
        </w:rPr>
        <w:t xml:space="preserve">6.  </w:t>
      </w:r>
      <w:r>
        <w:rPr>
          <w:rFonts w:ascii="宋体" w:hAnsi="宋体" w:hint="eastAsia"/>
        </w:rPr>
        <w:t>主控部门领导</w:t>
      </w:r>
      <w:r>
        <w:rPr>
          <w:rFonts w:ascii="宋体" w:hAnsi="宋体" w:hint="eastAsia"/>
          <w:lang w:eastAsia="zh-CN"/>
        </w:rPr>
        <w:t>审核节点</w:t>
      </w:r>
      <w:r>
        <w:rPr>
          <w:rFonts w:ascii="宋体" w:hAnsi="宋体" w:hint="eastAsia"/>
          <w:lang w:val="fr-CA" w:eastAsia="zh-CN"/>
        </w:rPr>
        <w:t>（状态：）</w:t>
      </w:r>
      <w:r>
        <w:rPr>
          <w:rFonts w:ascii="宋体" w:hAnsi="宋体" w:hint="eastAsia"/>
          <w:lang w:eastAsia="zh-CN"/>
        </w:rPr>
        <w:t>：</w:t>
      </w:r>
    </w:p>
    <w:p w14:paraId="026EB307" w14:textId="77777777" w:rsidR="00825F38" w:rsidRDefault="00825F38" w:rsidP="00825F38">
      <w:pPr>
        <w:pStyle w:val="20"/>
        <w:ind w:left="420" w:firstLineChars="0" w:firstLine="0"/>
        <w:jc w:val="left"/>
        <w:rPr>
          <w:rFonts w:ascii="宋体" w:hAnsi="宋体"/>
          <w:lang w:eastAsia="zh-CN"/>
        </w:rPr>
      </w:pPr>
      <w:r>
        <w:rPr>
          <w:rFonts w:hint="eastAsia"/>
          <w:kern w:val="0"/>
          <w:sz w:val="22"/>
          <w:szCs w:val="24"/>
          <w:lang w:eastAsia="zh-CN"/>
        </w:rPr>
        <w:t>a)</w:t>
      </w:r>
      <w:r>
        <w:rPr>
          <w:rFonts w:hint="eastAsia"/>
          <w:kern w:val="0"/>
          <w:sz w:val="22"/>
          <w:szCs w:val="24"/>
          <w:lang w:eastAsia="zh-CN"/>
        </w:rPr>
        <w:tab/>
      </w:r>
      <w:r>
        <w:rPr>
          <w:rFonts w:ascii="宋体" w:hAnsi="宋体" w:hint="eastAsia"/>
        </w:rPr>
        <w:t>填写措施评估TAB页</w:t>
      </w:r>
      <w:r>
        <w:rPr>
          <w:rFonts w:ascii="宋体" w:hAnsi="宋体" w:hint="eastAsia"/>
          <w:lang w:eastAsia="zh-CN"/>
        </w:rPr>
        <w:t>。</w:t>
      </w:r>
    </w:p>
    <w:p w14:paraId="6BD6BE53"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b)</w:t>
      </w:r>
      <w:r>
        <w:rPr>
          <w:rFonts w:ascii="宋体" w:hAnsi="宋体" w:hint="eastAsia"/>
          <w:lang w:eastAsia="zh-CN"/>
        </w:rPr>
        <w:tab/>
        <w:t>【保存】保存后</w:t>
      </w:r>
      <w:r>
        <w:rPr>
          <w:lang w:val="fr-CA"/>
        </w:rPr>
        <w:t>能</w:t>
      </w:r>
      <w:r>
        <w:rPr>
          <w:rFonts w:hint="eastAsia"/>
          <w:lang w:val="fr-CA"/>
        </w:rPr>
        <w:t>再次编辑</w:t>
      </w:r>
      <w:r>
        <w:rPr>
          <w:rFonts w:hint="eastAsia"/>
          <w:lang w:val="fr-CA" w:eastAsia="zh-CN"/>
        </w:rPr>
        <w:t>。</w:t>
      </w:r>
    </w:p>
    <w:p w14:paraId="28506B7F" w14:textId="77777777" w:rsidR="00825F38" w:rsidRDefault="00825F38" w:rsidP="00825F38">
      <w:pPr>
        <w:spacing w:line="360" w:lineRule="auto"/>
        <w:ind w:left="840" w:firstLineChars="210" w:firstLine="441"/>
        <w:rPr>
          <w:rFonts w:ascii="宋体" w:hAnsi="宋体"/>
          <w:lang w:eastAsia="zh-CN"/>
        </w:rPr>
      </w:pPr>
      <w:r>
        <w:rPr>
          <w:rFonts w:ascii="宋体" w:hAnsi="宋体" w:hint="eastAsia"/>
          <w:lang w:eastAsia="zh-CN"/>
        </w:rPr>
        <w:t>c)</w:t>
      </w:r>
      <w:r>
        <w:rPr>
          <w:rFonts w:ascii="宋体" w:hAnsi="宋体" w:hint="eastAsia"/>
          <w:lang w:eastAsia="zh-CN"/>
        </w:rPr>
        <w:tab/>
      </w:r>
      <w:r>
        <w:rPr>
          <w:rFonts w:hint="eastAsia"/>
          <w:kern w:val="0"/>
          <w:sz w:val="22"/>
          <w:szCs w:val="24"/>
        </w:rPr>
        <w:t>【同意</w:t>
      </w:r>
      <w:r>
        <w:rPr>
          <w:kern w:val="0"/>
          <w:sz w:val="22"/>
          <w:szCs w:val="24"/>
        </w:rPr>
        <w:t>归档】</w:t>
      </w:r>
      <w:r>
        <w:rPr>
          <w:rFonts w:hint="eastAsia"/>
          <w:kern w:val="0"/>
          <w:sz w:val="22"/>
          <w:szCs w:val="24"/>
        </w:rPr>
        <w:t>状态改为：</w:t>
      </w:r>
      <w:r>
        <w:rPr>
          <w:kern w:val="0"/>
          <w:sz w:val="22"/>
          <w:szCs w:val="24"/>
        </w:rPr>
        <w:t>措施落实中</w:t>
      </w:r>
      <w:r>
        <w:rPr>
          <w:rFonts w:ascii="宋体" w:hAnsi="宋体" w:hint="eastAsia"/>
          <w:lang w:eastAsia="zh-CN"/>
        </w:rPr>
        <w:t>。</w:t>
      </w:r>
    </w:p>
    <w:p w14:paraId="30389C90" w14:textId="77777777" w:rsidR="00825F38" w:rsidRDefault="00825F38" w:rsidP="00825F38">
      <w:pPr>
        <w:pStyle w:val="20"/>
        <w:ind w:left="420" w:firstLineChars="0"/>
        <w:jc w:val="left"/>
        <w:rPr>
          <w:lang w:val="fr-CA" w:eastAsia="zh-CN"/>
        </w:rPr>
      </w:pPr>
      <w:r>
        <w:rPr>
          <w:rFonts w:ascii="宋体" w:hAnsi="宋体" w:hint="eastAsia"/>
          <w:lang w:eastAsia="zh-CN"/>
        </w:rPr>
        <w:t>d)</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06DB0759" w14:textId="77777777" w:rsidR="00825F38" w:rsidRDefault="00825F38" w:rsidP="00825F38">
      <w:pPr>
        <w:pStyle w:val="20"/>
        <w:ind w:left="420" w:firstLineChars="0"/>
        <w:jc w:val="left"/>
        <w:rPr>
          <w:lang w:eastAsia="zh-CN"/>
        </w:rPr>
      </w:pPr>
      <w:r>
        <w:rPr>
          <w:rFonts w:hint="eastAsia"/>
          <w:lang w:eastAsia="zh-CN"/>
        </w:rPr>
        <w:t>e)</w:t>
      </w:r>
      <w:r>
        <w:rPr>
          <w:rFonts w:hint="eastAsia"/>
          <w:lang w:eastAsia="zh-CN"/>
        </w:rPr>
        <w:tab/>
      </w:r>
      <w:r>
        <w:rPr>
          <w:rFonts w:hint="eastAsia"/>
          <w:lang w:eastAsia="zh-CN"/>
        </w:rPr>
        <w:t>【回退】回退给</w:t>
      </w:r>
      <w:r>
        <w:rPr>
          <w:rFonts w:ascii="宋体" w:hAnsi="宋体" w:hint="eastAsia"/>
          <w:lang w:eastAsia="zh-CN"/>
        </w:rPr>
        <w:t>主控部门安全质量管理员节点</w:t>
      </w:r>
      <w:r>
        <w:rPr>
          <w:rFonts w:hint="eastAsia"/>
          <w:lang w:eastAsia="zh-CN"/>
        </w:rPr>
        <w:t>。</w:t>
      </w:r>
    </w:p>
    <w:p w14:paraId="1BB59C4E" w14:textId="77777777" w:rsidR="00825F38" w:rsidRDefault="00825F38" w:rsidP="00825F38">
      <w:pPr>
        <w:spacing w:line="360" w:lineRule="auto"/>
        <w:ind w:left="840" w:firstLineChars="210" w:firstLine="441"/>
        <w:rPr>
          <w:lang w:eastAsia="zh-CN"/>
        </w:rPr>
      </w:pPr>
      <w:r>
        <w:rPr>
          <w:rFonts w:hint="eastAsia"/>
          <w:lang w:eastAsia="zh-CN"/>
        </w:rPr>
        <w:t>f)</w:t>
      </w:r>
      <w:r>
        <w:rPr>
          <w:rFonts w:hint="eastAsia"/>
          <w:lang w:eastAsia="zh-CN"/>
        </w:rPr>
        <w:tab/>
      </w:r>
      <w:r>
        <w:rPr>
          <w:rFonts w:hint="eastAsia"/>
          <w:kern w:val="0"/>
          <w:sz w:val="22"/>
          <w:szCs w:val="24"/>
        </w:rPr>
        <w:t>【放弃变更</w:t>
      </w:r>
      <w:r>
        <w:rPr>
          <w:kern w:val="0"/>
          <w:sz w:val="22"/>
          <w:szCs w:val="24"/>
        </w:rPr>
        <w:t>】</w:t>
      </w:r>
      <w:r>
        <w:rPr>
          <w:rFonts w:hint="eastAsia"/>
          <w:kern w:val="0"/>
          <w:sz w:val="22"/>
          <w:szCs w:val="24"/>
        </w:rPr>
        <w:t>点击</w:t>
      </w:r>
      <w:r>
        <w:rPr>
          <w:kern w:val="0"/>
          <w:sz w:val="22"/>
          <w:szCs w:val="24"/>
        </w:rPr>
        <w:t>放弃变更，则状态改为项目中止</w:t>
      </w:r>
    </w:p>
    <w:p w14:paraId="213A0DF1" w14:textId="77777777" w:rsidR="00825F38" w:rsidRDefault="00825F38" w:rsidP="00825F38">
      <w:pPr>
        <w:pStyle w:val="20"/>
        <w:ind w:left="420" w:firstLineChars="0" w:firstLine="0"/>
        <w:jc w:val="left"/>
        <w:rPr>
          <w:rFonts w:ascii="宋体" w:hAnsi="宋体"/>
        </w:rPr>
      </w:pPr>
      <w:r>
        <w:rPr>
          <w:rFonts w:ascii="宋体" w:hAnsi="宋体" w:hint="eastAsia"/>
          <w:lang w:eastAsia="zh-CN"/>
        </w:rPr>
        <w:t>7.  公司领导审核节点</w:t>
      </w:r>
      <w:r>
        <w:rPr>
          <w:rFonts w:ascii="宋体" w:hAnsi="宋体" w:hint="eastAsia"/>
          <w:lang w:val="fr-CA" w:eastAsia="zh-CN"/>
        </w:rPr>
        <w:t>（状态：）</w:t>
      </w:r>
      <w:r>
        <w:rPr>
          <w:rFonts w:ascii="宋体" w:hAnsi="宋体" w:hint="eastAsia"/>
          <w:lang w:eastAsia="zh-CN"/>
        </w:rPr>
        <w:t>：</w:t>
      </w:r>
    </w:p>
    <w:p w14:paraId="4B359378" w14:textId="77777777" w:rsidR="00825F38" w:rsidRDefault="00825F38" w:rsidP="00825F38">
      <w:pPr>
        <w:pStyle w:val="20"/>
        <w:ind w:left="420" w:firstLineChars="0" w:firstLine="0"/>
        <w:jc w:val="left"/>
        <w:rPr>
          <w:rFonts w:ascii="宋体" w:hAnsi="宋体"/>
          <w:lang w:eastAsia="zh-CN"/>
        </w:rPr>
      </w:pPr>
      <w:r>
        <w:rPr>
          <w:rFonts w:hint="eastAsia"/>
          <w:kern w:val="0"/>
          <w:sz w:val="22"/>
          <w:szCs w:val="24"/>
          <w:lang w:eastAsia="zh-CN"/>
        </w:rPr>
        <w:t>a)</w:t>
      </w:r>
      <w:r>
        <w:rPr>
          <w:rFonts w:hint="eastAsia"/>
          <w:kern w:val="0"/>
          <w:sz w:val="22"/>
          <w:szCs w:val="24"/>
          <w:lang w:eastAsia="zh-CN"/>
        </w:rPr>
        <w:tab/>
      </w:r>
      <w:r>
        <w:rPr>
          <w:rFonts w:ascii="宋体" w:hAnsi="宋体" w:hint="eastAsia"/>
        </w:rPr>
        <w:t>填写措施评估TAB页</w:t>
      </w:r>
      <w:r>
        <w:rPr>
          <w:rFonts w:ascii="宋体" w:hAnsi="宋体" w:hint="eastAsia"/>
          <w:lang w:eastAsia="zh-CN"/>
        </w:rPr>
        <w:t>。</w:t>
      </w:r>
    </w:p>
    <w:p w14:paraId="61672FEB" w14:textId="77777777" w:rsidR="00825F38" w:rsidRDefault="00825F38" w:rsidP="00825F38">
      <w:pPr>
        <w:pStyle w:val="20"/>
        <w:ind w:left="420" w:firstLineChars="0" w:firstLine="0"/>
        <w:jc w:val="left"/>
        <w:rPr>
          <w:rFonts w:ascii="宋体" w:hAnsi="宋体"/>
          <w:lang w:eastAsia="zh-CN"/>
        </w:rPr>
      </w:pPr>
      <w:r>
        <w:rPr>
          <w:rFonts w:ascii="宋体" w:hAnsi="宋体" w:hint="eastAsia"/>
          <w:lang w:eastAsia="zh-CN"/>
        </w:rPr>
        <w:t>b)</w:t>
      </w:r>
      <w:r>
        <w:rPr>
          <w:rFonts w:ascii="宋体" w:hAnsi="宋体" w:hint="eastAsia"/>
          <w:lang w:eastAsia="zh-CN"/>
        </w:rPr>
        <w:tab/>
        <w:t>【保存】保存后</w:t>
      </w:r>
      <w:r>
        <w:rPr>
          <w:lang w:val="fr-CA"/>
        </w:rPr>
        <w:t>能</w:t>
      </w:r>
      <w:r>
        <w:rPr>
          <w:rFonts w:hint="eastAsia"/>
          <w:lang w:val="fr-CA"/>
        </w:rPr>
        <w:t>再次编辑</w:t>
      </w:r>
      <w:r>
        <w:rPr>
          <w:rFonts w:hint="eastAsia"/>
          <w:lang w:val="fr-CA" w:eastAsia="zh-CN"/>
        </w:rPr>
        <w:t>。</w:t>
      </w:r>
    </w:p>
    <w:p w14:paraId="4EA63598" w14:textId="77777777" w:rsidR="00825F38" w:rsidRDefault="00825F38" w:rsidP="00825F38">
      <w:pPr>
        <w:pStyle w:val="20"/>
        <w:ind w:left="420" w:firstLineChars="0"/>
        <w:jc w:val="left"/>
        <w:rPr>
          <w:rFonts w:ascii="宋体" w:hAnsi="宋体"/>
          <w:lang w:eastAsia="zh-CN"/>
        </w:rPr>
      </w:pPr>
      <w:r>
        <w:rPr>
          <w:rFonts w:ascii="宋体" w:hAnsi="宋体" w:hint="eastAsia"/>
          <w:lang w:eastAsia="zh-CN"/>
        </w:rPr>
        <w:t>c)</w:t>
      </w:r>
      <w:r>
        <w:rPr>
          <w:rFonts w:ascii="宋体" w:hAnsi="宋体" w:hint="eastAsia"/>
          <w:lang w:eastAsia="zh-CN"/>
        </w:rPr>
        <w:tab/>
        <w:t>【发送】发送给主</w:t>
      </w:r>
      <w:r>
        <w:rPr>
          <w:rFonts w:ascii="宋体" w:hAnsi="宋体" w:hint="eastAsia"/>
        </w:rPr>
        <w:t>控部门领导</w:t>
      </w:r>
      <w:r>
        <w:rPr>
          <w:rFonts w:ascii="宋体" w:hAnsi="宋体" w:hint="eastAsia"/>
          <w:lang w:eastAsia="zh-CN"/>
        </w:rPr>
        <w:t>审核节点。</w:t>
      </w:r>
    </w:p>
    <w:p w14:paraId="5962DF49" w14:textId="77777777" w:rsidR="00825F38" w:rsidRDefault="00825F38" w:rsidP="00825F38">
      <w:pPr>
        <w:pStyle w:val="20"/>
        <w:ind w:left="420" w:firstLineChars="0"/>
        <w:jc w:val="left"/>
        <w:rPr>
          <w:lang w:val="fr-CA" w:eastAsia="zh-CN"/>
        </w:rPr>
      </w:pPr>
      <w:r>
        <w:rPr>
          <w:rFonts w:ascii="宋体" w:hAnsi="宋体" w:hint="eastAsia"/>
          <w:lang w:eastAsia="zh-CN"/>
        </w:rPr>
        <w:t>d)</w:t>
      </w:r>
      <w:r>
        <w:rPr>
          <w:rFonts w:ascii="宋体" w:hAnsi="宋体" w:hint="eastAsia"/>
          <w:lang w:eastAsia="zh-CN"/>
        </w:rPr>
        <w:tab/>
        <w:t>【打印】</w:t>
      </w:r>
      <w:r>
        <w:rPr>
          <w:rFonts w:hint="eastAsia"/>
          <w:lang w:val="fr-CA"/>
        </w:rPr>
        <w:t>根据打印模板显示内容</w:t>
      </w:r>
      <w:r>
        <w:rPr>
          <w:rFonts w:hint="eastAsia"/>
          <w:lang w:val="fr-CA" w:eastAsia="zh-CN"/>
        </w:rPr>
        <w:t>。</w:t>
      </w:r>
    </w:p>
    <w:p w14:paraId="411CCFE8" w14:textId="77777777" w:rsidR="00825F38" w:rsidRDefault="00825F38" w:rsidP="00825F38">
      <w:pPr>
        <w:pStyle w:val="20"/>
        <w:ind w:left="420" w:firstLineChars="0"/>
        <w:jc w:val="left"/>
        <w:rPr>
          <w:rFonts w:ascii="宋体" w:hAnsi="宋体"/>
          <w:lang w:eastAsia="zh-CN"/>
        </w:rPr>
      </w:pPr>
      <w:r>
        <w:rPr>
          <w:rFonts w:hint="eastAsia"/>
          <w:lang w:eastAsia="zh-CN"/>
        </w:rPr>
        <w:t>e)</w:t>
      </w:r>
      <w:r>
        <w:rPr>
          <w:rFonts w:hint="eastAsia"/>
          <w:lang w:eastAsia="zh-CN"/>
        </w:rPr>
        <w:tab/>
      </w:r>
      <w:r>
        <w:rPr>
          <w:rFonts w:hint="eastAsia"/>
          <w:lang w:eastAsia="zh-CN"/>
        </w:rPr>
        <w:t>【回退】回退给</w:t>
      </w:r>
      <w:r>
        <w:rPr>
          <w:rFonts w:ascii="宋体" w:hAnsi="宋体" w:hint="eastAsia"/>
          <w:lang w:eastAsia="zh-CN"/>
        </w:rPr>
        <w:t>安监部/保卫部风险分析员审核节点</w:t>
      </w:r>
      <w:r>
        <w:rPr>
          <w:rFonts w:hint="eastAsia"/>
          <w:lang w:eastAsia="zh-CN"/>
        </w:rPr>
        <w:t>。</w:t>
      </w:r>
    </w:p>
    <w:p w14:paraId="0960CFB3" w14:textId="77777777" w:rsidR="00825F38" w:rsidRDefault="00825F38" w:rsidP="00825F38">
      <w:pPr>
        <w:jc w:val="left"/>
        <w:rPr>
          <w:lang w:eastAsia="zh-CN"/>
        </w:rPr>
      </w:pPr>
      <w:r>
        <w:t>R</w:t>
      </w:r>
      <w:r>
        <w:rPr>
          <w:rFonts w:hint="eastAsia"/>
          <w:lang w:eastAsia="zh-CN"/>
        </w:rPr>
        <w:t xml:space="preserve">3c </w:t>
      </w:r>
      <w:r>
        <w:rPr>
          <w:rFonts w:hint="eastAsia"/>
          <w:lang w:eastAsia="zh-CN"/>
        </w:rPr>
        <w:t>修改规则：</w:t>
      </w:r>
    </w:p>
    <w:p w14:paraId="620CC664" w14:textId="77777777" w:rsidR="00825F38" w:rsidRDefault="00825F38" w:rsidP="00825F38">
      <w:pPr>
        <w:numPr>
          <w:ilvl w:val="0"/>
          <w:numId w:val="29"/>
        </w:numPr>
        <w:ind w:firstLine="420"/>
        <w:jc w:val="left"/>
        <w:rPr>
          <w:lang w:eastAsia="zh-CN"/>
        </w:rPr>
      </w:pPr>
      <w:r>
        <w:rPr>
          <w:rFonts w:hint="eastAsia"/>
          <w:lang w:eastAsia="zh-CN"/>
        </w:rPr>
        <w:t>只有编辑中的可以修改。</w:t>
      </w:r>
    </w:p>
    <w:p w14:paraId="1F23C54B" w14:textId="77777777" w:rsidR="00825F38" w:rsidRDefault="00825F38" w:rsidP="00825F38">
      <w:pPr>
        <w:jc w:val="left"/>
        <w:rPr>
          <w:lang w:eastAsia="zh-CN"/>
        </w:rPr>
      </w:pPr>
      <w:r>
        <w:t>R</w:t>
      </w:r>
      <w:r>
        <w:rPr>
          <w:rFonts w:hint="eastAsia"/>
          <w:lang w:eastAsia="zh-CN"/>
        </w:rPr>
        <w:t xml:space="preserve">3d </w:t>
      </w:r>
      <w:r>
        <w:rPr>
          <w:rFonts w:hint="eastAsia"/>
          <w:lang w:eastAsia="zh-CN"/>
        </w:rPr>
        <w:t>删除规则：</w:t>
      </w:r>
    </w:p>
    <w:p w14:paraId="3A54955B" w14:textId="77777777" w:rsidR="00825F38" w:rsidRDefault="00825F38" w:rsidP="00825F38">
      <w:pPr>
        <w:ind w:firstLine="420"/>
        <w:jc w:val="left"/>
        <w:rPr>
          <w:lang w:eastAsia="zh-CN"/>
        </w:rPr>
      </w:pPr>
      <w:r>
        <w:rPr>
          <w:rFonts w:hint="eastAsia"/>
          <w:lang w:eastAsia="zh-CN"/>
        </w:rPr>
        <w:t xml:space="preserve">1. </w:t>
      </w:r>
      <w:r>
        <w:rPr>
          <w:rFonts w:hint="eastAsia"/>
          <w:lang w:eastAsia="zh-CN"/>
        </w:rPr>
        <w:t>只有编辑中的可以删除。</w:t>
      </w:r>
    </w:p>
    <w:p w14:paraId="59F285FF" w14:textId="77777777" w:rsidR="00825F38" w:rsidRDefault="00825F38" w:rsidP="00825F38">
      <w:pPr>
        <w:jc w:val="left"/>
        <w:rPr>
          <w:rFonts w:ascii="宋体" w:hAnsi="宋体"/>
          <w:lang w:eastAsia="zh-CN"/>
        </w:rPr>
      </w:pPr>
      <w:r>
        <w:rPr>
          <w:rFonts w:ascii="宋体" w:hAnsi="宋体" w:hint="eastAsia"/>
          <w:lang w:eastAsia="zh-CN"/>
        </w:rPr>
        <w:t>[特殊需求]：</w:t>
      </w:r>
    </w:p>
    <w:p w14:paraId="480B5B7B" w14:textId="77777777" w:rsidR="00825F38" w:rsidRDefault="00825F38" w:rsidP="00825F38">
      <w:pPr>
        <w:rPr>
          <w:rFonts w:ascii="宋体" w:hAnsi="宋体"/>
          <w:lang w:eastAsia="zh-CN"/>
        </w:rPr>
      </w:pPr>
      <w:r>
        <w:rPr>
          <w:rFonts w:ascii="宋体" w:hAnsi="宋体" w:hint="eastAsia"/>
          <w:lang w:eastAsia="zh-CN"/>
        </w:rPr>
        <w:t>[扩展点]：无</w:t>
      </w:r>
    </w:p>
    <w:p w14:paraId="76C16156" w14:textId="77777777" w:rsidR="00825F38" w:rsidRDefault="00825F38" w:rsidP="00825F38">
      <w:pPr>
        <w:rPr>
          <w:lang w:eastAsia="zh-CN"/>
        </w:rPr>
      </w:pPr>
    </w:p>
    <w:p w14:paraId="73C01068" w14:textId="77777777" w:rsidR="00825F38" w:rsidRDefault="00825F38" w:rsidP="00825F38">
      <w:pPr>
        <w:pStyle w:val="2"/>
        <w:rPr>
          <w:rFonts w:ascii="黑体" w:eastAsia="黑体" w:hAnsi="黑体"/>
          <w:i/>
          <w:lang w:eastAsia="zh-CN"/>
        </w:rPr>
      </w:pPr>
      <w:r>
        <w:rPr>
          <w:rFonts w:ascii="黑体" w:eastAsia="黑体" w:hAnsi="黑体" w:hint="eastAsia"/>
          <w:lang w:eastAsia="zh-CN"/>
        </w:rPr>
        <w:t>3</w:t>
      </w:r>
      <w:r>
        <w:rPr>
          <w:rFonts w:ascii="黑体" w:eastAsia="黑体" w:hAnsi="黑体"/>
          <w:lang w:eastAsia="zh-CN"/>
        </w:rPr>
        <w:t>.</w:t>
      </w:r>
      <w:r>
        <w:rPr>
          <w:rFonts w:ascii="黑体" w:eastAsia="黑体" w:hAnsi="黑体" w:hint="eastAsia"/>
          <w:lang w:eastAsia="zh-CN"/>
        </w:rPr>
        <w:t>1</w:t>
      </w:r>
      <w:r>
        <w:rPr>
          <w:rFonts w:ascii="黑体" w:eastAsia="黑体" w:hAnsi="黑体"/>
          <w:lang w:eastAsia="zh-CN"/>
        </w:rPr>
        <w:t xml:space="preserve">6 Use-Case </w:t>
      </w:r>
      <w:r>
        <w:rPr>
          <w:rFonts w:ascii="黑体" w:eastAsia="黑体" w:hAnsi="黑体"/>
          <w:i/>
          <w:lang w:eastAsia="zh-CN"/>
        </w:rPr>
        <w:t>“</w:t>
      </w:r>
      <w:r>
        <w:rPr>
          <w:rFonts w:ascii="黑体" w:eastAsia="黑体" w:hAnsi="黑体" w:hint="eastAsia"/>
          <w:i/>
          <w:lang w:eastAsia="zh-CN"/>
        </w:rPr>
        <w:t>U</w:t>
      </w:r>
      <w:r>
        <w:rPr>
          <w:rFonts w:ascii="黑体" w:eastAsia="黑体" w:hAnsi="黑体"/>
          <w:i/>
          <w:lang w:eastAsia="zh-CN"/>
        </w:rPr>
        <w:t>C00</w:t>
      </w:r>
      <w:r>
        <w:rPr>
          <w:rFonts w:ascii="黑体" w:eastAsia="黑体" w:hAnsi="黑体" w:hint="eastAsia"/>
          <w:i/>
          <w:lang w:eastAsia="zh-CN"/>
        </w:rPr>
        <w:t>1</w:t>
      </w:r>
      <w:r>
        <w:rPr>
          <w:rFonts w:ascii="黑体" w:eastAsia="黑体" w:hAnsi="黑体"/>
          <w:i/>
          <w:lang w:eastAsia="zh-CN"/>
        </w:rPr>
        <w:t>6</w:t>
      </w:r>
      <w:r>
        <w:rPr>
          <w:rFonts w:ascii="黑体" w:eastAsia="黑体" w:hAnsi="黑体" w:hint="eastAsia"/>
          <w:i/>
          <w:lang w:eastAsia="zh-CN"/>
        </w:rPr>
        <w:t xml:space="preserve"> 风险管理方案”</w:t>
      </w:r>
    </w:p>
    <w:p w14:paraId="2A4262D7" w14:textId="77777777" w:rsidR="00825F38" w:rsidRDefault="00825F38" w:rsidP="00825F38">
      <w:pPr>
        <w:rPr>
          <w:rFonts w:ascii="宋体" w:hAnsi="宋体"/>
          <w:lang w:eastAsia="zh-CN"/>
        </w:rPr>
      </w:pPr>
      <w:r>
        <w:rPr>
          <w:rFonts w:ascii="宋体" w:hAnsi="宋体" w:hint="eastAsia"/>
          <w:lang w:eastAsia="zh-CN"/>
        </w:rPr>
        <w:t>[名称]：UC001</w:t>
      </w:r>
      <w:r>
        <w:rPr>
          <w:rFonts w:ascii="宋体" w:hAnsi="宋体"/>
          <w:lang w:eastAsia="zh-CN"/>
        </w:rPr>
        <w:t>6</w:t>
      </w:r>
      <w:r>
        <w:rPr>
          <w:rFonts w:ascii="宋体" w:hAnsi="宋体" w:hint="eastAsia"/>
          <w:lang w:eastAsia="zh-CN"/>
        </w:rPr>
        <w:t xml:space="preserve"> 风险管理方案</w:t>
      </w:r>
    </w:p>
    <w:p w14:paraId="4FD68BBA" w14:textId="77777777" w:rsidR="00825F38" w:rsidRDefault="00825F38" w:rsidP="00825F38">
      <w:pPr>
        <w:rPr>
          <w:rFonts w:ascii="宋体" w:hAnsi="宋体"/>
          <w:lang w:eastAsia="zh-CN"/>
        </w:rPr>
      </w:pPr>
      <w:r>
        <w:rPr>
          <w:rFonts w:ascii="宋体" w:hAnsi="宋体"/>
          <w:lang w:eastAsia="zh-CN"/>
        </w:rPr>
        <w:t>[</w:t>
      </w:r>
      <w:r>
        <w:rPr>
          <w:rFonts w:ascii="宋体" w:hAnsi="宋体" w:hint="eastAsia"/>
          <w:lang w:eastAsia="zh-CN"/>
        </w:rPr>
        <w:t>简介]：部门安全质量管理员、安监部/保卫部风险分析员</w:t>
      </w:r>
      <w:r>
        <w:rPr>
          <w:rFonts w:hint="eastAsia"/>
          <w:lang w:val="fr-CA" w:eastAsia="zh-CN"/>
        </w:rPr>
        <w:t>维护风险管理方案。</w:t>
      </w:r>
    </w:p>
    <w:p w14:paraId="74BB2C31" w14:textId="77777777" w:rsidR="00825F38" w:rsidRDefault="00825F38" w:rsidP="00825F38">
      <w:pPr>
        <w:rPr>
          <w:rFonts w:ascii="宋体" w:hAnsi="宋体"/>
          <w:lang w:eastAsia="zh-CN"/>
        </w:rPr>
      </w:pPr>
      <w:r>
        <w:rPr>
          <w:rFonts w:ascii="宋体" w:hAnsi="宋体" w:hint="eastAsia"/>
          <w:lang w:eastAsia="zh-CN"/>
        </w:rPr>
        <w:lastRenderedPageBreak/>
        <w:t>[前置条件]：具有风险管理方案菜单权限</w:t>
      </w:r>
    </w:p>
    <w:p w14:paraId="4B9B5AE5" w14:textId="77777777" w:rsidR="00825F38" w:rsidRDefault="00825F38" w:rsidP="00825F38">
      <w:pPr>
        <w:jc w:val="left"/>
        <w:rPr>
          <w:rFonts w:ascii="宋体" w:hAnsi="宋体"/>
          <w:lang w:eastAsia="zh-CN"/>
        </w:rPr>
      </w:pPr>
      <w:r>
        <w:rPr>
          <w:rFonts w:ascii="宋体" w:hAnsi="宋体" w:hint="eastAsia"/>
          <w:lang w:eastAsia="zh-CN"/>
        </w:rPr>
        <w:t>{事件流}</w:t>
      </w:r>
    </w:p>
    <w:p w14:paraId="21FAF037" w14:textId="77777777" w:rsidR="00825F38" w:rsidRDefault="00825F38" w:rsidP="00825F38">
      <w:pPr>
        <w:rPr>
          <w:rFonts w:ascii="宋体" w:hAnsi="宋体"/>
          <w:lang w:eastAsia="zh-CN"/>
        </w:rPr>
      </w:pPr>
      <w:r>
        <w:rPr>
          <w:rFonts w:ascii="宋体" w:hAnsi="宋体" w:hint="eastAsia"/>
          <w:lang w:eastAsia="zh-CN"/>
        </w:rPr>
        <w:t>[主事件流]：</w:t>
      </w:r>
    </w:p>
    <w:p w14:paraId="32DE2C79" w14:textId="77777777" w:rsidR="00825F38" w:rsidRDefault="00825F38" w:rsidP="00825F38">
      <w:pPr>
        <w:rPr>
          <w:lang w:eastAsia="zh-CN"/>
        </w:rPr>
      </w:pPr>
      <w:r>
        <w:rPr>
          <w:rFonts w:ascii="宋体" w:hAnsi="宋体" w:hint="eastAsia"/>
          <w:lang w:eastAsia="zh-CN"/>
        </w:rPr>
        <w:t>1．点击风险管理方案</w:t>
      </w:r>
      <w:r>
        <w:rPr>
          <w:rFonts w:hint="eastAsia"/>
        </w:rPr>
        <w:t>菜单，</w:t>
      </w:r>
      <w:r>
        <w:rPr>
          <w:rFonts w:hint="eastAsia"/>
          <w:lang w:eastAsia="zh-CN"/>
        </w:rPr>
        <w:t>用例开始。</w:t>
      </w:r>
    </w:p>
    <w:p w14:paraId="105CE42B" w14:textId="77777777" w:rsidR="00825F38" w:rsidRDefault="00825F38" w:rsidP="00825F38">
      <w:pPr>
        <w:jc w:val="left"/>
        <w:rPr>
          <w:rFonts w:ascii="宋体" w:hAnsi="宋体" w:cs="宋体"/>
          <w:sz w:val="24"/>
          <w:szCs w:val="24"/>
          <w:lang w:eastAsia="zh-CN"/>
        </w:rPr>
      </w:pPr>
      <w:r>
        <w:rPr>
          <w:rFonts w:hint="eastAsia"/>
          <w:iCs/>
        </w:rPr>
        <w:t>2</w:t>
      </w:r>
      <w:r>
        <w:rPr>
          <w:rFonts w:hint="eastAsia"/>
          <w:iCs/>
          <w:szCs w:val="21"/>
        </w:rPr>
        <w:t>.</w:t>
      </w:r>
      <w:r>
        <w:rPr>
          <w:rFonts w:hint="eastAsia"/>
          <w:iCs/>
          <w:szCs w:val="21"/>
          <w:lang w:eastAsia="zh-CN"/>
        </w:rPr>
        <w:t>页面显示查询条件、</w:t>
      </w:r>
      <w:r>
        <w:rPr>
          <w:rFonts w:ascii="宋体" w:hAnsi="宋体"/>
          <w:iCs/>
          <w:szCs w:val="21"/>
          <w:lang w:eastAsia="zh-CN"/>
        </w:rPr>
        <w:t>【</w:t>
      </w:r>
      <w:r>
        <w:rPr>
          <w:rFonts w:ascii="宋体" w:hAnsi="宋体" w:hint="eastAsia"/>
          <w:iCs/>
          <w:szCs w:val="21"/>
          <w:lang w:eastAsia="zh-CN"/>
        </w:rPr>
        <w:t>查询</w:t>
      </w:r>
      <w:r>
        <w:rPr>
          <w:rFonts w:ascii="宋体" w:hAnsi="宋体"/>
          <w:iCs/>
          <w:szCs w:val="21"/>
          <w:lang w:eastAsia="zh-CN"/>
        </w:rPr>
        <w:t>】</w:t>
      </w:r>
      <w:r>
        <w:rPr>
          <w:rFonts w:hint="eastAsia"/>
          <w:iCs/>
          <w:szCs w:val="21"/>
          <w:lang w:eastAsia="zh-CN"/>
        </w:rPr>
        <w:t>按钮、【新建</w:t>
      </w:r>
      <w:r>
        <w:rPr>
          <w:rFonts w:ascii="宋体" w:hAnsi="宋体"/>
          <w:iCs/>
          <w:szCs w:val="21"/>
          <w:lang w:eastAsia="zh-CN"/>
        </w:rPr>
        <w:t>】</w:t>
      </w:r>
      <w:r>
        <w:rPr>
          <w:rFonts w:hint="eastAsia"/>
          <w:iCs/>
          <w:szCs w:val="21"/>
          <w:lang w:eastAsia="zh-CN"/>
        </w:rPr>
        <w:t>按钮、。查询条件为：方案名称（模糊查询）、方案类型（下拉单选、新开航线组织变跟、新产品</w:t>
      </w:r>
      <w:r>
        <w:rPr>
          <w:rFonts w:hint="eastAsia"/>
          <w:iCs/>
          <w:szCs w:val="21"/>
          <w:lang w:eastAsia="zh-CN"/>
        </w:rPr>
        <w:t>/</w:t>
      </w:r>
      <w:r>
        <w:rPr>
          <w:rFonts w:hint="eastAsia"/>
          <w:iCs/>
          <w:szCs w:val="21"/>
          <w:lang w:eastAsia="zh-CN"/>
        </w:rPr>
        <w:t>服务）、创建日志（日期段）、适用部门</w:t>
      </w:r>
      <w:r>
        <w:rPr>
          <w:rFonts w:ascii="宋体" w:hAnsi="宋体" w:cs="宋体" w:hint="eastAsia"/>
          <w:szCs w:val="21"/>
          <w:lang w:eastAsia="zh-CN"/>
        </w:rPr>
        <w:t>。</w:t>
      </w:r>
    </w:p>
    <w:p w14:paraId="56AA00AA" w14:textId="77777777" w:rsidR="00825F38" w:rsidRDefault="00825F38" w:rsidP="00825F38">
      <w:pPr>
        <w:jc w:val="left"/>
        <w:rPr>
          <w:iCs/>
          <w:szCs w:val="21"/>
          <w:lang w:eastAsia="zh-CN"/>
        </w:rPr>
      </w:pPr>
      <w:r>
        <w:rPr>
          <w:rFonts w:hint="eastAsia"/>
          <w:iCs/>
          <w:szCs w:val="21"/>
          <w:lang w:eastAsia="zh-CN"/>
        </w:rPr>
        <w:t>3.</w:t>
      </w:r>
      <w:r>
        <w:rPr>
          <w:rFonts w:hint="eastAsia"/>
          <w:iCs/>
          <w:szCs w:val="21"/>
          <w:lang w:eastAsia="zh-CN"/>
        </w:rPr>
        <w:t>点击查询，显示查询结果列表：方案</w:t>
      </w:r>
      <w:r>
        <w:rPr>
          <w:rFonts w:ascii="宋体" w:hAnsi="宋体" w:cs="宋体" w:hint="eastAsia"/>
          <w:szCs w:val="21"/>
          <w:lang w:eastAsia="zh-CN"/>
        </w:rPr>
        <w:t>名称、方案类型、适用房门、处理人、操作。</w:t>
      </w:r>
    </w:p>
    <w:p w14:paraId="52E858B1"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w:t>
      </w:r>
      <w:r>
        <w:rPr>
          <w:rFonts w:ascii="宋体" w:hAnsi="宋体"/>
          <w:szCs w:val="21"/>
          <w:lang w:eastAsia="zh-CN"/>
        </w:rPr>
        <w:t xml:space="preserve">a </w:t>
      </w:r>
      <w:r>
        <w:rPr>
          <w:rFonts w:ascii="宋体" w:hAnsi="宋体" w:hint="eastAsia"/>
          <w:szCs w:val="21"/>
          <w:lang w:eastAsia="zh-CN"/>
        </w:rPr>
        <w:t>查看</w:t>
      </w:r>
    </w:p>
    <w:p w14:paraId="369F5D76" w14:textId="77777777" w:rsidR="00825F38" w:rsidRDefault="00825F38" w:rsidP="00825F38">
      <w:pPr>
        <w:pStyle w:val="11"/>
        <w:ind w:left="360" w:firstLineChars="0" w:firstLine="0"/>
        <w:rPr>
          <w:rFonts w:ascii="宋体" w:hAnsi="宋体"/>
          <w:szCs w:val="21"/>
          <w:lang w:eastAsia="zh-CN"/>
        </w:rPr>
      </w:pPr>
      <w:r>
        <w:rPr>
          <w:rFonts w:ascii="宋体" w:hAnsi="宋体" w:hint="eastAsia"/>
          <w:szCs w:val="21"/>
          <w:lang w:eastAsia="zh-CN"/>
        </w:rPr>
        <w:t>3b 新建</w:t>
      </w:r>
    </w:p>
    <w:p w14:paraId="1AD14592"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3c</w:t>
      </w:r>
      <w:r>
        <w:rPr>
          <w:rFonts w:ascii="宋体" w:hAnsi="宋体" w:hint="eastAsia"/>
          <w:szCs w:val="21"/>
          <w:lang w:eastAsia="zh-CN"/>
        </w:rPr>
        <w:t xml:space="preserve"> 修改</w:t>
      </w:r>
    </w:p>
    <w:p w14:paraId="6966B360" w14:textId="77777777" w:rsidR="00825F38" w:rsidRDefault="00825F38" w:rsidP="00825F38">
      <w:pPr>
        <w:pStyle w:val="11"/>
        <w:ind w:left="360" w:firstLineChars="0" w:firstLine="0"/>
        <w:rPr>
          <w:rFonts w:ascii="宋体" w:hAnsi="宋体"/>
          <w:szCs w:val="21"/>
          <w:lang w:eastAsia="zh-CN"/>
        </w:rPr>
      </w:pPr>
      <w:r>
        <w:rPr>
          <w:rFonts w:ascii="宋体" w:hAnsi="宋体"/>
          <w:szCs w:val="21"/>
          <w:lang w:eastAsia="zh-CN"/>
        </w:rPr>
        <w:t>3</w:t>
      </w:r>
      <w:r>
        <w:rPr>
          <w:rFonts w:ascii="宋体" w:hAnsi="宋体" w:hint="eastAsia"/>
          <w:szCs w:val="21"/>
          <w:lang w:eastAsia="zh-CN"/>
        </w:rPr>
        <w:t>d 删除</w:t>
      </w:r>
    </w:p>
    <w:p w14:paraId="23FC52B4" w14:textId="77777777" w:rsidR="00825F38" w:rsidRDefault="00825F38" w:rsidP="00825F38">
      <w:pPr>
        <w:jc w:val="left"/>
        <w:rPr>
          <w:iCs/>
          <w:lang w:eastAsia="zh-CN"/>
        </w:rPr>
      </w:pPr>
      <w:r>
        <w:rPr>
          <w:rFonts w:hint="eastAsia"/>
          <w:iCs/>
          <w:lang w:eastAsia="zh-CN"/>
        </w:rPr>
        <w:t xml:space="preserve">4. </w:t>
      </w:r>
      <w:r>
        <w:rPr>
          <w:rFonts w:hint="eastAsia"/>
          <w:iCs/>
          <w:lang w:eastAsia="zh-CN"/>
        </w:rPr>
        <w:t>用例结束；</w:t>
      </w:r>
    </w:p>
    <w:p w14:paraId="21FD7B4A" w14:textId="77777777" w:rsidR="00825F38" w:rsidRDefault="00825F38" w:rsidP="00825F38">
      <w:pPr>
        <w:rPr>
          <w:rFonts w:ascii="宋体" w:hAnsi="宋体"/>
          <w:lang w:eastAsia="zh-CN"/>
        </w:rPr>
      </w:pPr>
    </w:p>
    <w:p w14:paraId="146F8CB1" w14:textId="77777777" w:rsidR="00825F38" w:rsidRDefault="00825F38" w:rsidP="00825F38">
      <w:pPr>
        <w:jc w:val="left"/>
        <w:rPr>
          <w:rFonts w:ascii="宋体" w:hAnsi="宋体"/>
          <w:lang w:eastAsia="zh-CN"/>
        </w:rPr>
      </w:pPr>
      <w:r>
        <w:rPr>
          <w:rFonts w:ascii="宋体" w:hAnsi="宋体" w:hint="eastAsia"/>
          <w:lang w:eastAsia="zh-CN"/>
        </w:rPr>
        <w:t>[备选事件流]：</w:t>
      </w:r>
    </w:p>
    <w:p w14:paraId="16752EBB" w14:textId="77777777" w:rsidR="00825F38" w:rsidRDefault="00825F38" w:rsidP="00825F38">
      <w:pPr>
        <w:jc w:val="left"/>
        <w:rPr>
          <w:rFonts w:ascii="宋体" w:hAnsi="宋体"/>
          <w:lang w:eastAsia="zh-CN"/>
        </w:rPr>
      </w:pPr>
      <w:r>
        <w:rPr>
          <w:rFonts w:ascii="宋体" w:hAnsi="宋体" w:hint="eastAsia"/>
          <w:lang w:eastAsia="zh-CN"/>
        </w:rPr>
        <w:t>3</w:t>
      </w:r>
      <w:r>
        <w:rPr>
          <w:rFonts w:ascii="宋体" w:hAnsi="宋体" w:hint="cs"/>
        </w:rPr>
        <w:t>a</w:t>
      </w:r>
      <w:r>
        <w:rPr>
          <w:rFonts w:ascii="宋体" w:hAnsi="宋体" w:hint="eastAsia"/>
          <w:lang w:eastAsia="zh-CN"/>
        </w:rPr>
        <w:t>：查看</w:t>
      </w:r>
    </w:p>
    <w:p w14:paraId="288E79E7" w14:textId="77777777" w:rsidR="00825F38" w:rsidRDefault="00825F38" w:rsidP="00825F38">
      <w:pPr>
        <w:pStyle w:val="11"/>
        <w:ind w:left="420" w:firstLineChars="0" w:firstLine="0"/>
        <w:jc w:val="left"/>
        <w:rPr>
          <w:rFonts w:ascii="宋体" w:hAnsi="宋体"/>
          <w:lang w:eastAsia="zh-CN"/>
        </w:rPr>
      </w:pPr>
      <w:r>
        <w:rPr>
          <w:rFonts w:ascii="宋体" w:hAnsi="宋体" w:hint="eastAsia"/>
          <w:lang w:eastAsia="zh-CN"/>
        </w:rPr>
        <w:t>1.</w:t>
      </w:r>
      <w:r>
        <w:rPr>
          <w:rFonts w:ascii="宋体" w:hAnsi="宋体"/>
          <w:lang w:eastAsia="zh-CN"/>
        </w:rPr>
        <w:t>点击编号超链接，弹出</w:t>
      </w:r>
      <w:r>
        <w:rPr>
          <w:rFonts w:ascii="宋体" w:hAnsi="宋体" w:hint="eastAsia"/>
          <w:lang w:eastAsia="zh-CN"/>
        </w:rPr>
        <w:t>方案</w:t>
      </w:r>
      <w:r>
        <w:rPr>
          <w:rFonts w:ascii="宋体" w:hAnsi="宋体"/>
          <w:lang w:eastAsia="zh-CN"/>
        </w:rPr>
        <w:t>信息页面</w:t>
      </w:r>
      <w:r>
        <w:rPr>
          <w:rFonts w:ascii="宋体" w:hAnsi="宋体" w:hint="eastAsia"/>
          <w:lang w:eastAsia="zh-CN"/>
        </w:rPr>
        <w:t>；</w:t>
      </w:r>
    </w:p>
    <w:p w14:paraId="7CE74EB5" w14:textId="77777777" w:rsidR="00825F38" w:rsidRDefault="00825F38" w:rsidP="00825F38">
      <w:pPr>
        <w:pStyle w:val="11"/>
        <w:ind w:left="420" w:firstLineChars="0" w:firstLine="0"/>
        <w:jc w:val="left"/>
        <w:rPr>
          <w:rFonts w:ascii="宋体" w:hAnsi="宋体"/>
          <w:lang w:eastAsia="zh-CN"/>
        </w:rPr>
      </w:pPr>
      <w:r>
        <w:rPr>
          <w:rFonts w:ascii="宋体" w:hAnsi="宋体" w:hint="eastAsia"/>
          <w:lang w:eastAsia="zh-CN"/>
        </w:rPr>
        <w:t>2.返回</w:t>
      </w:r>
      <w:r>
        <w:rPr>
          <w:rFonts w:ascii="宋体" w:hAnsi="宋体"/>
          <w:lang w:eastAsia="zh-CN"/>
        </w:rPr>
        <w:t>主事件流</w:t>
      </w:r>
      <w:r>
        <w:rPr>
          <w:rFonts w:ascii="宋体" w:hAnsi="宋体" w:hint="eastAsia"/>
          <w:lang w:eastAsia="zh-CN"/>
        </w:rPr>
        <w:t>3</w:t>
      </w:r>
    </w:p>
    <w:p w14:paraId="50C37402" w14:textId="77777777" w:rsidR="00825F38" w:rsidRDefault="00825F38" w:rsidP="00825F38">
      <w:pPr>
        <w:jc w:val="left"/>
        <w:rPr>
          <w:rFonts w:ascii="宋体" w:hAnsi="宋体"/>
          <w:lang w:eastAsia="zh-CN"/>
        </w:rPr>
      </w:pPr>
      <w:r>
        <w:rPr>
          <w:rFonts w:ascii="宋体" w:hAnsi="宋体" w:hint="eastAsia"/>
          <w:lang w:eastAsia="zh-CN"/>
        </w:rPr>
        <w:t>3b：新增</w:t>
      </w:r>
    </w:p>
    <w:p w14:paraId="75464D1C"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点击【新增】按钮；</w:t>
      </w:r>
      <w:r>
        <w:rPr>
          <w:rFonts w:hint="eastAsia"/>
          <w:iCs/>
          <w:lang w:eastAsia="zh-CN"/>
        </w:rPr>
        <w:t>R3b</w:t>
      </w:r>
    </w:p>
    <w:p w14:paraId="250929F4" w14:textId="77777777" w:rsidR="00825F38" w:rsidRDefault="00825F38" w:rsidP="00825F38">
      <w:pPr>
        <w:ind w:firstLine="420"/>
        <w:jc w:val="left"/>
        <w:rPr>
          <w:iCs/>
          <w:lang w:eastAsia="zh-CN"/>
        </w:rPr>
      </w:pPr>
      <w:r>
        <w:rPr>
          <w:rFonts w:hint="eastAsia"/>
          <w:iCs/>
          <w:lang w:eastAsia="zh-CN"/>
        </w:rPr>
        <w:t>2.</w:t>
      </w:r>
      <w:r>
        <w:rPr>
          <w:rFonts w:hint="eastAsia"/>
          <w:iCs/>
          <w:lang w:eastAsia="zh-CN"/>
        </w:rPr>
        <w:t>打开新增页面；</w:t>
      </w:r>
    </w:p>
    <w:p w14:paraId="6B9B3600"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3C739F54"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系统提示操作成功；</w:t>
      </w:r>
    </w:p>
    <w:p w14:paraId="3AB420C6"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2B5A1BCE" w14:textId="77777777" w:rsidR="00825F38" w:rsidRDefault="00825F38" w:rsidP="00825F38">
      <w:pPr>
        <w:jc w:val="left"/>
        <w:rPr>
          <w:rFonts w:ascii="宋体" w:hAnsi="宋体"/>
          <w:lang w:eastAsia="zh-CN"/>
        </w:rPr>
      </w:pPr>
      <w:r>
        <w:rPr>
          <w:rFonts w:ascii="宋体" w:hAnsi="宋体" w:hint="eastAsia"/>
          <w:lang w:eastAsia="zh-CN"/>
        </w:rPr>
        <w:t>3c：修改</w:t>
      </w:r>
    </w:p>
    <w:p w14:paraId="3AE97970"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点击【修改】按钮；</w:t>
      </w:r>
      <w:r>
        <w:rPr>
          <w:rFonts w:hint="eastAsia"/>
          <w:iCs/>
          <w:lang w:eastAsia="zh-CN"/>
        </w:rPr>
        <w:t>R3c</w:t>
      </w:r>
    </w:p>
    <w:p w14:paraId="29E4A218" w14:textId="77777777" w:rsidR="00825F38" w:rsidRDefault="00825F38" w:rsidP="00825F38">
      <w:pPr>
        <w:ind w:firstLine="420"/>
        <w:jc w:val="left"/>
        <w:rPr>
          <w:iCs/>
          <w:lang w:eastAsia="zh-CN"/>
        </w:rPr>
      </w:pPr>
      <w:r>
        <w:rPr>
          <w:rFonts w:hint="eastAsia"/>
          <w:iCs/>
          <w:lang w:eastAsia="zh-CN"/>
        </w:rPr>
        <w:t>2.</w:t>
      </w:r>
      <w:r>
        <w:rPr>
          <w:rFonts w:hint="eastAsia"/>
          <w:iCs/>
          <w:lang w:eastAsia="zh-CN"/>
        </w:rPr>
        <w:t>页面跳转到修改页面；</w:t>
      </w:r>
    </w:p>
    <w:p w14:paraId="432B357B"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用户编辑信息并保存；</w:t>
      </w:r>
    </w:p>
    <w:p w14:paraId="6BAF8373" w14:textId="77777777" w:rsidR="00825F38" w:rsidRDefault="00825F38" w:rsidP="00825F38">
      <w:pPr>
        <w:ind w:firstLine="420"/>
        <w:jc w:val="left"/>
        <w:rPr>
          <w:iCs/>
          <w:lang w:eastAsia="zh-CN"/>
        </w:rPr>
      </w:pPr>
      <w:r>
        <w:rPr>
          <w:rFonts w:hint="eastAsia"/>
          <w:iCs/>
          <w:lang w:eastAsia="zh-CN"/>
        </w:rPr>
        <w:t>4</w:t>
      </w:r>
      <w:r>
        <w:rPr>
          <w:rFonts w:hint="eastAsia"/>
          <w:iCs/>
          <w:lang w:eastAsia="zh-CN"/>
        </w:rPr>
        <w:t>系统提示保存成功；</w:t>
      </w:r>
    </w:p>
    <w:p w14:paraId="4752D5D4" w14:textId="77777777" w:rsidR="00825F38" w:rsidRDefault="00825F38" w:rsidP="00825F38">
      <w:pPr>
        <w:ind w:firstLine="420"/>
        <w:jc w:val="left"/>
        <w:rPr>
          <w:iCs/>
          <w:lang w:eastAsia="zh-CN"/>
        </w:rPr>
      </w:pPr>
      <w:r>
        <w:rPr>
          <w:rFonts w:hint="eastAsia"/>
          <w:lang w:eastAsia="zh-CN"/>
        </w:rPr>
        <w:t>5</w:t>
      </w:r>
      <w:r>
        <w:rPr>
          <w:rFonts w:hint="eastAsia"/>
          <w:lang w:eastAsia="zh-CN"/>
        </w:rPr>
        <w:t>返回主事件流</w:t>
      </w:r>
      <w:r>
        <w:rPr>
          <w:rFonts w:hint="eastAsia"/>
          <w:lang w:eastAsia="zh-CN"/>
        </w:rPr>
        <w:t>3</w:t>
      </w:r>
      <w:r>
        <w:rPr>
          <w:rFonts w:hint="eastAsia"/>
          <w:lang w:eastAsia="zh-CN"/>
        </w:rPr>
        <w:t>。</w:t>
      </w:r>
    </w:p>
    <w:p w14:paraId="4FE1F404" w14:textId="77777777" w:rsidR="00825F38" w:rsidRDefault="00825F38" w:rsidP="00825F38">
      <w:pPr>
        <w:jc w:val="left"/>
        <w:rPr>
          <w:rFonts w:ascii="宋体" w:hAnsi="宋体"/>
          <w:lang w:eastAsia="zh-CN"/>
        </w:rPr>
      </w:pPr>
      <w:r>
        <w:rPr>
          <w:rFonts w:ascii="宋体" w:hAnsi="宋体" w:hint="eastAsia"/>
          <w:lang w:eastAsia="zh-CN"/>
        </w:rPr>
        <w:t>3d：删除</w:t>
      </w:r>
    </w:p>
    <w:p w14:paraId="2A5B1AAA" w14:textId="77777777" w:rsidR="00825F38" w:rsidRDefault="00825F38" w:rsidP="00825F38">
      <w:pPr>
        <w:ind w:firstLine="420"/>
        <w:jc w:val="left"/>
        <w:rPr>
          <w:iCs/>
          <w:lang w:eastAsia="zh-CN"/>
        </w:rPr>
      </w:pPr>
      <w:r>
        <w:rPr>
          <w:rFonts w:hint="eastAsia"/>
          <w:iCs/>
          <w:lang w:eastAsia="zh-CN"/>
        </w:rPr>
        <w:t>1.</w:t>
      </w:r>
      <w:r>
        <w:rPr>
          <w:rFonts w:hint="eastAsia"/>
          <w:iCs/>
          <w:lang w:eastAsia="zh-CN"/>
        </w:rPr>
        <w:t>点击【删除】按钮；</w:t>
      </w:r>
      <w:r>
        <w:rPr>
          <w:rFonts w:hint="eastAsia"/>
          <w:iCs/>
          <w:lang w:eastAsia="zh-CN"/>
        </w:rPr>
        <w:t>R3d</w:t>
      </w:r>
    </w:p>
    <w:p w14:paraId="041AC41A" w14:textId="77777777" w:rsidR="00825F38" w:rsidRDefault="00825F38" w:rsidP="00825F38">
      <w:pPr>
        <w:ind w:firstLine="420"/>
        <w:jc w:val="left"/>
        <w:rPr>
          <w:iCs/>
          <w:lang w:eastAsia="zh-CN"/>
        </w:rPr>
      </w:pPr>
      <w:r>
        <w:rPr>
          <w:rFonts w:hint="eastAsia"/>
          <w:iCs/>
          <w:lang w:eastAsia="zh-CN"/>
        </w:rPr>
        <w:t>2.</w:t>
      </w:r>
      <w:r>
        <w:rPr>
          <w:rFonts w:hint="eastAsia"/>
          <w:iCs/>
          <w:lang w:eastAsia="zh-CN"/>
        </w:rPr>
        <w:t>系统删除数据；</w:t>
      </w:r>
    </w:p>
    <w:p w14:paraId="11E1D2D8" w14:textId="77777777" w:rsidR="00825F38" w:rsidRDefault="00825F38" w:rsidP="00825F38">
      <w:pPr>
        <w:ind w:firstLine="420"/>
        <w:jc w:val="left"/>
        <w:rPr>
          <w:iCs/>
          <w:lang w:eastAsia="zh-CN"/>
        </w:rPr>
      </w:pPr>
      <w:r>
        <w:rPr>
          <w:rFonts w:hint="eastAsia"/>
          <w:iCs/>
          <w:lang w:eastAsia="zh-CN"/>
        </w:rPr>
        <w:t>3.</w:t>
      </w:r>
      <w:r>
        <w:rPr>
          <w:rFonts w:hint="eastAsia"/>
          <w:iCs/>
          <w:lang w:eastAsia="zh-CN"/>
        </w:rPr>
        <w:t>系统提示删除成功；</w:t>
      </w:r>
    </w:p>
    <w:p w14:paraId="1F626131" w14:textId="77777777" w:rsidR="00825F38" w:rsidRDefault="00825F38" w:rsidP="00825F38">
      <w:pPr>
        <w:ind w:firstLine="420"/>
        <w:jc w:val="left"/>
        <w:rPr>
          <w:iCs/>
          <w:lang w:eastAsia="zh-CN"/>
        </w:rPr>
      </w:pPr>
      <w:r>
        <w:rPr>
          <w:rFonts w:hint="eastAsia"/>
          <w:lang w:eastAsia="zh-CN"/>
        </w:rPr>
        <w:t>4.</w:t>
      </w:r>
      <w:r>
        <w:rPr>
          <w:rFonts w:hint="eastAsia"/>
          <w:lang w:eastAsia="zh-CN"/>
        </w:rPr>
        <w:t>返回主事件流</w:t>
      </w:r>
      <w:r>
        <w:rPr>
          <w:rFonts w:hint="eastAsia"/>
          <w:lang w:eastAsia="zh-CN"/>
        </w:rPr>
        <w:t>3</w:t>
      </w:r>
      <w:r>
        <w:rPr>
          <w:rFonts w:hint="eastAsia"/>
          <w:lang w:eastAsia="zh-CN"/>
        </w:rPr>
        <w:t>。</w:t>
      </w:r>
    </w:p>
    <w:p w14:paraId="1C375B89" w14:textId="77777777" w:rsidR="00825F38" w:rsidRDefault="00825F38" w:rsidP="00825F38">
      <w:pPr>
        <w:jc w:val="left"/>
        <w:rPr>
          <w:rFonts w:ascii="宋体" w:hAnsi="宋体"/>
          <w:lang w:eastAsia="zh-CN"/>
        </w:rPr>
      </w:pPr>
    </w:p>
    <w:p w14:paraId="12BF5C3B" w14:textId="77777777" w:rsidR="00825F38" w:rsidRDefault="00825F38" w:rsidP="00825F38">
      <w:pPr>
        <w:rPr>
          <w:rFonts w:ascii="宋体" w:hAnsi="宋体"/>
          <w:lang w:eastAsia="zh-CN"/>
        </w:rPr>
      </w:pPr>
      <w:r>
        <w:rPr>
          <w:rFonts w:ascii="宋体" w:hAnsi="宋体" w:hint="eastAsia"/>
          <w:lang w:eastAsia="zh-CN"/>
        </w:rPr>
        <w:t>[后置条件]：UC0013</w:t>
      </w:r>
    </w:p>
    <w:p w14:paraId="52420585" w14:textId="77777777" w:rsidR="00825F38" w:rsidRDefault="00825F38" w:rsidP="00825F38">
      <w:pPr>
        <w:jc w:val="left"/>
        <w:rPr>
          <w:rFonts w:ascii="宋体" w:hAnsi="宋体"/>
          <w:lang w:eastAsia="zh-CN"/>
        </w:rPr>
      </w:pPr>
      <w:r>
        <w:rPr>
          <w:rFonts w:ascii="宋体" w:hAnsi="宋体" w:hint="eastAsia"/>
          <w:lang w:eastAsia="zh-CN"/>
        </w:rPr>
        <w:t>[事件规则]：</w:t>
      </w:r>
    </w:p>
    <w:p w14:paraId="49DAA119" w14:textId="77777777" w:rsidR="00825F38" w:rsidRDefault="00825F38" w:rsidP="00825F38">
      <w:pPr>
        <w:jc w:val="left"/>
        <w:rPr>
          <w:rFonts w:ascii="宋体" w:hAnsi="宋体"/>
          <w:lang w:eastAsia="zh-CN"/>
        </w:rPr>
      </w:pPr>
      <w:r>
        <w:rPr>
          <w:rFonts w:ascii="宋体" w:hAnsi="宋体" w:hint="eastAsia"/>
          <w:lang w:eastAsia="zh-CN"/>
        </w:rPr>
        <w:t>R3b 新增规则：</w:t>
      </w:r>
    </w:p>
    <w:p w14:paraId="6363177E" w14:textId="77777777" w:rsidR="00825F38" w:rsidRDefault="00825F38" w:rsidP="00825F38">
      <w:pPr>
        <w:ind w:firstLine="420"/>
        <w:jc w:val="left"/>
        <w:rPr>
          <w:lang w:eastAsia="zh-CN"/>
        </w:rPr>
      </w:pPr>
      <w:r>
        <w:rPr>
          <w:rFonts w:hint="eastAsia"/>
          <w:lang w:eastAsia="zh-CN"/>
        </w:rPr>
        <w:t xml:space="preserve">1. </w:t>
      </w:r>
      <w:r>
        <w:rPr>
          <w:rFonts w:hint="eastAsia"/>
          <w:lang w:val="fr-CA"/>
        </w:rPr>
        <w:t>部门安全质量管理员、安监部</w:t>
      </w:r>
      <w:r>
        <w:rPr>
          <w:rFonts w:hint="eastAsia"/>
          <w:lang w:val="fr-CA"/>
        </w:rPr>
        <w:t>/</w:t>
      </w:r>
      <w:r>
        <w:rPr>
          <w:rFonts w:hint="eastAsia"/>
          <w:lang w:val="fr-CA"/>
        </w:rPr>
        <w:t>保卫部风险分析员</w:t>
      </w:r>
      <w:r>
        <w:rPr>
          <w:rFonts w:hint="eastAsia"/>
          <w:lang w:val="fr-CA" w:eastAsia="zh-CN"/>
        </w:rPr>
        <w:t>可以新增</w:t>
      </w:r>
      <w:r>
        <w:rPr>
          <w:rFonts w:hint="eastAsia"/>
          <w:lang w:eastAsia="zh-CN"/>
        </w:rPr>
        <w:t>。</w:t>
      </w:r>
    </w:p>
    <w:p w14:paraId="6B892DB0" w14:textId="77777777" w:rsidR="00825F38" w:rsidRDefault="00825F38" w:rsidP="00825F38">
      <w:pPr>
        <w:ind w:firstLine="420"/>
        <w:jc w:val="left"/>
        <w:rPr>
          <w:lang w:eastAsia="zh-CN"/>
        </w:rPr>
      </w:pPr>
      <w:r>
        <w:rPr>
          <w:rFonts w:hint="eastAsia"/>
          <w:lang w:eastAsia="zh-CN"/>
        </w:rPr>
        <w:t xml:space="preserve">2. </w:t>
      </w:r>
      <w:r>
        <w:rPr>
          <w:rFonts w:hint="eastAsia"/>
          <w:lang w:val="fr-CA"/>
        </w:rPr>
        <w:t>方案名称：必填文本输入</w:t>
      </w:r>
      <w:r>
        <w:rPr>
          <w:rFonts w:hint="eastAsia"/>
          <w:lang w:eastAsia="zh-CN"/>
        </w:rPr>
        <w:t>。</w:t>
      </w:r>
    </w:p>
    <w:p w14:paraId="08AAAEE1" w14:textId="77777777" w:rsidR="00825F38" w:rsidRDefault="00825F38" w:rsidP="00825F38">
      <w:pPr>
        <w:ind w:firstLine="420"/>
        <w:jc w:val="left"/>
        <w:rPr>
          <w:lang w:eastAsia="zh-CN"/>
        </w:rPr>
      </w:pPr>
      <w:r>
        <w:rPr>
          <w:rFonts w:hint="eastAsia"/>
          <w:lang w:eastAsia="zh-CN"/>
        </w:rPr>
        <w:t xml:space="preserve">3. </w:t>
      </w:r>
      <w:r>
        <w:rPr>
          <w:rFonts w:hint="eastAsia"/>
          <w:lang w:eastAsia="zh-CN"/>
        </w:rPr>
        <w:t>【增加】</w:t>
      </w:r>
      <w:r>
        <w:rPr>
          <w:rFonts w:hint="eastAsia"/>
          <w:lang w:val="fr-CA"/>
        </w:rPr>
        <w:t>：</w:t>
      </w:r>
      <w:r>
        <w:rPr>
          <w:rFonts w:hint="eastAsia"/>
          <w:lang w:val="fr-CA" w:eastAsia="zh-CN"/>
        </w:rPr>
        <w:t>任务类型（单选下拉，必填项、要求项、建议项）、使用部门（</w:t>
      </w:r>
      <w:r>
        <w:rPr>
          <w:rFonts w:hint="eastAsia"/>
          <w:lang w:val="fr-CA"/>
        </w:rPr>
        <w:t>必填单选下拉，可选择一级部门和通用项，需要增加通用项。通用项即新项目中选择方案的时候可以被选择</w:t>
      </w:r>
      <w:r>
        <w:rPr>
          <w:rFonts w:hint="eastAsia"/>
          <w:lang w:val="fr-CA" w:eastAsia="zh-CN"/>
        </w:rPr>
        <w:t>）、任务内容</w:t>
      </w:r>
      <w:r>
        <w:rPr>
          <w:rFonts w:hint="eastAsia"/>
          <w:lang w:eastAsia="zh-CN"/>
        </w:rPr>
        <w:t>。</w:t>
      </w:r>
    </w:p>
    <w:p w14:paraId="17039D9F" w14:textId="77777777" w:rsidR="00825F38" w:rsidRDefault="00825F38" w:rsidP="00825F38">
      <w:pPr>
        <w:ind w:leftChars="202" w:left="424" w:firstLine="2"/>
        <w:jc w:val="left"/>
        <w:rPr>
          <w:lang w:eastAsia="zh-CN"/>
        </w:rPr>
      </w:pPr>
      <w:r>
        <w:rPr>
          <w:rFonts w:hint="eastAsia"/>
          <w:lang w:eastAsia="zh-CN"/>
        </w:rPr>
        <w:lastRenderedPageBreak/>
        <w:t xml:space="preserve">4. </w:t>
      </w:r>
      <w:r>
        <w:rPr>
          <w:rFonts w:hint="eastAsia"/>
          <w:lang w:eastAsia="zh-CN"/>
        </w:rPr>
        <w:t>【导入】导入</w:t>
      </w:r>
      <w:r>
        <w:rPr>
          <w:rFonts w:hint="eastAsia"/>
          <w:lang w:eastAsia="zh-CN"/>
        </w:rPr>
        <w:t>excal</w:t>
      </w:r>
      <w:r>
        <w:rPr>
          <w:rFonts w:hint="eastAsia"/>
          <w:lang w:eastAsia="zh-CN"/>
        </w:rPr>
        <w:t>文件。</w:t>
      </w:r>
    </w:p>
    <w:p w14:paraId="00C292DD" w14:textId="77777777" w:rsidR="00825F38" w:rsidRDefault="00825F38" w:rsidP="00825F38">
      <w:pPr>
        <w:ind w:leftChars="202" w:left="424" w:firstLine="2"/>
        <w:jc w:val="left"/>
        <w:rPr>
          <w:lang w:eastAsia="zh-CN"/>
        </w:rPr>
      </w:pPr>
      <w:r>
        <w:rPr>
          <w:rFonts w:hint="eastAsia"/>
          <w:lang w:eastAsia="zh-CN"/>
        </w:rPr>
        <w:t xml:space="preserve">5. </w:t>
      </w:r>
      <w:r>
        <w:rPr>
          <w:rFonts w:hint="eastAsia"/>
          <w:lang w:eastAsia="zh-CN"/>
        </w:rPr>
        <w:t>【导出】导出</w:t>
      </w:r>
      <w:r>
        <w:rPr>
          <w:rFonts w:hint="eastAsia"/>
          <w:lang w:eastAsia="zh-CN"/>
        </w:rPr>
        <w:t>excal</w:t>
      </w:r>
      <w:r>
        <w:rPr>
          <w:rFonts w:hint="eastAsia"/>
          <w:lang w:eastAsia="zh-CN"/>
        </w:rPr>
        <w:t>文件。</w:t>
      </w:r>
    </w:p>
    <w:p w14:paraId="4388E14E" w14:textId="77777777" w:rsidR="00825F38" w:rsidRDefault="00825F38" w:rsidP="00825F38">
      <w:pPr>
        <w:ind w:leftChars="202" w:left="424" w:firstLine="2"/>
        <w:jc w:val="left"/>
        <w:rPr>
          <w:lang w:eastAsia="zh-CN"/>
        </w:rPr>
      </w:pPr>
      <w:r>
        <w:rPr>
          <w:rFonts w:hint="eastAsia"/>
          <w:lang w:eastAsia="zh-CN"/>
        </w:rPr>
        <w:t xml:space="preserve">6. </w:t>
      </w:r>
      <w:r>
        <w:rPr>
          <w:rFonts w:hint="eastAsia"/>
          <w:lang w:eastAsia="zh-CN"/>
        </w:rPr>
        <w:t>模板下载：下载</w:t>
      </w:r>
      <w:r>
        <w:rPr>
          <w:rFonts w:hint="eastAsia"/>
          <w:lang w:eastAsia="zh-CN"/>
        </w:rPr>
        <w:t>excal</w:t>
      </w:r>
      <w:r>
        <w:rPr>
          <w:rFonts w:hint="eastAsia"/>
          <w:lang w:eastAsia="zh-CN"/>
        </w:rPr>
        <w:t>模板。</w:t>
      </w:r>
    </w:p>
    <w:p w14:paraId="75384FF1" w14:textId="77777777" w:rsidR="00825F38" w:rsidRDefault="00825F38" w:rsidP="00825F38">
      <w:pPr>
        <w:jc w:val="left"/>
        <w:rPr>
          <w:lang w:eastAsia="zh-CN"/>
        </w:rPr>
      </w:pPr>
      <w:r>
        <w:t>R</w:t>
      </w:r>
      <w:r>
        <w:rPr>
          <w:rFonts w:hint="eastAsia"/>
          <w:lang w:eastAsia="zh-CN"/>
        </w:rPr>
        <w:t xml:space="preserve">3c </w:t>
      </w:r>
      <w:r>
        <w:rPr>
          <w:rFonts w:hint="eastAsia"/>
          <w:lang w:eastAsia="zh-CN"/>
        </w:rPr>
        <w:t>修改规则：</w:t>
      </w:r>
    </w:p>
    <w:p w14:paraId="0C5FB75B" w14:textId="77777777" w:rsidR="00825F38" w:rsidRDefault="00825F38" w:rsidP="00825F38">
      <w:pPr>
        <w:ind w:firstLine="420"/>
        <w:jc w:val="left"/>
        <w:rPr>
          <w:lang w:eastAsia="zh-CN"/>
        </w:rPr>
      </w:pPr>
      <w:r>
        <w:rPr>
          <w:rFonts w:hint="eastAsia"/>
          <w:lang w:eastAsia="zh-CN"/>
        </w:rPr>
        <w:t xml:space="preserve">1. </w:t>
      </w:r>
      <w:r>
        <w:rPr>
          <w:rFonts w:hint="eastAsia"/>
          <w:lang w:val="fr-CA"/>
        </w:rPr>
        <w:t>部门安全质量管理员、安监部</w:t>
      </w:r>
      <w:r>
        <w:rPr>
          <w:rFonts w:hint="eastAsia"/>
          <w:lang w:val="fr-CA"/>
        </w:rPr>
        <w:t>/</w:t>
      </w:r>
      <w:r>
        <w:rPr>
          <w:rFonts w:hint="eastAsia"/>
          <w:lang w:val="fr-CA"/>
        </w:rPr>
        <w:t>保卫部风险分析员</w:t>
      </w:r>
      <w:r>
        <w:rPr>
          <w:rFonts w:hint="eastAsia"/>
          <w:lang w:val="fr-CA" w:eastAsia="zh-CN"/>
        </w:rPr>
        <w:t>可以修改方案名称和方案类型</w:t>
      </w:r>
      <w:r>
        <w:rPr>
          <w:rFonts w:hint="eastAsia"/>
          <w:lang w:eastAsia="zh-CN"/>
        </w:rPr>
        <w:t>。</w:t>
      </w:r>
    </w:p>
    <w:p w14:paraId="4F09D9A0" w14:textId="77777777" w:rsidR="00825F38" w:rsidRDefault="00825F38" w:rsidP="00825F38">
      <w:pPr>
        <w:jc w:val="left"/>
        <w:rPr>
          <w:lang w:eastAsia="zh-CN"/>
        </w:rPr>
      </w:pPr>
      <w:r>
        <w:t>R</w:t>
      </w:r>
      <w:r>
        <w:rPr>
          <w:rFonts w:hint="eastAsia"/>
          <w:lang w:eastAsia="zh-CN"/>
        </w:rPr>
        <w:t xml:space="preserve">3d </w:t>
      </w:r>
      <w:r>
        <w:rPr>
          <w:rFonts w:hint="eastAsia"/>
          <w:lang w:eastAsia="zh-CN"/>
        </w:rPr>
        <w:t>删除规则：</w:t>
      </w:r>
    </w:p>
    <w:p w14:paraId="47EEB879" w14:textId="77777777" w:rsidR="00825F38" w:rsidRDefault="00825F38" w:rsidP="00825F38">
      <w:pPr>
        <w:ind w:firstLine="420"/>
        <w:jc w:val="left"/>
        <w:rPr>
          <w:lang w:eastAsia="zh-CN"/>
        </w:rPr>
      </w:pPr>
      <w:r>
        <w:rPr>
          <w:rFonts w:hint="eastAsia"/>
          <w:lang w:eastAsia="zh-CN"/>
        </w:rPr>
        <w:t xml:space="preserve">1. </w:t>
      </w:r>
      <w:r>
        <w:rPr>
          <w:rFonts w:hint="eastAsia"/>
          <w:lang w:val="fr-CA"/>
        </w:rPr>
        <w:t>部门安全质量管理员、安监部</w:t>
      </w:r>
      <w:r>
        <w:rPr>
          <w:rFonts w:hint="eastAsia"/>
          <w:lang w:val="fr-CA"/>
        </w:rPr>
        <w:t>/</w:t>
      </w:r>
      <w:r>
        <w:rPr>
          <w:rFonts w:hint="eastAsia"/>
          <w:lang w:val="fr-CA"/>
        </w:rPr>
        <w:t>保卫部风险分析员</w:t>
      </w:r>
      <w:r>
        <w:rPr>
          <w:rFonts w:hint="eastAsia"/>
          <w:lang w:val="fr-CA" w:eastAsia="zh-CN"/>
        </w:rPr>
        <w:t>可以删除，</w:t>
      </w:r>
      <w:r>
        <w:rPr>
          <w:rFonts w:hint="eastAsia"/>
          <w:lang w:val="fr-CA"/>
        </w:rPr>
        <w:t>如有子表</w:t>
      </w:r>
      <w:r>
        <w:rPr>
          <w:rFonts w:hint="eastAsia"/>
          <w:lang w:val="fr-CA" w:eastAsia="zh-CN"/>
        </w:rPr>
        <w:t>，</w:t>
      </w:r>
      <w:r>
        <w:rPr>
          <w:rFonts w:hint="eastAsia"/>
          <w:lang w:val="fr-CA"/>
        </w:rPr>
        <w:t>要删除主表请提示：先删除子表</w:t>
      </w:r>
      <w:r>
        <w:rPr>
          <w:rFonts w:hint="eastAsia"/>
          <w:lang w:eastAsia="zh-CN"/>
        </w:rPr>
        <w:t>。</w:t>
      </w:r>
    </w:p>
    <w:p w14:paraId="2C27E2A2" w14:textId="77777777" w:rsidR="00825F38" w:rsidRDefault="00825F38" w:rsidP="00825F38">
      <w:pPr>
        <w:jc w:val="left"/>
        <w:rPr>
          <w:rFonts w:ascii="宋体" w:hAnsi="宋体"/>
          <w:lang w:eastAsia="zh-CN"/>
        </w:rPr>
      </w:pPr>
    </w:p>
    <w:p w14:paraId="112E312E" w14:textId="77777777" w:rsidR="00825F38" w:rsidRDefault="00825F38" w:rsidP="00825F38">
      <w:pPr>
        <w:jc w:val="left"/>
        <w:rPr>
          <w:rFonts w:ascii="宋体" w:hAnsi="宋体"/>
          <w:lang w:eastAsia="zh-CN"/>
        </w:rPr>
      </w:pPr>
      <w:r>
        <w:rPr>
          <w:rFonts w:ascii="宋体" w:hAnsi="宋体" w:hint="eastAsia"/>
          <w:lang w:eastAsia="zh-CN"/>
        </w:rPr>
        <w:t>[特殊需求]：</w:t>
      </w:r>
    </w:p>
    <w:p w14:paraId="34215A66" w14:textId="77777777" w:rsidR="00825F38" w:rsidRDefault="00825F38" w:rsidP="00825F38">
      <w:pPr>
        <w:rPr>
          <w:rFonts w:ascii="宋体" w:hAnsi="宋体"/>
          <w:lang w:eastAsia="zh-CN"/>
        </w:rPr>
      </w:pPr>
      <w:r>
        <w:rPr>
          <w:rFonts w:ascii="宋体" w:hAnsi="宋体" w:hint="eastAsia"/>
          <w:lang w:eastAsia="zh-CN"/>
        </w:rPr>
        <w:t>[扩展点]：无</w:t>
      </w:r>
    </w:p>
    <w:p w14:paraId="7E95C6BB" w14:textId="77777777" w:rsidR="000D5E77" w:rsidRDefault="000D5E77" w:rsidP="000D5E77">
      <w:pPr>
        <w:pStyle w:val="2"/>
      </w:pPr>
      <w:r>
        <w:rPr>
          <w:lang w:val="fr-CA"/>
        </w:rPr>
        <w:t>3.1</w:t>
      </w:r>
      <w:r w:rsidR="00812EBF">
        <w:rPr>
          <w:lang w:val="fr-CA"/>
        </w:rPr>
        <w:t>7</w:t>
      </w:r>
      <w:r>
        <w:rPr>
          <w:lang w:val="fr-CA"/>
        </w:rPr>
        <w:t xml:space="preserve"> </w:t>
      </w:r>
      <w:r>
        <w:rPr>
          <w:rFonts w:hint="eastAsia"/>
          <w:lang w:val="fr-CA"/>
        </w:rPr>
        <w:t>U</w:t>
      </w:r>
      <w:r>
        <w:rPr>
          <w:lang w:val="fr-CA"/>
        </w:rPr>
        <w:t>se-Case </w:t>
      </w:r>
      <w:r>
        <w:t>“</w:t>
      </w:r>
      <w:r w:rsidRPr="00385E34">
        <w:rPr>
          <w:rFonts w:ascii="Courier New" w:hAnsi="Courier New" w:cs="Courier New" w:hint="eastAsia"/>
          <w:color w:val="000000"/>
        </w:rPr>
        <w:t>UC00</w:t>
      </w:r>
      <w:r>
        <w:rPr>
          <w:rFonts w:ascii="Courier New" w:hAnsi="Courier New" w:cs="Courier New" w:hint="eastAsia"/>
          <w:color w:val="000000"/>
        </w:rPr>
        <w:t>1</w:t>
      </w:r>
      <w:r w:rsidR="00812EBF">
        <w:rPr>
          <w:rFonts w:ascii="Courier New" w:hAnsi="Courier New" w:cs="Courier New"/>
          <w:color w:val="000000"/>
        </w:rPr>
        <w:t>7</w:t>
      </w:r>
      <w:r>
        <w:rPr>
          <w:rFonts w:ascii="Courier New" w:hAnsi="Courier New" w:cs="Courier New" w:hint="eastAsia"/>
          <w:color w:val="000000"/>
        </w:rPr>
        <w:t>安全</w:t>
      </w:r>
      <w:r w:rsidRPr="00385E34">
        <w:rPr>
          <w:rFonts w:ascii="Courier New" w:hAnsi="Courier New" w:cs="Courier New" w:hint="eastAsia"/>
          <w:color w:val="000000"/>
        </w:rPr>
        <w:t>通报与</w:t>
      </w:r>
      <w:r w:rsidRPr="00385E34">
        <w:rPr>
          <w:rFonts w:ascii="Courier New" w:hAnsi="Courier New" w:cs="Courier New"/>
          <w:color w:val="000000"/>
        </w:rPr>
        <w:t>文件查询</w:t>
      </w:r>
      <w:r>
        <w:t>”</w:t>
      </w:r>
    </w:p>
    <w:p w14:paraId="52F5DF4E" w14:textId="77777777" w:rsidR="000D5E77" w:rsidRDefault="000D5E77" w:rsidP="000D5E77">
      <w:r>
        <w:rPr>
          <w:rFonts w:hint="eastAsia"/>
        </w:rPr>
        <w:t>[</w:t>
      </w:r>
      <w:r>
        <w:rPr>
          <w:rFonts w:hint="eastAsia"/>
        </w:rPr>
        <w:t>名称</w:t>
      </w:r>
      <w:r>
        <w:rPr>
          <w:rFonts w:hint="eastAsia"/>
        </w:rPr>
        <w:t>]</w:t>
      </w:r>
      <w:r>
        <w:t>:UC001</w:t>
      </w:r>
      <w:r w:rsidR="00812EBF">
        <w:t>7</w:t>
      </w:r>
      <w:r>
        <w:rPr>
          <w:rFonts w:hint="eastAsia"/>
        </w:rPr>
        <w:t xml:space="preserve"> </w:t>
      </w:r>
      <w:r>
        <w:rPr>
          <w:rFonts w:hint="eastAsia"/>
        </w:rPr>
        <w:t>安全</w:t>
      </w:r>
      <w:r>
        <w:t>通报与文件查询</w:t>
      </w:r>
      <w:r>
        <w:rPr>
          <w:rFonts w:hint="eastAsia"/>
        </w:rPr>
        <w:t xml:space="preserve"> </w:t>
      </w:r>
    </w:p>
    <w:p w14:paraId="3D84986A" w14:textId="77777777" w:rsidR="000D5E77" w:rsidRDefault="000D5E77" w:rsidP="000D5E77">
      <w:r>
        <w:t>[</w:t>
      </w:r>
      <w:r>
        <w:rPr>
          <w:rFonts w:hint="eastAsia"/>
        </w:rPr>
        <w:t>简介</w:t>
      </w:r>
      <w:r>
        <w:t>]:</w:t>
      </w:r>
      <w:r>
        <w:rPr>
          <w:rFonts w:hint="eastAsia"/>
        </w:rPr>
        <w:t>员工查询发布</w:t>
      </w:r>
      <w:r>
        <w:t>的</w:t>
      </w:r>
      <w:r>
        <w:rPr>
          <w:rFonts w:hint="eastAsia"/>
        </w:rPr>
        <w:t>通报</w:t>
      </w:r>
      <w:r>
        <w:t>文件</w:t>
      </w:r>
    </w:p>
    <w:p w14:paraId="22D7F59F" w14:textId="77777777" w:rsidR="000D5E77" w:rsidRDefault="000D5E77" w:rsidP="000D5E77">
      <w:pPr>
        <w:rPr>
          <w:lang w:eastAsia="zh-CN"/>
        </w:rPr>
      </w:pPr>
      <w:r w:rsidRPr="002824E3">
        <w:rPr>
          <w:color w:val="000000"/>
        </w:rPr>
        <w:t>[</w:t>
      </w:r>
      <w:r w:rsidRPr="002824E3">
        <w:rPr>
          <w:rFonts w:hint="eastAsia"/>
          <w:color w:val="000000"/>
        </w:rPr>
        <w:t>前置条件</w:t>
      </w:r>
      <w:r w:rsidRPr="002824E3">
        <w:rPr>
          <w:color w:val="000000"/>
        </w:rPr>
        <w:t>]:</w:t>
      </w:r>
      <w:r w:rsidRPr="00E02BAA">
        <w:rPr>
          <w:rFonts w:hint="eastAsia"/>
        </w:rPr>
        <w:t xml:space="preserve"> </w:t>
      </w:r>
      <w:r>
        <w:rPr>
          <w:rFonts w:hint="eastAsia"/>
          <w:lang w:val="fr-CA"/>
        </w:rPr>
        <w:t>具有员工</w:t>
      </w:r>
      <w:r w:rsidR="00381DDA">
        <w:rPr>
          <w:rFonts w:hint="eastAsia"/>
          <w:lang w:val="fr-CA" w:eastAsia="zh-CN"/>
        </w:rPr>
        <w:t>角色</w:t>
      </w:r>
    </w:p>
    <w:p w14:paraId="51F6A9CE" w14:textId="77777777" w:rsidR="000D5E77" w:rsidRDefault="000D5E77" w:rsidP="000D5E77">
      <w:r>
        <w:rPr>
          <w:rFonts w:hint="eastAsia"/>
        </w:rPr>
        <w:t>[</w:t>
      </w:r>
      <w:r>
        <w:rPr>
          <w:rFonts w:hint="eastAsia"/>
        </w:rPr>
        <w:t>事件</w:t>
      </w:r>
      <w:r>
        <w:t>流</w:t>
      </w:r>
      <w:r>
        <w:rPr>
          <w:rFonts w:hint="eastAsia"/>
        </w:rPr>
        <w:t>]</w:t>
      </w:r>
      <w:r>
        <w:t>:</w:t>
      </w:r>
    </w:p>
    <w:p w14:paraId="7EDD23E4" w14:textId="77777777" w:rsidR="000D5E77" w:rsidRDefault="000D5E77" w:rsidP="000D5E77">
      <w:r>
        <w:rPr>
          <w:rFonts w:hint="eastAsia"/>
        </w:rPr>
        <w:t>[</w:t>
      </w:r>
      <w:r>
        <w:rPr>
          <w:rFonts w:hint="eastAsia"/>
        </w:rPr>
        <w:t>主</w:t>
      </w:r>
      <w:r>
        <w:t>事件流</w:t>
      </w:r>
      <w:r>
        <w:rPr>
          <w:rFonts w:hint="eastAsia"/>
        </w:rPr>
        <w:t>]</w:t>
      </w:r>
      <w:r>
        <w:t>:</w:t>
      </w:r>
    </w:p>
    <w:p w14:paraId="04B6DCCA" w14:textId="77777777" w:rsidR="000D5E77" w:rsidRDefault="000D5E77" w:rsidP="00504468">
      <w:pPr>
        <w:numPr>
          <w:ilvl w:val="0"/>
          <w:numId w:val="33"/>
        </w:numPr>
        <w:suppressAutoHyphens w:val="0"/>
        <w:rPr>
          <w:rFonts w:ascii="Courier New" w:hAnsi="Courier New" w:cs="Courier New"/>
          <w:color w:val="000000"/>
        </w:rPr>
      </w:pPr>
      <w:r>
        <w:rPr>
          <w:rFonts w:hint="eastAsia"/>
        </w:rPr>
        <w:t>点击</w:t>
      </w:r>
      <w:r>
        <w:rPr>
          <w:rFonts w:ascii="Courier New" w:hAnsi="Courier New" w:cs="Courier New" w:hint="eastAsia"/>
          <w:color w:val="000000"/>
        </w:rPr>
        <w:t>安全</w:t>
      </w:r>
      <w:r w:rsidRPr="00385E34">
        <w:rPr>
          <w:rFonts w:ascii="Courier New" w:hAnsi="Courier New" w:cs="Courier New" w:hint="eastAsia"/>
          <w:color w:val="000000"/>
        </w:rPr>
        <w:t>通报与</w:t>
      </w:r>
      <w:r w:rsidRPr="00385E34">
        <w:rPr>
          <w:rFonts w:ascii="Courier New" w:hAnsi="Courier New" w:cs="Courier New"/>
          <w:color w:val="000000"/>
        </w:rPr>
        <w:t>文件查询</w:t>
      </w:r>
      <w:r>
        <w:rPr>
          <w:rFonts w:ascii="Courier New" w:hAnsi="Courier New" w:cs="Courier New" w:hint="eastAsia"/>
          <w:color w:val="000000"/>
        </w:rPr>
        <w:t>,</w:t>
      </w:r>
      <w:r>
        <w:rPr>
          <w:rFonts w:ascii="Courier New" w:hAnsi="Courier New" w:cs="Courier New"/>
          <w:color w:val="000000"/>
        </w:rPr>
        <w:t>用例开始</w:t>
      </w:r>
    </w:p>
    <w:p w14:paraId="7640E7B4" w14:textId="77777777" w:rsidR="000D5E77" w:rsidRDefault="000D5E77" w:rsidP="00504468">
      <w:pPr>
        <w:pStyle w:val="Cap"/>
        <w:numPr>
          <w:ilvl w:val="0"/>
          <w:numId w:val="34"/>
        </w:numPr>
        <w:ind w:firstLineChars="0"/>
        <w:rPr>
          <w:lang w:val="fr-CA"/>
        </w:rPr>
      </w:pPr>
      <w:r>
        <w:rPr>
          <w:rFonts w:hint="eastAsia"/>
        </w:rPr>
        <w:t>点击</w:t>
      </w:r>
      <w:r>
        <w:t>查询下拉框</w:t>
      </w:r>
      <w:r>
        <w:t>,</w:t>
      </w:r>
      <w:r>
        <w:t>显示表单模块</w:t>
      </w:r>
      <w:r>
        <w:t>,</w:t>
      </w:r>
      <w:r>
        <w:t>输入查询内容</w:t>
      </w:r>
      <w:r>
        <w:t>,</w:t>
      </w:r>
      <w:r w:rsidRPr="00527BE9">
        <w:rPr>
          <w:rFonts w:hint="eastAsia"/>
          <w:lang w:val="fr-CA"/>
        </w:rPr>
        <w:t xml:space="preserve"> </w:t>
      </w:r>
      <w:r w:rsidRPr="001E499F">
        <w:rPr>
          <w:rFonts w:hint="eastAsia"/>
          <w:lang w:val="fr-CA"/>
        </w:rPr>
        <w:t>标题</w:t>
      </w:r>
      <w:r>
        <w:rPr>
          <w:rFonts w:hint="eastAsia"/>
          <w:lang w:val="fr-CA"/>
        </w:rPr>
        <w:t>(</w:t>
      </w:r>
      <w:r w:rsidRPr="001E499F">
        <w:rPr>
          <w:rFonts w:hint="eastAsia"/>
          <w:lang w:val="fr-CA"/>
        </w:rPr>
        <w:t>文本框，模糊查询</w:t>
      </w:r>
      <w:r w:rsidRPr="00527BE9">
        <w:rPr>
          <w:rFonts w:hint="eastAsia"/>
          <w:lang w:val="fr-CA"/>
        </w:rPr>
        <w:t>)</w:t>
      </w:r>
      <w:r>
        <w:rPr>
          <w:lang w:val="fr-CA"/>
        </w:rPr>
        <w:t>,</w:t>
      </w:r>
      <w:r w:rsidRPr="00527BE9">
        <w:rPr>
          <w:rFonts w:hint="eastAsia"/>
          <w:lang w:val="fr-CA"/>
        </w:rPr>
        <w:t xml:space="preserve"> </w:t>
      </w:r>
      <w:r>
        <w:rPr>
          <w:rFonts w:hint="eastAsia"/>
          <w:lang w:val="fr-CA"/>
        </w:rPr>
        <w:t>发布</w:t>
      </w:r>
      <w:r>
        <w:rPr>
          <w:lang w:val="fr-CA"/>
        </w:rPr>
        <w:t>日期</w:t>
      </w:r>
      <w:r>
        <w:rPr>
          <w:rFonts w:hint="eastAsia"/>
          <w:lang w:val="fr-CA"/>
        </w:rPr>
        <w:t>(</w:t>
      </w:r>
      <w:r>
        <w:rPr>
          <w:rFonts w:hint="eastAsia"/>
          <w:lang w:val="fr-CA"/>
        </w:rPr>
        <w:t>日期</w:t>
      </w:r>
      <w:r>
        <w:rPr>
          <w:lang w:val="fr-CA"/>
        </w:rPr>
        <w:t>段</w:t>
      </w:r>
      <w:r>
        <w:rPr>
          <w:rFonts w:hint="eastAsia"/>
          <w:lang w:val="fr-CA"/>
        </w:rPr>
        <w:t>)</w:t>
      </w:r>
      <w:r>
        <w:rPr>
          <w:lang w:val="fr-CA"/>
        </w:rPr>
        <w:t>,</w:t>
      </w:r>
      <w:r>
        <w:rPr>
          <w:rFonts w:hint="eastAsia"/>
          <w:lang w:val="fr-CA"/>
        </w:rPr>
        <w:t>通告</w:t>
      </w:r>
      <w:r>
        <w:rPr>
          <w:lang w:val="fr-CA"/>
        </w:rPr>
        <w:t>类型</w:t>
      </w:r>
      <w:r>
        <w:rPr>
          <w:lang w:val="fr-CA"/>
        </w:rPr>
        <w:t>(</w:t>
      </w:r>
      <w:r>
        <w:rPr>
          <w:rFonts w:hint="eastAsia"/>
          <w:lang w:val="fr-CA"/>
        </w:rPr>
        <w:t>一级</w:t>
      </w:r>
      <w:r>
        <w:rPr>
          <w:lang w:val="fr-CA"/>
        </w:rPr>
        <w:t>,</w:t>
      </w:r>
      <w:r>
        <w:rPr>
          <w:rFonts w:hint="eastAsia"/>
          <w:lang w:val="fr-CA"/>
        </w:rPr>
        <w:t>二级</w:t>
      </w:r>
      <w:r>
        <w:rPr>
          <w:lang w:val="fr-CA"/>
        </w:rPr>
        <w:t>)</w:t>
      </w:r>
      <w:r>
        <w:rPr>
          <w:rFonts w:hint="eastAsia"/>
          <w:lang w:val="fr-CA"/>
        </w:rPr>
        <w:t>,</w:t>
      </w:r>
      <w:r w:rsidRPr="00393133">
        <w:rPr>
          <w:rFonts w:hint="eastAsia"/>
          <w:lang w:val="fr-CA"/>
        </w:rPr>
        <w:t>发布</w:t>
      </w:r>
      <w:r w:rsidRPr="00393133">
        <w:rPr>
          <w:lang w:val="fr-CA"/>
        </w:rPr>
        <w:t>部门：</w:t>
      </w:r>
      <w:r w:rsidRPr="00393133">
        <w:rPr>
          <w:rFonts w:hint="eastAsia"/>
          <w:lang w:val="fr-CA"/>
        </w:rPr>
        <w:t>下拉</w:t>
      </w:r>
      <w:r w:rsidRPr="00393133">
        <w:rPr>
          <w:lang w:val="fr-CA"/>
        </w:rPr>
        <w:t>选择，一级部门</w:t>
      </w:r>
      <w:r w:rsidRPr="005F2A3D">
        <w:rPr>
          <w:rFonts w:hint="eastAsia"/>
          <w:lang w:val="fr-CA"/>
        </w:rPr>
        <w:t>点击</w:t>
      </w:r>
      <w:r w:rsidRPr="005F2A3D">
        <w:rPr>
          <w:lang w:val="fr-CA"/>
        </w:rPr>
        <w:t>查询</w:t>
      </w:r>
      <w:r w:rsidRPr="005F2A3D">
        <w:rPr>
          <w:lang w:val="fr-CA"/>
        </w:rPr>
        <w:t>,</w:t>
      </w:r>
    </w:p>
    <w:p w14:paraId="3305D8AE" w14:textId="77777777" w:rsidR="000D5E77" w:rsidRPr="005F2A3D" w:rsidRDefault="000D5E77" w:rsidP="00504468">
      <w:pPr>
        <w:pStyle w:val="Cap"/>
        <w:numPr>
          <w:ilvl w:val="0"/>
          <w:numId w:val="34"/>
        </w:numPr>
        <w:ind w:firstLineChars="0"/>
        <w:rPr>
          <w:lang w:val="fr-CA"/>
        </w:rPr>
      </w:pPr>
      <w:r>
        <w:rPr>
          <w:rFonts w:hint="eastAsia"/>
          <w:lang w:val="fr-CA"/>
        </w:rPr>
        <w:t>根据</w:t>
      </w:r>
      <w:r>
        <w:rPr>
          <w:lang w:val="fr-CA"/>
        </w:rPr>
        <w:t>查询结果</w:t>
      </w:r>
      <w:r>
        <w:rPr>
          <w:rFonts w:hint="eastAsia"/>
          <w:lang w:val="fr-CA"/>
        </w:rPr>
        <w:t> </w:t>
      </w:r>
      <w:r>
        <w:rPr>
          <w:lang w:val="fr-CA"/>
        </w:rPr>
        <w:t>:</w:t>
      </w:r>
      <w:r w:rsidRPr="005F2A3D">
        <w:rPr>
          <w:lang w:val="fr-CA"/>
        </w:rPr>
        <w:t>标题</w:t>
      </w:r>
      <w:r w:rsidRPr="005F2A3D">
        <w:rPr>
          <w:rFonts w:hint="eastAsia"/>
          <w:lang w:val="fr-CA"/>
        </w:rPr>
        <w:t>（链接</w:t>
      </w:r>
      <w:r w:rsidRPr="005F2A3D">
        <w:rPr>
          <w:lang w:val="fr-CA"/>
        </w:rPr>
        <w:t>：其中对于典型安全信息</w:t>
      </w:r>
      <w:r w:rsidRPr="005F2A3D">
        <w:rPr>
          <w:rFonts w:hint="eastAsia"/>
          <w:lang w:val="fr-CA"/>
        </w:rPr>
        <w:t>查看</w:t>
      </w:r>
      <w:r w:rsidRPr="005F2A3D">
        <w:rPr>
          <w:lang w:val="fr-CA"/>
        </w:rPr>
        <w:t>为报告查看的详情页；</w:t>
      </w:r>
      <w:r w:rsidRPr="005F2A3D">
        <w:rPr>
          <w:rFonts w:hint="eastAsia"/>
          <w:lang w:val="fr-CA"/>
        </w:rPr>
        <w:t>数据分析文件</w:t>
      </w:r>
      <w:r w:rsidRPr="005F2A3D">
        <w:rPr>
          <w:rFonts w:hint="eastAsia"/>
          <w:lang w:val="fr-CA"/>
        </w:rPr>
        <w:t>---</w:t>
      </w:r>
      <w:r w:rsidRPr="005F2A3D">
        <w:rPr>
          <w:rFonts w:hint="eastAsia"/>
          <w:lang w:val="fr-CA"/>
        </w:rPr>
        <w:t>通告类型二级为数据分析与系统评价报告、管理评审报告的则直接展现详情；事件调查非新建则直接查看详情；国内外安全信息非新建则直接查看详情；</w:t>
      </w:r>
      <w:r w:rsidRPr="005F2A3D">
        <w:rPr>
          <w:lang w:val="fr-CA"/>
        </w:rPr>
        <w:t>其他</w:t>
      </w:r>
      <w:r w:rsidRPr="005F2A3D">
        <w:rPr>
          <w:rFonts w:hint="eastAsia"/>
          <w:lang w:val="fr-CA"/>
        </w:rPr>
        <w:t>的</w:t>
      </w:r>
      <w:r w:rsidRPr="005F2A3D">
        <w:rPr>
          <w:lang w:val="fr-CA"/>
        </w:rPr>
        <w:t>查看页）、姓名、日期</w:t>
      </w:r>
      <w:r w:rsidRPr="005F2A3D">
        <w:rPr>
          <w:rFonts w:hint="eastAsia"/>
          <w:lang w:val="fr-CA"/>
        </w:rPr>
        <w:t>。</w:t>
      </w:r>
      <w:r w:rsidRPr="005F2A3D">
        <w:rPr>
          <w:lang w:val="fr-CA"/>
        </w:rPr>
        <w:t>可以</w:t>
      </w:r>
      <w:r w:rsidRPr="005F2A3D">
        <w:rPr>
          <w:rFonts w:hint="eastAsia"/>
          <w:lang w:val="fr-CA"/>
        </w:rPr>
        <w:t>展开</w:t>
      </w:r>
      <w:r w:rsidRPr="005F2A3D">
        <w:rPr>
          <w:lang w:val="fr-CA"/>
        </w:rPr>
        <w:t>查询条件</w:t>
      </w:r>
      <w:r w:rsidRPr="005F2A3D">
        <w:rPr>
          <w:rFonts w:hint="eastAsia"/>
          <w:lang w:val="fr-CA"/>
        </w:rPr>
        <w:t>。</w:t>
      </w:r>
    </w:p>
    <w:p w14:paraId="02566175" w14:textId="77777777" w:rsidR="000D5E77" w:rsidRDefault="007B0406" w:rsidP="00E256DC">
      <w:pPr>
        <w:pStyle w:val="Cap"/>
        <w:ind w:firstLineChars="0" w:firstLine="420"/>
        <w:rPr>
          <w:lang w:val="fr-CA"/>
        </w:rPr>
      </w:pPr>
      <w:r>
        <w:rPr>
          <w:lang w:val="fr-CA"/>
        </w:rPr>
        <w:t>3</w:t>
      </w:r>
      <w:r w:rsidR="00E256DC">
        <w:rPr>
          <w:lang w:val="fr-CA"/>
        </w:rPr>
        <w:t>a</w:t>
      </w:r>
      <w:r w:rsidR="000D5E77">
        <w:rPr>
          <w:lang w:val="fr-CA"/>
        </w:rPr>
        <w:t>.</w:t>
      </w:r>
      <w:r w:rsidR="000D5E77">
        <w:rPr>
          <w:rFonts w:hint="eastAsia"/>
          <w:lang w:val="fr-CA"/>
        </w:rPr>
        <w:t>点击典型</w:t>
      </w:r>
      <w:r w:rsidR="000D5E77">
        <w:rPr>
          <w:lang w:val="fr-CA"/>
        </w:rPr>
        <w:t>安全信息</w:t>
      </w:r>
      <w:r w:rsidR="000D5E77">
        <w:rPr>
          <w:lang w:val="fr-CA"/>
        </w:rPr>
        <w:t>,</w:t>
      </w:r>
      <w:r w:rsidR="000D5E77">
        <w:rPr>
          <w:rFonts w:hint="eastAsia"/>
          <w:lang w:val="fr-CA"/>
        </w:rPr>
        <w:t>同行</w:t>
      </w:r>
      <w:r w:rsidR="000D5E77">
        <w:rPr>
          <w:lang w:val="fr-CA"/>
        </w:rPr>
        <w:t>安全信息</w:t>
      </w:r>
      <w:r w:rsidR="000D5E77">
        <w:rPr>
          <w:rFonts w:hint="eastAsia"/>
          <w:lang w:val="fr-CA"/>
        </w:rPr>
        <w:t>,</w:t>
      </w:r>
      <w:r w:rsidR="000D5E77">
        <w:rPr>
          <w:rFonts w:hint="eastAsia"/>
          <w:lang w:val="fr-CA"/>
        </w:rPr>
        <w:t>数据</w:t>
      </w:r>
      <w:r w:rsidR="000D5E77">
        <w:rPr>
          <w:lang w:val="fr-CA"/>
        </w:rPr>
        <w:t>分析文件</w:t>
      </w:r>
      <w:r w:rsidR="000D5E77">
        <w:rPr>
          <w:rFonts w:hint="eastAsia"/>
          <w:lang w:val="fr-CA"/>
        </w:rPr>
        <w:t>,</w:t>
      </w:r>
      <w:r w:rsidR="000D5E77">
        <w:rPr>
          <w:rFonts w:hint="eastAsia"/>
          <w:lang w:val="fr-CA"/>
        </w:rPr>
        <w:t>风险</w:t>
      </w:r>
      <w:r w:rsidR="000D5E77">
        <w:rPr>
          <w:lang w:val="fr-CA"/>
        </w:rPr>
        <w:t>通告</w:t>
      </w:r>
      <w:r w:rsidR="000D5E77">
        <w:rPr>
          <w:rFonts w:hint="eastAsia"/>
          <w:lang w:val="fr-CA"/>
        </w:rPr>
        <w:t>,</w:t>
      </w:r>
      <w:r w:rsidR="000D5E77">
        <w:rPr>
          <w:rFonts w:hint="eastAsia"/>
          <w:lang w:val="fr-CA"/>
        </w:rPr>
        <w:t>监察</w:t>
      </w:r>
      <w:r w:rsidR="000D5E77">
        <w:rPr>
          <w:lang w:val="fr-CA"/>
        </w:rPr>
        <w:t>审核</w:t>
      </w:r>
      <w:r w:rsidR="000D5E77">
        <w:rPr>
          <w:rFonts w:hint="eastAsia"/>
          <w:lang w:val="fr-CA"/>
        </w:rPr>
        <w:t>,</w:t>
      </w:r>
      <w:r w:rsidR="000D5E77">
        <w:rPr>
          <w:rFonts w:hint="eastAsia"/>
          <w:lang w:val="fr-CA"/>
        </w:rPr>
        <w:t>事件</w:t>
      </w:r>
      <w:r w:rsidR="000D5E77">
        <w:rPr>
          <w:lang w:val="fr-CA"/>
        </w:rPr>
        <w:t>调查</w:t>
      </w:r>
      <w:r w:rsidR="000D5E77">
        <w:rPr>
          <w:lang w:val="fr-CA"/>
        </w:rPr>
        <w:t>,</w:t>
      </w:r>
      <w:r w:rsidR="000D5E77">
        <w:rPr>
          <w:rFonts w:hint="eastAsia"/>
          <w:lang w:val="fr-CA"/>
        </w:rPr>
        <w:t>行业</w:t>
      </w:r>
      <w:r w:rsidR="000D5E77">
        <w:rPr>
          <w:lang w:val="fr-CA"/>
        </w:rPr>
        <w:t>安全</w:t>
      </w:r>
      <w:r w:rsidR="000D5E77">
        <w:rPr>
          <w:rFonts w:hint="eastAsia"/>
          <w:lang w:val="fr-CA"/>
        </w:rPr>
        <w:t>文件</w:t>
      </w:r>
      <w:r w:rsidR="000D5E77">
        <w:rPr>
          <w:lang w:val="fr-CA"/>
        </w:rPr>
        <w:t>,</w:t>
      </w:r>
      <w:r w:rsidR="000D5E77">
        <w:rPr>
          <w:rFonts w:hint="eastAsia"/>
          <w:lang w:val="fr-CA"/>
        </w:rPr>
        <w:t>公司</w:t>
      </w:r>
      <w:r w:rsidR="000D5E77">
        <w:rPr>
          <w:lang w:val="fr-CA"/>
        </w:rPr>
        <w:t>安全文件</w:t>
      </w:r>
      <w:r w:rsidR="000D5E77">
        <w:rPr>
          <w:lang w:val="fr-CA"/>
        </w:rPr>
        <w:t>,</w:t>
      </w:r>
      <w:r w:rsidR="000D5E77">
        <w:rPr>
          <w:rFonts w:hint="eastAsia"/>
          <w:lang w:val="fr-CA"/>
        </w:rPr>
        <w:t>部门</w:t>
      </w:r>
      <w:r w:rsidR="000D5E77">
        <w:rPr>
          <w:lang w:val="fr-CA"/>
        </w:rPr>
        <w:t>安全文件</w:t>
      </w:r>
      <w:r w:rsidR="000D5E77">
        <w:rPr>
          <w:lang w:val="fr-CA"/>
        </w:rPr>
        <w:t>,</w:t>
      </w:r>
      <w:r w:rsidR="000D5E77">
        <w:rPr>
          <w:rFonts w:hint="eastAsia"/>
          <w:lang w:val="fr-CA"/>
        </w:rPr>
        <w:t>公告简讯</w:t>
      </w:r>
      <w:r w:rsidR="000D5E77">
        <w:rPr>
          <w:lang w:val="fr-CA"/>
        </w:rPr>
        <w:tab/>
      </w:r>
      <w:r w:rsidR="000D5E77">
        <w:rPr>
          <w:rFonts w:hint="eastAsia"/>
          <w:lang w:val="fr-CA"/>
        </w:rPr>
        <w:t>查看</w:t>
      </w:r>
      <w:r w:rsidR="000D5E77">
        <w:rPr>
          <w:lang w:val="fr-CA"/>
        </w:rPr>
        <w:t>不同</w:t>
      </w:r>
      <w:r w:rsidR="000D5E77">
        <w:rPr>
          <w:rFonts w:hint="eastAsia"/>
          <w:lang w:val="fr-CA"/>
        </w:rPr>
        <w:t>分类</w:t>
      </w:r>
      <w:r w:rsidR="000D5E77">
        <w:rPr>
          <w:lang w:val="fr-CA"/>
        </w:rPr>
        <w:t>文件</w:t>
      </w:r>
    </w:p>
    <w:p w14:paraId="46E57B9A" w14:textId="77777777" w:rsidR="00E256DC" w:rsidRPr="00E256DC" w:rsidRDefault="007B0406" w:rsidP="000D7483">
      <w:pPr>
        <w:pStyle w:val="Cap"/>
        <w:ind w:firstLineChars="0" w:firstLine="420"/>
        <w:rPr>
          <w:lang w:val="fr-CA"/>
        </w:rPr>
      </w:pPr>
      <w:r>
        <w:rPr>
          <w:lang w:val="fr-CA"/>
        </w:rPr>
        <w:t>3</w:t>
      </w:r>
      <w:r w:rsidR="00E256DC">
        <w:rPr>
          <w:lang w:val="fr-CA"/>
        </w:rPr>
        <w:t>b</w:t>
      </w:r>
      <w:r w:rsidR="00E256DC" w:rsidRPr="005F2A3D">
        <w:rPr>
          <w:lang w:val="fr-CA"/>
        </w:rPr>
        <w:t>点击</w:t>
      </w:r>
      <w:r w:rsidR="00E256DC" w:rsidRPr="005F2A3D">
        <w:rPr>
          <w:rFonts w:hint="eastAsia"/>
          <w:lang w:val="fr-CA"/>
        </w:rPr>
        <w:t>标题超链接</w:t>
      </w:r>
      <w:r w:rsidR="00E256DC" w:rsidRPr="005F2A3D">
        <w:rPr>
          <w:rFonts w:hint="eastAsia"/>
          <w:lang w:val="fr-CA"/>
        </w:rPr>
        <w:t xml:space="preserve"> </w:t>
      </w:r>
    </w:p>
    <w:p w14:paraId="6CC3A254" w14:textId="77777777" w:rsidR="000D5E77" w:rsidRPr="003A083F" w:rsidRDefault="00E7121C" w:rsidP="000D5E77">
      <w:pPr>
        <w:pStyle w:val="Cap"/>
        <w:ind w:firstLineChars="0" w:firstLine="0"/>
        <w:rPr>
          <w:lang w:val="fr-CA"/>
        </w:rPr>
      </w:pPr>
      <w:r>
        <w:rPr>
          <w:lang w:val="fr-CA"/>
        </w:rPr>
        <w:t>4</w:t>
      </w:r>
      <w:r w:rsidR="000D5E77">
        <w:rPr>
          <w:lang w:val="fr-CA"/>
        </w:rPr>
        <w:t>.</w:t>
      </w:r>
      <w:r w:rsidR="000D5E77" w:rsidRPr="003A083F">
        <w:rPr>
          <w:rFonts w:hint="eastAsia"/>
          <w:lang w:val="fr-CA"/>
        </w:rPr>
        <w:t>用例</w:t>
      </w:r>
      <w:r w:rsidR="000D5E77" w:rsidRPr="003A083F">
        <w:rPr>
          <w:lang w:val="fr-CA"/>
        </w:rPr>
        <w:t>结束</w:t>
      </w:r>
    </w:p>
    <w:p w14:paraId="28376A20" w14:textId="77777777" w:rsidR="000D5E77" w:rsidRDefault="000D5E77" w:rsidP="000D5E77">
      <w:r>
        <w:rPr>
          <w:rFonts w:hint="eastAsia"/>
        </w:rPr>
        <w:t>[</w:t>
      </w:r>
      <w:r>
        <w:rPr>
          <w:rFonts w:hint="eastAsia"/>
        </w:rPr>
        <w:t>备选</w:t>
      </w:r>
      <w:r>
        <w:t>事件流</w:t>
      </w:r>
      <w:r>
        <w:rPr>
          <w:rFonts w:hint="eastAsia"/>
        </w:rPr>
        <w:t>]</w:t>
      </w:r>
    </w:p>
    <w:p w14:paraId="70EF1FF8" w14:textId="77777777" w:rsidR="00E256DC" w:rsidRDefault="00E256DC" w:rsidP="000D5E77">
      <w:r>
        <w:tab/>
      </w:r>
      <w:r w:rsidR="00E7121C">
        <w:t>3</w:t>
      </w:r>
      <w:r>
        <w:t xml:space="preserve">a </w:t>
      </w:r>
      <w:r w:rsidRPr="00E256DC">
        <w:rPr>
          <w:rFonts w:hint="eastAsia"/>
        </w:rPr>
        <w:t>.</w:t>
      </w:r>
      <w:r w:rsidRPr="00E256DC">
        <w:rPr>
          <w:rFonts w:hint="eastAsia"/>
        </w:rPr>
        <w:t>点击典型安全信息</w:t>
      </w:r>
      <w:r w:rsidRPr="00E256DC">
        <w:rPr>
          <w:rFonts w:hint="eastAsia"/>
        </w:rPr>
        <w:t>,</w:t>
      </w:r>
      <w:r w:rsidRPr="00E256DC">
        <w:rPr>
          <w:rFonts w:hint="eastAsia"/>
        </w:rPr>
        <w:t>同行安全信息</w:t>
      </w:r>
      <w:r w:rsidRPr="00E256DC">
        <w:rPr>
          <w:rFonts w:hint="eastAsia"/>
        </w:rPr>
        <w:t>,</w:t>
      </w:r>
      <w:r w:rsidRPr="00E256DC">
        <w:rPr>
          <w:rFonts w:hint="eastAsia"/>
        </w:rPr>
        <w:t>数据分析文件</w:t>
      </w:r>
      <w:r w:rsidRPr="00E256DC">
        <w:rPr>
          <w:rFonts w:hint="eastAsia"/>
        </w:rPr>
        <w:t>,</w:t>
      </w:r>
      <w:r w:rsidRPr="00E256DC">
        <w:rPr>
          <w:rFonts w:hint="eastAsia"/>
        </w:rPr>
        <w:t>风险通告</w:t>
      </w:r>
      <w:r w:rsidRPr="00E256DC">
        <w:rPr>
          <w:rFonts w:hint="eastAsia"/>
        </w:rPr>
        <w:t>,</w:t>
      </w:r>
      <w:r w:rsidRPr="00E256DC">
        <w:rPr>
          <w:rFonts w:hint="eastAsia"/>
        </w:rPr>
        <w:t>监察审核</w:t>
      </w:r>
      <w:r w:rsidRPr="00E256DC">
        <w:rPr>
          <w:rFonts w:hint="eastAsia"/>
        </w:rPr>
        <w:t>,</w:t>
      </w:r>
      <w:r w:rsidRPr="00E256DC">
        <w:rPr>
          <w:rFonts w:hint="eastAsia"/>
        </w:rPr>
        <w:t>事件调查</w:t>
      </w:r>
      <w:r w:rsidRPr="00E256DC">
        <w:rPr>
          <w:rFonts w:hint="eastAsia"/>
        </w:rPr>
        <w:t>,</w:t>
      </w:r>
      <w:r w:rsidRPr="00E256DC">
        <w:rPr>
          <w:rFonts w:hint="eastAsia"/>
        </w:rPr>
        <w:t>行业安全文件</w:t>
      </w:r>
      <w:r w:rsidRPr="00E256DC">
        <w:rPr>
          <w:rFonts w:hint="eastAsia"/>
        </w:rPr>
        <w:t>,</w:t>
      </w:r>
      <w:r w:rsidRPr="00E256DC">
        <w:rPr>
          <w:rFonts w:hint="eastAsia"/>
        </w:rPr>
        <w:t>公司安全文件</w:t>
      </w:r>
      <w:r w:rsidRPr="00E256DC">
        <w:rPr>
          <w:rFonts w:hint="eastAsia"/>
        </w:rPr>
        <w:t>,</w:t>
      </w:r>
      <w:r w:rsidRPr="00E256DC">
        <w:rPr>
          <w:rFonts w:hint="eastAsia"/>
        </w:rPr>
        <w:t>部门安全文件</w:t>
      </w:r>
      <w:r w:rsidRPr="00E256DC">
        <w:rPr>
          <w:rFonts w:hint="eastAsia"/>
        </w:rPr>
        <w:t>,</w:t>
      </w:r>
      <w:r w:rsidRPr="00E256DC">
        <w:rPr>
          <w:rFonts w:hint="eastAsia"/>
        </w:rPr>
        <w:t>公告简讯</w:t>
      </w:r>
      <w:r w:rsidRPr="00E256DC">
        <w:rPr>
          <w:rFonts w:hint="eastAsia"/>
        </w:rPr>
        <w:tab/>
      </w:r>
      <w:r w:rsidRPr="00E256DC">
        <w:rPr>
          <w:rFonts w:hint="eastAsia"/>
        </w:rPr>
        <w:t>查看不同分类文件</w:t>
      </w:r>
    </w:p>
    <w:p w14:paraId="20AA5ED6" w14:textId="77777777" w:rsidR="00E256DC" w:rsidRDefault="00E256DC" w:rsidP="000D5E77">
      <w:pPr>
        <w:rPr>
          <w:lang w:eastAsia="zh-CN"/>
        </w:rPr>
      </w:pPr>
      <w:r>
        <w:tab/>
      </w:r>
      <w:r>
        <w:tab/>
        <w:t>1.</w:t>
      </w:r>
      <w:r>
        <w:rPr>
          <w:rFonts w:hint="eastAsia"/>
          <w:lang w:eastAsia="zh-CN"/>
        </w:rPr>
        <w:t>点击</w:t>
      </w:r>
      <w:r>
        <w:rPr>
          <w:lang w:eastAsia="zh-CN"/>
        </w:rPr>
        <w:t>分类按钮</w:t>
      </w:r>
    </w:p>
    <w:p w14:paraId="43050764" w14:textId="77777777" w:rsidR="00E256DC" w:rsidRDefault="00E256DC" w:rsidP="000D5E77">
      <w:pPr>
        <w:rPr>
          <w:lang w:eastAsia="zh-CN"/>
        </w:rPr>
      </w:pPr>
      <w:r>
        <w:rPr>
          <w:lang w:eastAsia="zh-CN"/>
        </w:rPr>
        <w:tab/>
      </w:r>
      <w:r>
        <w:rPr>
          <w:lang w:eastAsia="zh-CN"/>
        </w:rPr>
        <w:tab/>
        <w:t>2.</w:t>
      </w:r>
      <w:r>
        <w:rPr>
          <w:rFonts w:hint="eastAsia"/>
          <w:lang w:eastAsia="zh-CN"/>
        </w:rPr>
        <w:t>打开</w:t>
      </w:r>
      <w:r>
        <w:rPr>
          <w:lang w:eastAsia="zh-CN"/>
        </w:rPr>
        <w:t>该类的页面</w:t>
      </w:r>
    </w:p>
    <w:p w14:paraId="32F96464" w14:textId="77777777" w:rsidR="00E256DC" w:rsidRDefault="00E256DC" w:rsidP="000D5E77">
      <w:pPr>
        <w:rPr>
          <w:lang w:eastAsia="zh-CN"/>
        </w:rPr>
      </w:pPr>
      <w:r>
        <w:rPr>
          <w:lang w:eastAsia="zh-CN"/>
        </w:rPr>
        <w:tab/>
      </w:r>
      <w:r>
        <w:rPr>
          <w:lang w:eastAsia="zh-CN"/>
        </w:rPr>
        <w:tab/>
        <w:t>3.</w:t>
      </w:r>
      <w:r>
        <w:rPr>
          <w:lang w:eastAsia="zh-CN"/>
        </w:rPr>
        <w:t>返回主事件流</w:t>
      </w:r>
      <w:r>
        <w:rPr>
          <w:rFonts w:hint="eastAsia"/>
          <w:lang w:eastAsia="zh-CN"/>
        </w:rPr>
        <w:t>4</w:t>
      </w:r>
    </w:p>
    <w:p w14:paraId="248D1ABC" w14:textId="77777777" w:rsidR="000D7483" w:rsidRDefault="00E7121C" w:rsidP="000D5E77">
      <w:pPr>
        <w:rPr>
          <w:lang w:eastAsia="zh-CN"/>
        </w:rPr>
      </w:pPr>
      <w:r>
        <w:rPr>
          <w:lang w:eastAsia="zh-CN"/>
        </w:rPr>
        <w:tab/>
        <w:t>3</w:t>
      </w:r>
      <w:r w:rsidR="000D7483">
        <w:rPr>
          <w:lang w:eastAsia="zh-CN"/>
        </w:rPr>
        <w:t xml:space="preserve">b </w:t>
      </w:r>
      <w:r w:rsidR="000D7483">
        <w:rPr>
          <w:rFonts w:hint="eastAsia"/>
          <w:lang w:eastAsia="zh-CN"/>
        </w:rPr>
        <w:t>点击标题</w:t>
      </w:r>
      <w:r w:rsidR="000D7483">
        <w:rPr>
          <w:lang w:eastAsia="zh-CN"/>
        </w:rPr>
        <w:t>超链接</w:t>
      </w:r>
    </w:p>
    <w:p w14:paraId="54475FEF" w14:textId="77777777" w:rsidR="000D7483" w:rsidRDefault="000D7483" w:rsidP="000D5E77">
      <w:pPr>
        <w:rPr>
          <w:lang w:eastAsia="zh-CN"/>
        </w:rPr>
      </w:pPr>
      <w:r>
        <w:rPr>
          <w:lang w:eastAsia="zh-CN"/>
        </w:rPr>
        <w:tab/>
      </w:r>
      <w:r>
        <w:rPr>
          <w:lang w:eastAsia="zh-CN"/>
        </w:rPr>
        <w:tab/>
        <w:t>1.</w:t>
      </w:r>
      <w:r>
        <w:rPr>
          <w:rFonts w:hint="eastAsia"/>
          <w:lang w:eastAsia="zh-CN"/>
        </w:rPr>
        <w:t>直接</w:t>
      </w:r>
      <w:r>
        <w:rPr>
          <w:lang w:eastAsia="zh-CN"/>
        </w:rPr>
        <w:t>打开</w:t>
      </w:r>
      <w:r w:rsidR="001C78DE">
        <w:rPr>
          <w:rFonts w:hint="eastAsia"/>
          <w:lang w:eastAsia="zh-CN"/>
        </w:rPr>
        <w:t>该记录</w:t>
      </w:r>
      <w:r w:rsidR="001C78DE">
        <w:rPr>
          <w:lang w:eastAsia="zh-CN"/>
        </w:rPr>
        <w:t>的详细页面</w:t>
      </w:r>
    </w:p>
    <w:p w14:paraId="51383229" w14:textId="77777777" w:rsidR="001C78DE" w:rsidRPr="001C78DE" w:rsidRDefault="001C78DE" w:rsidP="000D5E77">
      <w:pPr>
        <w:rPr>
          <w:lang w:eastAsia="zh-CN"/>
        </w:rPr>
      </w:pPr>
      <w:r>
        <w:rPr>
          <w:lang w:eastAsia="zh-CN"/>
        </w:rPr>
        <w:tab/>
      </w:r>
      <w:r>
        <w:rPr>
          <w:lang w:eastAsia="zh-CN"/>
        </w:rPr>
        <w:tab/>
        <w:t>2.</w:t>
      </w:r>
      <w:r>
        <w:rPr>
          <w:rFonts w:hint="eastAsia"/>
          <w:lang w:eastAsia="zh-CN"/>
        </w:rPr>
        <w:t>返回</w:t>
      </w:r>
      <w:r>
        <w:rPr>
          <w:lang w:eastAsia="zh-CN"/>
        </w:rPr>
        <w:t>主事件流</w:t>
      </w:r>
      <w:r>
        <w:rPr>
          <w:rFonts w:hint="eastAsia"/>
          <w:lang w:eastAsia="zh-CN"/>
        </w:rPr>
        <w:t>3</w:t>
      </w:r>
    </w:p>
    <w:p w14:paraId="73E91CAB" w14:textId="77777777" w:rsidR="000D5E77" w:rsidRDefault="000D5E77" w:rsidP="000D5E77">
      <w:pPr>
        <w:jc w:val="left"/>
        <w:rPr>
          <w:iCs/>
        </w:rPr>
      </w:pPr>
      <w:r>
        <w:rPr>
          <w:rFonts w:hint="eastAsia"/>
          <w:iCs/>
        </w:rPr>
        <w:t>错误流：无</w:t>
      </w:r>
    </w:p>
    <w:p w14:paraId="50FDBACA" w14:textId="77777777" w:rsidR="000D5E77" w:rsidRDefault="000D5E77" w:rsidP="000D5E77">
      <w:pPr>
        <w:jc w:val="left"/>
        <w:rPr>
          <w:iCs/>
        </w:rPr>
      </w:pPr>
      <w:r>
        <w:rPr>
          <w:rFonts w:hint="eastAsia"/>
          <w:iCs/>
        </w:rPr>
        <w:t>[</w:t>
      </w:r>
      <w:r>
        <w:rPr>
          <w:rFonts w:hint="eastAsia"/>
          <w:iCs/>
        </w:rPr>
        <w:t>后置条件</w:t>
      </w:r>
      <w:r>
        <w:rPr>
          <w:rFonts w:hint="eastAsia"/>
          <w:iCs/>
        </w:rPr>
        <w:t>]</w:t>
      </w:r>
      <w:r w:rsidR="00BF34F8">
        <w:rPr>
          <w:rFonts w:hint="eastAsia"/>
          <w:iCs/>
        </w:rPr>
        <w:t>：</w:t>
      </w:r>
    </w:p>
    <w:p w14:paraId="30F3BC2A" w14:textId="77777777" w:rsidR="000D5E77" w:rsidRPr="000118D7" w:rsidRDefault="000D5E77" w:rsidP="000D5E77">
      <w:pPr>
        <w:jc w:val="left"/>
        <w:rPr>
          <w:iCs/>
        </w:rPr>
      </w:pPr>
      <w:r>
        <w:rPr>
          <w:rFonts w:hint="eastAsia"/>
          <w:iCs/>
        </w:rPr>
        <w:lastRenderedPageBreak/>
        <w:t>[</w:t>
      </w:r>
      <w:r>
        <w:rPr>
          <w:rFonts w:hint="eastAsia"/>
          <w:iCs/>
        </w:rPr>
        <w:t>事件规则</w:t>
      </w:r>
      <w:r>
        <w:rPr>
          <w:rFonts w:hint="eastAsia"/>
          <w:iCs/>
        </w:rPr>
        <w:t>]</w:t>
      </w:r>
    </w:p>
    <w:p w14:paraId="11865680" w14:textId="77777777" w:rsidR="000D5E77" w:rsidRDefault="000D5E77" w:rsidP="000D5E77">
      <w:pPr>
        <w:jc w:val="left"/>
        <w:rPr>
          <w:iCs/>
        </w:rPr>
      </w:pPr>
      <w:r>
        <w:rPr>
          <w:rFonts w:hint="eastAsia"/>
          <w:iCs/>
        </w:rPr>
        <w:t>[</w:t>
      </w:r>
      <w:r>
        <w:rPr>
          <w:rFonts w:hint="eastAsia"/>
          <w:iCs/>
        </w:rPr>
        <w:t>特殊需求</w:t>
      </w:r>
      <w:r>
        <w:rPr>
          <w:rFonts w:hint="eastAsia"/>
          <w:iCs/>
        </w:rPr>
        <w:t>]</w:t>
      </w:r>
      <w:r>
        <w:rPr>
          <w:rFonts w:hint="eastAsia"/>
          <w:iCs/>
        </w:rPr>
        <w:t>：无</w:t>
      </w:r>
    </w:p>
    <w:p w14:paraId="69B12BAA" w14:textId="77777777" w:rsidR="000D5E77" w:rsidRDefault="000D5E77" w:rsidP="000D5E77">
      <w:pPr>
        <w:jc w:val="left"/>
        <w:rPr>
          <w:iCs/>
        </w:rPr>
      </w:pPr>
      <w:r>
        <w:rPr>
          <w:rFonts w:hint="eastAsia"/>
          <w:iCs/>
        </w:rPr>
        <w:t>[</w:t>
      </w:r>
      <w:r>
        <w:rPr>
          <w:rFonts w:hint="eastAsia"/>
          <w:iCs/>
        </w:rPr>
        <w:t>扩展点</w:t>
      </w:r>
      <w:r>
        <w:rPr>
          <w:rFonts w:hint="eastAsia"/>
          <w:iCs/>
        </w:rPr>
        <w:t>]</w:t>
      </w:r>
      <w:r>
        <w:rPr>
          <w:rFonts w:hint="eastAsia"/>
          <w:iCs/>
        </w:rPr>
        <w:t>：无</w:t>
      </w:r>
    </w:p>
    <w:p w14:paraId="4CE4F751" w14:textId="77777777" w:rsidR="000D5E77" w:rsidRDefault="000D5E77" w:rsidP="00C8437E">
      <w:pPr>
        <w:pStyle w:val="2"/>
      </w:pPr>
      <w:r>
        <w:rPr>
          <w:lang w:val="fr-CA"/>
        </w:rPr>
        <w:t>3.1</w:t>
      </w:r>
      <w:r w:rsidR="00812EBF">
        <w:rPr>
          <w:lang w:val="fr-CA"/>
        </w:rPr>
        <w:t>8</w:t>
      </w:r>
      <w:r>
        <w:rPr>
          <w:lang w:val="fr-CA"/>
        </w:rPr>
        <w:t xml:space="preserve"> </w:t>
      </w:r>
      <w:r>
        <w:rPr>
          <w:rFonts w:hint="eastAsia"/>
          <w:lang w:val="fr-CA"/>
        </w:rPr>
        <w:t>U</w:t>
      </w:r>
      <w:r>
        <w:rPr>
          <w:lang w:val="fr-CA"/>
        </w:rPr>
        <w:t>se-Case </w:t>
      </w:r>
      <w:r>
        <w:t>“</w:t>
      </w:r>
      <w:r>
        <w:rPr>
          <w:rFonts w:ascii="Courier New" w:hAnsi="Courier New" w:cs="Courier New" w:hint="eastAsia"/>
          <w:color w:val="000000"/>
        </w:rPr>
        <w:t>UC001</w:t>
      </w:r>
      <w:r w:rsidR="00812EBF">
        <w:rPr>
          <w:rFonts w:ascii="Courier New" w:hAnsi="Courier New" w:cs="Courier New"/>
          <w:color w:val="000000"/>
        </w:rPr>
        <w:t>8</w:t>
      </w:r>
      <w:r>
        <w:rPr>
          <w:rFonts w:ascii="Courier New" w:hAnsi="Courier New" w:cs="Courier New" w:hint="eastAsia"/>
          <w:color w:val="000000"/>
        </w:rPr>
        <w:t>安全</w:t>
      </w:r>
      <w:r w:rsidRPr="00385E34">
        <w:rPr>
          <w:rFonts w:ascii="Courier New" w:hAnsi="Courier New" w:cs="Courier New" w:hint="eastAsia"/>
          <w:color w:val="000000"/>
        </w:rPr>
        <w:t>通报与</w:t>
      </w:r>
      <w:r>
        <w:rPr>
          <w:rFonts w:ascii="Courier New" w:hAnsi="Courier New" w:cs="Courier New"/>
          <w:color w:val="000000"/>
        </w:rPr>
        <w:t>文件</w:t>
      </w:r>
      <w:r>
        <w:rPr>
          <w:rFonts w:ascii="Courier New" w:hAnsi="Courier New" w:cs="Courier New" w:hint="eastAsia"/>
          <w:color w:val="000000"/>
        </w:rPr>
        <w:t>管理</w:t>
      </w:r>
      <w:r>
        <w:t>”</w:t>
      </w:r>
    </w:p>
    <w:p w14:paraId="06F0C11C" w14:textId="77777777" w:rsidR="000D5E77" w:rsidRPr="000D5E77" w:rsidRDefault="000D5E77" w:rsidP="000D5E77">
      <w:pPr>
        <w:rPr>
          <w:lang w:eastAsia="zh-CN"/>
        </w:rPr>
      </w:pPr>
      <w:r w:rsidRPr="000D5E77">
        <w:rPr>
          <w:rFonts w:hint="eastAsia"/>
          <w:lang w:eastAsia="zh-CN"/>
        </w:rPr>
        <w:t>[</w:t>
      </w:r>
      <w:r w:rsidRPr="000D5E77">
        <w:rPr>
          <w:rFonts w:hint="eastAsia"/>
          <w:lang w:eastAsia="zh-CN"/>
        </w:rPr>
        <w:t>名称</w:t>
      </w:r>
      <w:r w:rsidRPr="000D5E77">
        <w:rPr>
          <w:rFonts w:hint="eastAsia"/>
          <w:lang w:eastAsia="zh-CN"/>
        </w:rPr>
        <w:t>]:UC001</w:t>
      </w:r>
      <w:r w:rsidR="00812EBF">
        <w:rPr>
          <w:lang w:eastAsia="zh-CN"/>
        </w:rPr>
        <w:t>8</w:t>
      </w:r>
      <w:r w:rsidRPr="000D5E77">
        <w:rPr>
          <w:rFonts w:hint="eastAsia"/>
          <w:lang w:eastAsia="zh-CN"/>
        </w:rPr>
        <w:t>安全通报与文件管理</w:t>
      </w:r>
    </w:p>
    <w:p w14:paraId="5D2D0B1D" w14:textId="77777777" w:rsidR="000D5E77" w:rsidRPr="00AB51CE" w:rsidRDefault="000D5E77" w:rsidP="000D5E77">
      <w:pPr>
        <w:rPr>
          <w:color w:val="000000"/>
        </w:rPr>
      </w:pPr>
      <w:r>
        <w:t>[</w:t>
      </w:r>
      <w:r>
        <w:rPr>
          <w:rFonts w:hint="eastAsia"/>
        </w:rPr>
        <w:t>简介</w:t>
      </w:r>
      <w:r>
        <w:t>]:</w:t>
      </w:r>
      <w:r w:rsidRPr="00AB5C9E">
        <w:rPr>
          <w:rFonts w:hint="eastAsia"/>
          <w:lang w:val="fr-CA"/>
        </w:rPr>
        <w:t xml:space="preserve"> </w:t>
      </w:r>
      <w:r w:rsidRPr="00992AE7">
        <w:rPr>
          <w:rFonts w:hint="eastAsia"/>
          <w:color w:val="000000"/>
        </w:rPr>
        <w:t>安全</w:t>
      </w:r>
      <w:r w:rsidRPr="00992AE7">
        <w:rPr>
          <w:color w:val="000000"/>
        </w:rPr>
        <w:t>质量管理员</w:t>
      </w:r>
      <w:r>
        <w:rPr>
          <w:rFonts w:hint="eastAsia"/>
          <w:lang w:val="fr-CA"/>
        </w:rPr>
        <w:t>编写安全通报与文件，</w:t>
      </w:r>
      <w:r>
        <w:rPr>
          <w:lang w:val="fr-CA"/>
        </w:rPr>
        <w:t>领导审核通过后</w:t>
      </w:r>
      <w:r>
        <w:rPr>
          <w:rFonts w:hint="eastAsia"/>
          <w:lang w:val="fr-CA"/>
        </w:rPr>
        <w:t>发布</w:t>
      </w:r>
      <w:r>
        <w:rPr>
          <w:lang w:val="fr-CA"/>
        </w:rPr>
        <w:t>到首页</w:t>
      </w:r>
    </w:p>
    <w:p w14:paraId="24103D5D" w14:textId="77777777" w:rsidR="000D5E77" w:rsidRPr="00992AE7" w:rsidRDefault="000D5E77" w:rsidP="000D5E77">
      <w:pPr>
        <w:rPr>
          <w:color w:val="000000"/>
          <w:lang w:eastAsia="zh-CN"/>
        </w:rPr>
      </w:pPr>
      <w:r w:rsidRPr="000433B3">
        <w:rPr>
          <w:color w:val="000000"/>
        </w:rPr>
        <w:t>[</w:t>
      </w:r>
      <w:r w:rsidRPr="000433B3">
        <w:rPr>
          <w:rFonts w:hint="eastAsia"/>
          <w:color w:val="000000"/>
        </w:rPr>
        <w:t>前置条件</w:t>
      </w:r>
      <w:r w:rsidRPr="000433B3">
        <w:rPr>
          <w:color w:val="000000"/>
        </w:rPr>
        <w:t>]:</w:t>
      </w:r>
      <w:r w:rsidR="00381DDA">
        <w:rPr>
          <w:rFonts w:hint="eastAsia"/>
          <w:color w:val="000000"/>
          <w:lang w:eastAsia="zh-CN"/>
        </w:rPr>
        <w:t>具有</w:t>
      </w:r>
      <w:r w:rsidRPr="00992AE7">
        <w:rPr>
          <w:rFonts w:hint="eastAsia"/>
          <w:color w:val="000000"/>
        </w:rPr>
        <w:t>安全</w:t>
      </w:r>
      <w:r w:rsidRPr="00992AE7">
        <w:rPr>
          <w:color w:val="000000"/>
        </w:rPr>
        <w:t>质量管理员</w:t>
      </w:r>
      <w:r w:rsidR="00381DDA">
        <w:rPr>
          <w:rFonts w:hint="eastAsia"/>
          <w:color w:val="000000"/>
          <w:lang w:eastAsia="zh-CN"/>
        </w:rPr>
        <w:t>角色</w:t>
      </w:r>
    </w:p>
    <w:p w14:paraId="1E0EECDB" w14:textId="77777777" w:rsidR="000D5E77" w:rsidRDefault="000D5E77" w:rsidP="000D5E77">
      <w:r>
        <w:rPr>
          <w:rFonts w:hint="eastAsia"/>
        </w:rPr>
        <w:t>[</w:t>
      </w:r>
      <w:r>
        <w:rPr>
          <w:rFonts w:hint="eastAsia"/>
        </w:rPr>
        <w:t>事件</w:t>
      </w:r>
      <w:r>
        <w:t>流</w:t>
      </w:r>
      <w:r>
        <w:rPr>
          <w:rFonts w:hint="eastAsia"/>
        </w:rPr>
        <w:t>]</w:t>
      </w:r>
      <w:r>
        <w:t>:</w:t>
      </w:r>
    </w:p>
    <w:p w14:paraId="3DA15FC1" w14:textId="77777777" w:rsidR="000D5E77" w:rsidRDefault="000D5E77" w:rsidP="000D5E77">
      <w:r>
        <w:rPr>
          <w:rFonts w:hint="eastAsia"/>
        </w:rPr>
        <w:t>[</w:t>
      </w:r>
      <w:r>
        <w:rPr>
          <w:rFonts w:hint="eastAsia"/>
        </w:rPr>
        <w:t>主</w:t>
      </w:r>
      <w:r>
        <w:t>事件流</w:t>
      </w:r>
      <w:r>
        <w:rPr>
          <w:rFonts w:hint="eastAsia"/>
        </w:rPr>
        <w:t>]</w:t>
      </w:r>
      <w:r>
        <w:t>:</w:t>
      </w:r>
    </w:p>
    <w:p w14:paraId="72E352EA" w14:textId="77777777" w:rsidR="000D5E77" w:rsidRDefault="000D5E77" w:rsidP="00504468">
      <w:pPr>
        <w:pStyle w:val="Cap"/>
        <w:numPr>
          <w:ilvl w:val="0"/>
          <w:numId w:val="35"/>
        </w:numPr>
        <w:ind w:firstLineChars="0"/>
      </w:pPr>
      <w:r>
        <w:rPr>
          <w:rFonts w:hint="eastAsia"/>
        </w:rPr>
        <w:t>点击</w:t>
      </w:r>
      <w:r>
        <w:t>安全通报与文件管理按钮</w:t>
      </w:r>
      <w:r>
        <w:rPr>
          <w:rFonts w:hint="eastAsia"/>
        </w:rPr>
        <w:t>,</w:t>
      </w:r>
      <w:r>
        <w:t>用例开始</w:t>
      </w:r>
    </w:p>
    <w:p w14:paraId="15F0D91D" w14:textId="77777777" w:rsidR="000D5E77" w:rsidRDefault="000D5E77" w:rsidP="00504468">
      <w:pPr>
        <w:pStyle w:val="Cap"/>
        <w:numPr>
          <w:ilvl w:val="0"/>
          <w:numId w:val="35"/>
        </w:numPr>
        <w:ind w:firstLineChars="0"/>
      </w:pPr>
      <w:r>
        <w:rPr>
          <w:rFonts w:hint="eastAsia"/>
        </w:rPr>
        <w:t>页面</w:t>
      </w:r>
      <w:r>
        <w:t>显示</w:t>
      </w:r>
      <w:r>
        <w:rPr>
          <w:rFonts w:hint="eastAsia"/>
        </w:rPr>
        <w:t>查询</w:t>
      </w:r>
      <w:r>
        <w:t>条件</w:t>
      </w:r>
      <w:r>
        <w:rPr>
          <w:rFonts w:hint="eastAsia"/>
        </w:rPr>
        <w:t>:</w:t>
      </w:r>
      <w:r>
        <w:rPr>
          <w:rFonts w:hint="eastAsia"/>
        </w:rPr>
        <w:t>通报标题</w:t>
      </w:r>
      <w:r>
        <w:rPr>
          <w:rFonts w:hint="eastAsia"/>
        </w:rPr>
        <w:t>(</w:t>
      </w:r>
      <w:r>
        <w:rPr>
          <w:rFonts w:hint="eastAsia"/>
        </w:rPr>
        <w:t>文本</w:t>
      </w:r>
      <w:r>
        <w:t>框</w:t>
      </w:r>
      <w:r>
        <w:rPr>
          <w:rFonts w:hint="eastAsia"/>
        </w:rPr>
        <w:t>,</w:t>
      </w:r>
      <w:r>
        <w:t>模糊查询</w:t>
      </w:r>
      <w:r>
        <w:rPr>
          <w:rFonts w:hint="eastAsia"/>
        </w:rPr>
        <w:t>)</w:t>
      </w:r>
      <w:r>
        <w:t>,</w:t>
      </w:r>
      <w:r>
        <w:rPr>
          <w:rFonts w:hint="eastAsia"/>
        </w:rPr>
        <w:t>发布</w:t>
      </w:r>
      <w:r>
        <w:t>日期</w:t>
      </w:r>
      <w:r>
        <w:t>(</w:t>
      </w:r>
      <w:r>
        <w:t>日期段</w:t>
      </w:r>
      <w:r>
        <w:t>),</w:t>
      </w:r>
      <w:r>
        <w:t>通告类型</w:t>
      </w:r>
      <w:r>
        <w:rPr>
          <w:rFonts w:hint="eastAsia"/>
        </w:rPr>
        <w:t>(</w:t>
      </w:r>
      <w:r>
        <w:rPr>
          <w:rFonts w:hint="eastAsia"/>
        </w:rPr>
        <w:t>一级</w:t>
      </w:r>
      <w:r>
        <w:t>/</w:t>
      </w:r>
      <w:r>
        <w:t>二级</w:t>
      </w:r>
      <w:r>
        <w:rPr>
          <w:rFonts w:hint="eastAsia"/>
        </w:rPr>
        <w:t>,</w:t>
      </w:r>
      <w:r>
        <w:t>下拉选择</w:t>
      </w:r>
      <w:r>
        <w:rPr>
          <w:rFonts w:hint="eastAsia"/>
        </w:rPr>
        <w:t>)</w:t>
      </w:r>
      <w:r>
        <w:t>,</w:t>
      </w:r>
      <w:r>
        <w:rPr>
          <w:rFonts w:hint="eastAsia"/>
        </w:rPr>
        <w:t>发布</w:t>
      </w:r>
      <w:r>
        <w:t>部门</w:t>
      </w:r>
      <w:r>
        <w:t>(</w:t>
      </w:r>
      <w:r>
        <w:rPr>
          <w:rFonts w:hint="eastAsia"/>
        </w:rPr>
        <w:t>下拉</w:t>
      </w:r>
      <w:r>
        <w:t>选择</w:t>
      </w:r>
      <w:r>
        <w:t>),</w:t>
      </w:r>
    </w:p>
    <w:p w14:paraId="53C5FBFC" w14:textId="77777777" w:rsidR="000D5E77" w:rsidRDefault="000D5E77" w:rsidP="000D5E77">
      <w:pPr>
        <w:pStyle w:val="Cap"/>
        <w:ind w:left="560" w:firstLineChars="0" w:firstLine="0"/>
      </w:pPr>
      <w:r>
        <w:t>2</w:t>
      </w:r>
      <w:r>
        <w:rPr>
          <w:rFonts w:hint="eastAsia"/>
        </w:rPr>
        <w:t xml:space="preserve">a </w:t>
      </w:r>
      <w:r>
        <w:rPr>
          <w:rFonts w:hint="eastAsia"/>
        </w:rPr>
        <w:t>新增</w:t>
      </w:r>
      <w:r>
        <w:t>发布</w:t>
      </w:r>
    </w:p>
    <w:p w14:paraId="6D60D334" w14:textId="77777777" w:rsidR="000D5E77" w:rsidRDefault="000D5E77" w:rsidP="000D5E77">
      <w:pPr>
        <w:pStyle w:val="Cap"/>
        <w:ind w:left="560" w:firstLineChars="0" w:firstLine="0"/>
      </w:pPr>
      <w:r>
        <w:rPr>
          <w:rFonts w:hint="eastAsia"/>
        </w:rPr>
        <w:t>2</w:t>
      </w:r>
      <w:r>
        <w:t xml:space="preserve">b </w:t>
      </w:r>
      <w:r>
        <w:rPr>
          <w:rFonts w:hint="eastAsia"/>
        </w:rPr>
        <w:t>阅读</w:t>
      </w:r>
      <w:r>
        <w:t>记录</w:t>
      </w:r>
    </w:p>
    <w:p w14:paraId="369357DE" w14:textId="77777777" w:rsidR="000D5E77" w:rsidRDefault="000D5E77" w:rsidP="000D5E77">
      <w:pPr>
        <w:pStyle w:val="Cap"/>
        <w:ind w:left="560" w:firstLineChars="0" w:firstLine="0"/>
      </w:pPr>
      <w:r>
        <w:t xml:space="preserve">2c </w:t>
      </w:r>
      <w:r>
        <w:rPr>
          <w:rFonts w:hint="eastAsia"/>
        </w:rPr>
        <w:t>修改</w:t>
      </w:r>
    </w:p>
    <w:p w14:paraId="4D9EC1BB" w14:textId="77777777" w:rsidR="000D5E77" w:rsidRDefault="000D5E77" w:rsidP="000D5E77">
      <w:pPr>
        <w:pStyle w:val="Cap"/>
        <w:ind w:left="560" w:firstLineChars="0" w:firstLine="0"/>
      </w:pPr>
      <w:r>
        <w:rPr>
          <w:rFonts w:hint="eastAsia"/>
        </w:rPr>
        <w:t xml:space="preserve">2d </w:t>
      </w:r>
      <w:r>
        <w:rPr>
          <w:rFonts w:hint="eastAsia"/>
        </w:rPr>
        <w:t>编辑</w:t>
      </w:r>
    </w:p>
    <w:p w14:paraId="5E7AF3DB" w14:textId="77777777" w:rsidR="000D5E77" w:rsidRDefault="000D5E77" w:rsidP="000D5E77">
      <w:pPr>
        <w:pStyle w:val="Cap"/>
        <w:ind w:left="560" w:firstLineChars="0" w:firstLine="0"/>
      </w:pPr>
      <w:r>
        <w:rPr>
          <w:rFonts w:hint="eastAsia"/>
        </w:rPr>
        <w:t>2e</w:t>
      </w:r>
      <w:r>
        <w:t xml:space="preserve"> </w:t>
      </w:r>
      <w:r>
        <w:rPr>
          <w:rFonts w:hint="eastAsia"/>
        </w:rPr>
        <w:t>删除</w:t>
      </w:r>
    </w:p>
    <w:p w14:paraId="2DE9F8FE" w14:textId="77777777" w:rsidR="000D5E77" w:rsidRPr="00761C7B" w:rsidRDefault="000D5E77" w:rsidP="000D5E77">
      <w:pPr>
        <w:pStyle w:val="Cap"/>
        <w:ind w:left="560" w:firstLineChars="0" w:firstLine="0"/>
        <w:rPr>
          <w:lang w:val="fr-CA"/>
        </w:rPr>
      </w:pPr>
      <w:r>
        <w:rPr>
          <w:rFonts w:hint="eastAsia"/>
        </w:rPr>
        <w:t>2</w:t>
      </w:r>
      <w:r>
        <w:t>f</w:t>
      </w:r>
      <w:r w:rsidRPr="00A16F63">
        <w:rPr>
          <w:rFonts w:hint="eastAsia"/>
          <w:lang w:val="fr-CA"/>
        </w:rPr>
        <w:t>同步春秋之家推送</w:t>
      </w:r>
    </w:p>
    <w:p w14:paraId="0401F95A" w14:textId="77777777" w:rsidR="008C7EA3" w:rsidRDefault="000D5E77" w:rsidP="00504468">
      <w:pPr>
        <w:pStyle w:val="Cap"/>
        <w:numPr>
          <w:ilvl w:val="0"/>
          <w:numId w:val="35"/>
        </w:numPr>
        <w:ind w:firstLineChars="0"/>
        <w:rPr>
          <w:lang w:val="fr-CA"/>
        </w:rPr>
      </w:pPr>
      <w:r>
        <w:rPr>
          <w:rFonts w:hint="eastAsia"/>
        </w:rPr>
        <w:t>系统</w:t>
      </w:r>
      <w:r>
        <w:t>根据过滤条件显示</w:t>
      </w:r>
      <w:r>
        <w:rPr>
          <w:rFonts w:hint="eastAsia"/>
        </w:rPr>
        <w:t>:</w:t>
      </w:r>
      <w:r>
        <w:rPr>
          <w:rFonts w:hint="eastAsia"/>
        </w:rPr>
        <w:t>标题</w:t>
      </w:r>
      <w:r>
        <w:t>(</w:t>
      </w:r>
      <w:r w:rsidRPr="008C7EA3">
        <w:rPr>
          <w:lang w:val="fr-CA"/>
        </w:rPr>
        <w:t>链接可</w:t>
      </w:r>
      <w:r w:rsidRPr="008C7EA3">
        <w:rPr>
          <w:rFonts w:hint="eastAsia"/>
          <w:lang w:val="fr-CA"/>
        </w:rPr>
        <w:t>以查看，同通报</w:t>
      </w:r>
      <w:r w:rsidRPr="008C7EA3">
        <w:rPr>
          <w:lang w:val="fr-CA"/>
        </w:rPr>
        <w:t>文件查询</w:t>
      </w:r>
      <w:r>
        <w:t>),</w:t>
      </w:r>
      <w:r>
        <w:rPr>
          <w:rFonts w:hint="eastAsia"/>
        </w:rPr>
        <w:t>发布人</w:t>
      </w:r>
      <w:r>
        <w:t>(</w:t>
      </w:r>
      <w:r>
        <w:rPr>
          <w:rFonts w:hint="eastAsia"/>
        </w:rPr>
        <w:t>发布人</w:t>
      </w:r>
      <w:r>
        <w:t>的姓名</w:t>
      </w:r>
      <w:r>
        <w:t>),</w:t>
      </w:r>
      <w:r w:rsidRPr="008C7EA3">
        <w:rPr>
          <w:rFonts w:hint="eastAsia"/>
          <w:lang w:val="fr-CA"/>
        </w:rPr>
        <w:t xml:space="preserve"> </w:t>
      </w:r>
      <w:r w:rsidRPr="008C7EA3">
        <w:rPr>
          <w:rFonts w:hint="eastAsia"/>
          <w:lang w:val="fr-CA"/>
        </w:rPr>
        <w:t>发布时间</w:t>
      </w:r>
      <w:r w:rsidRPr="008C7EA3">
        <w:rPr>
          <w:lang w:val="fr-CA"/>
        </w:rPr>
        <w:t>：</w:t>
      </w:r>
      <w:r w:rsidRPr="008C7EA3">
        <w:rPr>
          <w:rFonts w:hint="eastAsia"/>
          <w:lang w:val="fr-CA"/>
        </w:rPr>
        <w:t>(</w:t>
      </w:r>
      <w:r w:rsidRPr="008C7EA3">
        <w:rPr>
          <w:rFonts w:hint="eastAsia"/>
          <w:lang w:val="fr-CA"/>
        </w:rPr>
        <w:t>发布时间</w:t>
      </w:r>
      <w:r w:rsidRPr="008C7EA3">
        <w:rPr>
          <w:rFonts w:hint="eastAsia"/>
          <w:lang w:val="fr-CA"/>
        </w:rPr>
        <w:t>)</w:t>
      </w:r>
      <w:r w:rsidRPr="008C7EA3">
        <w:rPr>
          <w:lang w:val="fr-CA"/>
        </w:rPr>
        <w:t>,</w:t>
      </w:r>
      <w:r w:rsidRPr="008C7EA3">
        <w:rPr>
          <w:rFonts w:hint="eastAsia"/>
          <w:lang w:val="fr-CA"/>
        </w:rPr>
        <w:t xml:space="preserve"> </w:t>
      </w:r>
      <w:r w:rsidRPr="008C7EA3">
        <w:rPr>
          <w:rFonts w:hint="eastAsia"/>
          <w:lang w:val="fr-CA"/>
        </w:rPr>
        <w:t>发布部门</w:t>
      </w:r>
      <w:r w:rsidRPr="008C7EA3">
        <w:rPr>
          <w:lang w:val="fr-CA"/>
        </w:rPr>
        <w:t>,</w:t>
      </w:r>
      <w:r w:rsidRPr="008C7EA3">
        <w:rPr>
          <w:rFonts w:hint="eastAsia"/>
          <w:lang w:val="fr-CA"/>
        </w:rPr>
        <w:t>状态</w:t>
      </w:r>
      <w:r w:rsidRPr="008C7EA3">
        <w:rPr>
          <w:rFonts w:hint="eastAsia"/>
          <w:lang w:val="fr-CA"/>
        </w:rPr>
        <w:t>(</w:t>
      </w:r>
      <w:r w:rsidRPr="008C7EA3">
        <w:rPr>
          <w:rFonts w:hint="eastAsia"/>
          <w:lang w:val="fr-CA"/>
        </w:rPr>
        <w:t>未发布、已发布、审核中</w:t>
      </w:r>
      <w:r w:rsidRPr="008C7EA3">
        <w:rPr>
          <w:rFonts w:hint="eastAsia"/>
          <w:lang w:val="fr-CA"/>
        </w:rPr>
        <w:t>)</w:t>
      </w:r>
      <w:r w:rsidRPr="008C7EA3">
        <w:rPr>
          <w:lang w:val="fr-CA"/>
        </w:rPr>
        <w:t>,</w:t>
      </w:r>
      <w:r w:rsidRPr="008C7EA3">
        <w:rPr>
          <w:rFonts w:hint="eastAsia"/>
          <w:lang w:val="fr-CA"/>
        </w:rPr>
        <w:t>阅读</w:t>
      </w:r>
      <w:r w:rsidRPr="008C7EA3">
        <w:rPr>
          <w:lang w:val="fr-CA"/>
        </w:rPr>
        <w:t>记录</w:t>
      </w:r>
    </w:p>
    <w:p w14:paraId="5AC79356" w14:textId="77777777" w:rsidR="001803E7" w:rsidRDefault="001803E7" w:rsidP="001803E7">
      <w:pPr>
        <w:pStyle w:val="Cap"/>
        <w:ind w:left="560" w:firstLineChars="0" w:firstLine="0"/>
        <w:rPr>
          <w:lang w:val="fr-CA"/>
        </w:rPr>
      </w:pPr>
      <w:r>
        <w:rPr>
          <w:rFonts w:hint="eastAsia"/>
          <w:lang w:val="fr-CA"/>
        </w:rPr>
        <w:t>3</w:t>
      </w:r>
      <w:r>
        <w:rPr>
          <w:lang w:val="fr-CA"/>
        </w:rPr>
        <w:t xml:space="preserve">a </w:t>
      </w:r>
      <w:r>
        <w:rPr>
          <w:rFonts w:hint="eastAsia"/>
          <w:lang w:val="fr-CA"/>
        </w:rPr>
        <w:t>点击</w:t>
      </w:r>
      <w:r>
        <w:rPr>
          <w:lang w:val="fr-CA"/>
        </w:rPr>
        <w:t>链接</w:t>
      </w:r>
    </w:p>
    <w:p w14:paraId="356C3970" w14:textId="77777777" w:rsidR="000D5E77" w:rsidRDefault="008C7EA3" w:rsidP="000D5E77">
      <w:pPr>
        <w:pStyle w:val="Cap"/>
        <w:ind w:left="200" w:firstLineChars="0" w:firstLine="0"/>
        <w:rPr>
          <w:lang w:val="fr-CA"/>
        </w:rPr>
      </w:pPr>
      <w:r>
        <w:rPr>
          <w:rFonts w:hint="eastAsia"/>
          <w:lang w:val="fr-CA"/>
        </w:rPr>
        <w:t xml:space="preserve"> </w:t>
      </w:r>
      <w:r w:rsidR="000D5E77">
        <w:rPr>
          <w:rFonts w:hint="eastAsia"/>
          <w:lang w:val="fr-CA"/>
        </w:rPr>
        <w:t>[</w:t>
      </w:r>
      <w:r w:rsidR="000D5E77">
        <w:rPr>
          <w:rFonts w:hint="eastAsia"/>
          <w:lang w:val="fr-CA"/>
        </w:rPr>
        <w:t>备选事件流</w:t>
      </w:r>
      <w:r w:rsidR="000D5E77">
        <w:rPr>
          <w:rFonts w:hint="eastAsia"/>
          <w:lang w:val="fr-CA"/>
        </w:rPr>
        <w:t>]</w:t>
      </w:r>
    </w:p>
    <w:p w14:paraId="13E44672" w14:textId="77777777" w:rsidR="000D5E77" w:rsidRDefault="000D5E77" w:rsidP="000D5E77">
      <w:pPr>
        <w:pStyle w:val="Cap"/>
        <w:ind w:left="200" w:firstLineChars="0" w:firstLine="0"/>
        <w:rPr>
          <w:lang w:val="fr-CA"/>
        </w:rPr>
      </w:pPr>
      <w:r>
        <w:rPr>
          <w:lang w:val="fr-CA"/>
        </w:rPr>
        <w:tab/>
        <w:t xml:space="preserve">2a </w:t>
      </w:r>
      <w:r>
        <w:rPr>
          <w:rFonts w:hint="eastAsia"/>
          <w:lang w:val="fr-CA"/>
        </w:rPr>
        <w:t>新增</w:t>
      </w:r>
      <w:r>
        <w:rPr>
          <w:lang w:val="fr-CA"/>
        </w:rPr>
        <w:t>发布</w:t>
      </w:r>
      <w:r>
        <w:rPr>
          <w:lang w:val="fr-CA"/>
        </w:rPr>
        <w:br/>
      </w:r>
      <w:r>
        <w:rPr>
          <w:lang w:val="fr-CA"/>
        </w:rPr>
        <w:tab/>
      </w:r>
      <w:r>
        <w:rPr>
          <w:lang w:val="fr-CA"/>
        </w:rPr>
        <w:tab/>
        <w:t>1.</w:t>
      </w:r>
      <w:r>
        <w:rPr>
          <w:rFonts w:hint="eastAsia"/>
          <w:lang w:val="fr-CA"/>
        </w:rPr>
        <w:t>用户</w:t>
      </w:r>
      <w:r>
        <w:rPr>
          <w:lang w:val="fr-CA"/>
        </w:rPr>
        <w:t>点击</w:t>
      </w:r>
      <w:r>
        <w:rPr>
          <w:rFonts w:hint="eastAsia"/>
          <w:lang w:val="fr-CA"/>
        </w:rPr>
        <w:t>新增</w:t>
      </w:r>
      <w:r>
        <w:rPr>
          <w:lang w:val="fr-CA"/>
        </w:rPr>
        <w:t>发布</w:t>
      </w:r>
      <w:r>
        <w:rPr>
          <w:lang w:val="fr-CA"/>
        </w:rPr>
        <w:t>,</w:t>
      </w:r>
      <w:r>
        <w:rPr>
          <w:rFonts w:hint="eastAsia"/>
          <w:lang w:val="fr-CA"/>
        </w:rPr>
        <w:t>系统</w:t>
      </w:r>
      <w:r>
        <w:rPr>
          <w:lang w:val="fr-CA"/>
        </w:rPr>
        <w:t>弹出新增发布</w:t>
      </w:r>
      <w:r>
        <w:rPr>
          <w:rFonts w:hint="eastAsia"/>
          <w:lang w:val="fr-CA"/>
        </w:rPr>
        <w:t>页面</w:t>
      </w:r>
    </w:p>
    <w:p w14:paraId="376F4534" w14:textId="77777777" w:rsidR="000D5E77" w:rsidRDefault="000D5E77" w:rsidP="000D5E77">
      <w:pPr>
        <w:pStyle w:val="Cap"/>
        <w:ind w:firstLine="440"/>
        <w:rPr>
          <w:lang w:val="fr-CA"/>
        </w:rPr>
      </w:pPr>
      <w:r>
        <w:rPr>
          <w:lang w:val="fr-CA"/>
        </w:rPr>
        <w:t xml:space="preserve">    </w:t>
      </w:r>
      <w:r>
        <w:rPr>
          <w:rFonts w:hint="eastAsia"/>
          <w:lang w:val="fr-CA"/>
        </w:rPr>
        <w:t>2</w:t>
      </w:r>
      <w:r>
        <w:rPr>
          <w:rFonts w:hint="eastAsia"/>
          <w:lang w:val="fr-CA"/>
        </w:rPr>
        <w:t>用户</w:t>
      </w:r>
      <w:r>
        <w:rPr>
          <w:lang w:val="fr-CA"/>
        </w:rPr>
        <w:t>填写</w:t>
      </w:r>
      <w:r>
        <w:rPr>
          <w:rFonts w:hint="eastAsia"/>
          <w:lang w:val="fr-CA"/>
        </w:rPr>
        <w:t>标题</w:t>
      </w:r>
      <w:r>
        <w:rPr>
          <w:lang w:val="fr-CA"/>
        </w:rPr>
        <w:t>(</w:t>
      </w:r>
      <w:r>
        <w:rPr>
          <w:lang w:val="fr-CA"/>
        </w:rPr>
        <w:t>必填，文本框</w:t>
      </w:r>
      <w:r>
        <w:rPr>
          <w:lang w:val="fr-CA"/>
        </w:rPr>
        <w:t>),</w:t>
      </w:r>
      <w:r w:rsidRPr="00524AFE">
        <w:rPr>
          <w:rFonts w:hint="eastAsia"/>
          <w:lang w:val="fr-CA"/>
        </w:rPr>
        <w:t xml:space="preserve"> </w:t>
      </w:r>
      <w:r>
        <w:rPr>
          <w:rFonts w:hint="eastAsia"/>
          <w:lang w:val="fr-CA"/>
        </w:rPr>
        <w:t>通告</w:t>
      </w:r>
      <w:r>
        <w:rPr>
          <w:lang w:val="fr-CA"/>
        </w:rPr>
        <w:t>类型（</w:t>
      </w:r>
      <w:r>
        <w:rPr>
          <w:rFonts w:hint="eastAsia"/>
          <w:lang w:val="fr-CA"/>
        </w:rPr>
        <w:t>一级必填</w:t>
      </w:r>
      <w:r>
        <w:rPr>
          <w:lang w:val="fr-CA"/>
        </w:rPr>
        <w:t>，</w:t>
      </w:r>
      <w:r>
        <w:rPr>
          <w:rFonts w:hint="eastAsia"/>
          <w:lang w:val="fr-CA"/>
        </w:rPr>
        <w:t>部门只能选择部门文件，</w:t>
      </w:r>
      <w:r>
        <w:rPr>
          <w:lang w:val="fr-CA"/>
        </w:rPr>
        <w:t>下拉选择）</w:t>
      </w:r>
      <w:r>
        <w:rPr>
          <w:rFonts w:hint="eastAsia"/>
          <w:lang w:val="fr-CA"/>
        </w:rPr>
        <w:t>通告</w:t>
      </w:r>
      <w:r>
        <w:rPr>
          <w:lang w:val="fr-CA"/>
        </w:rPr>
        <w:t>类型（</w:t>
      </w:r>
      <w:r>
        <w:rPr>
          <w:rFonts w:hint="eastAsia"/>
          <w:lang w:val="fr-CA"/>
        </w:rPr>
        <w:t>二级</w:t>
      </w:r>
      <w:r>
        <w:rPr>
          <w:rFonts w:hint="eastAsia"/>
          <w:lang w:val="fr-CA"/>
        </w:rPr>
        <w:t xml:space="preserve"> </w:t>
      </w:r>
      <w:r>
        <w:rPr>
          <w:rFonts w:hint="eastAsia"/>
          <w:lang w:val="fr-CA"/>
        </w:rPr>
        <w:t>必填</w:t>
      </w:r>
      <w:r>
        <w:rPr>
          <w:lang w:val="fr-CA"/>
        </w:rPr>
        <w:t>，下拉选择</w:t>
      </w:r>
      <w:r>
        <w:rPr>
          <w:rFonts w:hint="eastAsia"/>
          <w:lang w:val="fr-CA"/>
        </w:rPr>
        <w:t>，详细</w:t>
      </w:r>
      <w:r>
        <w:rPr>
          <w:lang w:val="fr-CA"/>
        </w:rPr>
        <w:t>信息见【</w:t>
      </w:r>
      <w:r>
        <w:rPr>
          <w:rFonts w:hint="eastAsia"/>
          <w:lang w:val="fr-CA"/>
        </w:rPr>
        <w:t>数据</w:t>
      </w:r>
      <w:r>
        <w:rPr>
          <w:lang w:val="fr-CA"/>
        </w:rPr>
        <w:t>字典】，</w:t>
      </w:r>
      <w:r>
        <w:rPr>
          <w:rFonts w:hint="eastAsia"/>
          <w:lang w:val="fr-CA"/>
        </w:rPr>
        <w:t>除典型安全信息、数据分析与系统评价报告、管理评审报告在新建时不能选择，只能带出。</w:t>
      </w:r>
      <w:r>
        <w:rPr>
          <w:lang w:val="fr-CA"/>
        </w:rPr>
        <w:t>）</w:t>
      </w:r>
      <w:r>
        <w:rPr>
          <w:rFonts w:hint="eastAsia"/>
          <w:lang w:val="fr-CA"/>
        </w:rPr>
        <w:t>发布人</w:t>
      </w:r>
      <w:r>
        <w:rPr>
          <w:rFonts w:hint="eastAsia"/>
          <w:lang w:val="fr-CA"/>
        </w:rPr>
        <w:t>(</w:t>
      </w:r>
      <w:r>
        <w:rPr>
          <w:rFonts w:hint="eastAsia"/>
          <w:lang w:val="fr-CA"/>
        </w:rPr>
        <w:t>默认</w:t>
      </w:r>
      <w:r>
        <w:rPr>
          <w:lang w:val="fr-CA"/>
        </w:rPr>
        <w:t>创建人，不可修改</w:t>
      </w:r>
      <w:r>
        <w:rPr>
          <w:rFonts w:hint="eastAsia"/>
          <w:lang w:val="fr-CA"/>
        </w:rPr>
        <w:t>)</w:t>
      </w:r>
      <w:r>
        <w:rPr>
          <w:lang w:val="fr-CA"/>
        </w:rPr>
        <w:t>,</w:t>
      </w:r>
      <w:r w:rsidRPr="00524AFE">
        <w:rPr>
          <w:rFonts w:hint="eastAsia"/>
          <w:lang w:val="fr-CA"/>
        </w:rPr>
        <w:t xml:space="preserve"> </w:t>
      </w:r>
      <w:r>
        <w:rPr>
          <w:rFonts w:hint="eastAsia"/>
          <w:lang w:val="fr-CA"/>
        </w:rPr>
        <w:t>发布</w:t>
      </w:r>
      <w:r>
        <w:rPr>
          <w:lang w:val="fr-CA"/>
        </w:rPr>
        <w:t>部门</w:t>
      </w:r>
      <w:r>
        <w:rPr>
          <w:rFonts w:hint="eastAsia"/>
          <w:lang w:val="fr-CA"/>
        </w:rPr>
        <w:t>(</w:t>
      </w:r>
      <w:r>
        <w:rPr>
          <w:rFonts w:hint="eastAsia"/>
          <w:lang w:val="fr-CA"/>
        </w:rPr>
        <w:t>默认一级部门</w:t>
      </w:r>
      <w:r w:rsidRPr="00524AFE">
        <w:rPr>
          <w:rFonts w:hint="eastAsia"/>
          <w:lang w:val="fr-CA"/>
        </w:rPr>
        <w:t>)</w:t>
      </w:r>
      <w:r>
        <w:rPr>
          <w:lang w:val="fr-CA"/>
        </w:rPr>
        <w:t>,</w:t>
      </w:r>
      <w:r w:rsidRPr="00524AFE">
        <w:rPr>
          <w:rFonts w:hint="eastAsia"/>
          <w:lang w:val="fr-CA"/>
        </w:rPr>
        <w:t xml:space="preserve"> </w:t>
      </w:r>
      <w:r>
        <w:rPr>
          <w:rFonts w:hint="eastAsia"/>
          <w:lang w:val="fr-CA"/>
        </w:rPr>
        <w:t>是否</w:t>
      </w:r>
      <w:r>
        <w:rPr>
          <w:lang w:val="fr-CA"/>
        </w:rPr>
        <w:t>滚动</w:t>
      </w:r>
      <w:r>
        <w:rPr>
          <w:rFonts w:hint="eastAsia"/>
          <w:lang w:val="fr-CA"/>
        </w:rPr>
        <w:t>(</w:t>
      </w:r>
      <w:r>
        <w:rPr>
          <w:rFonts w:hint="eastAsia"/>
          <w:lang w:val="fr-CA"/>
        </w:rPr>
        <w:t>必填</w:t>
      </w:r>
      <w:r>
        <w:rPr>
          <w:lang w:val="fr-CA"/>
        </w:rPr>
        <w:t>，可选择：是、否。选择是则</w:t>
      </w:r>
      <w:r>
        <w:rPr>
          <w:rFonts w:hint="eastAsia"/>
          <w:lang w:val="fr-CA"/>
        </w:rPr>
        <w:t>标题</w:t>
      </w:r>
      <w:r>
        <w:rPr>
          <w:lang w:val="fr-CA"/>
        </w:rPr>
        <w:t>在首页滚动</w:t>
      </w:r>
      <w:r>
        <w:rPr>
          <w:rFonts w:hint="eastAsia"/>
          <w:lang w:val="fr-CA"/>
        </w:rPr>
        <w:t>)</w:t>
      </w:r>
      <w:r w:rsidRPr="00524AFE">
        <w:rPr>
          <w:rFonts w:hint="eastAsia"/>
          <w:lang w:val="fr-CA"/>
        </w:rPr>
        <w:t xml:space="preserve"> </w:t>
      </w:r>
      <w:r>
        <w:rPr>
          <w:rFonts w:hint="eastAsia"/>
          <w:lang w:val="fr-CA"/>
        </w:rPr>
        <w:t>正文</w:t>
      </w:r>
      <w:r>
        <w:rPr>
          <w:lang w:val="fr-CA"/>
        </w:rPr>
        <w:t>内容</w:t>
      </w:r>
      <w:r>
        <w:rPr>
          <w:rFonts w:hint="eastAsia"/>
          <w:lang w:val="fr-CA"/>
        </w:rPr>
        <w:t>(</w:t>
      </w:r>
      <w:r>
        <w:rPr>
          <w:rFonts w:hint="eastAsia"/>
          <w:lang w:val="fr-CA"/>
        </w:rPr>
        <w:t>必填</w:t>
      </w:r>
      <w:r>
        <w:rPr>
          <w:lang w:val="fr-CA"/>
        </w:rPr>
        <w:t>，文本框，字数</w:t>
      </w:r>
      <w:r w:rsidR="002F2B8F">
        <w:rPr>
          <w:rFonts w:hint="eastAsia"/>
          <w:lang w:val="fr-CA"/>
        </w:rPr>
        <w:t>1000</w:t>
      </w:r>
      <w:r>
        <w:rPr>
          <w:rFonts w:hint="eastAsia"/>
          <w:lang w:val="fr-CA"/>
        </w:rPr>
        <w:t>)</w:t>
      </w:r>
      <w:r>
        <w:rPr>
          <w:lang w:val="fr-CA"/>
        </w:rPr>
        <w:t>,</w:t>
      </w:r>
      <w:r w:rsidRPr="00524AFE">
        <w:rPr>
          <w:rFonts w:hint="eastAsia"/>
          <w:lang w:val="fr-CA"/>
        </w:rPr>
        <w:t xml:space="preserve"> </w:t>
      </w:r>
      <w:r>
        <w:rPr>
          <w:rFonts w:hint="eastAsia"/>
          <w:lang w:val="fr-CA"/>
        </w:rPr>
        <w:t>上传</w:t>
      </w:r>
      <w:r>
        <w:rPr>
          <w:lang w:val="fr-CA"/>
        </w:rPr>
        <w:t>附件</w:t>
      </w:r>
      <w:r>
        <w:rPr>
          <w:rFonts w:hint="eastAsia"/>
          <w:lang w:val="fr-CA"/>
        </w:rPr>
        <w:t>(</w:t>
      </w:r>
      <w:r>
        <w:rPr>
          <w:lang w:val="fr-CA"/>
        </w:rPr>
        <w:t>其中图片</w:t>
      </w:r>
      <w:r>
        <w:rPr>
          <w:rFonts w:hint="eastAsia"/>
          <w:lang w:val="fr-CA"/>
        </w:rPr>
        <w:t>的上传</w:t>
      </w:r>
      <w:r>
        <w:rPr>
          <w:lang w:val="fr-CA"/>
        </w:rPr>
        <w:t>当</w:t>
      </w:r>
      <w:r>
        <w:rPr>
          <w:rFonts w:hint="eastAsia"/>
          <w:lang w:val="fr-CA"/>
        </w:rPr>
        <w:t>文件</w:t>
      </w:r>
      <w:r>
        <w:rPr>
          <w:lang w:val="fr-CA"/>
        </w:rPr>
        <w:t>通告</w:t>
      </w:r>
      <w:r>
        <w:rPr>
          <w:rFonts w:hint="eastAsia"/>
          <w:lang w:val="fr-CA"/>
        </w:rPr>
        <w:t>)</w:t>
      </w:r>
      <w:r w:rsidRPr="00524AFE">
        <w:rPr>
          <w:rFonts w:hint="eastAsia"/>
          <w:lang w:val="fr-CA"/>
        </w:rPr>
        <w:t xml:space="preserve"> </w:t>
      </w:r>
      <w:r w:rsidRPr="00524AFE">
        <w:rPr>
          <w:lang w:val="fr-CA"/>
        </w:rPr>
        <w:t>信息</w:t>
      </w:r>
      <w:r w:rsidRPr="00524AFE">
        <w:rPr>
          <w:lang w:val="fr-CA"/>
        </w:rPr>
        <w:t>,</w:t>
      </w:r>
    </w:p>
    <w:p w14:paraId="42BEA1CD" w14:textId="77777777" w:rsidR="000D5E77" w:rsidRPr="00524AFE" w:rsidRDefault="000D5E77" w:rsidP="000D5E77">
      <w:pPr>
        <w:pStyle w:val="Cap"/>
        <w:ind w:firstLineChars="0" w:firstLine="0"/>
        <w:rPr>
          <w:lang w:val="fr-CA"/>
        </w:rPr>
      </w:pPr>
      <w:r>
        <w:rPr>
          <w:lang w:val="fr-CA"/>
        </w:rPr>
        <w:tab/>
      </w:r>
      <w:r>
        <w:rPr>
          <w:lang w:val="fr-CA"/>
        </w:rPr>
        <w:tab/>
        <w:t>3</w:t>
      </w:r>
      <w:r>
        <w:rPr>
          <w:rFonts w:hint="eastAsia"/>
          <w:lang w:val="fr-CA"/>
        </w:rPr>
        <w:t>发送</w:t>
      </w:r>
      <w:r>
        <w:rPr>
          <w:lang w:val="fr-CA"/>
        </w:rPr>
        <w:t>给安全生成部门领导</w:t>
      </w:r>
      <w:r>
        <w:rPr>
          <w:rFonts w:hint="eastAsia"/>
          <w:lang w:val="fr-CA"/>
        </w:rPr>
        <w:t>，</w:t>
      </w:r>
      <w:r>
        <w:rPr>
          <w:lang w:val="fr-CA"/>
        </w:rPr>
        <w:t>状态给为审核中</w:t>
      </w:r>
    </w:p>
    <w:p w14:paraId="2651FB02" w14:textId="77777777" w:rsidR="000D5E77" w:rsidRDefault="000D5E77" w:rsidP="000D5E77">
      <w:pPr>
        <w:pStyle w:val="Cap"/>
        <w:ind w:firstLineChars="400" w:firstLine="880"/>
        <w:rPr>
          <w:lang w:val="fr-CA"/>
        </w:rPr>
      </w:pPr>
      <w:r>
        <w:rPr>
          <w:rFonts w:hint="eastAsia"/>
          <w:lang w:val="fr-CA"/>
        </w:rPr>
        <w:t>4</w:t>
      </w:r>
      <w:r>
        <w:rPr>
          <w:rFonts w:hint="eastAsia"/>
          <w:lang w:val="fr-CA"/>
        </w:rPr>
        <w:t>返回</w:t>
      </w:r>
      <w:r>
        <w:rPr>
          <w:lang w:val="fr-CA"/>
        </w:rPr>
        <w:t>事件</w:t>
      </w:r>
      <w:r>
        <w:rPr>
          <w:rFonts w:hint="eastAsia"/>
          <w:lang w:val="fr-CA"/>
        </w:rPr>
        <w:t>流</w:t>
      </w:r>
      <w:r>
        <w:rPr>
          <w:rFonts w:hint="eastAsia"/>
          <w:lang w:val="fr-CA"/>
        </w:rPr>
        <w:t>2</w:t>
      </w:r>
    </w:p>
    <w:p w14:paraId="321744C8" w14:textId="77777777" w:rsidR="000D5E77" w:rsidRDefault="000D5E77" w:rsidP="000D5E77">
      <w:pPr>
        <w:pStyle w:val="Cap"/>
        <w:ind w:firstLine="440"/>
      </w:pPr>
      <w:r>
        <w:rPr>
          <w:lang w:val="fr-CA"/>
        </w:rPr>
        <w:t>2b</w:t>
      </w:r>
      <w:r>
        <w:rPr>
          <w:rFonts w:hint="eastAsia"/>
        </w:rPr>
        <w:t>阅读</w:t>
      </w:r>
      <w:r>
        <w:t>记录</w:t>
      </w:r>
    </w:p>
    <w:p w14:paraId="41B68A51" w14:textId="77777777" w:rsidR="000D5E77" w:rsidRDefault="000D5E77" w:rsidP="000D5E77">
      <w:pPr>
        <w:pStyle w:val="Cap"/>
        <w:ind w:left="840" w:firstLineChars="0" w:firstLine="0"/>
      </w:pPr>
      <w:r>
        <w:rPr>
          <w:rFonts w:hint="eastAsia"/>
        </w:rPr>
        <w:lastRenderedPageBreak/>
        <w:t>1.</w:t>
      </w:r>
      <w:r>
        <w:rPr>
          <w:rFonts w:hint="eastAsia"/>
        </w:rPr>
        <w:t>用户</w:t>
      </w:r>
      <w:r>
        <w:t>点击阅读记录按钮</w:t>
      </w:r>
      <w:r>
        <w:t>,</w:t>
      </w:r>
      <w:r>
        <w:rPr>
          <w:rFonts w:hint="eastAsia"/>
        </w:rPr>
        <w:t>系统</w:t>
      </w:r>
      <w:r>
        <w:t>显示阅读记录页面</w:t>
      </w:r>
    </w:p>
    <w:p w14:paraId="12E52137" w14:textId="77777777" w:rsidR="000D5E77" w:rsidRDefault="000D5E77" w:rsidP="000D5E77">
      <w:pPr>
        <w:pStyle w:val="Cap"/>
        <w:ind w:firstLineChars="400" w:firstLine="880"/>
      </w:pPr>
      <w:r>
        <w:rPr>
          <w:rFonts w:hint="eastAsia"/>
        </w:rPr>
        <w:t>2.</w:t>
      </w:r>
      <w:r>
        <w:rPr>
          <w:rFonts w:hint="eastAsia"/>
        </w:rPr>
        <w:t>显示信息包括</w:t>
      </w:r>
      <w:r>
        <w:t>:</w:t>
      </w:r>
      <w:r>
        <w:rPr>
          <w:rFonts w:hint="eastAsia"/>
        </w:rPr>
        <w:t>姓名</w:t>
      </w:r>
      <w:r>
        <w:t>,</w:t>
      </w:r>
      <w:r>
        <w:t>工号</w:t>
      </w:r>
      <w:r>
        <w:t>,</w:t>
      </w:r>
      <w:r>
        <w:t>部门</w:t>
      </w:r>
      <w:r>
        <w:rPr>
          <w:rFonts w:hint="eastAsia"/>
        </w:rPr>
        <w:t>,</w:t>
      </w:r>
      <w:r>
        <w:rPr>
          <w:rFonts w:hint="eastAsia"/>
        </w:rPr>
        <w:t>阅读时间</w:t>
      </w:r>
      <w:r>
        <w:rPr>
          <w:rFonts w:hint="eastAsia"/>
        </w:rPr>
        <w:t>,</w:t>
      </w:r>
      <w:r>
        <w:rPr>
          <w:rFonts w:hint="eastAsia"/>
        </w:rPr>
        <w:t>角色</w:t>
      </w:r>
      <w:r>
        <w:t>选项</w:t>
      </w:r>
    </w:p>
    <w:p w14:paraId="7B380202" w14:textId="77777777" w:rsidR="000D5E77" w:rsidRDefault="000D5E77" w:rsidP="000D5E77">
      <w:pPr>
        <w:pStyle w:val="Cap"/>
        <w:ind w:firstLineChars="400" w:firstLine="880"/>
      </w:pPr>
      <w:r>
        <w:rPr>
          <w:rFonts w:hint="eastAsia"/>
        </w:rPr>
        <w:t>3.</w:t>
      </w:r>
      <w:r>
        <w:rPr>
          <w:rFonts w:hint="eastAsia"/>
        </w:rPr>
        <w:t>用户</w:t>
      </w:r>
      <w:r>
        <w:t>关闭阅读记录</w:t>
      </w:r>
    </w:p>
    <w:p w14:paraId="2EB20E6C" w14:textId="77777777" w:rsidR="000D5E77" w:rsidRDefault="000D5E77" w:rsidP="000D5E77">
      <w:pPr>
        <w:pStyle w:val="Cap"/>
        <w:ind w:firstLineChars="400" w:firstLine="880"/>
      </w:pPr>
      <w:r>
        <w:rPr>
          <w:rFonts w:hint="eastAsia"/>
        </w:rPr>
        <w:t>4.</w:t>
      </w:r>
      <w:r>
        <w:rPr>
          <w:rFonts w:hint="eastAsia"/>
        </w:rPr>
        <w:t>返回事件</w:t>
      </w:r>
      <w:r>
        <w:t>流</w:t>
      </w:r>
      <w:r>
        <w:rPr>
          <w:rFonts w:hint="eastAsia"/>
        </w:rPr>
        <w:t>2</w:t>
      </w:r>
    </w:p>
    <w:p w14:paraId="7FE01D46" w14:textId="77777777" w:rsidR="000D5E77" w:rsidRDefault="000D5E77" w:rsidP="000D5E77">
      <w:pPr>
        <w:pStyle w:val="Cap"/>
        <w:ind w:firstLineChars="90" w:firstLine="198"/>
      </w:pPr>
      <w:r>
        <w:t xml:space="preserve">  2c</w:t>
      </w:r>
      <w:r>
        <w:rPr>
          <w:rFonts w:hint="eastAsia"/>
        </w:rPr>
        <w:t>修改</w:t>
      </w:r>
    </w:p>
    <w:p w14:paraId="53CFF0AD" w14:textId="77777777" w:rsidR="000D5E77" w:rsidRDefault="000D5E77" w:rsidP="000D5E77">
      <w:pPr>
        <w:pStyle w:val="Cap"/>
        <w:ind w:left="420" w:firstLineChars="0" w:firstLine="420"/>
      </w:pPr>
      <w:r>
        <w:rPr>
          <w:rFonts w:hint="eastAsia"/>
        </w:rPr>
        <w:t>1.</w:t>
      </w:r>
      <w:r>
        <w:rPr>
          <w:rFonts w:hint="eastAsia"/>
        </w:rPr>
        <w:t>用户</w:t>
      </w:r>
      <w:r>
        <w:t>点击修改</w:t>
      </w:r>
      <w:r>
        <w:rPr>
          <w:rFonts w:hint="eastAsia"/>
        </w:rPr>
        <w:t xml:space="preserve"> </w:t>
      </w:r>
      <w:r>
        <w:rPr>
          <w:rFonts w:hint="eastAsia"/>
        </w:rPr>
        <w:t>进入</w:t>
      </w:r>
      <w:r>
        <w:t>修改页面</w:t>
      </w:r>
    </w:p>
    <w:p w14:paraId="6B510C90" w14:textId="77777777" w:rsidR="000D5E77" w:rsidRDefault="000D5E77" w:rsidP="000D5E77">
      <w:pPr>
        <w:pStyle w:val="Cap"/>
        <w:ind w:firstLineChars="0"/>
      </w:pPr>
      <w:r>
        <w:tab/>
      </w:r>
      <w:r>
        <w:tab/>
        <w:t>2.</w:t>
      </w:r>
      <w:r>
        <w:rPr>
          <w:rFonts w:hint="eastAsia"/>
        </w:rPr>
        <w:t>用户</w:t>
      </w:r>
      <w:r>
        <w:t>填写相应信息</w:t>
      </w:r>
    </w:p>
    <w:p w14:paraId="1F5BE9D9" w14:textId="77777777" w:rsidR="000D5E77" w:rsidRDefault="000D5E77" w:rsidP="000D5E77">
      <w:pPr>
        <w:pStyle w:val="Cap"/>
        <w:ind w:firstLineChars="0"/>
      </w:pPr>
      <w:r>
        <w:tab/>
      </w:r>
      <w:r>
        <w:tab/>
        <w:t>3.</w:t>
      </w:r>
      <w:r>
        <w:rPr>
          <w:rFonts w:hint="eastAsia"/>
        </w:rPr>
        <w:t>点击</w:t>
      </w:r>
      <w:r>
        <w:t>保存</w:t>
      </w:r>
      <w:r>
        <w:t>,</w:t>
      </w:r>
      <w:r>
        <w:t>系统提示保存成功</w:t>
      </w:r>
    </w:p>
    <w:p w14:paraId="2426F549" w14:textId="77777777" w:rsidR="000D5E77" w:rsidRDefault="000D5E77" w:rsidP="000D5E77">
      <w:pPr>
        <w:pStyle w:val="Cap"/>
        <w:ind w:firstLineChars="0"/>
      </w:pPr>
      <w:r>
        <w:tab/>
      </w:r>
      <w:r>
        <w:tab/>
        <w:t>4.</w:t>
      </w:r>
      <w:r>
        <w:rPr>
          <w:rFonts w:hint="eastAsia"/>
        </w:rPr>
        <w:t>用户确认</w:t>
      </w:r>
      <w:r>
        <w:t>消息</w:t>
      </w:r>
    </w:p>
    <w:p w14:paraId="059CC7FE" w14:textId="77777777" w:rsidR="000D5E77" w:rsidRPr="003C723F" w:rsidRDefault="000D5E77" w:rsidP="000D5E77">
      <w:pPr>
        <w:pStyle w:val="Cap"/>
        <w:ind w:firstLineChars="0"/>
      </w:pPr>
      <w:r>
        <w:tab/>
      </w:r>
      <w:r>
        <w:tab/>
        <w:t>5.</w:t>
      </w:r>
      <w:r>
        <w:rPr>
          <w:rFonts w:hint="eastAsia"/>
        </w:rPr>
        <w:t>返回</w:t>
      </w:r>
      <w:r>
        <w:t>事件流</w:t>
      </w:r>
      <w:r>
        <w:rPr>
          <w:rFonts w:hint="eastAsia"/>
        </w:rPr>
        <w:t>2</w:t>
      </w:r>
    </w:p>
    <w:p w14:paraId="6AB0FFE9" w14:textId="77777777" w:rsidR="000D5E77" w:rsidRDefault="000D5E77" w:rsidP="000D5E77">
      <w:pPr>
        <w:pStyle w:val="Cap"/>
        <w:ind w:firstLineChars="90" w:firstLine="198"/>
      </w:pPr>
      <w:r>
        <w:tab/>
        <w:t>2d</w:t>
      </w:r>
      <w:r>
        <w:rPr>
          <w:rFonts w:hint="eastAsia"/>
        </w:rPr>
        <w:t>编辑</w:t>
      </w:r>
    </w:p>
    <w:p w14:paraId="23568708" w14:textId="77777777" w:rsidR="000D5E77" w:rsidRDefault="000D5E77" w:rsidP="000D5E77">
      <w:pPr>
        <w:pStyle w:val="Cap"/>
        <w:ind w:firstLineChars="90" w:firstLine="198"/>
      </w:pPr>
      <w:r>
        <w:tab/>
      </w:r>
      <w:r>
        <w:tab/>
        <w:t>1.</w:t>
      </w:r>
      <w:r>
        <w:rPr>
          <w:rFonts w:hint="eastAsia"/>
        </w:rPr>
        <w:t>用户</w:t>
      </w:r>
      <w:r>
        <w:t>点击修改</w:t>
      </w:r>
      <w:r>
        <w:rPr>
          <w:rFonts w:hint="eastAsia"/>
        </w:rPr>
        <w:t xml:space="preserve"> </w:t>
      </w:r>
      <w:r>
        <w:rPr>
          <w:rFonts w:hint="eastAsia"/>
        </w:rPr>
        <w:t>进入</w:t>
      </w:r>
      <w:r>
        <w:t>修改页面</w:t>
      </w:r>
    </w:p>
    <w:p w14:paraId="4986FB46" w14:textId="77777777" w:rsidR="000D5E77" w:rsidRDefault="000D5E77" w:rsidP="000D5E77">
      <w:pPr>
        <w:pStyle w:val="Cap"/>
        <w:ind w:firstLineChars="90" w:firstLine="198"/>
      </w:pPr>
      <w:r>
        <w:tab/>
      </w:r>
      <w:r>
        <w:tab/>
        <w:t>2.</w:t>
      </w:r>
      <w:r>
        <w:rPr>
          <w:rFonts w:hint="eastAsia"/>
        </w:rPr>
        <w:t>用户</w:t>
      </w:r>
      <w:r>
        <w:t>填写相应信息</w:t>
      </w:r>
    </w:p>
    <w:p w14:paraId="5A627D33" w14:textId="77777777" w:rsidR="000D5E77" w:rsidRDefault="000D5E77" w:rsidP="000D5E77">
      <w:pPr>
        <w:pStyle w:val="Cap"/>
        <w:ind w:firstLineChars="90" w:firstLine="198"/>
      </w:pPr>
      <w:r>
        <w:tab/>
      </w:r>
      <w:r>
        <w:tab/>
        <w:t>3.</w:t>
      </w:r>
      <w:r>
        <w:rPr>
          <w:rFonts w:hint="eastAsia"/>
        </w:rPr>
        <w:t>点击</w:t>
      </w:r>
      <w:r>
        <w:t>保存</w:t>
      </w:r>
      <w:r>
        <w:rPr>
          <w:rFonts w:hint="eastAsia"/>
        </w:rPr>
        <w:t xml:space="preserve"> </w:t>
      </w:r>
      <w:r>
        <w:rPr>
          <w:rFonts w:hint="eastAsia"/>
        </w:rPr>
        <w:t>系统</w:t>
      </w:r>
      <w:r>
        <w:t>提示保存成功</w:t>
      </w:r>
    </w:p>
    <w:p w14:paraId="0F6A0664" w14:textId="77777777" w:rsidR="000D5E77" w:rsidRDefault="000D5E77" w:rsidP="000D5E77">
      <w:pPr>
        <w:pStyle w:val="Cap"/>
        <w:ind w:firstLineChars="90" w:firstLine="198"/>
      </w:pPr>
      <w:r>
        <w:tab/>
      </w:r>
      <w:r>
        <w:tab/>
        <w:t>4.</w:t>
      </w:r>
      <w:r>
        <w:rPr>
          <w:rFonts w:hint="eastAsia"/>
        </w:rPr>
        <w:t>用户</w:t>
      </w:r>
      <w:r>
        <w:t>确认消息</w:t>
      </w:r>
    </w:p>
    <w:p w14:paraId="7183DD47" w14:textId="77777777" w:rsidR="000D5E77" w:rsidRDefault="000D5E77" w:rsidP="000D5E77">
      <w:pPr>
        <w:pStyle w:val="Cap"/>
        <w:ind w:firstLineChars="90" w:firstLine="198"/>
      </w:pPr>
      <w:r>
        <w:tab/>
      </w:r>
      <w:r>
        <w:tab/>
        <w:t>5.</w:t>
      </w:r>
      <w:r>
        <w:rPr>
          <w:rFonts w:hint="eastAsia"/>
        </w:rPr>
        <w:t>返回</w:t>
      </w:r>
      <w:r>
        <w:t>事件流</w:t>
      </w:r>
      <w:r>
        <w:rPr>
          <w:rFonts w:hint="eastAsia"/>
        </w:rPr>
        <w:t>2</w:t>
      </w:r>
    </w:p>
    <w:p w14:paraId="6ACCDA69" w14:textId="77777777" w:rsidR="000D5E77" w:rsidRDefault="000D5E77" w:rsidP="000D5E77">
      <w:pPr>
        <w:pStyle w:val="Cap"/>
        <w:ind w:firstLineChars="90" w:firstLine="198"/>
      </w:pPr>
      <w:r>
        <w:tab/>
        <w:t xml:space="preserve">2e </w:t>
      </w:r>
      <w:r>
        <w:rPr>
          <w:rFonts w:hint="eastAsia"/>
        </w:rPr>
        <w:t>删除</w:t>
      </w:r>
    </w:p>
    <w:p w14:paraId="4FE3E475" w14:textId="77777777" w:rsidR="000D5E77" w:rsidRDefault="000D5E77" w:rsidP="000D5E77">
      <w:pPr>
        <w:pStyle w:val="Cap"/>
        <w:ind w:firstLineChars="90" w:firstLine="198"/>
      </w:pPr>
      <w:r>
        <w:tab/>
      </w:r>
      <w:r>
        <w:tab/>
        <w:t>1.</w:t>
      </w:r>
      <w:r>
        <w:rPr>
          <w:rFonts w:hint="eastAsia"/>
        </w:rPr>
        <w:t>用户</w:t>
      </w:r>
      <w:r>
        <w:t>点击删除</w:t>
      </w:r>
      <w:r>
        <w:t xml:space="preserve"> </w:t>
      </w:r>
      <w:r>
        <w:rPr>
          <w:rFonts w:hint="eastAsia"/>
        </w:rPr>
        <w:t>系统</w:t>
      </w:r>
      <w:r>
        <w:t>提示</w:t>
      </w:r>
    </w:p>
    <w:p w14:paraId="74C02F26" w14:textId="77777777" w:rsidR="000D5E77" w:rsidRDefault="000D5E77" w:rsidP="000D5E77">
      <w:pPr>
        <w:pStyle w:val="Cap"/>
        <w:ind w:firstLineChars="90" w:firstLine="198"/>
      </w:pPr>
      <w:r>
        <w:tab/>
      </w:r>
      <w:r>
        <w:tab/>
        <w:t>2.</w:t>
      </w:r>
      <w:r>
        <w:rPr>
          <w:rFonts w:hint="eastAsia"/>
        </w:rPr>
        <w:t>用户</w:t>
      </w:r>
      <w:r>
        <w:t>确认信息</w:t>
      </w:r>
    </w:p>
    <w:p w14:paraId="0BDDAC0F" w14:textId="77777777" w:rsidR="000D5E77" w:rsidRDefault="000D5E77" w:rsidP="000D5E77">
      <w:pPr>
        <w:pStyle w:val="Cap"/>
        <w:ind w:firstLineChars="90" w:firstLine="198"/>
      </w:pPr>
      <w:r>
        <w:tab/>
      </w:r>
      <w:r>
        <w:tab/>
        <w:t>3.</w:t>
      </w:r>
      <w:r>
        <w:rPr>
          <w:rFonts w:hint="eastAsia"/>
        </w:rPr>
        <w:t>返回</w:t>
      </w:r>
      <w:r>
        <w:t>事件流</w:t>
      </w:r>
      <w:r>
        <w:rPr>
          <w:rFonts w:hint="eastAsia"/>
        </w:rPr>
        <w:t>2</w:t>
      </w:r>
    </w:p>
    <w:p w14:paraId="521E7A9D" w14:textId="77777777" w:rsidR="000D5E77" w:rsidRDefault="000D5E77" w:rsidP="000D5E77">
      <w:pPr>
        <w:pStyle w:val="Cap"/>
        <w:ind w:firstLineChars="90" w:firstLine="198"/>
        <w:rPr>
          <w:lang w:val="fr-CA"/>
        </w:rPr>
      </w:pPr>
      <w:r>
        <w:tab/>
        <w:t xml:space="preserve">2f </w:t>
      </w:r>
      <w:r w:rsidRPr="00A16F63">
        <w:rPr>
          <w:rFonts w:hint="eastAsia"/>
          <w:lang w:val="fr-CA"/>
        </w:rPr>
        <w:t>同步春秋之家推送</w:t>
      </w:r>
    </w:p>
    <w:p w14:paraId="7652B797" w14:textId="77777777" w:rsidR="000D5E77" w:rsidRDefault="000D5E77" w:rsidP="000D5E77">
      <w:pPr>
        <w:pStyle w:val="Cap"/>
        <w:ind w:firstLineChars="90" w:firstLine="198"/>
        <w:rPr>
          <w:lang w:val="fr-CA"/>
        </w:rPr>
      </w:pPr>
      <w:r>
        <w:rPr>
          <w:lang w:val="fr-CA"/>
        </w:rPr>
        <w:tab/>
      </w:r>
      <w:r>
        <w:rPr>
          <w:lang w:val="fr-CA"/>
        </w:rPr>
        <w:tab/>
        <w:t>1.</w:t>
      </w:r>
      <w:r w:rsidRPr="00855284">
        <w:rPr>
          <w:rFonts w:hint="eastAsia"/>
          <w:lang w:val="fr-CA"/>
        </w:rPr>
        <w:t xml:space="preserve"> </w:t>
      </w:r>
      <w:r>
        <w:rPr>
          <w:lang w:val="fr-CA"/>
        </w:rPr>
        <w:t>点此按钮</w:t>
      </w:r>
      <w:r>
        <w:rPr>
          <w:rFonts w:hint="eastAsia"/>
          <w:lang w:val="fr-CA"/>
        </w:rPr>
        <w:t>则</w:t>
      </w:r>
      <w:r w:rsidRPr="00E05044">
        <w:rPr>
          <w:rFonts w:hint="eastAsia"/>
          <w:lang w:val="fr-CA"/>
        </w:rPr>
        <w:t>可以批量通过部门或者角色选择需要</w:t>
      </w:r>
      <w:r w:rsidRPr="00E05044">
        <w:rPr>
          <w:rFonts w:hint="eastAsia"/>
          <w:lang w:val="fr-CA"/>
        </w:rPr>
        <w:t>SMP</w:t>
      </w:r>
      <w:r w:rsidRPr="00E05044">
        <w:rPr>
          <w:rFonts w:hint="eastAsia"/>
          <w:lang w:val="fr-CA"/>
        </w:rPr>
        <w:t>推送的人员姓名</w:t>
      </w:r>
    </w:p>
    <w:p w14:paraId="5E5A24E6" w14:textId="77777777" w:rsidR="000D5E77" w:rsidRDefault="000D5E77" w:rsidP="000D5E77">
      <w:pPr>
        <w:pStyle w:val="Cap"/>
        <w:ind w:firstLineChars="90" w:firstLine="198"/>
        <w:rPr>
          <w:lang w:val="fr-CA"/>
        </w:rPr>
      </w:pPr>
      <w:r>
        <w:rPr>
          <w:lang w:val="fr-CA"/>
        </w:rPr>
        <w:tab/>
      </w:r>
      <w:r>
        <w:rPr>
          <w:lang w:val="fr-CA"/>
        </w:rPr>
        <w:tab/>
        <w:t>2.</w:t>
      </w:r>
      <w:r w:rsidRPr="00855284">
        <w:rPr>
          <w:rFonts w:hint="eastAsia"/>
          <w:lang w:val="fr-CA"/>
        </w:rPr>
        <w:t xml:space="preserve"> </w:t>
      </w:r>
      <w:r w:rsidRPr="00E05044">
        <w:rPr>
          <w:rFonts w:hint="eastAsia"/>
          <w:lang w:val="fr-CA"/>
        </w:rPr>
        <w:t>每批人还要选择是否必须阅读，如果必须阅读则</w:t>
      </w:r>
      <w:r w:rsidRPr="00E05044">
        <w:rPr>
          <w:rFonts w:hint="eastAsia"/>
          <w:lang w:val="fr-CA"/>
        </w:rPr>
        <w:t>SMP</w:t>
      </w:r>
      <w:r w:rsidRPr="00E05044">
        <w:rPr>
          <w:rFonts w:hint="eastAsia"/>
          <w:lang w:val="fr-CA"/>
        </w:rPr>
        <w:t>上推送卡片加角标</w:t>
      </w:r>
    </w:p>
    <w:p w14:paraId="43466DF0" w14:textId="77777777" w:rsidR="001803E7" w:rsidRDefault="001803E7" w:rsidP="000D5E77">
      <w:pPr>
        <w:pStyle w:val="Cap"/>
        <w:ind w:firstLineChars="90" w:firstLine="198"/>
        <w:rPr>
          <w:lang w:val="fr-CA"/>
        </w:rPr>
      </w:pPr>
      <w:r>
        <w:rPr>
          <w:lang w:val="fr-CA"/>
        </w:rPr>
        <w:tab/>
        <w:t xml:space="preserve">3a </w:t>
      </w:r>
      <w:r>
        <w:rPr>
          <w:rFonts w:hint="eastAsia"/>
          <w:lang w:val="fr-CA"/>
        </w:rPr>
        <w:t>点击</w:t>
      </w:r>
      <w:r>
        <w:rPr>
          <w:lang w:val="fr-CA"/>
        </w:rPr>
        <w:t>链接</w:t>
      </w:r>
    </w:p>
    <w:p w14:paraId="7FF4569E" w14:textId="77777777" w:rsidR="001803E7" w:rsidRDefault="001803E7" w:rsidP="000D5E77">
      <w:pPr>
        <w:pStyle w:val="Cap"/>
        <w:ind w:firstLineChars="90" w:firstLine="198"/>
        <w:rPr>
          <w:lang w:val="fr-CA"/>
        </w:rPr>
      </w:pPr>
      <w:r>
        <w:rPr>
          <w:lang w:val="fr-CA"/>
        </w:rPr>
        <w:tab/>
      </w:r>
      <w:r>
        <w:rPr>
          <w:lang w:val="fr-CA"/>
        </w:rPr>
        <w:tab/>
        <w:t>1.</w:t>
      </w:r>
      <w:r>
        <w:rPr>
          <w:rFonts w:hint="eastAsia"/>
          <w:lang w:val="fr-CA"/>
        </w:rPr>
        <w:t>直接</w:t>
      </w:r>
      <w:r>
        <w:rPr>
          <w:lang w:val="fr-CA"/>
        </w:rPr>
        <w:t>打开该条记录的详细页面</w:t>
      </w:r>
    </w:p>
    <w:p w14:paraId="5BABE1B5" w14:textId="77777777" w:rsidR="001803E7" w:rsidRPr="001803E7" w:rsidRDefault="001803E7" w:rsidP="000D5E77">
      <w:pPr>
        <w:pStyle w:val="Cap"/>
        <w:ind w:firstLineChars="90" w:firstLine="198"/>
        <w:rPr>
          <w:lang w:val="fr-CA"/>
        </w:rPr>
      </w:pPr>
      <w:r>
        <w:rPr>
          <w:lang w:val="fr-CA"/>
        </w:rPr>
        <w:tab/>
      </w:r>
      <w:r>
        <w:rPr>
          <w:lang w:val="fr-CA"/>
        </w:rPr>
        <w:tab/>
        <w:t>2.</w:t>
      </w:r>
      <w:r>
        <w:rPr>
          <w:rFonts w:hint="eastAsia"/>
          <w:lang w:val="fr-CA"/>
        </w:rPr>
        <w:t>返回</w:t>
      </w:r>
      <w:r>
        <w:rPr>
          <w:lang w:val="fr-CA"/>
        </w:rPr>
        <w:t>主事件流</w:t>
      </w:r>
      <w:r>
        <w:rPr>
          <w:rFonts w:hint="eastAsia"/>
          <w:lang w:val="fr-CA"/>
        </w:rPr>
        <w:t>3</w:t>
      </w:r>
    </w:p>
    <w:p w14:paraId="6BFED5C3" w14:textId="77777777" w:rsidR="000D5E77" w:rsidRDefault="000D5E77" w:rsidP="000D5E77">
      <w:pPr>
        <w:jc w:val="left"/>
        <w:rPr>
          <w:iCs/>
        </w:rPr>
      </w:pPr>
      <w:r>
        <w:rPr>
          <w:rFonts w:hint="eastAsia"/>
          <w:iCs/>
        </w:rPr>
        <w:t>错误流：无</w:t>
      </w:r>
    </w:p>
    <w:p w14:paraId="2A5B8118" w14:textId="77777777" w:rsidR="000D5E77" w:rsidRDefault="000D5E77" w:rsidP="000D5E77">
      <w:pPr>
        <w:jc w:val="left"/>
        <w:rPr>
          <w:iCs/>
        </w:rPr>
      </w:pPr>
      <w:r>
        <w:rPr>
          <w:rFonts w:hint="eastAsia"/>
          <w:iCs/>
        </w:rPr>
        <w:t>[</w:t>
      </w:r>
      <w:r>
        <w:rPr>
          <w:rFonts w:hint="eastAsia"/>
          <w:iCs/>
        </w:rPr>
        <w:t>后置条件</w:t>
      </w:r>
      <w:r>
        <w:rPr>
          <w:rFonts w:hint="eastAsia"/>
          <w:iCs/>
        </w:rPr>
        <w:t>]</w:t>
      </w:r>
      <w:r w:rsidR="00BF34F8">
        <w:rPr>
          <w:rFonts w:hint="eastAsia"/>
          <w:iCs/>
        </w:rPr>
        <w:t>：</w:t>
      </w:r>
    </w:p>
    <w:p w14:paraId="137434E3" w14:textId="77777777" w:rsidR="000D5E77" w:rsidRDefault="000D5E77" w:rsidP="000D5E77">
      <w:pPr>
        <w:jc w:val="left"/>
        <w:rPr>
          <w:iCs/>
        </w:rPr>
      </w:pPr>
      <w:r>
        <w:rPr>
          <w:rFonts w:hint="eastAsia"/>
          <w:iCs/>
        </w:rPr>
        <w:t>[</w:t>
      </w:r>
      <w:r>
        <w:rPr>
          <w:rFonts w:hint="eastAsia"/>
          <w:iCs/>
        </w:rPr>
        <w:t>事件规则</w:t>
      </w:r>
      <w:r>
        <w:rPr>
          <w:rFonts w:hint="eastAsia"/>
          <w:iCs/>
        </w:rPr>
        <w:t>]</w:t>
      </w:r>
    </w:p>
    <w:p w14:paraId="6C1DA0A9" w14:textId="77777777" w:rsidR="000D5E77" w:rsidRDefault="000D5E77" w:rsidP="000D5E77">
      <w:pPr>
        <w:jc w:val="left"/>
        <w:rPr>
          <w:iCs/>
        </w:rPr>
      </w:pPr>
      <w:r>
        <w:rPr>
          <w:iCs/>
        </w:rPr>
        <w:t>R2-2c</w:t>
      </w:r>
      <w:r>
        <w:rPr>
          <w:rFonts w:hint="eastAsia"/>
          <w:iCs/>
        </w:rPr>
        <w:t>修改</w:t>
      </w:r>
      <w:r>
        <w:rPr>
          <w:iCs/>
        </w:rPr>
        <w:t>规则</w:t>
      </w:r>
      <w:r>
        <w:rPr>
          <w:rFonts w:hint="eastAsia"/>
          <w:iCs/>
        </w:rPr>
        <w:t>:</w:t>
      </w:r>
    </w:p>
    <w:p w14:paraId="47A95613" w14:textId="77777777" w:rsidR="000D5E77" w:rsidRDefault="000D5E77" w:rsidP="000D5E77">
      <w:pPr>
        <w:jc w:val="left"/>
        <w:rPr>
          <w:lang w:val="fr-CA"/>
        </w:rPr>
      </w:pPr>
      <w:r>
        <w:rPr>
          <w:iCs/>
        </w:rPr>
        <w:tab/>
        <w:t>1.</w:t>
      </w:r>
      <w:r w:rsidRPr="00124EB0">
        <w:rPr>
          <w:rFonts w:hint="eastAsia"/>
          <w:lang w:val="fr-CA"/>
        </w:rPr>
        <w:t xml:space="preserve"> </w:t>
      </w:r>
      <w:r>
        <w:rPr>
          <w:rFonts w:hint="eastAsia"/>
          <w:lang w:val="fr-CA"/>
        </w:rPr>
        <w:t>未发布</w:t>
      </w:r>
      <w:r>
        <w:rPr>
          <w:lang w:val="fr-CA"/>
        </w:rPr>
        <w:t>的状态可以修改、删除、发送</w:t>
      </w:r>
      <w:r>
        <w:rPr>
          <w:rFonts w:hint="eastAsia"/>
          <w:lang w:val="fr-CA"/>
        </w:rPr>
        <w:t>。</w:t>
      </w:r>
      <w:r>
        <w:rPr>
          <w:lang w:val="fr-CA"/>
        </w:rPr>
        <w:t>如果</w:t>
      </w:r>
      <w:r>
        <w:rPr>
          <w:rFonts w:hint="eastAsia"/>
          <w:lang w:val="fr-CA"/>
        </w:rPr>
        <w:t>是</w:t>
      </w:r>
      <w:r>
        <w:rPr>
          <w:lang w:val="fr-CA"/>
        </w:rPr>
        <w:t>从其他模块中创建的数据则不能修改</w:t>
      </w:r>
    </w:p>
    <w:p w14:paraId="4657F948" w14:textId="77777777" w:rsidR="000D5E77" w:rsidRDefault="000D5E77" w:rsidP="000D5E77">
      <w:pPr>
        <w:jc w:val="left"/>
        <w:rPr>
          <w:lang w:val="fr-CA"/>
        </w:rPr>
      </w:pPr>
      <w:r>
        <w:rPr>
          <w:rFonts w:hint="eastAsia"/>
          <w:lang w:val="fr-CA"/>
        </w:rPr>
        <w:lastRenderedPageBreak/>
        <w:t>R2-2e</w:t>
      </w:r>
      <w:r>
        <w:rPr>
          <w:lang w:val="fr-CA"/>
        </w:rPr>
        <w:t xml:space="preserve"> </w:t>
      </w:r>
      <w:r>
        <w:rPr>
          <w:rFonts w:hint="eastAsia"/>
          <w:lang w:val="fr-CA"/>
        </w:rPr>
        <w:t>删除</w:t>
      </w:r>
      <w:r>
        <w:rPr>
          <w:lang w:val="fr-CA"/>
        </w:rPr>
        <w:t>规则</w:t>
      </w:r>
      <w:r>
        <w:rPr>
          <w:rFonts w:hint="eastAsia"/>
          <w:lang w:val="fr-CA"/>
        </w:rPr>
        <w:t> :</w:t>
      </w:r>
    </w:p>
    <w:p w14:paraId="38032BF4" w14:textId="77777777" w:rsidR="000D5E77" w:rsidRDefault="000D5E77" w:rsidP="000D5E77">
      <w:pPr>
        <w:pStyle w:val="Cap"/>
        <w:ind w:left="420" w:firstLineChars="0" w:firstLine="0"/>
        <w:rPr>
          <w:lang w:val="fr-CA"/>
        </w:rPr>
      </w:pPr>
      <w:r>
        <w:rPr>
          <w:lang w:val="fr-CA"/>
        </w:rPr>
        <w:t>1.</w:t>
      </w:r>
      <w:r w:rsidRPr="00524AFE">
        <w:rPr>
          <w:rFonts w:hint="eastAsia"/>
          <w:lang w:val="fr-CA"/>
        </w:rPr>
        <w:t xml:space="preserve"> </w:t>
      </w:r>
      <w:r>
        <w:rPr>
          <w:rFonts w:hint="eastAsia"/>
          <w:lang w:val="fr-CA"/>
        </w:rPr>
        <w:t>未发布</w:t>
      </w:r>
      <w:r>
        <w:rPr>
          <w:lang w:val="fr-CA"/>
        </w:rPr>
        <w:t>的状态可以修改、删除、发送</w:t>
      </w:r>
    </w:p>
    <w:p w14:paraId="6CB9FF96" w14:textId="77777777" w:rsidR="000D5E77" w:rsidRDefault="000D5E77" w:rsidP="000D5E77">
      <w:pPr>
        <w:pStyle w:val="Cap"/>
        <w:ind w:firstLineChars="0" w:firstLine="0"/>
        <w:rPr>
          <w:lang w:val="fr-CA"/>
        </w:rPr>
      </w:pPr>
      <w:r>
        <w:rPr>
          <w:lang w:val="fr-CA"/>
        </w:rPr>
        <w:t>R2-2f :</w:t>
      </w:r>
      <w:r w:rsidRPr="00855284">
        <w:rPr>
          <w:rFonts w:hint="eastAsia"/>
          <w:lang w:val="fr-CA"/>
        </w:rPr>
        <w:t xml:space="preserve"> </w:t>
      </w:r>
      <w:r w:rsidRPr="00A16F63">
        <w:rPr>
          <w:rFonts w:hint="eastAsia"/>
          <w:lang w:val="fr-CA"/>
        </w:rPr>
        <w:t>同步春秋之家推送</w:t>
      </w:r>
    </w:p>
    <w:p w14:paraId="368F166D" w14:textId="77777777" w:rsidR="000D5E77" w:rsidRDefault="000D5E77" w:rsidP="000D5E77">
      <w:pPr>
        <w:pStyle w:val="Cap"/>
        <w:ind w:firstLineChars="90" w:firstLine="198"/>
      </w:pPr>
      <w:r w:rsidRPr="00F8364B">
        <w:rPr>
          <w:lang w:val="fr-CA"/>
        </w:rPr>
        <w:tab/>
      </w:r>
      <w:r>
        <w:t>1.</w:t>
      </w:r>
      <w:r>
        <w:rPr>
          <w:rFonts w:hint="eastAsia"/>
        </w:rPr>
        <w:t>发布</w:t>
      </w:r>
      <w:r>
        <w:t>后</w:t>
      </w:r>
      <w:r>
        <w:t>,</w:t>
      </w:r>
      <w:r>
        <w:t>有此按钮</w:t>
      </w:r>
    </w:p>
    <w:p w14:paraId="2A5C3408" w14:textId="77777777" w:rsidR="008C7EA3" w:rsidRDefault="008C7EA3" w:rsidP="008C7EA3">
      <w:pPr>
        <w:pStyle w:val="Cap"/>
        <w:ind w:firstLineChars="0" w:firstLine="0"/>
      </w:pPr>
      <w:r>
        <w:rPr>
          <w:rFonts w:hint="eastAsia"/>
        </w:rPr>
        <w:t>R3</w:t>
      </w:r>
      <w:r>
        <w:t>:</w:t>
      </w:r>
      <w:r>
        <w:rPr>
          <w:rFonts w:hint="eastAsia"/>
        </w:rPr>
        <w:t>领导</w:t>
      </w:r>
      <w:r>
        <w:t>审核规则</w:t>
      </w:r>
    </w:p>
    <w:p w14:paraId="2E44E7FB" w14:textId="77777777" w:rsidR="008C7EA3" w:rsidRPr="008C7EA3" w:rsidRDefault="008C7EA3" w:rsidP="008C7EA3">
      <w:pPr>
        <w:pStyle w:val="Cap"/>
        <w:ind w:left="560" w:firstLineChars="0" w:firstLine="0"/>
        <w:rPr>
          <w:lang w:val="fr-CA"/>
        </w:rPr>
      </w:pPr>
      <w:r>
        <w:rPr>
          <w:rFonts w:hint="eastAsia"/>
          <w:lang w:val="fr-CA"/>
        </w:rPr>
        <w:t>1.</w:t>
      </w:r>
      <w:r w:rsidRPr="008C7EA3">
        <w:rPr>
          <w:rFonts w:hint="eastAsia"/>
          <w:lang w:val="fr-CA"/>
        </w:rPr>
        <w:t>安全</w:t>
      </w:r>
      <w:r w:rsidRPr="008C7EA3">
        <w:rPr>
          <w:lang w:val="fr-CA"/>
        </w:rPr>
        <w:t>生成部门领导</w:t>
      </w:r>
      <w:r w:rsidRPr="008C7EA3">
        <w:rPr>
          <w:rFonts w:hint="eastAsia"/>
          <w:lang w:val="fr-CA"/>
        </w:rPr>
        <w:t>,</w:t>
      </w:r>
      <w:r w:rsidRPr="008C7EA3">
        <w:rPr>
          <w:rFonts w:hint="eastAsia"/>
          <w:lang w:val="fr-CA"/>
        </w:rPr>
        <w:t>可以修改部门填写</w:t>
      </w:r>
      <w:r w:rsidRPr="008C7EA3">
        <w:rPr>
          <w:lang w:val="fr-CA"/>
        </w:rPr>
        <w:t>员工报告的内容</w:t>
      </w:r>
      <w:r w:rsidRPr="008C7EA3">
        <w:rPr>
          <w:rFonts w:hint="eastAsia"/>
          <w:lang w:val="fr-CA"/>
        </w:rPr>
        <w:t>【</w:t>
      </w:r>
      <w:bookmarkStart w:id="34" w:name="OLE_LINK179"/>
      <w:bookmarkStart w:id="35" w:name="OLE_LINK180"/>
      <w:r w:rsidRPr="008C7EA3">
        <w:rPr>
          <w:rFonts w:hint="eastAsia"/>
          <w:lang w:val="fr-CA"/>
        </w:rPr>
        <w:t>同意</w:t>
      </w:r>
      <w:bookmarkEnd w:id="34"/>
      <w:bookmarkEnd w:id="35"/>
      <w:r w:rsidRPr="008C7EA3">
        <w:rPr>
          <w:rFonts w:hint="eastAsia"/>
          <w:lang w:val="fr-CA"/>
        </w:rPr>
        <w:t>归档】同意</w:t>
      </w:r>
      <w:r w:rsidRPr="008C7EA3">
        <w:rPr>
          <w:lang w:val="fr-CA"/>
        </w:rPr>
        <w:t>则</w:t>
      </w:r>
      <w:r w:rsidRPr="008C7EA3">
        <w:rPr>
          <w:rFonts w:hint="eastAsia"/>
          <w:lang w:val="fr-CA"/>
        </w:rPr>
        <w:t>发布</w:t>
      </w:r>
      <w:r w:rsidRPr="008C7EA3">
        <w:rPr>
          <w:lang w:val="fr-CA"/>
        </w:rPr>
        <w:t>到首页</w:t>
      </w:r>
      <w:r w:rsidRPr="008C7EA3">
        <w:rPr>
          <w:rFonts w:hint="eastAsia"/>
          <w:lang w:val="fr-CA"/>
        </w:rPr>
        <w:t>，</w:t>
      </w:r>
      <w:r w:rsidRPr="008C7EA3">
        <w:rPr>
          <w:lang w:val="fr-CA"/>
        </w:rPr>
        <w:t>状态改为已发布</w:t>
      </w:r>
      <w:r w:rsidRPr="008C7EA3">
        <w:rPr>
          <w:rFonts w:hint="eastAsia"/>
          <w:lang w:val="fr-CA"/>
        </w:rPr>
        <w:t xml:space="preserve">, </w:t>
      </w:r>
      <w:r w:rsidRPr="008C7EA3">
        <w:rPr>
          <w:rFonts w:hint="eastAsia"/>
          <w:lang w:val="fr-CA"/>
        </w:rPr>
        <w:t>【回退】则退回部门填写</w:t>
      </w:r>
      <w:r w:rsidRPr="008C7EA3">
        <w:rPr>
          <w:lang w:val="fr-CA"/>
        </w:rPr>
        <w:t>的节点</w:t>
      </w:r>
    </w:p>
    <w:p w14:paraId="24845031" w14:textId="77777777" w:rsidR="000D5E77" w:rsidRDefault="000D5E77" w:rsidP="000D5E77">
      <w:pPr>
        <w:jc w:val="left"/>
        <w:rPr>
          <w:iCs/>
        </w:rPr>
      </w:pPr>
      <w:r>
        <w:rPr>
          <w:rFonts w:hint="eastAsia"/>
          <w:iCs/>
        </w:rPr>
        <w:t>[</w:t>
      </w:r>
      <w:r>
        <w:rPr>
          <w:rFonts w:hint="eastAsia"/>
          <w:iCs/>
        </w:rPr>
        <w:t>特殊需求</w:t>
      </w:r>
      <w:r>
        <w:rPr>
          <w:rFonts w:hint="eastAsia"/>
          <w:iCs/>
        </w:rPr>
        <w:t>]</w:t>
      </w:r>
      <w:r>
        <w:rPr>
          <w:rFonts w:hint="eastAsia"/>
          <w:iCs/>
        </w:rPr>
        <w:t>：无</w:t>
      </w:r>
    </w:p>
    <w:p w14:paraId="030530A3" w14:textId="77777777" w:rsidR="000D5E77" w:rsidRDefault="000D5E77" w:rsidP="000D5E77">
      <w:pPr>
        <w:jc w:val="left"/>
        <w:rPr>
          <w:iCs/>
        </w:rPr>
      </w:pPr>
      <w:r>
        <w:rPr>
          <w:rFonts w:hint="eastAsia"/>
          <w:iCs/>
        </w:rPr>
        <w:t>[</w:t>
      </w:r>
      <w:r>
        <w:rPr>
          <w:rFonts w:hint="eastAsia"/>
          <w:iCs/>
        </w:rPr>
        <w:t>扩展点</w:t>
      </w:r>
      <w:r>
        <w:rPr>
          <w:rFonts w:hint="eastAsia"/>
          <w:iCs/>
        </w:rPr>
        <w:t>]</w:t>
      </w:r>
      <w:r>
        <w:rPr>
          <w:rFonts w:hint="eastAsia"/>
          <w:iCs/>
        </w:rPr>
        <w:t>：无</w:t>
      </w:r>
    </w:p>
    <w:p w14:paraId="79277F9B" w14:textId="77777777" w:rsidR="000D5E77" w:rsidRPr="00231C1C" w:rsidRDefault="00892777" w:rsidP="00640083">
      <w:pPr>
        <w:pStyle w:val="2"/>
      </w:pPr>
      <w:r>
        <w:t>3.1</w:t>
      </w:r>
      <w:r w:rsidR="00812EBF">
        <w:t>9</w:t>
      </w:r>
      <w:r w:rsidR="000D5E77" w:rsidRPr="00231C1C">
        <w:t xml:space="preserve"> Use-Case “</w:t>
      </w:r>
      <w:r>
        <w:rPr>
          <w:rFonts w:hint="eastAsia"/>
        </w:rPr>
        <w:t>UC001</w:t>
      </w:r>
      <w:r w:rsidR="00812EBF">
        <w:t>9</w:t>
      </w:r>
      <w:r w:rsidR="000D5E77" w:rsidRPr="00231C1C">
        <w:rPr>
          <w:rFonts w:hint="eastAsia"/>
        </w:rPr>
        <w:t>文章</w:t>
      </w:r>
      <w:r w:rsidR="000D5E77" w:rsidRPr="00231C1C">
        <w:t>刊物查询</w:t>
      </w:r>
      <w:r w:rsidR="000D5E77" w:rsidRPr="00231C1C">
        <w:t>”</w:t>
      </w:r>
    </w:p>
    <w:p w14:paraId="7B574575" w14:textId="77777777" w:rsidR="000D5E77" w:rsidRDefault="000D5E77" w:rsidP="000D5E77">
      <w:r>
        <w:rPr>
          <w:rFonts w:hint="eastAsia"/>
        </w:rPr>
        <w:t>[</w:t>
      </w:r>
      <w:r>
        <w:rPr>
          <w:rFonts w:hint="eastAsia"/>
        </w:rPr>
        <w:t>名称</w:t>
      </w:r>
      <w:r>
        <w:rPr>
          <w:rFonts w:hint="eastAsia"/>
        </w:rPr>
        <w:t>]</w:t>
      </w:r>
      <w:r w:rsidR="00892777">
        <w:t>:UC001</w:t>
      </w:r>
      <w:r w:rsidR="00812EBF">
        <w:t>9</w:t>
      </w:r>
      <w:r>
        <w:rPr>
          <w:rFonts w:hint="eastAsia"/>
        </w:rPr>
        <w:t>文章</w:t>
      </w:r>
      <w:r>
        <w:t>刊物查询</w:t>
      </w:r>
    </w:p>
    <w:p w14:paraId="5E109CDA" w14:textId="77777777" w:rsidR="000D5E77" w:rsidRDefault="000D5E77" w:rsidP="000D5E77">
      <w:r>
        <w:t>[</w:t>
      </w:r>
      <w:r>
        <w:rPr>
          <w:rFonts w:hint="eastAsia"/>
        </w:rPr>
        <w:t>简介</w:t>
      </w:r>
      <w:r>
        <w:t>]:</w:t>
      </w:r>
      <w:r w:rsidRPr="00AB5C9E">
        <w:rPr>
          <w:rFonts w:hint="eastAsia"/>
          <w:lang w:val="fr-CA"/>
        </w:rPr>
        <w:t xml:space="preserve"> </w:t>
      </w:r>
      <w:r>
        <w:rPr>
          <w:rFonts w:hint="eastAsia"/>
          <w:lang w:val="fr-CA"/>
        </w:rPr>
        <w:t>员工查询</w:t>
      </w:r>
      <w:r>
        <w:rPr>
          <w:lang w:val="fr-CA"/>
        </w:rPr>
        <w:t>公告</w:t>
      </w:r>
      <w:r>
        <w:rPr>
          <w:rFonts w:hint="eastAsia"/>
          <w:lang w:val="fr-CA"/>
        </w:rPr>
        <w:t>和文章</w:t>
      </w:r>
      <w:r>
        <w:rPr>
          <w:lang w:val="fr-CA"/>
        </w:rPr>
        <w:t>刊物</w:t>
      </w:r>
    </w:p>
    <w:p w14:paraId="3E5E4112" w14:textId="77777777" w:rsidR="000D5E77" w:rsidRPr="00992AE7" w:rsidRDefault="000D5E77" w:rsidP="000D5E77">
      <w:pPr>
        <w:rPr>
          <w:color w:val="000000"/>
          <w:lang w:eastAsia="zh-CN"/>
        </w:rPr>
      </w:pPr>
      <w:r w:rsidRPr="00231C1C">
        <w:rPr>
          <w:color w:val="000000"/>
        </w:rPr>
        <w:t>[</w:t>
      </w:r>
      <w:r w:rsidRPr="00231C1C">
        <w:rPr>
          <w:rFonts w:hint="eastAsia"/>
          <w:color w:val="000000"/>
        </w:rPr>
        <w:t>前置条件</w:t>
      </w:r>
      <w:r w:rsidRPr="00231C1C">
        <w:rPr>
          <w:color w:val="000000"/>
        </w:rPr>
        <w:t>]</w:t>
      </w:r>
      <w:r>
        <w:rPr>
          <w:color w:val="0000FF"/>
        </w:rPr>
        <w:t>:</w:t>
      </w:r>
      <w:r w:rsidR="00381DDA" w:rsidRPr="00381DDA">
        <w:rPr>
          <w:rFonts w:hint="eastAsia"/>
          <w:color w:val="000000" w:themeColor="text1"/>
          <w:lang w:eastAsia="zh-CN"/>
        </w:rPr>
        <w:t>具有</w:t>
      </w:r>
      <w:r>
        <w:rPr>
          <w:rFonts w:hint="eastAsia"/>
          <w:color w:val="000000"/>
        </w:rPr>
        <w:t>员工</w:t>
      </w:r>
      <w:r w:rsidR="00381DDA">
        <w:rPr>
          <w:rFonts w:hint="eastAsia"/>
          <w:color w:val="000000"/>
          <w:lang w:eastAsia="zh-CN"/>
        </w:rPr>
        <w:t>角色</w:t>
      </w:r>
    </w:p>
    <w:p w14:paraId="40F31C44" w14:textId="77777777" w:rsidR="000D5E77" w:rsidRDefault="000D5E77" w:rsidP="000D5E77">
      <w:r>
        <w:rPr>
          <w:rFonts w:hint="eastAsia"/>
        </w:rPr>
        <w:t>[</w:t>
      </w:r>
      <w:r>
        <w:rPr>
          <w:rFonts w:hint="eastAsia"/>
        </w:rPr>
        <w:t>事件</w:t>
      </w:r>
      <w:r>
        <w:t>流</w:t>
      </w:r>
      <w:r>
        <w:rPr>
          <w:rFonts w:hint="eastAsia"/>
        </w:rPr>
        <w:t>]</w:t>
      </w:r>
      <w:r>
        <w:t>:</w:t>
      </w:r>
    </w:p>
    <w:p w14:paraId="4990368B" w14:textId="77777777" w:rsidR="000D5E77" w:rsidRDefault="000D5E77" w:rsidP="000D5E77">
      <w:r>
        <w:rPr>
          <w:rFonts w:hint="eastAsia"/>
        </w:rPr>
        <w:t>[</w:t>
      </w:r>
      <w:r>
        <w:rPr>
          <w:rFonts w:hint="eastAsia"/>
        </w:rPr>
        <w:t>主</w:t>
      </w:r>
      <w:r>
        <w:t>事件流</w:t>
      </w:r>
      <w:r>
        <w:rPr>
          <w:rFonts w:hint="eastAsia"/>
        </w:rPr>
        <w:t>]</w:t>
      </w:r>
      <w:r>
        <w:t>:</w:t>
      </w:r>
    </w:p>
    <w:p w14:paraId="3C89442B" w14:textId="77777777" w:rsidR="000D5E77" w:rsidRDefault="000D5E77" w:rsidP="000D5E77">
      <w:r>
        <w:t>1.</w:t>
      </w:r>
      <w:r>
        <w:rPr>
          <w:rFonts w:hint="eastAsia"/>
        </w:rPr>
        <w:t>员工点击文章</w:t>
      </w:r>
      <w:r>
        <w:t>刊物查询</w:t>
      </w:r>
      <w:r>
        <w:t>,</w:t>
      </w:r>
      <w:r>
        <w:rPr>
          <w:rFonts w:hint="eastAsia"/>
        </w:rPr>
        <w:t>用</w:t>
      </w:r>
      <w:r>
        <w:t>例开始</w:t>
      </w:r>
    </w:p>
    <w:p w14:paraId="7908FF02" w14:textId="77777777" w:rsidR="000D5E77" w:rsidRDefault="000D5E77" w:rsidP="000D5E77">
      <w:r>
        <w:rPr>
          <w:rFonts w:hint="eastAsia"/>
        </w:rPr>
        <w:t>2.</w:t>
      </w:r>
      <w:r>
        <w:rPr>
          <w:rFonts w:hint="eastAsia"/>
        </w:rPr>
        <w:t>页面显示</w:t>
      </w:r>
      <w:r>
        <w:t>查询条件</w:t>
      </w:r>
      <w:r>
        <w:rPr>
          <w:rFonts w:hint="eastAsia"/>
        </w:rPr>
        <w:t>:</w:t>
      </w:r>
      <w:r>
        <w:rPr>
          <w:rFonts w:hint="eastAsia"/>
        </w:rPr>
        <w:t>标题</w:t>
      </w:r>
      <w:r>
        <w:t>(</w:t>
      </w:r>
      <w:r>
        <w:rPr>
          <w:rFonts w:hint="eastAsia"/>
        </w:rPr>
        <w:t>文本框</w:t>
      </w:r>
      <w:r>
        <w:t>),</w:t>
      </w:r>
      <w:r>
        <w:rPr>
          <w:rFonts w:hint="eastAsia"/>
        </w:rPr>
        <w:t>作者</w:t>
      </w:r>
      <w:r>
        <w:t>(</w:t>
      </w:r>
      <w:r>
        <w:rPr>
          <w:rFonts w:hint="eastAsia"/>
        </w:rPr>
        <w:t>文本框</w:t>
      </w:r>
      <w:r>
        <w:t>),</w:t>
      </w:r>
      <w:r>
        <w:t>作者部门</w:t>
      </w:r>
      <w:r>
        <w:t>(</w:t>
      </w:r>
      <w:r>
        <w:rPr>
          <w:rFonts w:hint="eastAsia"/>
        </w:rPr>
        <w:t>可</w:t>
      </w:r>
      <w:r>
        <w:t>选择</w:t>
      </w:r>
      <w:r>
        <w:rPr>
          <w:rFonts w:hint="eastAsia"/>
        </w:rPr>
        <w:t>一级</w:t>
      </w:r>
      <w:r>
        <w:t>部门</w:t>
      </w:r>
      <w:r>
        <w:t>),</w:t>
      </w:r>
      <w:r>
        <w:t>发布日期</w:t>
      </w:r>
      <w:r>
        <w:t>(</w:t>
      </w:r>
      <w:r>
        <w:rPr>
          <w:rFonts w:hint="eastAsia"/>
        </w:rPr>
        <w:t>时间</w:t>
      </w:r>
      <w:r>
        <w:t>段</w:t>
      </w:r>
      <w:r>
        <w:t>),</w:t>
      </w:r>
      <w:r>
        <w:t>专业分类</w:t>
      </w:r>
      <w:r>
        <w:rPr>
          <w:rFonts w:hint="eastAsia"/>
        </w:rPr>
        <w:t>(</w:t>
      </w:r>
      <w:r>
        <w:rPr>
          <w:rFonts w:hint="eastAsia"/>
        </w:rPr>
        <w:t>下拉</w:t>
      </w:r>
      <w:r>
        <w:t>选择</w:t>
      </w:r>
      <w:r>
        <w:rPr>
          <w:rFonts w:hint="eastAsia"/>
        </w:rPr>
        <w:t>)</w:t>
      </w:r>
      <w:r>
        <w:t xml:space="preserve"> </w:t>
      </w:r>
    </w:p>
    <w:p w14:paraId="692BE450" w14:textId="77777777" w:rsidR="000D5E77" w:rsidRDefault="000D5E77" w:rsidP="000D5E77">
      <w:r>
        <w:t>3.</w:t>
      </w:r>
      <w:r>
        <w:rPr>
          <w:rFonts w:hint="eastAsia"/>
        </w:rPr>
        <w:t>系统</w:t>
      </w:r>
      <w:r>
        <w:t>根据过滤条件显示</w:t>
      </w:r>
      <w:r>
        <w:t>:</w:t>
      </w:r>
      <w:r>
        <w:t>标题</w:t>
      </w:r>
      <w:r>
        <w:rPr>
          <w:rFonts w:hint="eastAsia"/>
        </w:rPr>
        <w:t>(</w:t>
      </w:r>
      <w:r>
        <w:rPr>
          <w:rFonts w:hint="eastAsia"/>
        </w:rPr>
        <w:t>详细</w:t>
      </w:r>
      <w:r>
        <w:t>链接</w:t>
      </w:r>
      <w:r>
        <w:rPr>
          <w:rFonts w:hint="eastAsia"/>
        </w:rPr>
        <w:t>)</w:t>
      </w:r>
      <w:r>
        <w:t>,</w:t>
      </w:r>
      <w:r>
        <w:rPr>
          <w:rFonts w:hint="eastAsia"/>
        </w:rPr>
        <w:t>作者</w:t>
      </w:r>
      <w:r>
        <w:rPr>
          <w:rFonts w:hint="eastAsia"/>
        </w:rPr>
        <w:t>,</w:t>
      </w:r>
      <w:r>
        <w:t>发表</w:t>
      </w:r>
      <w:r>
        <w:rPr>
          <w:rFonts w:hint="eastAsia"/>
        </w:rPr>
        <w:t>时间</w:t>
      </w:r>
      <w:r>
        <w:rPr>
          <w:rFonts w:hint="eastAsia"/>
        </w:rPr>
        <w:t xml:space="preserve"> </w:t>
      </w:r>
    </w:p>
    <w:p w14:paraId="53E2C32D" w14:textId="77777777" w:rsidR="000D5E77" w:rsidRDefault="000D5E77" w:rsidP="000D5E77">
      <w:r>
        <w:tab/>
        <w:t xml:space="preserve">3a </w:t>
      </w:r>
      <w:r>
        <w:t>文章标题</w:t>
      </w:r>
      <w:r>
        <w:rPr>
          <w:rFonts w:hint="eastAsia"/>
        </w:rPr>
        <w:t>,</w:t>
      </w:r>
      <w:r>
        <w:t>详细链接</w:t>
      </w:r>
    </w:p>
    <w:p w14:paraId="3D6687B0" w14:textId="77777777" w:rsidR="000D5E77" w:rsidRDefault="000D5E77" w:rsidP="000D5E77">
      <w:r>
        <w:tab/>
        <w:t xml:space="preserve">3b </w:t>
      </w:r>
      <w:r>
        <w:t>上一页</w:t>
      </w:r>
    </w:p>
    <w:p w14:paraId="21704BD2" w14:textId="77777777" w:rsidR="000D5E77" w:rsidRDefault="000D5E77" w:rsidP="000D5E77">
      <w:r>
        <w:tab/>
        <w:t xml:space="preserve">3c </w:t>
      </w:r>
      <w:r>
        <w:t>下一页</w:t>
      </w:r>
    </w:p>
    <w:p w14:paraId="6C198BCE" w14:textId="77777777" w:rsidR="000D5E77" w:rsidRDefault="000D5E77" w:rsidP="000D5E77">
      <w:r>
        <w:tab/>
        <w:t xml:space="preserve">3d </w:t>
      </w:r>
      <w:r>
        <w:t>跳转</w:t>
      </w:r>
    </w:p>
    <w:p w14:paraId="2B1559D8" w14:textId="77777777" w:rsidR="000D5E77" w:rsidRDefault="000D5E77" w:rsidP="000D5E77">
      <w:r>
        <w:tab/>
      </w:r>
      <w:r>
        <w:rPr>
          <w:rFonts w:hint="eastAsia"/>
        </w:rPr>
        <w:t>3</w:t>
      </w:r>
      <w:r>
        <w:t xml:space="preserve">e </w:t>
      </w:r>
      <w:r>
        <w:rPr>
          <w:rFonts w:hint="eastAsia"/>
        </w:rPr>
        <w:t>期刊杂志</w:t>
      </w:r>
    </w:p>
    <w:p w14:paraId="6D247E9F" w14:textId="77777777" w:rsidR="000D5E77" w:rsidRDefault="000D5E77" w:rsidP="000D5E77">
      <w:r>
        <w:rPr>
          <w:rFonts w:hint="eastAsia"/>
        </w:rPr>
        <w:t>4.</w:t>
      </w:r>
      <w:r>
        <w:rPr>
          <w:rFonts w:hint="eastAsia"/>
        </w:rPr>
        <w:t>用例</w:t>
      </w:r>
      <w:r>
        <w:t>结束</w:t>
      </w:r>
    </w:p>
    <w:p w14:paraId="2C1A7AB8" w14:textId="77777777" w:rsidR="000D5E77" w:rsidRDefault="000D5E77" w:rsidP="000D5E77">
      <w:r>
        <w:rPr>
          <w:rFonts w:hint="eastAsia"/>
        </w:rPr>
        <w:t>[</w:t>
      </w:r>
      <w:r>
        <w:rPr>
          <w:rFonts w:hint="eastAsia"/>
        </w:rPr>
        <w:t>备选</w:t>
      </w:r>
      <w:r>
        <w:t>事件流</w:t>
      </w:r>
      <w:r>
        <w:rPr>
          <w:rFonts w:hint="eastAsia"/>
        </w:rPr>
        <w:t>]</w:t>
      </w:r>
    </w:p>
    <w:p w14:paraId="0EE2C07C" w14:textId="77777777" w:rsidR="000D5E77" w:rsidRDefault="000D5E77" w:rsidP="000D5E77">
      <w:r>
        <w:t>3a:</w:t>
      </w:r>
      <w:r>
        <w:rPr>
          <w:rFonts w:hint="eastAsia"/>
        </w:rPr>
        <w:t>文章</w:t>
      </w:r>
      <w:r>
        <w:t>标题</w:t>
      </w:r>
      <w:r>
        <w:t>,</w:t>
      </w:r>
      <w:r>
        <w:t>详细链接</w:t>
      </w:r>
    </w:p>
    <w:p w14:paraId="2BFF0E25" w14:textId="77777777" w:rsidR="000D5E77" w:rsidRDefault="000D5E77" w:rsidP="000D5E77">
      <w:r>
        <w:rPr>
          <w:rFonts w:hint="eastAsia"/>
        </w:rPr>
        <w:tab/>
        <w:t>1.</w:t>
      </w:r>
      <w:r>
        <w:rPr>
          <w:rFonts w:hint="eastAsia"/>
        </w:rPr>
        <w:t>用户</w:t>
      </w:r>
      <w:r>
        <w:t>点击标题详细链接</w:t>
      </w:r>
      <w:r>
        <w:rPr>
          <w:rFonts w:hint="eastAsia"/>
        </w:rPr>
        <w:t>进入</w:t>
      </w:r>
      <w:r>
        <w:t>文章</w:t>
      </w:r>
      <w:r>
        <w:rPr>
          <w:rFonts w:hint="eastAsia"/>
        </w:rPr>
        <w:t>详细</w:t>
      </w:r>
      <w:r>
        <w:t>信息页</w:t>
      </w:r>
      <w:r>
        <w:rPr>
          <w:rFonts w:hint="eastAsia"/>
        </w:rPr>
        <w:t xml:space="preserve"> </w:t>
      </w:r>
    </w:p>
    <w:p w14:paraId="72CE64A6" w14:textId="77777777" w:rsidR="000D5E77" w:rsidRDefault="000D5E77" w:rsidP="000D5E77">
      <w:r>
        <w:tab/>
        <w:t>2.</w:t>
      </w:r>
      <w:r>
        <w:rPr>
          <w:rFonts w:hint="eastAsia"/>
        </w:rPr>
        <w:t>页面</w:t>
      </w:r>
      <w:r>
        <w:t>显示</w:t>
      </w:r>
      <w:r>
        <w:rPr>
          <w:rFonts w:hint="eastAsia"/>
        </w:rPr>
        <w:t>文章</w:t>
      </w:r>
      <w:r>
        <w:t>标题</w:t>
      </w:r>
      <w:r>
        <w:t>,</w:t>
      </w:r>
      <w:r>
        <w:rPr>
          <w:rFonts w:hint="eastAsia"/>
        </w:rPr>
        <w:t>作者</w:t>
      </w:r>
      <w:r>
        <w:t>,</w:t>
      </w:r>
      <w:r>
        <w:rPr>
          <w:rFonts w:hint="eastAsia"/>
        </w:rPr>
        <w:t>文章</w:t>
      </w:r>
      <w:r>
        <w:t>内容</w:t>
      </w:r>
      <w:r>
        <w:t>,</w:t>
      </w:r>
      <w:r>
        <w:rPr>
          <w:rFonts w:hint="eastAsia"/>
        </w:rPr>
        <w:t>附件</w:t>
      </w:r>
      <w:r>
        <w:t>,</w:t>
      </w:r>
      <w:r>
        <w:rPr>
          <w:rFonts w:hint="eastAsia"/>
        </w:rPr>
        <w:t>评论</w:t>
      </w:r>
      <w:r>
        <w:t>信息</w:t>
      </w:r>
      <w:r>
        <w:t>,</w:t>
      </w:r>
    </w:p>
    <w:p w14:paraId="72F831E2" w14:textId="77777777" w:rsidR="000D5E77" w:rsidRDefault="000D5E77" w:rsidP="000D5E77">
      <w:r>
        <w:tab/>
        <w:t>3.</w:t>
      </w:r>
      <w:r>
        <w:rPr>
          <w:rFonts w:hint="eastAsia"/>
        </w:rPr>
        <w:t>用户</w:t>
      </w:r>
      <w:r>
        <w:t>输入</w:t>
      </w:r>
      <w:r>
        <w:rPr>
          <w:rFonts w:hint="eastAsia"/>
        </w:rPr>
        <w:t>输入</w:t>
      </w:r>
      <w:r>
        <w:t>评论信息</w:t>
      </w:r>
      <w:r>
        <w:t>,</w:t>
      </w:r>
      <w:r>
        <w:t>点击评论可以生成一条数据</w:t>
      </w:r>
    </w:p>
    <w:p w14:paraId="369E956D" w14:textId="77777777" w:rsidR="000D5E77" w:rsidRDefault="000D5E77" w:rsidP="000D5E77">
      <w:r>
        <w:t xml:space="preserve">   </w:t>
      </w:r>
      <w:r>
        <w:tab/>
        <w:t>3.</w:t>
      </w:r>
      <w:r>
        <w:rPr>
          <w:rFonts w:hint="eastAsia"/>
        </w:rPr>
        <w:t>返回主</w:t>
      </w:r>
      <w:r>
        <w:t>事件流</w:t>
      </w:r>
      <w:r>
        <w:rPr>
          <w:rFonts w:hint="eastAsia"/>
        </w:rPr>
        <w:t>3</w:t>
      </w:r>
    </w:p>
    <w:p w14:paraId="7CD746D8" w14:textId="77777777" w:rsidR="000D5E77" w:rsidRDefault="000D5E77" w:rsidP="000D5E77">
      <w:r>
        <w:t>3b:</w:t>
      </w:r>
      <w:r>
        <w:rPr>
          <w:rFonts w:hint="eastAsia"/>
        </w:rPr>
        <w:t>上</w:t>
      </w:r>
      <w:r>
        <w:t>一页</w:t>
      </w:r>
    </w:p>
    <w:p w14:paraId="69C5BAE9" w14:textId="77777777" w:rsidR="000D5E77" w:rsidRDefault="000D5E77" w:rsidP="000D5E77">
      <w:r>
        <w:tab/>
        <w:t>1.</w:t>
      </w:r>
      <w:r>
        <w:rPr>
          <w:rFonts w:hint="eastAsia"/>
        </w:rPr>
        <w:t>用户</w:t>
      </w:r>
      <w:r>
        <w:t>点击上一页</w:t>
      </w:r>
    </w:p>
    <w:p w14:paraId="61A072F4" w14:textId="77777777" w:rsidR="000D5E77" w:rsidRDefault="000D5E77" w:rsidP="000D5E77">
      <w:r>
        <w:tab/>
        <w:t>2.</w:t>
      </w:r>
      <w:r>
        <w:rPr>
          <w:rFonts w:hint="eastAsia"/>
        </w:rPr>
        <w:t>页面</w:t>
      </w:r>
      <w:r>
        <w:t>跳转到上一页</w:t>
      </w:r>
    </w:p>
    <w:p w14:paraId="6366F393" w14:textId="77777777" w:rsidR="000D5E77" w:rsidRDefault="000D5E77" w:rsidP="000D5E77">
      <w:r>
        <w:tab/>
        <w:t>3.</w:t>
      </w:r>
      <w:r>
        <w:rPr>
          <w:rFonts w:hint="eastAsia"/>
        </w:rPr>
        <w:t>返回主</w:t>
      </w:r>
      <w:r>
        <w:t>事件流</w:t>
      </w:r>
      <w:r>
        <w:rPr>
          <w:rFonts w:hint="eastAsia"/>
        </w:rPr>
        <w:t>3</w:t>
      </w:r>
    </w:p>
    <w:p w14:paraId="7F9B2EAF" w14:textId="77777777" w:rsidR="000D5E77" w:rsidRDefault="000D5E77" w:rsidP="000D5E77">
      <w:r>
        <w:t>3c:</w:t>
      </w:r>
      <w:r>
        <w:rPr>
          <w:rFonts w:hint="eastAsia"/>
        </w:rPr>
        <w:t>下一页</w:t>
      </w:r>
    </w:p>
    <w:p w14:paraId="7F5AD912" w14:textId="77777777" w:rsidR="000D5E77" w:rsidRDefault="000D5E77" w:rsidP="000D5E77">
      <w:r>
        <w:tab/>
        <w:t>1.</w:t>
      </w:r>
      <w:r>
        <w:t>用户点击下一页</w:t>
      </w:r>
    </w:p>
    <w:p w14:paraId="5B467E26" w14:textId="77777777" w:rsidR="000D5E77" w:rsidRDefault="000D5E77" w:rsidP="000D5E77">
      <w:r>
        <w:tab/>
        <w:t>2.</w:t>
      </w:r>
      <w:r>
        <w:rPr>
          <w:rFonts w:hint="eastAsia"/>
        </w:rPr>
        <w:t>页面</w:t>
      </w:r>
      <w:r>
        <w:t>跳转到下一页</w:t>
      </w:r>
    </w:p>
    <w:p w14:paraId="3A626653" w14:textId="77777777" w:rsidR="000D5E77" w:rsidRDefault="000D5E77" w:rsidP="000D5E77">
      <w:r>
        <w:tab/>
        <w:t>3,</w:t>
      </w:r>
      <w:r>
        <w:rPr>
          <w:rFonts w:hint="eastAsia"/>
        </w:rPr>
        <w:t>返回主事件</w:t>
      </w:r>
      <w:r>
        <w:t>流</w:t>
      </w:r>
      <w:r>
        <w:rPr>
          <w:rFonts w:hint="eastAsia"/>
        </w:rPr>
        <w:t>3</w:t>
      </w:r>
    </w:p>
    <w:p w14:paraId="6BFC54EB" w14:textId="77777777" w:rsidR="000D5E77" w:rsidRDefault="000D5E77" w:rsidP="000D5E77">
      <w:r>
        <w:lastRenderedPageBreak/>
        <w:t>3d:</w:t>
      </w:r>
      <w:r>
        <w:rPr>
          <w:rFonts w:hint="eastAsia"/>
        </w:rPr>
        <w:t>跳转</w:t>
      </w:r>
    </w:p>
    <w:p w14:paraId="4A52A23F" w14:textId="77777777" w:rsidR="000D5E77" w:rsidRDefault="000D5E77" w:rsidP="000D5E77">
      <w:r>
        <w:tab/>
        <w:t>1.</w:t>
      </w:r>
      <w:r>
        <w:rPr>
          <w:rFonts w:hint="eastAsia"/>
        </w:rPr>
        <w:t>用户在</w:t>
      </w:r>
      <w:r>
        <w:t>文本框输入页面数</w:t>
      </w:r>
    </w:p>
    <w:p w14:paraId="5F2733DC" w14:textId="77777777" w:rsidR="000D5E77" w:rsidRDefault="000D5E77" w:rsidP="000D5E77">
      <w:r>
        <w:tab/>
        <w:t>2.</w:t>
      </w:r>
      <w:r>
        <w:t>点击跳转按钮</w:t>
      </w:r>
    </w:p>
    <w:p w14:paraId="7DFD6B1D" w14:textId="77777777" w:rsidR="000D5E77" w:rsidRDefault="000D5E77" w:rsidP="000D5E77">
      <w:r>
        <w:tab/>
        <w:t>3.</w:t>
      </w:r>
      <w:r>
        <w:t>跳转</w:t>
      </w:r>
      <w:r>
        <w:rPr>
          <w:rFonts w:hint="eastAsia"/>
        </w:rPr>
        <w:t>到</w:t>
      </w:r>
      <w:r>
        <w:t>相应页面</w:t>
      </w:r>
    </w:p>
    <w:p w14:paraId="7E0342D3" w14:textId="77777777" w:rsidR="000D5E77" w:rsidRDefault="000D5E77" w:rsidP="000D5E77">
      <w:r>
        <w:tab/>
        <w:t>4.</w:t>
      </w:r>
      <w:r>
        <w:t>返回</w:t>
      </w:r>
      <w:r>
        <w:rPr>
          <w:rFonts w:hint="eastAsia"/>
        </w:rPr>
        <w:t>主</w:t>
      </w:r>
      <w:r>
        <w:t>事件流</w:t>
      </w:r>
      <w:r>
        <w:rPr>
          <w:rFonts w:hint="eastAsia"/>
        </w:rPr>
        <w:t>3</w:t>
      </w:r>
    </w:p>
    <w:p w14:paraId="5E278C44" w14:textId="77777777" w:rsidR="000D5E77" w:rsidRDefault="000D5E77" w:rsidP="000D5E77">
      <w:r>
        <w:t>3e:</w:t>
      </w:r>
      <w:r>
        <w:rPr>
          <w:rFonts w:hint="eastAsia"/>
        </w:rPr>
        <w:t>期刊</w:t>
      </w:r>
      <w:r>
        <w:t>杂志</w:t>
      </w:r>
    </w:p>
    <w:p w14:paraId="2E3CF109" w14:textId="77777777" w:rsidR="000D5E77" w:rsidRDefault="000D5E77" w:rsidP="000D5E77">
      <w:r>
        <w:tab/>
        <w:t>1.</w:t>
      </w:r>
      <w:r>
        <w:rPr>
          <w:rFonts w:hint="eastAsia"/>
        </w:rPr>
        <w:t>点击</w:t>
      </w:r>
      <w:r>
        <w:t>期刊杂志</w:t>
      </w:r>
      <w:r>
        <w:t>,</w:t>
      </w:r>
      <w:r>
        <w:t>进入期刊杂志分类</w:t>
      </w:r>
    </w:p>
    <w:p w14:paraId="72F7A20F" w14:textId="77777777" w:rsidR="000D5E77" w:rsidRDefault="000D5E77" w:rsidP="000D5E77">
      <w:r>
        <w:tab/>
        <w:t>2.</w:t>
      </w:r>
      <w:r>
        <w:rPr>
          <w:rFonts w:hint="eastAsia"/>
        </w:rPr>
        <w:t>点击</w:t>
      </w:r>
      <w:r>
        <w:t>期刊图片</w:t>
      </w:r>
      <w:r>
        <w:t>,</w:t>
      </w:r>
      <w:r>
        <w:t>可以进入</w:t>
      </w:r>
      <w:r>
        <w:rPr>
          <w:rFonts w:hint="eastAsia"/>
        </w:rPr>
        <w:t>PDF</w:t>
      </w:r>
      <w:r>
        <w:rPr>
          <w:rFonts w:hint="eastAsia"/>
        </w:rPr>
        <w:t>阅读</w:t>
      </w:r>
    </w:p>
    <w:p w14:paraId="211117B5" w14:textId="77777777" w:rsidR="000D5E77" w:rsidRPr="00C14E98" w:rsidRDefault="000D5E77" w:rsidP="000D5E77">
      <w:r>
        <w:tab/>
        <w:t>3.</w:t>
      </w:r>
      <w:r>
        <w:rPr>
          <w:rFonts w:hint="eastAsia"/>
        </w:rPr>
        <w:t>返回主</w:t>
      </w:r>
      <w:r>
        <w:t>事件流</w:t>
      </w:r>
      <w:r>
        <w:rPr>
          <w:rFonts w:hint="eastAsia"/>
        </w:rPr>
        <w:t>3</w:t>
      </w:r>
    </w:p>
    <w:p w14:paraId="27C730C7" w14:textId="77777777" w:rsidR="000D5E77" w:rsidRDefault="000D5E77" w:rsidP="000D5E77">
      <w:r>
        <w:rPr>
          <w:rFonts w:hint="eastAsia"/>
        </w:rPr>
        <w:t>错误流：无</w:t>
      </w:r>
    </w:p>
    <w:p w14:paraId="1FA71AB6" w14:textId="77777777" w:rsidR="00381DDA" w:rsidRDefault="000D5E77" w:rsidP="000D5E77">
      <w:r>
        <w:rPr>
          <w:rFonts w:hint="eastAsia"/>
        </w:rPr>
        <w:t>[</w:t>
      </w:r>
      <w:r>
        <w:rPr>
          <w:rFonts w:hint="eastAsia"/>
        </w:rPr>
        <w:t>后置条件</w:t>
      </w:r>
      <w:r>
        <w:rPr>
          <w:rFonts w:hint="eastAsia"/>
        </w:rPr>
        <w:t>]</w:t>
      </w:r>
      <w:r w:rsidR="00BF34F8">
        <w:rPr>
          <w:rFonts w:hint="eastAsia"/>
        </w:rPr>
        <w:t>：</w:t>
      </w:r>
    </w:p>
    <w:p w14:paraId="68B8787A" w14:textId="77777777" w:rsidR="000D5E77" w:rsidRDefault="000D5E77" w:rsidP="000D5E77">
      <w:r>
        <w:rPr>
          <w:rFonts w:hint="eastAsia"/>
        </w:rPr>
        <w:t>[</w:t>
      </w:r>
      <w:r>
        <w:rPr>
          <w:rFonts w:hint="eastAsia"/>
        </w:rPr>
        <w:t>事件规则</w:t>
      </w:r>
      <w:r>
        <w:rPr>
          <w:rFonts w:hint="eastAsia"/>
        </w:rPr>
        <w:t>]</w:t>
      </w:r>
    </w:p>
    <w:p w14:paraId="07F2E1A6" w14:textId="77777777" w:rsidR="000D5E77" w:rsidRDefault="000D5E77" w:rsidP="000D5E77">
      <w:r>
        <w:t>R3</w:t>
      </w:r>
      <w:r>
        <w:rPr>
          <w:rFonts w:hint="eastAsia"/>
        </w:rPr>
        <w:t>查询</w:t>
      </w:r>
      <w:r>
        <w:t>规则</w:t>
      </w:r>
      <w:r>
        <w:rPr>
          <w:rFonts w:hint="eastAsia"/>
        </w:rPr>
        <w:t>:</w:t>
      </w:r>
    </w:p>
    <w:p w14:paraId="0BC7646A" w14:textId="77777777" w:rsidR="000D5E77" w:rsidRDefault="000D5E77" w:rsidP="000D5E77">
      <w:r>
        <w:tab/>
        <w:t>1.</w:t>
      </w:r>
      <w:r>
        <w:rPr>
          <w:rFonts w:hint="eastAsia"/>
        </w:rPr>
        <w:t>默认</w:t>
      </w:r>
      <w:r>
        <w:t>显示</w:t>
      </w:r>
      <w:r>
        <w:rPr>
          <w:rFonts w:hint="eastAsia"/>
        </w:rPr>
        <w:t>专业</w:t>
      </w:r>
      <w:r>
        <w:t>文章园地分类</w:t>
      </w:r>
      <w:r>
        <w:t>.</w:t>
      </w:r>
    </w:p>
    <w:p w14:paraId="7B63F871" w14:textId="77777777" w:rsidR="000D5E77" w:rsidRDefault="000D5E77" w:rsidP="000D5E77">
      <w:r>
        <w:t>R3-3a</w:t>
      </w:r>
      <w:r>
        <w:rPr>
          <w:rFonts w:hint="eastAsia"/>
        </w:rPr>
        <w:t>文章</w:t>
      </w:r>
      <w:r>
        <w:t>规则</w:t>
      </w:r>
      <w:r>
        <w:t>:</w:t>
      </w:r>
    </w:p>
    <w:p w14:paraId="453F0142" w14:textId="77777777" w:rsidR="000D5E77" w:rsidRDefault="000D5E77" w:rsidP="000D5E77">
      <w:r>
        <w:tab/>
        <w:t>1.</w:t>
      </w:r>
      <w:r>
        <w:rPr>
          <w:rFonts w:hint="eastAsia"/>
        </w:rPr>
        <w:t>评论时</w:t>
      </w:r>
      <w:r>
        <w:t>,</w:t>
      </w:r>
      <w:r>
        <w:t>评论信息必填</w:t>
      </w:r>
    </w:p>
    <w:p w14:paraId="1D2024B5" w14:textId="77777777" w:rsidR="000D5E77" w:rsidRDefault="000D5E77" w:rsidP="000D5E77">
      <w:r>
        <w:tab/>
        <w:t>2.</w:t>
      </w:r>
      <w:r>
        <w:rPr>
          <w:rFonts w:hint="eastAsia"/>
        </w:rPr>
        <w:t>评论</w:t>
      </w:r>
      <w:r>
        <w:t>信息不超过</w:t>
      </w:r>
      <w:r>
        <w:rPr>
          <w:rFonts w:hint="eastAsia"/>
        </w:rPr>
        <w:t>1000</w:t>
      </w:r>
      <w:r>
        <w:rPr>
          <w:rFonts w:hint="eastAsia"/>
        </w:rPr>
        <w:t>字</w:t>
      </w:r>
    </w:p>
    <w:p w14:paraId="752D0486" w14:textId="77777777" w:rsidR="000D5E77" w:rsidRDefault="000D5E77" w:rsidP="000D5E77">
      <w:r>
        <w:tab/>
        <w:t>3.</w:t>
      </w:r>
      <w:r>
        <w:rPr>
          <w:rFonts w:hint="eastAsia"/>
        </w:rPr>
        <w:t>有</w:t>
      </w:r>
      <w:r>
        <w:t>字数</w:t>
      </w:r>
      <w:r>
        <w:rPr>
          <w:rFonts w:hint="eastAsia"/>
        </w:rPr>
        <w:t>提醒</w:t>
      </w:r>
    </w:p>
    <w:p w14:paraId="5B13818A" w14:textId="77777777" w:rsidR="000D5E77" w:rsidRDefault="000D5E77" w:rsidP="000D5E77">
      <w:r>
        <w:rPr>
          <w:rFonts w:hint="eastAsia"/>
        </w:rPr>
        <w:t>R3</w:t>
      </w:r>
      <w:r>
        <w:t>-3e</w:t>
      </w:r>
      <w:r>
        <w:rPr>
          <w:rFonts w:hint="eastAsia"/>
        </w:rPr>
        <w:t>期刊</w:t>
      </w:r>
      <w:r>
        <w:t>杂志规则</w:t>
      </w:r>
      <w:r>
        <w:rPr>
          <w:rFonts w:hint="eastAsia"/>
        </w:rPr>
        <w:t>:</w:t>
      </w:r>
    </w:p>
    <w:p w14:paraId="165D6486" w14:textId="77777777" w:rsidR="000D5E77" w:rsidRDefault="000D5E77" w:rsidP="000D5E77">
      <w:r>
        <w:tab/>
        <w:t>1.</w:t>
      </w:r>
      <w:r>
        <w:rPr>
          <w:rFonts w:hint="eastAsia"/>
        </w:rPr>
        <w:t>限制</w:t>
      </w:r>
      <w:r>
        <w:t>只能</w:t>
      </w:r>
      <w:r>
        <w:rPr>
          <w:rFonts w:hint="eastAsia"/>
        </w:rPr>
        <w:t>查询</w:t>
      </w:r>
      <w:r>
        <w:t>,</w:t>
      </w:r>
      <w:r>
        <w:t>阅读</w:t>
      </w:r>
      <w:r>
        <w:t>,</w:t>
      </w:r>
      <w:r>
        <w:rPr>
          <w:rFonts w:hint="eastAsia"/>
        </w:rPr>
        <w:t>不能</w:t>
      </w:r>
      <w:r>
        <w:t>下载</w:t>
      </w:r>
    </w:p>
    <w:p w14:paraId="17E636E8" w14:textId="77777777" w:rsidR="000D5E77" w:rsidRDefault="000D5E77" w:rsidP="000D5E77">
      <w:r>
        <w:rPr>
          <w:rFonts w:hint="eastAsia"/>
        </w:rPr>
        <w:t>[</w:t>
      </w:r>
      <w:r>
        <w:rPr>
          <w:rFonts w:hint="eastAsia"/>
        </w:rPr>
        <w:t>特殊需求</w:t>
      </w:r>
      <w:r>
        <w:rPr>
          <w:rFonts w:hint="eastAsia"/>
        </w:rPr>
        <w:t>]</w:t>
      </w:r>
      <w:r>
        <w:rPr>
          <w:rFonts w:hint="eastAsia"/>
        </w:rPr>
        <w:t>：无</w:t>
      </w:r>
    </w:p>
    <w:p w14:paraId="75D52E08" w14:textId="77777777" w:rsidR="000D5E77" w:rsidRDefault="000D5E77" w:rsidP="000D5E77">
      <w:r>
        <w:rPr>
          <w:rFonts w:hint="eastAsia"/>
        </w:rPr>
        <w:t>[</w:t>
      </w:r>
      <w:r>
        <w:rPr>
          <w:rFonts w:hint="eastAsia"/>
        </w:rPr>
        <w:t>扩展点</w:t>
      </w:r>
      <w:r>
        <w:rPr>
          <w:rFonts w:hint="eastAsia"/>
        </w:rPr>
        <w:t>]</w:t>
      </w:r>
      <w:r>
        <w:rPr>
          <w:rFonts w:hint="eastAsia"/>
        </w:rPr>
        <w:t>：无</w:t>
      </w:r>
    </w:p>
    <w:p w14:paraId="0E53DB40" w14:textId="77777777" w:rsidR="000D5E77" w:rsidRPr="007A35E5" w:rsidRDefault="000D5E77" w:rsidP="000D5E77"/>
    <w:p w14:paraId="420EE0EB" w14:textId="77777777" w:rsidR="000D5E77" w:rsidRPr="00F67049" w:rsidRDefault="00640083" w:rsidP="00640083">
      <w:pPr>
        <w:pStyle w:val="2"/>
      </w:pPr>
      <w:r>
        <w:rPr>
          <w:rFonts w:hint="eastAsia"/>
        </w:rPr>
        <w:t>3.</w:t>
      </w:r>
      <w:r w:rsidR="00812EBF">
        <w:t>20</w:t>
      </w:r>
      <w:r>
        <w:t xml:space="preserve"> </w:t>
      </w:r>
      <w:r w:rsidR="000D5E77">
        <w:t>Use-Case</w:t>
      </w:r>
      <w:r w:rsidR="000D5E77" w:rsidRPr="00937255">
        <w:rPr>
          <w:rFonts w:hint="eastAsia"/>
        </w:rPr>
        <w:t xml:space="preserve"> </w:t>
      </w:r>
      <w:r w:rsidR="000D5E77" w:rsidRPr="00937255">
        <w:t>“</w:t>
      </w:r>
      <w:r>
        <w:rPr>
          <w:rFonts w:hint="eastAsia"/>
        </w:rPr>
        <w:t>UC00</w:t>
      </w:r>
      <w:r w:rsidR="00812EBF">
        <w:t>20</w:t>
      </w:r>
      <w:r w:rsidR="000D5E77" w:rsidRPr="00937255">
        <w:rPr>
          <w:rFonts w:hint="eastAsia"/>
        </w:rPr>
        <w:t>文章</w:t>
      </w:r>
      <w:r w:rsidR="000D5E77" w:rsidRPr="00937255">
        <w:t>刊物管理</w:t>
      </w:r>
      <w:r w:rsidR="000D5E77" w:rsidRPr="00937255">
        <w:t>”</w:t>
      </w:r>
    </w:p>
    <w:p w14:paraId="4FD779D4" w14:textId="77777777" w:rsidR="000D5E77" w:rsidRDefault="000D5E77" w:rsidP="000D5E77">
      <w:r>
        <w:rPr>
          <w:rFonts w:hint="eastAsia"/>
        </w:rPr>
        <w:t>[</w:t>
      </w:r>
      <w:r>
        <w:rPr>
          <w:rFonts w:hint="eastAsia"/>
        </w:rPr>
        <w:t>名称</w:t>
      </w:r>
      <w:r>
        <w:rPr>
          <w:rFonts w:hint="eastAsia"/>
        </w:rPr>
        <w:t>]</w:t>
      </w:r>
      <w:r w:rsidR="00812EBF">
        <w:t>:UC0020</w:t>
      </w:r>
      <w:r>
        <w:rPr>
          <w:rFonts w:hint="eastAsia"/>
        </w:rPr>
        <w:t>文章</w:t>
      </w:r>
      <w:r>
        <w:t>刊物</w:t>
      </w:r>
      <w:r>
        <w:rPr>
          <w:rFonts w:hint="eastAsia"/>
        </w:rPr>
        <w:t>管理</w:t>
      </w:r>
    </w:p>
    <w:p w14:paraId="1869876B" w14:textId="77777777" w:rsidR="000D5E77" w:rsidRDefault="000D5E77" w:rsidP="000D5E77">
      <w:r>
        <w:t>[</w:t>
      </w:r>
      <w:r>
        <w:rPr>
          <w:rFonts w:hint="eastAsia"/>
        </w:rPr>
        <w:t>简介</w:t>
      </w:r>
      <w:r>
        <w:t>]:</w:t>
      </w:r>
      <w:r w:rsidRPr="00AB5C9E">
        <w:rPr>
          <w:rFonts w:hint="eastAsia"/>
          <w:lang w:val="fr-CA"/>
        </w:rPr>
        <w:t xml:space="preserve"> </w:t>
      </w:r>
      <w:r>
        <w:rPr>
          <w:rFonts w:hint="eastAsia"/>
          <w:lang w:val="fr-CA"/>
        </w:rPr>
        <w:t>专业文章编审角色发布</w:t>
      </w:r>
      <w:r>
        <w:rPr>
          <w:lang w:val="fr-CA"/>
        </w:rPr>
        <w:t>,</w:t>
      </w:r>
      <w:r>
        <w:rPr>
          <w:lang w:val="fr-CA"/>
        </w:rPr>
        <w:t>管理文章刊物</w:t>
      </w:r>
    </w:p>
    <w:p w14:paraId="237CDFB3" w14:textId="77777777" w:rsidR="000D5E77" w:rsidRPr="00992AE7" w:rsidRDefault="000D5E77" w:rsidP="000D5E77">
      <w:pPr>
        <w:rPr>
          <w:color w:val="000000"/>
        </w:rPr>
      </w:pPr>
      <w:r w:rsidRPr="00640083">
        <w:rPr>
          <w:color w:val="000000" w:themeColor="text1"/>
        </w:rPr>
        <w:t>[</w:t>
      </w:r>
      <w:r w:rsidRPr="00640083">
        <w:rPr>
          <w:rFonts w:hint="eastAsia"/>
          <w:color w:val="000000" w:themeColor="text1"/>
        </w:rPr>
        <w:t>前置条件</w:t>
      </w:r>
      <w:r w:rsidRPr="00640083">
        <w:rPr>
          <w:color w:val="000000" w:themeColor="text1"/>
        </w:rPr>
        <w:t>]</w:t>
      </w:r>
      <w:r>
        <w:rPr>
          <w:color w:val="0000FF"/>
        </w:rPr>
        <w:t>:</w:t>
      </w:r>
      <w:r w:rsidRPr="007A35E5">
        <w:rPr>
          <w:rFonts w:hint="eastAsia"/>
          <w:lang w:val="fr-CA"/>
        </w:rPr>
        <w:t xml:space="preserve"> </w:t>
      </w:r>
      <w:r>
        <w:rPr>
          <w:rFonts w:hint="eastAsia"/>
          <w:lang w:val="fr-CA"/>
        </w:rPr>
        <w:t>专业文章编审角色</w:t>
      </w:r>
    </w:p>
    <w:p w14:paraId="089EA8FA" w14:textId="77777777" w:rsidR="000D5E77" w:rsidRDefault="000D5E77" w:rsidP="000D5E77">
      <w:r>
        <w:rPr>
          <w:rFonts w:hint="eastAsia"/>
        </w:rPr>
        <w:t>[</w:t>
      </w:r>
      <w:r>
        <w:rPr>
          <w:rFonts w:hint="eastAsia"/>
        </w:rPr>
        <w:t>事件</w:t>
      </w:r>
      <w:r>
        <w:t>流</w:t>
      </w:r>
      <w:r>
        <w:rPr>
          <w:rFonts w:hint="eastAsia"/>
        </w:rPr>
        <w:t>]</w:t>
      </w:r>
      <w:r>
        <w:t>:</w:t>
      </w:r>
    </w:p>
    <w:p w14:paraId="49C53538" w14:textId="77777777" w:rsidR="000D5E77" w:rsidRDefault="000D5E77" w:rsidP="000D5E77">
      <w:r>
        <w:rPr>
          <w:rFonts w:hint="eastAsia"/>
        </w:rPr>
        <w:t>[</w:t>
      </w:r>
      <w:r>
        <w:rPr>
          <w:rFonts w:hint="eastAsia"/>
        </w:rPr>
        <w:t>主</w:t>
      </w:r>
      <w:r>
        <w:t>事件流</w:t>
      </w:r>
      <w:r>
        <w:rPr>
          <w:rFonts w:hint="eastAsia"/>
        </w:rPr>
        <w:t>]</w:t>
      </w:r>
      <w:r>
        <w:t>:</w:t>
      </w:r>
    </w:p>
    <w:p w14:paraId="2D977A3D" w14:textId="77777777" w:rsidR="000D5E77" w:rsidRDefault="000D5E77" w:rsidP="000D5E77">
      <w:r>
        <w:t>1.</w:t>
      </w:r>
      <w:r>
        <w:rPr>
          <w:rFonts w:hint="eastAsia"/>
        </w:rPr>
        <w:t>点击文章</w:t>
      </w:r>
      <w:r>
        <w:t>刊物管理</w:t>
      </w:r>
      <w:r>
        <w:rPr>
          <w:rFonts w:hint="eastAsia"/>
        </w:rPr>
        <w:t>,</w:t>
      </w:r>
      <w:r>
        <w:t>用例开始</w:t>
      </w:r>
    </w:p>
    <w:p w14:paraId="27394849" w14:textId="77777777" w:rsidR="000D5E77" w:rsidRDefault="000D5E77" w:rsidP="000D5E77">
      <w:r>
        <w:t>2.</w:t>
      </w:r>
      <w:r>
        <w:rPr>
          <w:rFonts w:hint="eastAsia"/>
        </w:rPr>
        <w:t>根据</w:t>
      </w:r>
      <w:r>
        <w:t>查询条件</w:t>
      </w:r>
      <w:r>
        <w:rPr>
          <w:rFonts w:hint="eastAsia"/>
        </w:rPr>
        <w:t>:</w:t>
      </w:r>
      <w:r>
        <w:rPr>
          <w:rFonts w:hint="eastAsia"/>
        </w:rPr>
        <w:t>标题</w:t>
      </w:r>
      <w:r>
        <w:t>(</w:t>
      </w:r>
      <w:r>
        <w:rPr>
          <w:rFonts w:hint="eastAsia"/>
        </w:rPr>
        <w:t>文本框</w:t>
      </w:r>
      <w:r>
        <w:t>),</w:t>
      </w:r>
      <w:r>
        <w:rPr>
          <w:rFonts w:hint="eastAsia"/>
        </w:rPr>
        <w:t>作者</w:t>
      </w:r>
      <w:r>
        <w:t>(</w:t>
      </w:r>
      <w:r>
        <w:rPr>
          <w:rFonts w:hint="eastAsia"/>
        </w:rPr>
        <w:t>文本框</w:t>
      </w:r>
      <w:r>
        <w:t>),</w:t>
      </w:r>
      <w:r>
        <w:t>作者部门</w:t>
      </w:r>
      <w:r>
        <w:t>(</w:t>
      </w:r>
      <w:r>
        <w:rPr>
          <w:rFonts w:hint="eastAsia"/>
        </w:rPr>
        <w:t>可</w:t>
      </w:r>
      <w:r>
        <w:t>选择</w:t>
      </w:r>
      <w:r>
        <w:rPr>
          <w:rFonts w:hint="eastAsia"/>
        </w:rPr>
        <w:t>一级</w:t>
      </w:r>
      <w:r>
        <w:t>部门</w:t>
      </w:r>
      <w:r>
        <w:t>),</w:t>
      </w:r>
      <w:r>
        <w:t>发布日期</w:t>
      </w:r>
      <w:r>
        <w:t>(</w:t>
      </w:r>
      <w:r>
        <w:rPr>
          <w:rFonts w:hint="eastAsia"/>
        </w:rPr>
        <w:t>时间</w:t>
      </w:r>
      <w:r>
        <w:t>段</w:t>
      </w:r>
      <w:r>
        <w:t>),</w:t>
      </w:r>
      <w:r>
        <w:t>专业分类</w:t>
      </w:r>
      <w:r>
        <w:rPr>
          <w:rFonts w:hint="eastAsia"/>
        </w:rPr>
        <w:t>(</w:t>
      </w:r>
      <w:r>
        <w:rPr>
          <w:rFonts w:hint="eastAsia"/>
        </w:rPr>
        <w:t>下拉</w:t>
      </w:r>
      <w:r>
        <w:t>选择</w:t>
      </w:r>
      <w:r>
        <w:rPr>
          <w:rFonts w:hint="eastAsia"/>
        </w:rPr>
        <w:t>)</w:t>
      </w:r>
      <w:r>
        <w:t xml:space="preserve"> </w:t>
      </w:r>
      <w:r>
        <w:rPr>
          <w:rFonts w:hint="eastAsia"/>
        </w:rPr>
        <w:t>查询</w:t>
      </w:r>
    </w:p>
    <w:p w14:paraId="5B96CEFE" w14:textId="77777777" w:rsidR="000D5E77" w:rsidRPr="00E646E1" w:rsidRDefault="000D5E77" w:rsidP="00936C27">
      <w:pPr>
        <w:pStyle w:val="Cap"/>
        <w:ind w:firstLineChars="0" w:firstLine="0"/>
        <w:rPr>
          <w:lang w:val="fr-CA"/>
        </w:rPr>
      </w:pPr>
      <w:r>
        <w:t>3.</w:t>
      </w:r>
      <w:r>
        <w:rPr>
          <w:rFonts w:hint="eastAsia"/>
        </w:rPr>
        <w:t>显示</w:t>
      </w:r>
      <w:r>
        <w:t>查询结果</w:t>
      </w:r>
      <w:r>
        <w:rPr>
          <w:rFonts w:hint="eastAsia"/>
        </w:rPr>
        <w:t>列表</w:t>
      </w:r>
      <w:r>
        <w:rPr>
          <w:rFonts w:hint="eastAsia"/>
        </w:rPr>
        <w:t>,</w:t>
      </w:r>
      <w:r>
        <w:t>列表字段为</w:t>
      </w:r>
      <w:r>
        <w:t>:</w:t>
      </w:r>
      <w:r>
        <w:rPr>
          <w:rFonts w:hint="eastAsia"/>
        </w:rPr>
        <w:t>标题</w:t>
      </w:r>
      <w:r>
        <w:t>,</w:t>
      </w:r>
      <w:r>
        <w:rPr>
          <w:rFonts w:hint="eastAsia"/>
        </w:rPr>
        <w:t>作者</w:t>
      </w:r>
      <w:r>
        <w:rPr>
          <w:rFonts w:hint="eastAsia"/>
        </w:rPr>
        <w:t>,</w:t>
      </w:r>
      <w:r>
        <w:t>发布</w:t>
      </w:r>
      <w:r>
        <w:rPr>
          <w:rFonts w:hint="eastAsia"/>
        </w:rPr>
        <w:t>时间</w:t>
      </w:r>
      <w:r>
        <w:t>,</w:t>
      </w:r>
      <w:r>
        <w:rPr>
          <w:rFonts w:hint="eastAsia"/>
        </w:rPr>
        <w:t>发布部门</w:t>
      </w:r>
      <w:r>
        <w:t>,</w:t>
      </w:r>
      <w:r>
        <w:rPr>
          <w:rFonts w:hint="eastAsia"/>
        </w:rPr>
        <w:t>状态</w:t>
      </w:r>
      <w:r>
        <w:t>(</w:t>
      </w:r>
      <w:r>
        <w:rPr>
          <w:rFonts w:hint="eastAsia"/>
        </w:rPr>
        <w:t>发布</w:t>
      </w:r>
      <w:r>
        <w:t>,</w:t>
      </w:r>
      <w:r>
        <w:t>未发布</w:t>
      </w:r>
      <w:r>
        <w:t>),</w:t>
      </w:r>
      <w:r>
        <w:rPr>
          <w:rFonts w:hint="eastAsia"/>
        </w:rPr>
        <w:t>阅读</w:t>
      </w:r>
      <w:r>
        <w:t>记录</w:t>
      </w:r>
      <w:r>
        <w:t>(</w:t>
      </w:r>
      <w:r>
        <w:rPr>
          <w:rFonts w:hint="eastAsia"/>
        </w:rPr>
        <w:t>链接</w:t>
      </w:r>
      <w:r>
        <w:t>),</w:t>
      </w:r>
      <w:r>
        <w:rPr>
          <w:rFonts w:hint="eastAsia"/>
        </w:rPr>
        <w:t>评论</w:t>
      </w:r>
      <w:r>
        <w:t>数</w:t>
      </w:r>
      <w:r>
        <w:rPr>
          <w:rFonts w:hint="eastAsia"/>
        </w:rPr>
        <w:t>(</w:t>
      </w:r>
      <w:r w:rsidRPr="00275BD8">
        <w:rPr>
          <w:rFonts w:hint="eastAsia"/>
          <w:lang w:val="fr-CA"/>
        </w:rPr>
        <w:t>页面下方评论的数据量</w:t>
      </w:r>
      <w:r>
        <w:rPr>
          <w:rFonts w:hint="eastAsia"/>
        </w:rPr>
        <w:t>)</w:t>
      </w:r>
    </w:p>
    <w:p w14:paraId="438FC223" w14:textId="77777777" w:rsidR="000D5E77" w:rsidRDefault="000D5E77" w:rsidP="000D5E77">
      <w:r>
        <w:tab/>
        <w:t>3a</w:t>
      </w:r>
      <w:r>
        <w:rPr>
          <w:rFonts w:hint="eastAsia"/>
        </w:rPr>
        <w:t>点击</w:t>
      </w:r>
      <w:r>
        <w:rPr>
          <w:rFonts w:hint="eastAsia"/>
          <w:lang w:val="fr-CA"/>
        </w:rPr>
        <w:t>【取消</w:t>
      </w:r>
      <w:r>
        <w:rPr>
          <w:lang w:val="fr-CA"/>
        </w:rPr>
        <w:t>发布</w:t>
      </w:r>
      <w:r>
        <w:rPr>
          <w:rFonts w:hint="eastAsia"/>
          <w:lang w:val="fr-CA"/>
        </w:rPr>
        <w:t>】按钮</w:t>
      </w:r>
    </w:p>
    <w:p w14:paraId="7D1786B6" w14:textId="77777777" w:rsidR="000D5E77" w:rsidRDefault="000D5E77" w:rsidP="000D5E77">
      <w:pPr>
        <w:rPr>
          <w:lang w:val="fr-CA"/>
        </w:rPr>
      </w:pPr>
      <w:r>
        <w:t xml:space="preserve"> </w:t>
      </w:r>
      <w:r>
        <w:tab/>
        <w:t>3b</w:t>
      </w:r>
      <w:r>
        <w:rPr>
          <w:rFonts w:hint="eastAsia"/>
        </w:rPr>
        <w:t>点击</w:t>
      </w:r>
      <w:r>
        <w:rPr>
          <w:rFonts w:hint="eastAsia"/>
          <w:lang w:val="fr-CA"/>
        </w:rPr>
        <w:t>【新增</w:t>
      </w:r>
      <w:r>
        <w:rPr>
          <w:lang w:val="fr-CA"/>
        </w:rPr>
        <w:t>发布</w:t>
      </w:r>
      <w:r>
        <w:rPr>
          <w:rFonts w:hint="eastAsia"/>
          <w:lang w:val="fr-CA"/>
        </w:rPr>
        <w:t>】按钮</w:t>
      </w:r>
    </w:p>
    <w:p w14:paraId="0A97F7B2" w14:textId="77777777" w:rsidR="000D5E77" w:rsidRDefault="000D5E77" w:rsidP="000D5E77">
      <w:pPr>
        <w:rPr>
          <w:lang w:val="fr-CA"/>
        </w:rPr>
      </w:pPr>
      <w:r>
        <w:tab/>
        <w:t>3c</w:t>
      </w:r>
      <w:r>
        <w:rPr>
          <w:rFonts w:hint="eastAsia"/>
        </w:rPr>
        <w:t>点击</w:t>
      </w:r>
      <w:r>
        <w:rPr>
          <w:rFonts w:hint="eastAsia"/>
          <w:lang w:val="fr-CA"/>
        </w:rPr>
        <w:t>【修改】按钮</w:t>
      </w:r>
    </w:p>
    <w:p w14:paraId="030619A5" w14:textId="77777777" w:rsidR="000D5E77" w:rsidRDefault="000D5E77" w:rsidP="000D5E77">
      <w:pPr>
        <w:rPr>
          <w:lang w:val="fr-CA"/>
        </w:rPr>
      </w:pPr>
      <w:r>
        <w:rPr>
          <w:lang w:val="fr-CA"/>
        </w:rPr>
        <w:tab/>
        <w:t>3d</w:t>
      </w:r>
      <w:r>
        <w:rPr>
          <w:rFonts w:hint="eastAsia"/>
          <w:lang w:val="fr-CA"/>
        </w:rPr>
        <w:t>点击【删除】按钮</w:t>
      </w:r>
    </w:p>
    <w:p w14:paraId="1C128857" w14:textId="77777777" w:rsidR="000D5E77" w:rsidRDefault="000D5E77" w:rsidP="000D5E77">
      <w:pPr>
        <w:rPr>
          <w:lang w:val="fr-CA"/>
        </w:rPr>
      </w:pPr>
      <w:r>
        <w:rPr>
          <w:lang w:val="fr-CA"/>
        </w:rPr>
        <w:tab/>
        <w:t>3</w:t>
      </w:r>
      <w:r w:rsidRPr="00B57DCC">
        <w:rPr>
          <w:lang w:val="fr-CA"/>
        </w:rPr>
        <w:t>e</w:t>
      </w:r>
      <w:r>
        <w:rPr>
          <w:lang w:val="fr-CA"/>
        </w:rPr>
        <w:t xml:space="preserve"> </w:t>
      </w:r>
      <w:r>
        <w:rPr>
          <w:rFonts w:hint="eastAsia"/>
          <w:lang w:val="fr-CA"/>
        </w:rPr>
        <w:t>点击</w:t>
      </w:r>
      <w:r>
        <w:rPr>
          <w:rFonts w:hint="eastAsia"/>
          <w:lang w:val="fr-CA"/>
        </w:rPr>
        <w:t xml:space="preserve"> </w:t>
      </w:r>
      <w:r>
        <w:rPr>
          <w:lang w:val="fr-CA"/>
        </w:rPr>
        <w:t>‘ </w:t>
      </w:r>
      <w:r>
        <w:rPr>
          <w:rFonts w:hint="eastAsia"/>
          <w:lang w:val="fr-CA"/>
        </w:rPr>
        <w:t>阅读记录</w:t>
      </w:r>
      <w:r>
        <w:rPr>
          <w:lang w:val="fr-CA"/>
        </w:rPr>
        <w:t>’</w:t>
      </w:r>
      <w:r>
        <w:rPr>
          <w:lang w:val="fr-CA"/>
        </w:rPr>
        <w:t>链接</w:t>
      </w:r>
    </w:p>
    <w:p w14:paraId="0E052A55" w14:textId="77777777" w:rsidR="000D5E77" w:rsidRDefault="000D5E77" w:rsidP="000D5E77">
      <w:pPr>
        <w:rPr>
          <w:lang w:val="fr-CA"/>
        </w:rPr>
      </w:pPr>
      <w:r>
        <w:rPr>
          <w:lang w:val="fr-CA"/>
        </w:rPr>
        <w:tab/>
        <w:t xml:space="preserve">3f </w:t>
      </w:r>
      <w:r>
        <w:rPr>
          <w:rFonts w:hint="eastAsia"/>
          <w:lang w:val="fr-CA"/>
        </w:rPr>
        <w:t>点击【</w:t>
      </w:r>
      <w:r>
        <w:rPr>
          <w:lang w:val="fr-CA"/>
        </w:rPr>
        <w:t>批量</w:t>
      </w:r>
      <w:r>
        <w:rPr>
          <w:rFonts w:hint="eastAsia"/>
          <w:lang w:val="fr-CA"/>
        </w:rPr>
        <w:t>删除】按钮</w:t>
      </w:r>
    </w:p>
    <w:p w14:paraId="7735B63F" w14:textId="77777777" w:rsidR="000D5E77" w:rsidRDefault="000D5E77" w:rsidP="000D5E77">
      <w:pPr>
        <w:rPr>
          <w:lang w:val="fr-CA"/>
        </w:rPr>
      </w:pPr>
      <w:r>
        <w:rPr>
          <w:rFonts w:hint="eastAsia"/>
          <w:lang w:val="fr-CA"/>
        </w:rPr>
        <w:t>4.</w:t>
      </w:r>
      <w:r>
        <w:rPr>
          <w:rFonts w:hint="eastAsia"/>
          <w:lang w:val="fr-CA"/>
        </w:rPr>
        <w:t>用例</w:t>
      </w:r>
      <w:r>
        <w:rPr>
          <w:lang w:val="fr-CA"/>
        </w:rPr>
        <w:t>结束</w:t>
      </w:r>
    </w:p>
    <w:p w14:paraId="629D9801" w14:textId="77777777" w:rsidR="000D5E77" w:rsidRDefault="000D5E77" w:rsidP="000D5E77">
      <w:pPr>
        <w:rPr>
          <w:lang w:val="fr-CA"/>
        </w:rPr>
      </w:pPr>
      <w:r>
        <w:rPr>
          <w:rFonts w:hint="eastAsia"/>
          <w:lang w:val="fr-CA"/>
        </w:rPr>
        <w:lastRenderedPageBreak/>
        <w:t>[</w:t>
      </w:r>
      <w:r>
        <w:rPr>
          <w:rFonts w:hint="eastAsia"/>
          <w:lang w:val="fr-CA"/>
        </w:rPr>
        <w:t>备选</w:t>
      </w:r>
      <w:r>
        <w:rPr>
          <w:lang w:val="fr-CA"/>
        </w:rPr>
        <w:t>事件流</w:t>
      </w:r>
      <w:r>
        <w:rPr>
          <w:rFonts w:hint="eastAsia"/>
          <w:lang w:val="fr-CA"/>
        </w:rPr>
        <w:t>]</w:t>
      </w:r>
    </w:p>
    <w:p w14:paraId="52DD47C9" w14:textId="77777777" w:rsidR="000D5E77" w:rsidRDefault="000D5E77" w:rsidP="000D5E77">
      <w:pPr>
        <w:rPr>
          <w:lang w:val="fr-CA"/>
        </w:rPr>
      </w:pPr>
      <w:r>
        <w:rPr>
          <w:lang w:val="fr-CA"/>
        </w:rPr>
        <w:tab/>
      </w:r>
      <w:r>
        <w:t>3a</w:t>
      </w:r>
      <w:r>
        <w:rPr>
          <w:rFonts w:hint="eastAsia"/>
        </w:rPr>
        <w:t>点击</w:t>
      </w:r>
      <w:r>
        <w:rPr>
          <w:rFonts w:hint="eastAsia"/>
          <w:lang w:val="fr-CA"/>
        </w:rPr>
        <w:t>【取消</w:t>
      </w:r>
      <w:r>
        <w:rPr>
          <w:lang w:val="fr-CA"/>
        </w:rPr>
        <w:t>发布</w:t>
      </w:r>
      <w:r>
        <w:rPr>
          <w:rFonts w:hint="eastAsia"/>
          <w:lang w:val="fr-CA"/>
        </w:rPr>
        <w:t>】按钮</w:t>
      </w:r>
    </w:p>
    <w:p w14:paraId="0E17D9AB" w14:textId="77777777" w:rsidR="000D5E77" w:rsidRDefault="000D5E77" w:rsidP="000D5E77">
      <w:pPr>
        <w:rPr>
          <w:lang w:val="fr-CA"/>
        </w:rPr>
      </w:pPr>
      <w:r>
        <w:rPr>
          <w:lang w:val="fr-CA"/>
        </w:rPr>
        <w:tab/>
      </w:r>
      <w:r>
        <w:rPr>
          <w:lang w:val="fr-CA"/>
        </w:rPr>
        <w:tab/>
        <w:t>1.</w:t>
      </w:r>
      <w:r>
        <w:rPr>
          <w:rFonts w:hint="eastAsia"/>
          <w:lang w:val="fr-CA"/>
        </w:rPr>
        <w:t>点击【取消</w:t>
      </w:r>
      <w:r>
        <w:rPr>
          <w:lang w:val="fr-CA"/>
        </w:rPr>
        <w:t>发布</w:t>
      </w:r>
      <w:r>
        <w:rPr>
          <w:rFonts w:hint="eastAsia"/>
          <w:lang w:val="fr-CA"/>
        </w:rPr>
        <w:t>】按钮</w:t>
      </w:r>
    </w:p>
    <w:p w14:paraId="44061AF6" w14:textId="77777777" w:rsidR="000D5E77" w:rsidRDefault="000D5E77" w:rsidP="000D5E77">
      <w:pPr>
        <w:rPr>
          <w:lang w:val="fr-CA"/>
        </w:rPr>
      </w:pPr>
      <w:r>
        <w:rPr>
          <w:lang w:val="fr-CA"/>
        </w:rPr>
        <w:tab/>
      </w:r>
      <w:r>
        <w:rPr>
          <w:lang w:val="fr-CA"/>
        </w:rPr>
        <w:tab/>
        <w:t>2.</w:t>
      </w:r>
      <w:r>
        <w:rPr>
          <w:rFonts w:hint="eastAsia"/>
          <w:lang w:val="fr-CA"/>
        </w:rPr>
        <w:t>将</w:t>
      </w:r>
      <w:r w:rsidR="001579DF">
        <w:rPr>
          <w:lang w:val="fr-CA"/>
        </w:rPr>
        <w:t>文</w:t>
      </w:r>
      <w:r>
        <w:rPr>
          <w:lang w:val="fr-CA"/>
        </w:rPr>
        <w:t>状态改为未发布</w:t>
      </w:r>
    </w:p>
    <w:p w14:paraId="39451ECB" w14:textId="77777777" w:rsidR="000D5E77" w:rsidRPr="00121F86" w:rsidRDefault="000D5E77" w:rsidP="000D5E77">
      <w:pPr>
        <w:rPr>
          <w:lang w:val="fr-CA"/>
        </w:rPr>
      </w:pPr>
      <w:r>
        <w:rPr>
          <w:lang w:val="fr-CA"/>
        </w:rPr>
        <w:tab/>
      </w:r>
      <w:r>
        <w:rPr>
          <w:lang w:val="fr-CA"/>
        </w:rPr>
        <w:tab/>
        <w:t>3</w:t>
      </w:r>
      <w:r>
        <w:rPr>
          <w:rFonts w:hint="eastAsia"/>
          <w:lang w:val="fr-CA"/>
        </w:rPr>
        <w:t>返回</w:t>
      </w:r>
      <w:r>
        <w:rPr>
          <w:lang w:val="fr-CA"/>
        </w:rPr>
        <w:t>主事件流</w:t>
      </w:r>
      <w:r>
        <w:rPr>
          <w:rFonts w:hint="eastAsia"/>
          <w:lang w:val="fr-CA"/>
        </w:rPr>
        <w:t>3</w:t>
      </w:r>
    </w:p>
    <w:p w14:paraId="2BBB19E7" w14:textId="77777777" w:rsidR="000D5E77" w:rsidRDefault="000D5E77" w:rsidP="000D5E77">
      <w:pPr>
        <w:rPr>
          <w:lang w:val="fr-CA"/>
        </w:rPr>
      </w:pPr>
      <w:r>
        <w:rPr>
          <w:lang w:val="fr-CA"/>
        </w:rPr>
        <w:tab/>
      </w:r>
      <w:r>
        <w:t xml:space="preserve">3b </w:t>
      </w:r>
      <w:r>
        <w:rPr>
          <w:rFonts w:hint="eastAsia"/>
        </w:rPr>
        <w:t>点击</w:t>
      </w:r>
      <w:r>
        <w:rPr>
          <w:rFonts w:hint="eastAsia"/>
          <w:lang w:val="fr-CA"/>
        </w:rPr>
        <w:t>【新增</w:t>
      </w:r>
      <w:r>
        <w:rPr>
          <w:lang w:val="fr-CA"/>
        </w:rPr>
        <w:t>发布</w:t>
      </w:r>
      <w:r>
        <w:rPr>
          <w:rFonts w:hint="eastAsia"/>
          <w:lang w:val="fr-CA"/>
        </w:rPr>
        <w:t>】按钮</w:t>
      </w:r>
    </w:p>
    <w:p w14:paraId="43DD89AF" w14:textId="77777777" w:rsidR="000D5E77" w:rsidRDefault="000D5E77" w:rsidP="000D5E77">
      <w:pPr>
        <w:rPr>
          <w:lang w:val="fr-CA"/>
        </w:rPr>
      </w:pPr>
      <w:r>
        <w:rPr>
          <w:lang w:val="fr-CA"/>
        </w:rPr>
        <w:tab/>
      </w:r>
      <w:r>
        <w:rPr>
          <w:lang w:val="fr-CA"/>
        </w:rPr>
        <w:tab/>
        <w:t>1.</w:t>
      </w:r>
      <w:r>
        <w:rPr>
          <w:rFonts w:hint="eastAsia"/>
        </w:rPr>
        <w:t>点击</w:t>
      </w:r>
      <w:r>
        <w:rPr>
          <w:rFonts w:hint="eastAsia"/>
          <w:lang w:val="fr-CA"/>
        </w:rPr>
        <w:t>【新增</w:t>
      </w:r>
      <w:r>
        <w:rPr>
          <w:lang w:val="fr-CA"/>
        </w:rPr>
        <w:t>发布</w:t>
      </w:r>
      <w:r>
        <w:rPr>
          <w:rFonts w:hint="eastAsia"/>
          <w:lang w:val="fr-CA"/>
        </w:rPr>
        <w:t>】按钮</w:t>
      </w:r>
    </w:p>
    <w:p w14:paraId="24F7E574" w14:textId="77777777" w:rsidR="000D5E77" w:rsidRDefault="000D5E77" w:rsidP="000D5E77">
      <w:pPr>
        <w:rPr>
          <w:lang w:val="fr-CA"/>
        </w:rPr>
      </w:pPr>
      <w:r>
        <w:rPr>
          <w:lang w:val="fr-CA"/>
        </w:rPr>
        <w:tab/>
      </w:r>
      <w:r>
        <w:rPr>
          <w:lang w:val="fr-CA"/>
        </w:rPr>
        <w:tab/>
        <w:t>2.</w:t>
      </w:r>
      <w:r>
        <w:rPr>
          <w:rFonts w:hint="eastAsia"/>
          <w:lang w:val="fr-CA"/>
        </w:rPr>
        <w:t>弹出新增</w:t>
      </w:r>
      <w:r>
        <w:rPr>
          <w:lang w:val="fr-CA"/>
        </w:rPr>
        <w:t>发布页面</w:t>
      </w:r>
    </w:p>
    <w:p w14:paraId="552A55AD" w14:textId="77777777" w:rsidR="000D5E77" w:rsidRDefault="000D5E77" w:rsidP="000D5E77">
      <w:pPr>
        <w:rPr>
          <w:lang w:val="fr-CA"/>
        </w:rPr>
      </w:pPr>
      <w:r>
        <w:rPr>
          <w:lang w:val="fr-CA"/>
        </w:rPr>
        <w:tab/>
      </w:r>
      <w:r>
        <w:rPr>
          <w:lang w:val="fr-CA"/>
        </w:rPr>
        <w:tab/>
        <w:t>3.</w:t>
      </w:r>
      <w:r>
        <w:rPr>
          <w:rFonts w:hint="eastAsia"/>
          <w:lang w:val="fr-CA"/>
        </w:rPr>
        <w:t>填写内容</w:t>
      </w:r>
      <w:r>
        <w:rPr>
          <w:rFonts w:hint="eastAsia"/>
          <w:lang w:val="fr-CA"/>
        </w:rPr>
        <w:t> </w:t>
      </w:r>
      <w:r>
        <w:rPr>
          <w:lang w:val="fr-CA"/>
        </w:rPr>
        <w:t>:</w:t>
      </w:r>
      <w:r>
        <w:rPr>
          <w:rFonts w:hint="eastAsia"/>
          <w:lang w:val="fr-CA"/>
        </w:rPr>
        <w:t>文章</w:t>
      </w:r>
      <w:r>
        <w:rPr>
          <w:lang w:val="fr-CA"/>
        </w:rPr>
        <w:t>标题</w:t>
      </w:r>
      <w:r>
        <w:rPr>
          <w:lang w:val="fr-CA"/>
        </w:rPr>
        <w:t>(</w:t>
      </w:r>
      <w:r>
        <w:rPr>
          <w:rFonts w:hint="eastAsia"/>
          <w:lang w:val="fr-CA"/>
        </w:rPr>
        <w:t>必填</w:t>
      </w:r>
      <w:r>
        <w:rPr>
          <w:lang w:val="fr-CA"/>
        </w:rPr>
        <w:t>文本</w:t>
      </w:r>
      <w:r>
        <w:rPr>
          <w:lang w:val="fr-CA"/>
        </w:rPr>
        <w:t>),</w:t>
      </w:r>
      <w:r>
        <w:rPr>
          <w:rFonts w:hint="eastAsia"/>
          <w:lang w:val="fr-CA"/>
        </w:rPr>
        <w:t>发布人</w:t>
      </w:r>
      <w:r>
        <w:rPr>
          <w:lang w:val="fr-CA"/>
        </w:rPr>
        <w:t>(</w:t>
      </w:r>
      <w:r>
        <w:rPr>
          <w:rFonts w:hint="eastAsia"/>
          <w:lang w:val="fr-CA"/>
        </w:rPr>
        <w:t>默认</w:t>
      </w:r>
      <w:r>
        <w:rPr>
          <w:lang w:val="fr-CA"/>
        </w:rPr>
        <w:t>创建人</w:t>
      </w:r>
      <w:r>
        <w:rPr>
          <w:lang w:val="fr-CA"/>
        </w:rPr>
        <w:t>),</w:t>
      </w:r>
      <w:r>
        <w:rPr>
          <w:rFonts w:hint="eastAsia"/>
          <w:lang w:val="fr-CA"/>
        </w:rPr>
        <w:t>作者</w:t>
      </w:r>
      <w:r>
        <w:rPr>
          <w:lang w:val="fr-CA"/>
        </w:rPr>
        <w:t>(</w:t>
      </w:r>
      <w:r>
        <w:rPr>
          <w:rFonts w:hint="eastAsia"/>
          <w:lang w:val="fr-CA"/>
        </w:rPr>
        <w:t>必选</w:t>
      </w:r>
      <w:r>
        <w:rPr>
          <w:lang w:val="fr-CA"/>
        </w:rPr>
        <w:t>,</w:t>
      </w:r>
      <w:r>
        <w:rPr>
          <w:rFonts w:hint="eastAsia"/>
          <w:lang w:val="fr-CA"/>
        </w:rPr>
        <w:t>可输可</w:t>
      </w:r>
      <w:r>
        <w:rPr>
          <w:lang w:val="fr-CA"/>
        </w:rPr>
        <w:t>选人员</w:t>
      </w:r>
      <w:r>
        <w:rPr>
          <w:lang w:val="fr-CA"/>
        </w:rPr>
        <w:t>),</w:t>
      </w:r>
      <w:r>
        <w:rPr>
          <w:rFonts w:hint="eastAsia"/>
          <w:lang w:val="fr-CA"/>
        </w:rPr>
        <w:t>作者</w:t>
      </w:r>
      <w:r>
        <w:rPr>
          <w:lang w:val="fr-CA"/>
        </w:rPr>
        <w:t>部门</w:t>
      </w:r>
      <w:r>
        <w:rPr>
          <w:lang w:val="fr-CA"/>
        </w:rPr>
        <w:t>(</w:t>
      </w:r>
      <w:r>
        <w:rPr>
          <w:rFonts w:hint="eastAsia"/>
          <w:lang w:val="fr-CA"/>
        </w:rPr>
        <w:t>自动</w:t>
      </w:r>
      <w:r>
        <w:rPr>
          <w:lang w:val="fr-CA"/>
        </w:rPr>
        <w:t>带出</w:t>
      </w:r>
      <w:r>
        <w:rPr>
          <w:rFonts w:hint="eastAsia"/>
          <w:lang w:val="fr-CA"/>
        </w:rPr>
        <w:t>作者</w:t>
      </w:r>
      <w:r>
        <w:rPr>
          <w:rFonts w:hint="eastAsia"/>
          <w:lang w:val="fr-CA"/>
        </w:rPr>
        <w:t>PS</w:t>
      </w:r>
      <w:r>
        <w:rPr>
          <w:rFonts w:hint="eastAsia"/>
          <w:lang w:val="fr-CA"/>
        </w:rPr>
        <w:t>中</w:t>
      </w:r>
      <w:r>
        <w:rPr>
          <w:lang w:val="fr-CA"/>
        </w:rPr>
        <w:t>的一级</w:t>
      </w:r>
      <w:r>
        <w:rPr>
          <w:lang w:val="fr-CA"/>
        </w:rPr>
        <w:t>,</w:t>
      </w:r>
      <w:r>
        <w:rPr>
          <w:lang w:val="fr-CA"/>
        </w:rPr>
        <w:t>二级部门</w:t>
      </w:r>
      <w:r>
        <w:rPr>
          <w:lang w:val="fr-CA"/>
        </w:rPr>
        <w:t>),</w:t>
      </w:r>
      <w:r>
        <w:rPr>
          <w:rFonts w:hint="eastAsia"/>
          <w:lang w:val="fr-CA"/>
        </w:rPr>
        <w:t>第二作者</w:t>
      </w:r>
      <w:r>
        <w:rPr>
          <w:rFonts w:hint="eastAsia"/>
          <w:lang w:val="fr-CA"/>
        </w:rPr>
        <w:t> </w:t>
      </w:r>
      <w:r>
        <w:rPr>
          <w:lang w:val="fr-CA"/>
        </w:rPr>
        <w:t>:</w:t>
      </w:r>
      <w:r>
        <w:rPr>
          <w:rFonts w:hint="eastAsia"/>
          <w:lang w:val="fr-CA"/>
        </w:rPr>
        <w:t>第三</w:t>
      </w:r>
      <w:r>
        <w:rPr>
          <w:lang w:val="fr-CA"/>
        </w:rPr>
        <w:t>作者</w:t>
      </w:r>
      <w:r>
        <w:rPr>
          <w:lang w:val="fr-CA"/>
        </w:rPr>
        <w:t>,</w:t>
      </w:r>
      <w:r>
        <w:rPr>
          <w:rFonts w:hint="eastAsia"/>
          <w:lang w:val="fr-CA"/>
        </w:rPr>
        <w:t>第四</w:t>
      </w:r>
      <w:r>
        <w:rPr>
          <w:lang w:val="fr-CA"/>
        </w:rPr>
        <w:t>作者</w:t>
      </w:r>
      <w:r>
        <w:rPr>
          <w:rFonts w:hint="eastAsia"/>
          <w:lang w:val="fr-CA"/>
        </w:rPr>
        <w:t> </w:t>
      </w:r>
      <w:r>
        <w:rPr>
          <w:lang w:val="fr-CA"/>
        </w:rPr>
        <w:t>(</w:t>
      </w:r>
      <w:r>
        <w:rPr>
          <w:rFonts w:hint="eastAsia"/>
          <w:lang w:val="fr-CA"/>
        </w:rPr>
        <w:t>非必填</w:t>
      </w:r>
      <w:r>
        <w:rPr>
          <w:lang w:val="fr-CA"/>
        </w:rPr>
        <w:t>,</w:t>
      </w:r>
      <w:r>
        <w:rPr>
          <w:rFonts w:hint="eastAsia"/>
          <w:lang w:val="fr-CA"/>
        </w:rPr>
        <w:t>可输入</w:t>
      </w:r>
      <w:r>
        <w:rPr>
          <w:lang w:val="fr-CA"/>
        </w:rPr>
        <w:t>可选人员</w:t>
      </w:r>
      <w:r>
        <w:rPr>
          <w:lang w:val="fr-CA"/>
        </w:rPr>
        <w:t>),</w:t>
      </w:r>
      <w:r>
        <w:rPr>
          <w:lang w:val="fr-CA"/>
        </w:rPr>
        <w:t>允许评论</w:t>
      </w:r>
      <w:r>
        <w:rPr>
          <w:lang w:val="fr-CA"/>
        </w:rPr>
        <w:t>(</w:t>
      </w:r>
      <w:r>
        <w:rPr>
          <w:rFonts w:hint="eastAsia"/>
          <w:lang w:val="fr-CA"/>
        </w:rPr>
        <w:t>必填</w:t>
      </w:r>
      <w:r>
        <w:rPr>
          <w:lang w:val="fr-CA"/>
        </w:rPr>
        <w:t>,</w:t>
      </w:r>
      <w:r>
        <w:rPr>
          <w:rFonts w:hint="eastAsia"/>
          <w:lang w:val="fr-CA"/>
        </w:rPr>
        <w:t>可选择</w:t>
      </w:r>
      <w:r>
        <w:rPr>
          <w:lang w:val="fr-CA"/>
        </w:rPr>
        <w:t>,</w:t>
      </w:r>
      <w:r>
        <w:rPr>
          <w:lang w:val="fr-CA"/>
        </w:rPr>
        <w:t>是</w:t>
      </w:r>
      <w:r>
        <w:rPr>
          <w:rFonts w:hint="eastAsia"/>
          <w:lang w:val="fr-CA"/>
        </w:rPr>
        <w:t>,</w:t>
      </w:r>
      <w:r>
        <w:rPr>
          <w:lang w:val="fr-CA"/>
        </w:rPr>
        <w:t>否</w:t>
      </w:r>
      <w:r>
        <w:rPr>
          <w:rFonts w:hint="eastAsia"/>
          <w:lang w:val="fr-CA"/>
        </w:rPr>
        <w:t>,</w:t>
      </w:r>
      <w:r>
        <w:rPr>
          <w:lang w:val="fr-CA"/>
        </w:rPr>
        <w:t>是则</w:t>
      </w:r>
      <w:r>
        <w:rPr>
          <w:rFonts w:hint="eastAsia"/>
          <w:lang w:val="fr-CA"/>
        </w:rPr>
        <w:t>允许评论</w:t>
      </w:r>
      <w:r>
        <w:rPr>
          <w:lang w:val="fr-CA"/>
        </w:rPr>
        <w:t>),</w:t>
      </w:r>
      <w:r>
        <w:rPr>
          <w:lang w:val="fr-CA"/>
        </w:rPr>
        <w:t>专业分类</w:t>
      </w:r>
      <w:r>
        <w:rPr>
          <w:lang w:val="fr-CA"/>
        </w:rPr>
        <w:t>(</w:t>
      </w:r>
      <w:r>
        <w:rPr>
          <w:rFonts w:hint="eastAsia"/>
          <w:lang w:val="fr-CA"/>
        </w:rPr>
        <w:t>必填</w:t>
      </w:r>
      <w:r>
        <w:rPr>
          <w:lang w:val="fr-CA"/>
        </w:rPr>
        <w:t>),</w:t>
      </w:r>
      <w:r>
        <w:rPr>
          <w:rFonts w:hint="eastAsia"/>
          <w:lang w:val="fr-CA"/>
        </w:rPr>
        <w:t>正文</w:t>
      </w:r>
      <w:r>
        <w:rPr>
          <w:lang w:val="fr-CA"/>
        </w:rPr>
        <w:t>内容</w:t>
      </w:r>
      <w:r>
        <w:rPr>
          <w:lang w:val="fr-CA"/>
        </w:rPr>
        <w:t>(</w:t>
      </w:r>
      <w:r>
        <w:rPr>
          <w:rFonts w:hint="eastAsia"/>
          <w:lang w:val="fr-CA"/>
        </w:rPr>
        <w:t>字数</w:t>
      </w:r>
      <w:r>
        <w:rPr>
          <w:rFonts w:hint="eastAsia"/>
          <w:lang w:val="fr-CA"/>
        </w:rPr>
        <w:t>1000</w:t>
      </w:r>
      <w:r w:rsidR="00287083">
        <w:rPr>
          <w:lang w:val="fr-CA"/>
        </w:rPr>
        <w:t>0</w:t>
      </w:r>
      <w:r>
        <w:rPr>
          <w:lang w:val="fr-CA"/>
        </w:rPr>
        <w:t>),</w:t>
      </w:r>
      <w:r>
        <w:rPr>
          <w:lang w:val="fr-CA"/>
        </w:rPr>
        <w:t>上传图片</w:t>
      </w:r>
      <w:r>
        <w:rPr>
          <w:lang w:val="fr-CA"/>
        </w:rPr>
        <w:t>(</w:t>
      </w:r>
      <w:r>
        <w:rPr>
          <w:rFonts w:hint="eastAsia"/>
          <w:lang w:val="fr-CA"/>
        </w:rPr>
        <w:t>可选</w:t>
      </w:r>
      <w:r>
        <w:rPr>
          <w:lang w:val="fr-CA"/>
        </w:rPr>
        <w:t>),</w:t>
      </w:r>
      <w:r>
        <w:rPr>
          <w:lang w:val="fr-CA"/>
        </w:rPr>
        <w:t>上传附件</w:t>
      </w:r>
      <w:r>
        <w:rPr>
          <w:lang w:val="fr-CA"/>
        </w:rPr>
        <w:t>(</w:t>
      </w:r>
      <w:r>
        <w:rPr>
          <w:rFonts w:hint="eastAsia"/>
          <w:lang w:val="fr-CA"/>
        </w:rPr>
        <w:t>可选</w:t>
      </w:r>
      <w:r>
        <w:rPr>
          <w:lang w:val="fr-CA"/>
        </w:rPr>
        <w:t>),</w:t>
      </w:r>
    </w:p>
    <w:p w14:paraId="5425B313" w14:textId="77777777" w:rsidR="000D5E77" w:rsidRDefault="000D5E77" w:rsidP="000D5E77">
      <w:pPr>
        <w:rPr>
          <w:lang w:val="fr-CA"/>
        </w:rPr>
      </w:pPr>
      <w:r>
        <w:rPr>
          <w:lang w:val="fr-CA"/>
        </w:rPr>
        <w:tab/>
      </w:r>
      <w:r>
        <w:rPr>
          <w:lang w:val="fr-CA"/>
        </w:rPr>
        <w:tab/>
        <w:t>4.</w:t>
      </w:r>
      <w:r>
        <w:rPr>
          <w:rFonts w:hint="eastAsia"/>
          <w:lang w:val="fr-CA"/>
        </w:rPr>
        <w:t>选择</w:t>
      </w:r>
      <w:r>
        <w:rPr>
          <w:rFonts w:hint="eastAsia"/>
          <w:lang w:val="fr-CA"/>
        </w:rPr>
        <w:t xml:space="preserve"> </w:t>
      </w:r>
      <w:r>
        <w:rPr>
          <w:lang w:val="fr-CA"/>
        </w:rPr>
        <w:t>‘</w:t>
      </w:r>
      <w:r>
        <w:rPr>
          <w:rFonts w:hint="eastAsia"/>
          <w:lang w:val="fr-CA"/>
        </w:rPr>
        <w:t>发布</w:t>
      </w:r>
      <w:r>
        <w:rPr>
          <w:lang w:val="fr-CA"/>
        </w:rPr>
        <w:t>’ :</w:t>
      </w:r>
      <w:r>
        <w:rPr>
          <w:rFonts w:hint="eastAsia"/>
          <w:lang w:val="fr-CA"/>
        </w:rPr>
        <w:t>则</w:t>
      </w:r>
      <w:r>
        <w:rPr>
          <w:lang w:val="fr-CA"/>
        </w:rPr>
        <w:t>发布到首页</w:t>
      </w:r>
      <w:r>
        <w:rPr>
          <w:rFonts w:hint="eastAsia"/>
          <w:lang w:val="fr-CA"/>
        </w:rPr>
        <w:t>,</w:t>
      </w:r>
      <w:r>
        <w:rPr>
          <w:rFonts w:hint="eastAsia"/>
          <w:lang w:val="fr-CA"/>
        </w:rPr>
        <w:t>状态为</w:t>
      </w:r>
      <w:r>
        <w:rPr>
          <w:lang w:val="fr-CA"/>
        </w:rPr>
        <w:t>已发布</w:t>
      </w:r>
      <w:r>
        <w:rPr>
          <w:lang w:val="fr-CA"/>
        </w:rPr>
        <w:t>.’</w:t>
      </w:r>
      <w:r>
        <w:rPr>
          <w:rFonts w:hint="eastAsia"/>
          <w:lang w:val="fr-CA"/>
        </w:rPr>
        <w:t>保存</w:t>
      </w:r>
      <w:r>
        <w:rPr>
          <w:lang w:val="fr-CA"/>
        </w:rPr>
        <w:t>’ :</w:t>
      </w:r>
      <w:r>
        <w:rPr>
          <w:rFonts w:hint="eastAsia"/>
          <w:lang w:val="fr-CA"/>
        </w:rPr>
        <w:t>未发布</w:t>
      </w:r>
      <w:r>
        <w:rPr>
          <w:lang w:val="fr-CA"/>
        </w:rPr>
        <w:t>,</w:t>
      </w:r>
      <w:r>
        <w:rPr>
          <w:lang w:val="fr-CA"/>
        </w:rPr>
        <w:t>可修改</w:t>
      </w:r>
      <w:r>
        <w:rPr>
          <w:rFonts w:hint="eastAsia"/>
          <w:lang w:val="fr-CA"/>
        </w:rPr>
        <w:t>,</w:t>
      </w:r>
      <w:r>
        <w:rPr>
          <w:lang w:val="fr-CA"/>
        </w:rPr>
        <w:t>删除</w:t>
      </w:r>
      <w:r>
        <w:rPr>
          <w:lang w:val="fr-CA"/>
        </w:rPr>
        <w:t>,</w:t>
      </w:r>
      <w:r>
        <w:rPr>
          <w:rFonts w:hint="eastAsia"/>
          <w:lang w:val="fr-CA"/>
        </w:rPr>
        <w:t>发送</w:t>
      </w:r>
    </w:p>
    <w:p w14:paraId="4553C8F4" w14:textId="77777777" w:rsidR="000D5E77" w:rsidRDefault="000D5E77" w:rsidP="000D5E77">
      <w:pPr>
        <w:rPr>
          <w:lang w:val="fr-CA"/>
        </w:rPr>
      </w:pPr>
      <w:r>
        <w:rPr>
          <w:lang w:val="fr-CA"/>
        </w:rPr>
        <w:tab/>
      </w:r>
      <w:r>
        <w:rPr>
          <w:lang w:val="fr-CA"/>
        </w:rPr>
        <w:tab/>
        <w:t>4.</w:t>
      </w:r>
      <w:r>
        <w:rPr>
          <w:rFonts w:hint="eastAsia"/>
          <w:lang w:val="fr-CA"/>
        </w:rPr>
        <w:t>系统</w:t>
      </w:r>
      <w:r>
        <w:rPr>
          <w:lang w:val="fr-CA"/>
        </w:rPr>
        <w:t>提示保存成功</w:t>
      </w:r>
    </w:p>
    <w:p w14:paraId="3A510571" w14:textId="77777777" w:rsidR="000D5E77" w:rsidRDefault="000D5E77" w:rsidP="000D5E77">
      <w:pPr>
        <w:rPr>
          <w:lang w:val="fr-CA"/>
        </w:rPr>
      </w:pPr>
      <w:r>
        <w:rPr>
          <w:lang w:val="fr-CA"/>
        </w:rPr>
        <w:tab/>
      </w:r>
      <w:r>
        <w:rPr>
          <w:lang w:val="fr-CA"/>
        </w:rPr>
        <w:tab/>
        <w:t>5.</w:t>
      </w:r>
      <w:r>
        <w:rPr>
          <w:rFonts w:hint="eastAsia"/>
          <w:lang w:val="fr-CA"/>
        </w:rPr>
        <w:t>返回</w:t>
      </w:r>
      <w:r w:rsidRPr="00E646E1">
        <w:rPr>
          <w:rFonts w:hint="eastAsia"/>
          <w:lang w:val="fr-CA"/>
        </w:rPr>
        <w:t>主</w:t>
      </w:r>
      <w:r>
        <w:rPr>
          <w:lang w:val="fr-CA"/>
        </w:rPr>
        <w:t>事件流</w:t>
      </w:r>
      <w:r>
        <w:rPr>
          <w:rFonts w:hint="eastAsia"/>
          <w:lang w:val="fr-CA"/>
        </w:rPr>
        <w:t>3</w:t>
      </w:r>
    </w:p>
    <w:p w14:paraId="514AA0DB" w14:textId="77777777" w:rsidR="000D5E77" w:rsidRDefault="000D5E77" w:rsidP="000D5E77">
      <w:pPr>
        <w:rPr>
          <w:lang w:val="fr-CA"/>
        </w:rPr>
      </w:pPr>
      <w:r w:rsidRPr="00121F86">
        <w:rPr>
          <w:lang w:val="fr-CA"/>
        </w:rPr>
        <w:tab/>
      </w:r>
      <w:r>
        <w:rPr>
          <w:lang w:val="fr-CA"/>
        </w:rPr>
        <w:t>3c</w:t>
      </w:r>
      <w:r w:rsidRPr="00121F86">
        <w:rPr>
          <w:lang w:val="fr-CA"/>
        </w:rPr>
        <w:t xml:space="preserve"> </w:t>
      </w:r>
      <w:r>
        <w:rPr>
          <w:rFonts w:hint="eastAsia"/>
        </w:rPr>
        <w:t>点击</w:t>
      </w:r>
      <w:r>
        <w:rPr>
          <w:rFonts w:hint="eastAsia"/>
          <w:lang w:val="fr-CA"/>
        </w:rPr>
        <w:t>【修改】按钮</w:t>
      </w:r>
    </w:p>
    <w:p w14:paraId="3709E579" w14:textId="77777777" w:rsidR="000D5E77" w:rsidRDefault="000D5E77" w:rsidP="000D5E77">
      <w:pPr>
        <w:rPr>
          <w:lang w:val="fr-CA"/>
        </w:rPr>
      </w:pPr>
      <w:r>
        <w:rPr>
          <w:lang w:val="fr-CA"/>
        </w:rPr>
        <w:tab/>
      </w:r>
      <w:r>
        <w:rPr>
          <w:lang w:val="fr-CA"/>
        </w:rPr>
        <w:tab/>
        <w:t>1.</w:t>
      </w:r>
      <w:r w:rsidRPr="00073A20">
        <w:rPr>
          <w:rFonts w:hint="eastAsia"/>
          <w:lang w:val="fr-CA"/>
        </w:rPr>
        <w:t xml:space="preserve"> </w:t>
      </w:r>
      <w:r>
        <w:rPr>
          <w:rFonts w:hint="eastAsia"/>
        </w:rPr>
        <w:t>点击</w:t>
      </w:r>
      <w:r>
        <w:rPr>
          <w:rFonts w:hint="eastAsia"/>
          <w:lang w:val="fr-CA"/>
        </w:rPr>
        <w:t>【修改】按钮</w:t>
      </w:r>
    </w:p>
    <w:p w14:paraId="11B52CB9" w14:textId="77777777" w:rsidR="000D5E77" w:rsidRDefault="000D5E77" w:rsidP="000D5E77">
      <w:pPr>
        <w:rPr>
          <w:lang w:val="fr-CA"/>
        </w:rPr>
      </w:pPr>
      <w:r>
        <w:rPr>
          <w:lang w:val="fr-CA"/>
        </w:rPr>
        <w:tab/>
      </w:r>
      <w:r>
        <w:rPr>
          <w:lang w:val="fr-CA"/>
        </w:rPr>
        <w:tab/>
        <w:t>2.</w:t>
      </w:r>
      <w:r>
        <w:rPr>
          <w:rFonts w:hint="eastAsia"/>
          <w:lang w:val="fr-CA"/>
        </w:rPr>
        <w:t xml:space="preserve"> </w:t>
      </w:r>
      <w:r>
        <w:rPr>
          <w:rFonts w:hint="eastAsia"/>
          <w:lang w:val="fr-CA"/>
        </w:rPr>
        <w:t>弹出</w:t>
      </w:r>
      <w:r>
        <w:rPr>
          <w:lang w:val="fr-CA"/>
        </w:rPr>
        <w:t>修改页面</w:t>
      </w:r>
    </w:p>
    <w:p w14:paraId="6E817FE8" w14:textId="77777777" w:rsidR="000D5E77" w:rsidRDefault="000D5E77" w:rsidP="000D5E77">
      <w:pPr>
        <w:rPr>
          <w:lang w:val="fr-CA"/>
        </w:rPr>
      </w:pPr>
      <w:r>
        <w:rPr>
          <w:lang w:val="fr-CA"/>
        </w:rPr>
        <w:tab/>
      </w:r>
      <w:r>
        <w:rPr>
          <w:lang w:val="fr-CA"/>
        </w:rPr>
        <w:tab/>
        <w:t xml:space="preserve">3. </w:t>
      </w:r>
      <w:r>
        <w:rPr>
          <w:rFonts w:hint="eastAsia"/>
          <w:lang w:val="fr-CA"/>
        </w:rPr>
        <w:t>用户</w:t>
      </w:r>
      <w:r>
        <w:rPr>
          <w:lang w:val="fr-CA"/>
        </w:rPr>
        <w:t>填写信息</w:t>
      </w:r>
      <w:r>
        <w:rPr>
          <w:lang w:val="fr-CA"/>
        </w:rPr>
        <w:t>,</w:t>
      </w:r>
      <w:r>
        <w:rPr>
          <w:lang w:val="fr-CA"/>
        </w:rPr>
        <w:t>并保存</w:t>
      </w:r>
    </w:p>
    <w:p w14:paraId="7914EB27" w14:textId="77777777" w:rsidR="000D5E77" w:rsidRDefault="000D5E77" w:rsidP="000D5E77">
      <w:pPr>
        <w:rPr>
          <w:lang w:val="fr-CA"/>
        </w:rPr>
      </w:pPr>
      <w:r>
        <w:rPr>
          <w:lang w:val="fr-CA"/>
        </w:rPr>
        <w:tab/>
      </w:r>
      <w:r>
        <w:rPr>
          <w:lang w:val="fr-CA"/>
        </w:rPr>
        <w:tab/>
        <w:t xml:space="preserve">4. </w:t>
      </w:r>
      <w:r>
        <w:rPr>
          <w:rFonts w:hint="eastAsia"/>
          <w:lang w:val="fr-CA"/>
        </w:rPr>
        <w:t>系统</w:t>
      </w:r>
      <w:r>
        <w:rPr>
          <w:lang w:val="fr-CA"/>
        </w:rPr>
        <w:t>提示保存成功</w:t>
      </w:r>
    </w:p>
    <w:p w14:paraId="328E2B62" w14:textId="77777777" w:rsidR="000D5E77" w:rsidRDefault="000D5E77" w:rsidP="000D5E77">
      <w:pPr>
        <w:rPr>
          <w:lang w:val="fr-CA"/>
        </w:rPr>
      </w:pPr>
      <w:r>
        <w:rPr>
          <w:lang w:val="fr-CA"/>
        </w:rPr>
        <w:tab/>
      </w:r>
      <w:r>
        <w:rPr>
          <w:lang w:val="fr-CA"/>
        </w:rPr>
        <w:tab/>
        <w:t xml:space="preserve">5. </w:t>
      </w:r>
      <w:r>
        <w:rPr>
          <w:rFonts w:hint="eastAsia"/>
          <w:lang w:val="fr-CA"/>
        </w:rPr>
        <w:t>返回</w:t>
      </w:r>
      <w:r>
        <w:rPr>
          <w:lang w:val="fr-CA"/>
        </w:rPr>
        <w:t>主事件流</w:t>
      </w:r>
      <w:r>
        <w:rPr>
          <w:rFonts w:hint="eastAsia"/>
          <w:lang w:val="fr-CA"/>
        </w:rPr>
        <w:t>3</w:t>
      </w:r>
    </w:p>
    <w:p w14:paraId="13231DF4" w14:textId="77777777" w:rsidR="000D5E77" w:rsidRDefault="000D5E77" w:rsidP="000D5E77">
      <w:pPr>
        <w:rPr>
          <w:lang w:val="fr-CA"/>
        </w:rPr>
      </w:pPr>
      <w:r>
        <w:rPr>
          <w:lang w:val="fr-CA"/>
        </w:rPr>
        <w:tab/>
        <w:t xml:space="preserve">3d </w:t>
      </w:r>
      <w:r>
        <w:rPr>
          <w:rFonts w:hint="eastAsia"/>
          <w:lang w:val="fr-CA"/>
        </w:rPr>
        <w:t>点击【删除】按钮</w:t>
      </w:r>
    </w:p>
    <w:p w14:paraId="4540DAD4" w14:textId="77777777" w:rsidR="000D5E77" w:rsidRDefault="000D5E77" w:rsidP="000D5E77">
      <w:pPr>
        <w:rPr>
          <w:lang w:val="fr-CA"/>
        </w:rPr>
      </w:pPr>
      <w:r>
        <w:rPr>
          <w:lang w:val="fr-CA"/>
        </w:rPr>
        <w:tab/>
      </w:r>
      <w:r>
        <w:rPr>
          <w:lang w:val="fr-CA"/>
        </w:rPr>
        <w:tab/>
        <w:t>1.</w:t>
      </w:r>
      <w:r w:rsidRPr="00073A20">
        <w:rPr>
          <w:rFonts w:hint="eastAsia"/>
          <w:lang w:val="fr-CA"/>
        </w:rPr>
        <w:t xml:space="preserve"> </w:t>
      </w:r>
      <w:r>
        <w:rPr>
          <w:rFonts w:hint="eastAsia"/>
          <w:lang w:val="fr-CA"/>
        </w:rPr>
        <w:t>点击【删除】按钮</w:t>
      </w:r>
    </w:p>
    <w:p w14:paraId="6417D1E7" w14:textId="77777777" w:rsidR="000D5E77" w:rsidRDefault="000D5E77" w:rsidP="000D5E77">
      <w:pPr>
        <w:rPr>
          <w:lang w:val="fr-CA"/>
        </w:rPr>
      </w:pPr>
      <w:r>
        <w:rPr>
          <w:lang w:val="fr-CA"/>
        </w:rPr>
        <w:tab/>
      </w:r>
      <w:r>
        <w:rPr>
          <w:lang w:val="fr-CA"/>
        </w:rPr>
        <w:tab/>
        <w:t xml:space="preserve">2. </w:t>
      </w:r>
      <w:r>
        <w:rPr>
          <w:rFonts w:hint="eastAsia"/>
          <w:lang w:val="fr-CA"/>
        </w:rPr>
        <w:t>系统</w:t>
      </w:r>
      <w:r>
        <w:rPr>
          <w:lang w:val="fr-CA"/>
        </w:rPr>
        <w:t>提示是否确认删除</w:t>
      </w:r>
    </w:p>
    <w:p w14:paraId="00DC716D" w14:textId="77777777" w:rsidR="000D5E77" w:rsidRDefault="000D5E77" w:rsidP="000D5E77">
      <w:pPr>
        <w:rPr>
          <w:lang w:val="fr-CA"/>
        </w:rPr>
      </w:pPr>
      <w:r>
        <w:rPr>
          <w:lang w:val="fr-CA"/>
        </w:rPr>
        <w:tab/>
      </w:r>
      <w:r>
        <w:rPr>
          <w:lang w:val="fr-CA"/>
        </w:rPr>
        <w:tab/>
        <w:t xml:space="preserve">3  </w:t>
      </w:r>
      <w:r>
        <w:rPr>
          <w:rFonts w:hint="eastAsia"/>
          <w:lang w:val="fr-CA"/>
        </w:rPr>
        <w:t>用户</w:t>
      </w:r>
      <w:r>
        <w:rPr>
          <w:lang w:val="fr-CA"/>
        </w:rPr>
        <w:t>确认信息</w:t>
      </w:r>
    </w:p>
    <w:p w14:paraId="23F8024B" w14:textId="77777777" w:rsidR="000D5E77" w:rsidRDefault="000D5E77" w:rsidP="000D5E77">
      <w:pPr>
        <w:rPr>
          <w:lang w:val="fr-CA"/>
        </w:rPr>
      </w:pPr>
      <w:r>
        <w:rPr>
          <w:lang w:val="fr-CA"/>
        </w:rPr>
        <w:tab/>
      </w:r>
      <w:r>
        <w:rPr>
          <w:lang w:val="fr-CA"/>
        </w:rPr>
        <w:tab/>
        <w:t xml:space="preserve">4. </w:t>
      </w:r>
      <w:r>
        <w:rPr>
          <w:rFonts w:hint="eastAsia"/>
          <w:lang w:val="fr-CA"/>
        </w:rPr>
        <w:t>返回</w:t>
      </w:r>
      <w:r>
        <w:rPr>
          <w:lang w:val="fr-CA"/>
        </w:rPr>
        <w:t>主事件流</w:t>
      </w:r>
      <w:r>
        <w:rPr>
          <w:rFonts w:hint="eastAsia"/>
          <w:lang w:val="fr-CA"/>
        </w:rPr>
        <w:t>3</w:t>
      </w:r>
    </w:p>
    <w:p w14:paraId="7C7CCAB7" w14:textId="77777777" w:rsidR="000D5E77" w:rsidRDefault="000D5E77" w:rsidP="000D5E77">
      <w:pPr>
        <w:rPr>
          <w:lang w:val="fr-CA"/>
        </w:rPr>
      </w:pPr>
      <w:r>
        <w:rPr>
          <w:lang w:val="fr-CA"/>
        </w:rPr>
        <w:tab/>
        <w:t>3</w:t>
      </w:r>
      <w:r w:rsidRPr="00B57DCC">
        <w:rPr>
          <w:lang w:val="fr-CA"/>
        </w:rPr>
        <w:t>e</w:t>
      </w:r>
      <w:r>
        <w:rPr>
          <w:lang w:val="fr-CA"/>
        </w:rPr>
        <w:t xml:space="preserve"> </w:t>
      </w:r>
      <w:r>
        <w:rPr>
          <w:rFonts w:hint="eastAsia"/>
          <w:lang w:val="fr-CA"/>
        </w:rPr>
        <w:t>点击</w:t>
      </w:r>
      <w:r>
        <w:rPr>
          <w:rFonts w:hint="eastAsia"/>
          <w:lang w:val="fr-CA"/>
        </w:rPr>
        <w:t xml:space="preserve"> </w:t>
      </w:r>
      <w:r>
        <w:rPr>
          <w:lang w:val="fr-CA"/>
        </w:rPr>
        <w:t>‘ </w:t>
      </w:r>
      <w:r>
        <w:rPr>
          <w:rFonts w:hint="eastAsia"/>
          <w:lang w:val="fr-CA"/>
        </w:rPr>
        <w:t>阅读</w:t>
      </w:r>
      <w:r>
        <w:rPr>
          <w:lang w:val="fr-CA"/>
        </w:rPr>
        <w:t>记录</w:t>
      </w:r>
      <w:r>
        <w:rPr>
          <w:lang w:val="fr-CA"/>
        </w:rPr>
        <w:t>’</w:t>
      </w:r>
      <w:r>
        <w:rPr>
          <w:lang w:val="fr-CA"/>
        </w:rPr>
        <w:t>链接</w:t>
      </w:r>
    </w:p>
    <w:p w14:paraId="5A79C128" w14:textId="77777777" w:rsidR="000D5E77" w:rsidRDefault="000D5E77" w:rsidP="000D5E77">
      <w:pPr>
        <w:rPr>
          <w:lang w:val="fr-CA"/>
        </w:rPr>
      </w:pPr>
      <w:r>
        <w:rPr>
          <w:lang w:val="fr-CA"/>
        </w:rPr>
        <w:tab/>
      </w:r>
      <w:r>
        <w:rPr>
          <w:lang w:val="fr-CA"/>
        </w:rPr>
        <w:tab/>
        <w:t>1.</w:t>
      </w:r>
      <w:r>
        <w:rPr>
          <w:rFonts w:hint="eastAsia"/>
          <w:lang w:val="fr-CA"/>
        </w:rPr>
        <w:t>弹出阅读</w:t>
      </w:r>
      <w:r>
        <w:rPr>
          <w:lang w:val="fr-CA"/>
        </w:rPr>
        <w:t>记录详细页面</w:t>
      </w:r>
      <w:r>
        <w:rPr>
          <w:rFonts w:hint="eastAsia"/>
          <w:lang w:val="fr-CA"/>
        </w:rPr>
        <w:t> </w:t>
      </w:r>
      <w:r>
        <w:rPr>
          <w:lang w:val="fr-CA"/>
        </w:rPr>
        <w:t>:</w:t>
      </w:r>
      <w:r>
        <w:rPr>
          <w:rFonts w:hint="eastAsia"/>
          <w:lang w:val="fr-CA"/>
        </w:rPr>
        <w:t>姓名</w:t>
      </w:r>
      <w:r>
        <w:rPr>
          <w:lang w:val="fr-CA"/>
        </w:rPr>
        <w:t>,</w:t>
      </w:r>
      <w:r>
        <w:rPr>
          <w:rFonts w:hint="eastAsia"/>
          <w:lang w:val="fr-CA"/>
        </w:rPr>
        <w:t>工号</w:t>
      </w:r>
      <w:r>
        <w:rPr>
          <w:lang w:val="fr-CA"/>
        </w:rPr>
        <w:t>,</w:t>
      </w:r>
      <w:r>
        <w:rPr>
          <w:rFonts w:hint="eastAsia"/>
          <w:lang w:val="fr-CA"/>
        </w:rPr>
        <w:t>一级</w:t>
      </w:r>
      <w:r>
        <w:rPr>
          <w:lang w:val="fr-CA"/>
        </w:rPr>
        <w:t>部门</w:t>
      </w:r>
      <w:r>
        <w:rPr>
          <w:lang w:val="fr-CA"/>
        </w:rPr>
        <w:t>,</w:t>
      </w:r>
      <w:r>
        <w:rPr>
          <w:rFonts w:hint="eastAsia"/>
          <w:lang w:val="fr-CA"/>
        </w:rPr>
        <w:t>二级</w:t>
      </w:r>
      <w:r>
        <w:rPr>
          <w:lang w:val="fr-CA"/>
        </w:rPr>
        <w:t>部门</w:t>
      </w:r>
      <w:r>
        <w:rPr>
          <w:lang w:val="fr-CA"/>
        </w:rPr>
        <w:t>,</w:t>
      </w:r>
      <w:r>
        <w:rPr>
          <w:rFonts w:hint="eastAsia"/>
          <w:lang w:val="fr-CA"/>
        </w:rPr>
        <w:t>阅读时间</w:t>
      </w:r>
    </w:p>
    <w:p w14:paraId="0BF408B5" w14:textId="77777777" w:rsidR="000D5E77" w:rsidRPr="00E646E1" w:rsidRDefault="000D5E77" w:rsidP="000D5E77">
      <w:pPr>
        <w:rPr>
          <w:lang w:val="fr-CA"/>
        </w:rPr>
      </w:pPr>
      <w:r>
        <w:rPr>
          <w:lang w:val="fr-CA"/>
        </w:rPr>
        <w:tab/>
      </w:r>
      <w:r>
        <w:rPr>
          <w:lang w:val="fr-CA"/>
        </w:rPr>
        <w:tab/>
        <w:t xml:space="preserve">2. </w:t>
      </w:r>
      <w:r>
        <w:rPr>
          <w:rFonts w:hint="eastAsia"/>
          <w:lang w:val="fr-CA"/>
        </w:rPr>
        <w:t>返回</w:t>
      </w:r>
      <w:r>
        <w:rPr>
          <w:lang w:val="fr-CA"/>
        </w:rPr>
        <w:t>主事件流</w:t>
      </w:r>
      <w:r>
        <w:rPr>
          <w:rFonts w:hint="eastAsia"/>
          <w:lang w:val="fr-CA"/>
        </w:rPr>
        <w:t>3</w:t>
      </w:r>
    </w:p>
    <w:p w14:paraId="2BFEADD2" w14:textId="77777777" w:rsidR="000D5E77" w:rsidRDefault="000D5E77" w:rsidP="000D5E77">
      <w:r>
        <w:rPr>
          <w:lang w:val="fr-CA"/>
        </w:rPr>
        <w:tab/>
      </w:r>
      <w:r>
        <w:rPr>
          <w:rFonts w:hint="eastAsia"/>
        </w:rPr>
        <w:t>错误流：无</w:t>
      </w:r>
    </w:p>
    <w:p w14:paraId="645F0F41" w14:textId="77777777" w:rsidR="000D5E77" w:rsidRDefault="000D5E77" w:rsidP="000D5E77">
      <w:pPr>
        <w:ind w:firstLine="420"/>
      </w:pPr>
      <w:r>
        <w:rPr>
          <w:rFonts w:hint="eastAsia"/>
        </w:rPr>
        <w:t>[</w:t>
      </w:r>
      <w:r>
        <w:rPr>
          <w:rFonts w:hint="eastAsia"/>
        </w:rPr>
        <w:t>后置条件</w:t>
      </w:r>
      <w:r>
        <w:rPr>
          <w:rFonts w:hint="eastAsia"/>
        </w:rPr>
        <w:t>]</w:t>
      </w:r>
      <w:r w:rsidR="00BF34F8">
        <w:rPr>
          <w:rFonts w:hint="eastAsia"/>
        </w:rPr>
        <w:t>：</w:t>
      </w:r>
    </w:p>
    <w:p w14:paraId="2DD912C5" w14:textId="77777777" w:rsidR="000D5E77" w:rsidRDefault="000D5E77" w:rsidP="000D5E77">
      <w:pPr>
        <w:ind w:firstLine="420"/>
      </w:pPr>
      <w:r>
        <w:rPr>
          <w:rFonts w:hint="eastAsia"/>
        </w:rPr>
        <w:t>[</w:t>
      </w:r>
      <w:r>
        <w:rPr>
          <w:rFonts w:hint="eastAsia"/>
        </w:rPr>
        <w:t>事件规则</w:t>
      </w:r>
      <w:r>
        <w:rPr>
          <w:rFonts w:hint="eastAsia"/>
        </w:rPr>
        <w:t>]</w:t>
      </w:r>
    </w:p>
    <w:p w14:paraId="7BB1E774" w14:textId="77777777" w:rsidR="000D5E77" w:rsidRDefault="000D5E77" w:rsidP="000D5E77">
      <w:pPr>
        <w:ind w:firstLine="420"/>
      </w:pPr>
      <w:r>
        <w:rPr>
          <w:rFonts w:hint="eastAsia"/>
        </w:rPr>
        <w:t>[</w:t>
      </w:r>
      <w:r>
        <w:rPr>
          <w:rFonts w:hint="eastAsia"/>
        </w:rPr>
        <w:t>特殊需求</w:t>
      </w:r>
      <w:r>
        <w:rPr>
          <w:rFonts w:hint="eastAsia"/>
        </w:rPr>
        <w:t>]</w:t>
      </w:r>
      <w:r>
        <w:rPr>
          <w:rFonts w:hint="eastAsia"/>
        </w:rPr>
        <w:t>：无</w:t>
      </w:r>
    </w:p>
    <w:p w14:paraId="73094FD0" w14:textId="77777777" w:rsidR="000D5E77" w:rsidRDefault="000D5E77" w:rsidP="000D5E77">
      <w:pPr>
        <w:ind w:firstLine="420"/>
      </w:pPr>
      <w:r>
        <w:rPr>
          <w:rFonts w:hint="eastAsia"/>
        </w:rPr>
        <w:t>[</w:t>
      </w:r>
      <w:r>
        <w:rPr>
          <w:rFonts w:hint="eastAsia"/>
        </w:rPr>
        <w:t>扩展点</w:t>
      </w:r>
      <w:r>
        <w:rPr>
          <w:rFonts w:hint="eastAsia"/>
        </w:rPr>
        <w:t>]</w:t>
      </w:r>
      <w:r>
        <w:rPr>
          <w:rFonts w:hint="eastAsia"/>
        </w:rPr>
        <w:t>：无</w:t>
      </w:r>
    </w:p>
    <w:p w14:paraId="4747D65F" w14:textId="77777777" w:rsidR="000D5E77" w:rsidRPr="006B2052" w:rsidRDefault="000D5E77" w:rsidP="000D5E77"/>
    <w:p w14:paraId="29F7E570" w14:textId="77777777" w:rsidR="000D5E77" w:rsidRPr="00121F86" w:rsidRDefault="000D5E77" w:rsidP="000D5E77">
      <w:pPr>
        <w:rPr>
          <w:lang w:val="fr-CA"/>
        </w:rPr>
      </w:pPr>
    </w:p>
    <w:p w14:paraId="2629B4E2" w14:textId="77777777" w:rsidR="000D5E77" w:rsidRPr="00121F86" w:rsidRDefault="00640083" w:rsidP="00640083">
      <w:pPr>
        <w:pStyle w:val="2"/>
        <w:rPr>
          <w:lang w:val="fr-CA"/>
        </w:rPr>
      </w:pPr>
      <w:r>
        <w:rPr>
          <w:rFonts w:hint="eastAsia"/>
          <w:lang w:val="fr-CA"/>
        </w:rPr>
        <w:t>3.2</w:t>
      </w:r>
      <w:r w:rsidR="00812EBF">
        <w:rPr>
          <w:lang w:val="fr-CA"/>
        </w:rPr>
        <w:t>1</w:t>
      </w:r>
      <w:r w:rsidR="000D5E77" w:rsidRPr="00121F86">
        <w:rPr>
          <w:lang w:val="fr-CA"/>
        </w:rPr>
        <w:t xml:space="preserve"> Use-Case “</w:t>
      </w:r>
      <w:r w:rsidR="000D5E77">
        <w:rPr>
          <w:rFonts w:hint="eastAsia"/>
          <w:lang w:val="fr-CA"/>
        </w:rPr>
        <w:t>UC00</w:t>
      </w:r>
      <w:r>
        <w:rPr>
          <w:lang w:val="fr-CA"/>
        </w:rPr>
        <w:t>2</w:t>
      </w:r>
      <w:r w:rsidR="00812EBF">
        <w:rPr>
          <w:lang w:val="fr-CA"/>
        </w:rPr>
        <w:t>1</w:t>
      </w:r>
      <w:r w:rsidR="000D5E77" w:rsidRPr="00385E34">
        <w:rPr>
          <w:rFonts w:hint="eastAsia"/>
        </w:rPr>
        <w:t>专业文章</w:t>
      </w:r>
      <w:r w:rsidR="000D5E77">
        <w:rPr>
          <w:rFonts w:hint="eastAsia"/>
        </w:rPr>
        <w:t>操作</w:t>
      </w:r>
      <w:r w:rsidR="000D5E77" w:rsidRPr="00121F86">
        <w:rPr>
          <w:lang w:val="fr-CA"/>
        </w:rPr>
        <w:t>”</w:t>
      </w:r>
    </w:p>
    <w:p w14:paraId="290D089C" w14:textId="77777777" w:rsidR="000D5E77" w:rsidRDefault="000D5E77" w:rsidP="000D5E77">
      <w:r>
        <w:rPr>
          <w:rFonts w:hint="eastAsia"/>
        </w:rPr>
        <w:t>[</w:t>
      </w:r>
      <w:r>
        <w:rPr>
          <w:rFonts w:hint="eastAsia"/>
        </w:rPr>
        <w:t>名称</w:t>
      </w:r>
      <w:r>
        <w:rPr>
          <w:rFonts w:hint="eastAsia"/>
        </w:rPr>
        <w:t>]</w:t>
      </w:r>
      <w:r>
        <w:t>:UC00</w:t>
      </w:r>
      <w:r w:rsidR="00640083">
        <w:t>2</w:t>
      </w:r>
      <w:r w:rsidR="00812EBF">
        <w:t>1</w:t>
      </w:r>
      <w:r>
        <w:rPr>
          <w:rFonts w:hint="eastAsia"/>
        </w:rPr>
        <w:t>专业</w:t>
      </w:r>
      <w:r>
        <w:t>文章</w:t>
      </w:r>
      <w:r>
        <w:rPr>
          <w:rFonts w:hint="eastAsia"/>
        </w:rPr>
        <w:t>操作</w:t>
      </w:r>
    </w:p>
    <w:p w14:paraId="74101F96" w14:textId="77777777" w:rsidR="000D5E77" w:rsidRPr="008F1AF3" w:rsidRDefault="000D5E77" w:rsidP="000D5E77">
      <w:pPr>
        <w:rPr>
          <w:color w:val="000000"/>
        </w:rPr>
      </w:pPr>
      <w:r>
        <w:t>[</w:t>
      </w:r>
      <w:r>
        <w:rPr>
          <w:rFonts w:hint="eastAsia"/>
        </w:rPr>
        <w:t>简介</w:t>
      </w:r>
      <w:r>
        <w:t>]:</w:t>
      </w:r>
      <w:r w:rsidRPr="00AB5C9E">
        <w:rPr>
          <w:rFonts w:hint="eastAsia"/>
          <w:lang w:val="fr-CA"/>
        </w:rPr>
        <w:t xml:space="preserve"> </w:t>
      </w:r>
      <w:r>
        <w:rPr>
          <w:rFonts w:hint="eastAsia"/>
          <w:lang w:val="fr-CA"/>
        </w:rPr>
        <w:t>用户</w:t>
      </w:r>
      <w:r>
        <w:rPr>
          <w:lang w:val="fr-CA"/>
        </w:rPr>
        <w:t>投稿</w:t>
      </w:r>
      <w:r>
        <w:rPr>
          <w:rFonts w:hint="eastAsia"/>
          <w:lang w:val="fr-CA"/>
        </w:rPr>
        <w:t>,</w:t>
      </w:r>
      <w:r w:rsidRPr="008F1AF3">
        <w:rPr>
          <w:rFonts w:hint="eastAsia"/>
          <w:lang w:val="fr-CA"/>
        </w:rPr>
        <w:t xml:space="preserve"> </w:t>
      </w:r>
      <w:r>
        <w:rPr>
          <w:rFonts w:hint="eastAsia"/>
          <w:lang w:val="fr-CA"/>
        </w:rPr>
        <w:t>专业文章编审人员处理文章</w:t>
      </w:r>
    </w:p>
    <w:p w14:paraId="2998B24F" w14:textId="77777777" w:rsidR="000D5E77" w:rsidRPr="00992AE7" w:rsidRDefault="000D5E77" w:rsidP="000D5E77">
      <w:pPr>
        <w:rPr>
          <w:color w:val="000000"/>
        </w:rPr>
      </w:pPr>
      <w:r w:rsidRPr="00231C1C">
        <w:rPr>
          <w:color w:val="000000"/>
        </w:rPr>
        <w:t>[</w:t>
      </w:r>
      <w:r w:rsidRPr="00231C1C">
        <w:rPr>
          <w:rFonts w:hint="eastAsia"/>
          <w:color w:val="000000"/>
        </w:rPr>
        <w:t>前置条件</w:t>
      </w:r>
      <w:r w:rsidRPr="00231C1C">
        <w:rPr>
          <w:color w:val="000000"/>
        </w:rPr>
        <w:t>]:</w:t>
      </w:r>
      <w:r w:rsidRPr="007A35E5">
        <w:rPr>
          <w:rFonts w:hint="eastAsia"/>
          <w:lang w:val="fr-CA"/>
        </w:rPr>
        <w:t xml:space="preserve"> </w:t>
      </w:r>
      <w:r w:rsidR="00295B8A">
        <w:rPr>
          <w:rFonts w:hint="eastAsia"/>
          <w:lang w:val="fr-CA" w:eastAsia="zh-CN"/>
        </w:rPr>
        <w:t>具有</w:t>
      </w:r>
      <w:r>
        <w:rPr>
          <w:rFonts w:hint="eastAsia"/>
          <w:lang w:val="fr-CA"/>
        </w:rPr>
        <w:t>专业文章编审角色</w:t>
      </w:r>
    </w:p>
    <w:p w14:paraId="61FD3B11" w14:textId="77777777" w:rsidR="000D5E77" w:rsidRDefault="000D5E77" w:rsidP="000D5E77">
      <w:r>
        <w:rPr>
          <w:rFonts w:hint="eastAsia"/>
        </w:rPr>
        <w:t>[</w:t>
      </w:r>
      <w:r>
        <w:rPr>
          <w:rFonts w:hint="eastAsia"/>
        </w:rPr>
        <w:t>事件</w:t>
      </w:r>
      <w:r>
        <w:t>流</w:t>
      </w:r>
      <w:r>
        <w:rPr>
          <w:rFonts w:hint="eastAsia"/>
        </w:rPr>
        <w:t>]</w:t>
      </w:r>
      <w:r>
        <w:t>:</w:t>
      </w:r>
    </w:p>
    <w:p w14:paraId="4ACFE81F" w14:textId="77777777" w:rsidR="000D5E77" w:rsidRDefault="000D5E77" w:rsidP="000D5E77">
      <w:r>
        <w:rPr>
          <w:rFonts w:hint="eastAsia"/>
        </w:rPr>
        <w:t>[</w:t>
      </w:r>
      <w:r>
        <w:rPr>
          <w:rFonts w:hint="eastAsia"/>
        </w:rPr>
        <w:t>主</w:t>
      </w:r>
      <w:r>
        <w:t>事件流</w:t>
      </w:r>
      <w:r>
        <w:rPr>
          <w:rFonts w:hint="eastAsia"/>
        </w:rPr>
        <w:t>]</w:t>
      </w:r>
      <w:r>
        <w:t>:</w:t>
      </w:r>
    </w:p>
    <w:p w14:paraId="2508CB26" w14:textId="77777777" w:rsidR="000D5E77" w:rsidRDefault="000D5E77" w:rsidP="000D5E77">
      <w:r>
        <w:lastRenderedPageBreak/>
        <w:t>1.</w:t>
      </w:r>
      <w:r>
        <w:rPr>
          <w:rFonts w:hint="eastAsia"/>
        </w:rPr>
        <w:t>点击</w:t>
      </w:r>
      <w:r>
        <w:t>专业文章投稿</w:t>
      </w:r>
      <w:r>
        <w:t xml:space="preserve"> </w:t>
      </w:r>
      <w:r>
        <w:rPr>
          <w:rFonts w:hint="eastAsia"/>
        </w:rPr>
        <w:t>用例</w:t>
      </w:r>
      <w:r>
        <w:t>开始</w:t>
      </w:r>
    </w:p>
    <w:p w14:paraId="5D663B22" w14:textId="77777777" w:rsidR="000D5E77" w:rsidRDefault="000D5E77" w:rsidP="000D5E77">
      <w:r>
        <w:t>2.</w:t>
      </w:r>
      <w:r>
        <w:rPr>
          <w:rFonts w:hint="eastAsia"/>
        </w:rPr>
        <w:t>根据</w:t>
      </w:r>
      <w:r>
        <w:t>查询条件查询</w:t>
      </w:r>
      <w:r>
        <w:rPr>
          <w:rFonts w:hint="eastAsia"/>
        </w:rPr>
        <w:t>:</w:t>
      </w:r>
      <w:r>
        <w:rPr>
          <w:rFonts w:hint="eastAsia"/>
        </w:rPr>
        <w:t>标题</w:t>
      </w:r>
      <w:r>
        <w:t>(</w:t>
      </w:r>
      <w:r>
        <w:rPr>
          <w:rFonts w:hint="eastAsia"/>
        </w:rPr>
        <w:t>文本框</w:t>
      </w:r>
      <w:r>
        <w:t>),</w:t>
      </w:r>
      <w:r>
        <w:rPr>
          <w:rFonts w:hint="eastAsia"/>
        </w:rPr>
        <w:t>文章作者</w:t>
      </w:r>
      <w:r>
        <w:t>(</w:t>
      </w:r>
      <w:r>
        <w:rPr>
          <w:rFonts w:hint="eastAsia"/>
        </w:rPr>
        <w:t>文本框</w:t>
      </w:r>
      <w:r>
        <w:t>),</w:t>
      </w:r>
      <w:r>
        <w:t>作者部门</w:t>
      </w:r>
      <w:r>
        <w:t>(</w:t>
      </w:r>
      <w:r>
        <w:rPr>
          <w:rFonts w:hint="eastAsia"/>
        </w:rPr>
        <w:t>可</w:t>
      </w:r>
      <w:r>
        <w:t>选择</w:t>
      </w:r>
      <w:r>
        <w:rPr>
          <w:rFonts w:hint="eastAsia"/>
        </w:rPr>
        <w:t>一级</w:t>
      </w:r>
      <w:r>
        <w:t>部门</w:t>
      </w:r>
      <w:r>
        <w:t>),</w:t>
      </w:r>
      <w:r>
        <w:rPr>
          <w:rFonts w:hint="eastAsia"/>
        </w:rPr>
        <w:t>发布</w:t>
      </w:r>
      <w:r>
        <w:t>日期</w:t>
      </w:r>
      <w:r>
        <w:t>(</w:t>
      </w:r>
      <w:r>
        <w:rPr>
          <w:rFonts w:hint="eastAsia"/>
        </w:rPr>
        <w:t>时间</w:t>
      </w:r>
      <w:r>
        <w:t>段</w:t>
      </w:r>
      <w:r>
        <w:t xml:space="preserve">) </w:t>
      </w:r>
      <w:r>
        <w:rPr>
          <w:rFonts w:hint="eastAsia"/>
        </w:rPr>
        <w:t>查询</w:t>
      </w:r>
    </w:p>
    <w:p w14:paraId="35F76862" w14:textId="77777777" w:rsidR="000D5E77" w:rsidRDefault="000D5E77" w:rsidP="000D5E77">
      <w:r>
        <w:rPr>
          <w:rFonts w:hint="eastAsia"/>
        </w:rPr>
        <w:t>3.</w:t>
      </w:r>
      <w:r>
        <w:rPr>
          <w:rFonts w:hint="eastAsia"/>
        </w:rPr>
        <w:t>显示查询</w:t>
      </w:r>
      <w:r>
        <w:t>结果列表</w:t>
      </w:r>
      <w:r>
        <w:t>,</w:t>
      </w:r>
      <w:r>
        <w:t>列</w:t>
      </w:r>
      <w:r>
        <w:rPr>
          <w:rFonts w:hint="eastAsia"/>
        </w:rPr>
        <w:t>表</w:t>
      </w:r>
      <w:r>
        <w:t>字段为</w:t>
      </w:r>
      <w:r>
        <w:t>:</w:t>
      </w:r>
      <w:r>
        <w:rPr>
          <w:rFonts w:hint="eastAsia"/>
        </w:rPr>
        <w:t>序号</w:t>
      </w:r>
      <w:r>
        <w:t>,</w:t>
      </w:r>
      <w:r>
        <w:rPr>
          <w:rFonts w:hint="eastAsia"/>
        </w:rPr>
        <w:t>标题</w:t>
      </w:r>
      <w:r>
        <w:rPr>
          <w:rFonts w:hint="eastAsia"/>
        </w:rPr>
        <w:t>(</w:t>
      </w:r>
      <w:r>
        <w:rPr>
          <w:rFonts w:hint="eastAsia"/>
        </w:rPr>
        <w:t>超链接</w:t>
      </w:r>
      <w:r>
        <w:rPr>
          <w:rFonts w:hint="eastAsia"/>
        </w:rPr>
        <w:t>,</w:t>
      </w:r>
      <w:r>
        <w:t>点击标题下载</w:t>
      </w:r>
      <w:r>
        <w:rPr>
          <w:rFonts w:hint="eastAsia"/>
        </w:rPr>
        <w:t>投稿</w:t>
      </w:r>
      <w:r>
        <w:t>附件</w:t>
      </w:r>
      <w:r>
        <w:rPr>
          <w:rFonts w:hint="eastAsia"/>
        </w:rPr>
        <w:t>)</w:t>
      </w:r>
      <w:r>
        <w:t>,</w:t>
      </w:r>
      <w:r>
        <w:t>作者</w:t>
      </w:r>
      <w:r>
        <w:rPr>
          <w:rFonts w:hint="eastAsia"/>
        </w:rPr>
        <w:t>,</w:t>
      </w:r>
      <w:r>
        <w:t>作者部门</w:t>
      </w:r>
      <w:r>
        <w:rPr>
          <w:rFonts w:hint="eastAsia"/>
        </w:rPr>
        <w:t>,</w:t>
      </w:r>
      <w:r>
        <w:t>投稿日期</w:t>
      </w:r>
      <w:r>
        <w:t>,</w:t>
      </w:r>
      <w:r>
        <w:rPr>
          <w:rFonts w:hint="eastAsia"/>
        </w:rPr>
        <w:t>处理状态</w:t>
      </w:r>
      <w:r>
        <w:rPr>
          <w:rFonts w:hint="eastAsia"/>
        </w:rPr>
        <w:t>,</w:t>
      </w:r>
    </w:p>
    <w:p w14:paraId="6F6C5A0E" w14:textId="77777777" w:rsidR="000D5E77" w:rsidRDefault="000D5E77" w:rsidP="000D5E77">
      <w:pPr>
        <w:rPr>
          <w:lang w:val="fr-CA"/>
        </w:rPr>
      </w:pPr>
      <w:r>
        <w:tab/>
        <w:t xml:space="preserve">3a </w:t>
      </w:r>
      <w:r>
        <w:rPr>
          <w:rFonts w:hint="eastAsia"/>
        </w:rPr>
        <w:t>点击</w:t>
      </w:r>
      <w:r>
        <w:rPr>
          <w:rFonts w:hint="eastAsia"/>
          <w:lang w:val="fr-CA"/>
        </w:rPr>
        <w:t>【投稿】按钮</w:t>
      </w:r>
    </w:p>
    <w:p w14:paraId="2AC7BEDA" w14:textId="77777777" w:rsidR="000D5E77" w:rsidRDefault="000D5E77" w:rsidP="000D5E77">
      <w:pPr>
        <w:rPr>
          <w:lang w:val="fr-CA"/>
        </w:rPr>
      </w:pPr>
      <w:r>
        <w:rPr>
          <w:lang w:val="fr-CA"/>
        </w:rPr>
        <w:tab/>
        <w:t>3</w:t>
      </w:r>
      <w:r>
        <w:rPr>
          <w:rFonts w:hint="eastAsia"/>
          <w:lang w:val="fr-CA"/>
        </w:rPr>
        <w:t xml:space="preserve">b </w:t>
      </w:r>
      <w:r>
        <w:rPr>
          <w:rFonts w:hint="eastAsia"/>
          <w:lang w:val="fr-CA"/>
        </w:rPr>
        <w:t>点击【已接收】按钮</w:t>
      </w:r>
    </w:p>
    <w:p w14:paraId="4BF17D19" w14:textId="77777777" w:rsidR="000D5E77" w:rsidRDefault="000D5E77" w:rsidP="000D5E77">
      <w:pPr>
        <w:rPr>
          <w:lang w:val="fr-CA"/>
        </w:rPr>
      </w:pPr>
      <w:r>
        <w:rPr>
          <w:lang w:val="fr-CA"/>
        </w:rPr>
        <w:tab/>
        <w:t>3</w:t>
      </w:r>
      <w:r>
        <w:rPr>
          <w:rFonts w:hint="eastAsia"/>
          <w:lang w:val="fr-CA"/>
        </w:rPr>
        <w:t xml:space="preserve">c </w:t>
      </w:r>
      <w:r>
        <w:rPr>
          <w:rFonts w:hint="eastAsia"/>
          <w:lang w:val="fr-CA"/>
        </w:rPr>
        <w:t>点击【接收】按钮</w:t>
      </w:r>
    </w:p>
    <w:p w14:paraId="0A590200" w14:textId="77777777" w:rsidR="000D5E77" w:rsidRDefault="000D5E77" w:rsidP="000D5E77">
      <w:pPr>
        <w:rPr>
          <w:lang w:val="fr-CA"/>
        </w:rPr>
      </w:pPr>
      <w:r>
        <w:rPr>
          <w:rFonts w:hint="eastAsia"/>
          <w:lang w:val="fr-CA"/>
        </w:rPr>
        <w:t>4.</w:t>
      </w:r>
      <w:r>
        <w:rPr>
          <w:rFonts w:hint="eastAsia"/>
          <w:lang w:val="fr-CA"/>
        </w:rPr>
        <w:t>用例</w:t>
      </w:r>
      <w:r>
        <w:rPr>
          <w:lang w:val="fr-CA"/>
        </w:rPr>
        <w:t>结束</w:t>
      </w:r>
    </w:p>
    <w:p w14:paraId="13AE6C48" w14:textId="77777777" w:rsidR="000D5E77" w:rsidRDefault="000D5E77" w:rsidP="000D5E77">
      <w:pPr>
        <w:rPr>
          <w:lang w:val="fr-CA"/>
        </w:rPr>
      </w:pPr>
      <w:r>
        <w:rPr>
          <w:rFonts w:hint="eastAsia"/>
          <w:lang w:val="fr-CA"/>
        </w:rPr>
        <w:t>[</w:t>
      </w:r>
      <w:r>
        <w:rPr>
          <w:rFonts w:hint="eastAsia"/>
          <w:lang w:val="fr-CA"/>
        </w:rPr>
        <w:t>备选</w:t>
      </w:r>
      <w:r>
        <w:rPr>
          <w:lang w:val="fr-CA"/>
        </w:rPr>
        <w:t>事件流</w:t>
      </w:r>
      <w:r>
        <w:rPr>
          <w:rFonts w:hint="eastAsia"/>
          <w:lang w:val="fr-CA"/>
        </w:rPr>
        <w:t>]</w:t>
      </w:r>
    </w:p>
    <w:p w14:paraId="257CB510" w14:textId="77777777" w:rsidR="000D5E77" w:rsidRDefault="000D5E77" w:rsidP="000D5E77">
      <w:pPr>
        <w:rPr>
          <w:lang w:val="fr-CA"/>
        </w:rPr>
      </w:pPr>
      <w:r>
        <w:tab/>
        <w:t xml:space="preserve">3a </w:t>
      </w:r>
      <w:r>
        <w:rPr>
          <w:rFonts w:hint="eastAsia"/>
        </w:rPr>
        <w:t>点击</w:t>
      </w:r>
      <w:r>
        <w:rPr>
          <w:rFonts w:hint="eastAsia"/>
          <w:lang w:val="fr-CA"/>
        </w:rPr>
        <w:t>【投稿】按钮</w:t>
      </w:r>
    </w:p>
    <w:p w14:paraId="3C3AF56A" w14:textId="77777777" w:rsidR="000D5E77" w:rsidRPr="006B2052" w:rsidRDefault="000D5E77" w:rsidP="000D5E77">
      <w:pPr>
        <w:rPr>
          <w:lang w:val="fr-CA"/>
        </w:rPr>
      </w:pPr>
      <w:r>
        <w:tab/>
      </w:r>
      <w:r>
        <w:tab/>
        <w:t>1.</w:t>
      </w:r>
      <w:r w:rsidRPr="006B2052">
        <w:rPr>
          <w:rFonts w:hint="eastAsia"/>
        </w:rPr>
        <w:t xml:space="preserve"> </w:t>
      </w:r>
      <w:r>
        <w:rPr>
          <w:rFonts w:hint="eastAsia"/>
        </w:rPr>
        <w:t>点击</w:t>
      </w:r>
      <w:r>
        <w:rPr>
          <w:rFonts w:hint="eastAsia"/>
          <w:lang w:val="fr-CA"/>
        </w:rPr>
        <w:t>【投稿】按钮</w:t>
      </w:r>
    </w:p>
    <w:p w14:paraId="3CE5ABBD" w14:textId="77777777" w:rsidR="000D5E77" w:rsidRDefault="000D5E77" w:rsidP="000D5E77">
      <w:pPr>
        <w:rPr>
          <w:lang w:val="fr-CA"/>
        </w:rPr>
      </w:pPr>
      <w:r>
        <w:tab/>
      </w:r>
      <w:r>
        <w:tab/>
      </w:r>
      <w:r>
        <w:rPr>
          <w:rFonts w:hint="eastAsia"/>
          <w:lang w:val="fr-CA"/>
        </w:rPr>
        <w:t xml:space="preserve">2. </w:t>
      </w:r>
      <w:r>
        <w:rPr>
          <w:rFonts w:hint="eastAsia"/>
          <w:lang w:val="fr-CA"/>
        </w:rPr>
        <w:t>显示</w:t>
      </w:r>
      <w:r>
        <w:rPr>
          <w:lang w:val="fr-CA"/>
        </w:rPr>
        <w:t>投稿页面</w:t>
      </w:r>
    </w:p>
    <w:p w14:paraId="51FA4F65" w14:textId="77777777" w:rsidR="000D5E77" w:rsidRDefault="000D5E77" w:rsidP="000D5E77">
      <w:pPr>
        <w:rPr>
          <w:lang w:val="fr-CA"/>
        </w:rPr>
      </w:pPr>
      <w:r>
        <w:rPr>
          <w:lang w:val="fr-CA"/>
        </w:rPr>
        <w:tab/>
      </w:r>
      <w:r>
        <w:rPr>
          <w:lang w:val="fr-CA"/>
        </w:rPr>
        <w:tab/>
        <w:t>3.</w:t>
      </w:r>
      <w:r>
        <w:rPr>
          <w:rFonts w:hint="eastAsia"/>
          <w:lang w:val="fr-CA"/>
        </w:rPr>
        <w:t xml:space="preserve"> </w:t>
      </w:r>
      <w:r>
        <w:rPr>
          <w:rFonts w:hint="eastAsia"/>
          <w:lang w:val="fr-CA"/>
        </w:rPr>
        <w:t>系统</w:t>
      </w:r>
      <w:r>
        <w:rPr>
          <w:lang w:val="fr-CA"/>
        </w:rPr>
        <w:t>自</w:t>
      </w:r>
      <w:r>
        <w:rPr>
          <w:rFonts w:hint="eastAsia"/>
          <w:lang w:val="fr-CA"/>
        </w:rPr>
        <w:t>动</w:t>
      </w:r>
      <w:r>
        <w:rPr>
          <w:lang w:val="fr-CA"/>
        </w:rPr>
        <w:t>带出</w:t>
      </w:r>
      <w:r>
        <w:rPr>
          <w:rFonts w:hint="eastAsia"/>
          <w:lang w:val="fr-CA"/>
        </w:rPr>
        <w:t>发布人</w:t>
      </w:r>
      <w:r>
        <w:rPr>
          <w:rFonts w:hint="eastAsia"/>
          <w:lang w:val="fr-CA"/>
        </w:rPr>
        <w:t>(</w:t>
      </w:r>
      <w:r>
        <w:rPr>
          <w:rFonts w:hint="eastAsia"/>
          <w:lang w:val="fr-CA"/>
        </w:rPr>
        <w:t>正在</w:t>
      </w:r>
      <w:r>
        <w:rPr>
          <w:lang w:val="fr-CA"/>
        </w:rPr>
        <w:t>操作的用户</w:t>
      </w:r>
      <w:r>
        <w:rPr>
          <w:rFonts w:hint="eastAsia"/>
          <w:lang w:val="fr-CA"/>
        </w:rPr>
        <w:t>)</w:t>
      </w:r>
      <w:r>
        <w:rPr>
          <w:lang w:val="fr-CA"/>
        </w:rPr>
        <w:t>,</w:t>
      </w:r>
      <w:r>
        <w:rPr>
          <w:lang w:val="fr-CA"/>
        </w:rPr>
        <w:t>投稿日期</w:t>
      </w:r>
      <w:r>
        <w:rPr>
          <w:rFonts w:hint="eastAsia"/>
          <w:lang w:val="fr-CA"/>
        </w:rPr>
        <w:t>(</w:t>
      </w:r>
      <w:r>
        <w:rPr>
          <w:lang w:val="fr-CA"/>
        </w:rPr>
        <w:t>YYYY-MM-DD</w:t>
      </w:r>
      <w:r>
        <w:rPr>
          <w:rFonts w:hint="eastAsia"/>
          <w:lang w:val="fr-CA"/>
        </w:rPr>
        <w:t>日期</w:t>
      </w:r>
      <w:r>
        <w:rPr>
          <w:lang w:val="fr-CA"/>
        </w:rPr>
        <w:t>格式</w:t>
      </w:r>
      <w:r>
        <w:rPr>
          <w:rFonts w:hint="eastAsia"/>
          <w:lang w:val="fr-CA"/>
        </w:rPr>
        <w:t>)</w:t>
      </w:r>
      <w:r>
        <w:rPr>
          <w:lang w:val="fr-CA"/>
        </w:rPr>
        <w:t>,</w:t>
      </w:r>
      <w:r>
        <w:rPr>
          <w:rFonts w:hint="eastAsia"/>
          <w:lang w:val="fr-CA"/>
        </w:rPr>
        <w:t>作者</w:t>
      </w:r>
      <w:r>
        <w:rPr>
          <w:lang w:val="fr-CA"/>
        </w:rPr>
        <w:t>部门</w:t>
      </w:r>
      <w:r>
        <w:rPr>
          <w:rFonts w:hint="eastAsia"/>
          <w:lang w:val="fr-CA"/>
        </w:rPr>
        <w:t>(</w:t>
      </w:r>
      <w:r>
        <w:rPr>
          <w:rFonts w:hint="eastAsia"/>
          <w:lang w:val="fr-CA"/>
        </w:rPr>
        <w:t>一级</w:t>
      </w:r>
      <w:r>
        <w:rPr>
          <w:lang w:val="fr-CA"/>
        </w:rPr>
        <w:t>部门</w:t>
      </w:r>
      <w:r>
        <w:rPr>
          <w:rFonts w:hint="eastAsia"/>
          <w:lang w:val="fr-CA"/>
        </w:rPr>
        <w:t>)</w:t>
      </w:r>
    </w:p>
    <w:p w14:paraId="0AC4B873" w14:textId="77777777" w:rsidR="000D5E77" w:rsidRDefault="000D5E77" w:rsidP="000D5E77">
      <w:pPr>
        <w:rPr>
          <w:lang w:val="fr-CA"/>
        </w:rPr>
      </w:pPr>
      <w:r>
        <w:rPr>
          <w:lang w:val="fr-CA"/>
        </w:rPr>
        <w:tab/>
      </w:r>
      <w:r>
        <w:rPr>
          <w:lang w:val="fr-CA"/>
        </w:rPr>
        <w:tab/>
        <w:t xml:space="preserve">4. </w:t>
      </w:r>
      <w:r>
        <w:rPr>
          <w:rFonts w:hint="eastAsia"/>
          <w:lang w:val="fr-CA"/>
        </w:rPr>
        <w:t>用户填写</w:t>
      </w:r>
      <w:r>
        <w:rPr>
          <w:rFonts w:hint="eastAsia"/>
          <w:lang w:val="fr-CA"/>
        </w:rPr>
        <w:t xml:space="preserve"> </w:t>
      </w:r>
      <w:r>
        <w:rPr>
          <w:rFonts w:hint="eastAsia"/>
          <w:lang w:val="fr-CA"/>
        </w:rPr>
        <w:t>文章</w:t>
      </w:r>
      <w:r>
        <w:rPr>
          <w:lang w:val="fr-CA"/>
        </w:rPr>
        <w:t>标题</w:t>
      </w:r>
      <w:r>
        <w:rPr>
          <w:lang w:val="fr-CA"/>
        </w:rPr>
        <w:t>(</w:t>
      </w:r>
      <w:r>
        <w:rPr>
          <w:rFonts w:hint="eastAsia"/>
          <w:lang w:val="fr-CA"/>
        </w:rPr>
        <w:t>文本框</w:t>
      </w:r>
      <w:r>
        <w:rPr>
          <w:lang w:val="fr-CA"/>
        </w:rPr>
        <w:t>),</w:t>
      </w:r>
      <w:r>
        <w:rPr>
          <w:rFonts w:hint="eastAsia"/>
          <w:lang w:val="fr-CA"/>
        </w:rPr>
        <w:t>联系</w:t>
      </w:r>
      <w:r>
        <w:rPr>
          <w:lang w:val="fr-CA"/>
        </w:rPr>
        <w:t>方式</w:t>
      </w:r>
      <w:r>
        <w:rPr>
          <w:lang w:val="fr-CA"/>
        </w:rPr>
        <w:t>(</w:t>
      </w:r>
      <w:r>
        <w:rPr>
          <w:rFonts w:hint="eastAsia"/>
          <w:lang w:val="fr-CA"/>
        </w:rPr>
        <w:t>文本</w:t>
      </w:r>
      <w:r>
        <w:rPr>
          <w:lang w:val="fr-CA"/>
        </w:rPr>
        <w:t>框</w:t>
      </w:r>
      <w:r>
        <w:rPr>
          <w:lang w:val="fr-CA"/>
        </w:rPr>
        <w:t>)</w:t>
      </w:r>
    </w:p>
    <w:p w14:paraId="37E4D6B0" w14:textId="77777777" w:rsidR="000D5E77" w:rsidRDefault="000D5E77" w:rsidP="000D5E77">
      <w:pPr>
        <w:rPr>
          <w:lang w:val="fr-CA"/>
        </w:rPr>
      </w:pPr>
      <w:r>
        <w:rPr>
          <w:lang w:val="fr-CA"/>
        </w:rPr>
        <w:tab/>
      </w:r>
      <w:r>
        <w:rPr>
          <w:lang w:val="fr-CA"/>
        </w:rPr>
        <w:tab/>
        <w:t xml:space="preserve">5 </w:t>
      </w:r>
      <w:r>
        <w:rPr>
          <w:rFonts w:hint="eastAsia"/>
          <w:lang w:val="fr-CA"/>
        </w:rPr>
        <w:t>上传</w:t>
      </w:r>
      <w:r>
        <w:rPr>
          <w:lang w:val="fr-CA"/>
        </w:rPr>
        <w:t>附件</w:t>
      </w:r>
    </w:p>
    <w:p w14:paraId="610CFFA4" w14:textId="77777777" w:rsidR="000D5E77" w:rsidRDefault="000D5E77" w:rsidP="000D5E77">
      <w:pPr>
        <w:rPr>
          <w:lang w:val="fr-CA"/>
        </w:rPr>
      </w:pPr>
      <w:r>
        <w:rPr>
          <w:lang w:val="fr-CA"/>
        </w:rPr>
        <w:tab/>
      </w:r>
      <w:r>
        <w:rPr>
          <w:lang w:val="fr-CA"/>
        </w:rPr>
        <w:tab/>
        <w:t xml:space="preserve">6. </w:t>
      </w:r>
      <w:r>
        <w:rPr>
          <w:rFonts w:hint="eastAsia"/>
          <w:lang w:val="fr-CA"/>
        </w:rPr>
        <w:t>用户</w:t>
      </w:r>
      <w:r>
        <w:rPr>
          <w:lang w:val="fr-CA"/>
        </w:rPr>
        <w:t>点击</w:t>
      </w:r>
      <w:r>
        <w:rPr>
          <w:rFonts w:hint="eastAsia"/>
          <w:lang w:val="fr-CA"/>
        </w:rPr>
        <w:t>投稿</w:t>
      </w:r>
      <w:r>
        <w:rPr>
          <w:lang w:val="fr-CA"/>
        </w:rPr>
        <w:t>或删除</w:t>
      </w:r>
    </w:p>
    <w:p w14:paraId="4AB83163" w14:textId="77777777" w:rsidR="000D5E77" w:rsidRPr="006B2052" w:rsidRDefault="000D5E77" w:rsidP="000D5E77">
      <w:pPr>
        <w:rPr>
          <w:lang w:val="fr-CA"/>
        </w:rPr>
      </w:pPr>
      <w:r>
        <w:rPr>
          <w:lang w:val="fr-CA"/>
        </w:rPr>
        <w:tab/>
      </w:r>
      <w:r>
        <w:rPr>
          <w:lang w:val="fr-CA"/>
        </w:rPr>
        <w:tab/>
      </w:r>
      <w:r>
        <w:rPr>
          <w:rFonts w:hint="eastAsia"/>
          <w:lang w:val="fr-CA"/>
        </w:rPr>
        <w:t>7</w:t>
      </w:r>
      <w:r>
        <w:rPr>
          <w:lang w:val="fr-CA"/>
        </w:rPr>
        <w:t xml:space="preserve">. </w:t>
      </w:r>
      <w:r>
        <w:rPr>
          <w:rFonts w:hint="eastAsia"/>
          <w:lang w:val="fr-CA"/>
        </w:rPr>
        <w:t>返回</w:t>
      </w:r>
      <w:r>
        <w:rPr>
          <w:lang w:val="fr-CA"/>
        </w:rPr>
        <w:t>事件流</w:t>
      </w:r>
      <w:r>
        <w:rPr>
          <w:rFonts w:hint="eastAsia"/>
          <w:lang w:val="fr-CA"/>
        </w:rPr>
        <w:t>3</w:t>
      </w:r>
    </w:p>
    <w:p w14:paraId="174B71A4" w14:textId="77777777" w:rsidR="000D5E77" w:rsidRDefault="000D5E77" w:rsidP="000D5E77">
      <w:pPr>
        <w:rPr>
          <w:lang w:val="fr-CA"/>
        </w:rPr>
      </w:pPr>
      <w:r>
        <w:tab/>
      </w:r>
      <w:r>
        <w:rPr>
          <w:lang w:val="fr-CA"/>
        </w:rPr>
        <w:t>3</w:t>
      </w:r>
      <w:r>
        <w:rPr>
          <w:rFonts w:hint="eastAsia"/>
          <w:lang w:val="fr-CA"/>
        </w:rPr>
        <w:t xml:space="preserve">b </w:t>
      </w:r>
      <w:r>
        <w:rPr>
          <w:rFonts w:hint="eastAsia"/>
          <w:lang w:val="fr-CA"/>
        </w:rPr>
        <w:t>点击【已接收】按钮</w:t>
      </w:r>
    </w:p>
    <w:p w14:paraId="44536FC7" w14:textId="77777777" w:rsidR="000D5E77" w:rsidRDefault="000D5E77" w:rsidP="000D5E77">
      <w:pPr>
        <w:rPr>
          <w:lang w:val="fr-CA"/>
        </w:rPr>
      </w:pPr>
      <w:r>
        <w:rPr>
          <w:rFonts w:hint="eastAsia"/>
          <w:lang w:val="fr-CA"/>
        </w:rPr>
        <w:tab/>
      </w:r>
      <w:r>
        <w:rPr>
          <w:rFonts w:hint="eastAsia"/>
          <w:lang w:val="fr-CA"/>
        </w:rPr>
        <w:tab/>
        <w:t>1.</w:t>
      </w:r>
      <w:r>
        <w:rPr>
          <w:rFonts w:hint="eastAsia"/>
          <w:lang w:val="fr-CA"/>
        </w:rPr>
        <w:t>点击【已接收】按钮</w:t>
      </w:r>
    </w:p>
    <w:p w14:paraId="4FF3FEE8" w14:textId="77777777" w:rsidR="000D5E77" w:rsidRDefault="000D5E77" w:rsidP="000D5E77">
      <w:pPr>
        <w:rPr>
          <w:lang w:val="fr-CA"/>
        </w:rPr>
      </w:pPr>
      <w:r>
        <w:rPr>
          <w:lang w:val="fr-CA"/>
        </w:rPr>
        <w:tab/>
      </w:r>
      <w:r>
        <w:rPr>
          <w:lang w:val="fr-CA"/>
        </w:rPr>
        <w:tab/>
        <w:t xml:space="preserve">2 </w:t>
      </w:r>
      <w:r>
        <w:rPr>
          <w:rFonts w:hint="eastAsia"/>
          <w:lang w:val="fr-CA"/>
        </w:rPr>
        <w:t>查询已查询</w:t>
      </w:r>
      <w:r>
        <w:rPr>
          <w:lang w:val="fr-CA"/>
        </w:rPr>
        <w:t>出的数据中</w:t>
      </w:r>
      <w:r>
        <w:rPr>
          <w:rFonts w:hint="eastAsia"/>
          <w:lang w:val="fr-CA"/>
        </w:rPr>
        <w:t>状态</w:t>
      </w:r>
      <w:r>
        <w:rPr>
          <w:lang w:val="fr-CA"/>
        </w:rPr>
        <w:t>为</w:t>
      </w:r>
      <w:r>
        <w:rPr>
          <w:lang w:val="fr-CA"/>
        </w:rPr>
        <w:t> ’</w:t>
      </w:r>
      <w:r>
        <w:rPr>
          <w:rFonts w:hint="eastAsia"/>
          <w:lang w:val="fr-CA"/>
        </w:rPr>
        <w:t>已接收</w:t>
      </w:r>
      <w:r>
        <w:rPr>
          <w:lang w:val="fr-CA"/>
        </w:rPr>
        <w:t>’</w:t>
      </w:r>
      <w:r>
        <w:rPr>
          <w:rFonts w:hint="eastAsia"/>
          <w:lang w:val="fr-CA"/>
        </w:rPr>
        <w:t>的</w:t>
      </w:r>
      <w:r>
        <w:rPr>
          <w:lang w:val="fr-CA"/>
        </w:rPr>
        <w:t>数据</w:t>
      </w:r>
      <w:r>
        <w:rPr>
          <w:rFonts w:hint="eastAsia"/>
          <w:lang w:val="fr-CA"/>
        </w:rPr>
        <w:t>,</w:t>
      </w:r>
      <w:r>
        <w:rPr>
          <w:lang w:val="fr-CA"/>
        </w:rPr>
        <w:t>并显示到页面</w:t>
      </w:r>
    </w:p>
    <w:p w14:paraId="5E86ED69" w14:textId="77777777" w:rsidR="000D5E77" w:rsidRPr="006B2052" w:rsidRDefault="000D5E77" w:rsidP="000D5E77">
      <w:pPr>
        <w:rPr>
          <w:lang w:val="fr-CA"/>
        </w:rPr>
      </w:pPr>
      <w:r>
        <w:rPr>
          <w:lang w:val="fr-CA"/>
        </w:rPr>
        <w:tab/>
      </w:r>
      <w:r>
        <w:rPr>
          <w:lang w:val="fr-CA"/>
        </w:rPr>
        <w:tab/>
        <w:t>3.</w:t>
      </w:r>
      <w:r>
        <w:rPr>
          <w:rFonts w:hint="eastAsia"/>
          <w:lang w:val="fr-CA"/>
        </w:rPr>
        <w:t>返回</w:t>
      </w:r>
      <w:r>
        <w:rPr>
          <w:lang w:val="fr-CA"/>
        </w:rPr>
        <w:t>事件流</w:t>
      </w:r>
      <w:r>
        <w:rPr>
          <w:rFonts w:hint="eastAsia"/>
          <w:lang w:val="fr-CA"/>
        </w:rPr>
        <w:t>3</w:t>
      </w:r>
    </w:p>
    <w:p w14:paraId="794EBAE5" w14:textId="77777777" w:rsidR="000D5E77" w:rsidRDefault="000D5E77" w:rsidP="000D5E77">
      <w:pPr>
        <w:rPr>
          <w:lang w:val="fr-CA"/>
        </w:rPr>
      </w:pPr>
      <w:r>
        <w:tab/>
      </w:r>
      <w:r>
        <w:rPr>
          <w:lang w:val="fr-CA"/>
        </w:rPr>
        <w:t>3</w:t>
      </w:r>
      <w:r>
        <w:rPr>
          <w:rFonts w:hint="eastAsia"/>
          <w:lang w:val="fr-CA"/>
        </w:rPr>
        <w:t xml:space="preserve">c </w:t>
      </w:r>
      <w:r>
        <w:rPr>
          <w:rFonts w:hint="eastAsia"/>
          <w:lang w:val="fr-CA"/>
        </w:rPr>
        <w:t>点击【接收】按钮</w:t>
      </w:r>
    </w:p>
    <w:p w14:paraId="5C64D6A8" w14:textId="77777777" w:rsidR="000D5E77" w:rsidRDefault="000D5E77" w:rsidP="000D5E77">
      <w:r>
        <w:tab/>
      </w:r>
      <w:r>
        <w:tab/>
        <w:t>1.</w:t>
      </w:r>
      <w:r w:rsidRPr="006B2052">
        <w:rPr>
          <w:rFonts w:hint="eastAsia"/>
          <w:lang w:val="fr-CA"/>
        </w:rPr>
        <w:t xml:space="preserve"> </w:t>
      </w:r>
      <w:r>
        <w:rPr>
          <w:rFonts w:hint="eastAsia"/>
          <w:lang w:val="fr-CA"/>
        </w:rPr>
        <w:t>点击【接收】按钮</w:t>
      </w:r>
    </w:p>
    <w:p w14:paraId="238BC16D" w14:textId="77777777" w:rsidR="000D5E77" w:rsidRDefault="000D5E77" w:rsidP="000D5E77">
      <w:r>
        <w:tab/>
      </w:r>
      <w:r>
        <w:tab/>
        <w:t xml:space="preserve">2 </w:t>
      </w:r>
      <w:r>
        <w:rPr>
          <w:rFonts w:hint="eastAsia"/>
        </w:rPr>
        <w:t xml:space="preserve"> </w:t>
      </w:r>
      <w:r>
        <w:rPr>
          <w:rFonts w:hint="eastAsia"/>
        </w:rPr>
        <w:t>改变文章</w:t>
      </w:r>
      <w:r>
        <w:t>状态为</w:t>
      </w:r>
      <w:r>
        <w:t>’</w:t>
      </w:r>
      <w:r>
        <w:rPr>
          <w:rFonts w:hint="eastAsia"/>
        </w:rPr>
        <w:t>已接收</w:t>
      </w:r>
      <w:r>
        <w:t>’</w:t>
      </w:r>
    </w:p>
    <w:p w14:paraId="438836A2" w14:textId="77777777" w:rsidR="000D5E77" w:rsidRDefault="000D5E77" w:rsidP="000D5E77">
      <w:r>
        <w:tab/>
      </w:r>
      <w:r>
        <w:tab/>
        <w:t xml:space="preserve">3. </w:t>
      </w:r>
      <w:r>
        <w:rPr>
          <w:rFonts w:hint="eastAsia"/>
        </w:rPr>
        <w:t>返回</w:t>
      </w:r>
      <w:r>
        <w:t>事件流</w:t>
      </w:r>
      <w:r>
        <w:rPr>
          <w:rFonts w:hint="eastAsia"/>
        </w:rPr>
        <w:t>3</w:t>
      </w:r>
    </w:p>
    <w:p w14:paraId="5BA4BBFE" w14:textId="77777777" w:rsidR="000D5E77" w:rsidRDefault="000D5E77" w:rsidP="000D5E77">
      <w:r>
        <w:rPr>
          <w:rFonts w:hint="eastAsia"/>
        </w:rPr>
        <w:t>错误流：无</w:t>
      </w:r>
    </w:p>
    <w:p w14:paraId="59CCE2A1" w14:textId="77777777" w:rsidR="000D5E77" w:rsidRDefault="000D5E77" w:rsidP="000D5E77">
      <w:r>
        <w:rPr>
          <w:rFonts w:hint="eastAsia"/>
        </w:rPr>
        <w:t>[</w:t>
      </w:r>
      <w:r>
        <w:rPr>
          <w:rFonts w:hint="eastAsia"/>
        </w:rPr>
        <w:t>后置条件</w:t>
      </w:r>
      <w:r>
        <w:rPr>
          <w:rFonts w:hint="eastAsia"/>
        </w:rPr>
        <w:t>]</w:t>
      </w:r>
      <w:r w:rsidR="00BF34F8">
        <w:rPr>
          <w:rFonts w:hint="eastAsia"/>
        </w:rPr>
        <w:t>：</w:t>
      </w:r>
    </w:p>
    <w:p w14:paraId="241F0EC9" w14:textId="77777777" w:rsidR="000D5E77" w:rsidRDefault="000D5E77" w:rsidP="000D5E77">
      <w:r>
        <w:rPr>
          <w:rFonts w:hint="eastAsia"/>
        </w:rPr>
        <w:t>[</w:t>
      </w:r>
      <w:r>
        <w:rPr>
          <w:rFonts w:hint="eastAsia"/>
        </w:rPr>
        <w:t>事件规则</w:t>
      </w:r>
      <w:r>
        <w:rPr>
          <w:rFonts w:hint="eastAsia"/>
        </w:rPr>
        <w:t>]</w:t>
      </w:r>
    </w:p>
    <w:p w14:paraId="5686F5C2" w14:textId="77777777" w:rsidR="000D5E77" w:rsidRDefault="000D5E77" w:rsidP="000D5E77">
      <w:r>
        <w:t>R3</w:t>
      </w:r>
      <w:r>
        <w:rPr>
          <w:rFonts w:hint="eastAsia"/>
        </w:rPr>
        <w:t>查询</w:t>
      </w:r>
      <w:r>
        <w:t>规则</w:t>
      </w:r>
      <w:r>
        <w:t>:</w:t>
      </w:r>
    </w:p>
    <w:p w14:paraId="128EEAEC" w14:textId="77777777" w:rsidR="000D5E77" w:rsidRDefault="000D5E77" w:rsidP="000D5E77">
      <w:r>
        <w:tab/>
        <w:t>1.</w:t>
      </w:r>
      <w:r>
        <w:rPr>
          <w:rFonts w:hint="eastAsia"/>
        </w:rPr>
        <w:t>默认</w:t>
      </w:r>
      <w:r>
        <w:t>显示</w:t>
      </w:r>
      <w:r>
        <w:rPr>
          <w:rFonts w:hint="eastAsia"/>
        </w:rPr>
        <w:t>未接受的</w:t>
      </w:r>
      <w:r>
        <w:t>稿件</w:t>
      </w:r>
    </w:p>
    <w:p w14:paraId="0FD7123D" w14:textId="77777777" w:rsidR="000D5E77" w:rsidRDefault="000D5E77" w:rsidP="000D5E77">
      <w:r>
        <w:tab/>
        <w:t>2.</w:t>
      </w:r>
      <w:r>
        <w:rPr>
          <w:rFonts w:hint="eastAsia"/>
        </w:rPr>
        <w:t>点击</w:t>
      </w:r>
      <w:r>
        <w:t>稿件标题</w:t>
      </w:r>
      <w:r>
        <w:t>,</w:t>
      </w:r>
      <w:r>
        <w:t>下载投稿附件</w:t>
      </w:r>
    </w:p>
    <w:p w14:paraId="48E371F8" w14:textId="77777777" w:rsidR="000D5E77" w:rsidRDefault="000D5E77" w:rsidP="000D5E77">
      <w:r>
        <w:rPr>
          <w:rFonts w:hint="eastAsia"/>
        </w:rPr>
        <w:tab/>
        <w:t>3.</w:t>
      </w:r>
      <w:r>
        <w:rPr>
          <w:rFonts w:hint="eastAsia"/>
        </w:rPr>
        <w:t>默认</w:t>
      </w:r>
      <w:r>
        <w:t>一</w:t>
      </w:r>
      <w:r>
        <w:rPr>
          <w:rFonts w:hint="eastAsia"/>
        </w:rPr>
        <w:t>页</w:t>
      </w:r>
      <w:r>
        <w:t>只显示</w:t>
      </w:r>
      <w:r>
        <w:rPr>
          <w:rFonts w:hint="eastAsia"/>
        </w:rPr>
        <w:t>15</w:t>
      </w:r>
      <w:r>
        <w:rPr>
          <w:rFonts w:hint="eastAsia"/>
        </w:rPr>
        <w:t>条</w:t>
      </w:r>
      <w:r>
        <w:t>数据</w:t>
      </w:r>
    </w:p>
    <w:p w14:paraId="58981FB1" w14:textId="77777777" w:rsidR="000D5E77" w:rsidRDefault="000D5E77" w:rsidP="000D5E77">
      <w:r>
        <w:rPr>
          <w:rFonts w:hint="eastAsia"/>
        </w:rPr>
        <w:t>[</w:t>
      </w:r>
      <w:r>
        <w:rPr>
          <w:rFonts w:hint="eastAsia"/>
        </w:rPr>
        <w:t>特殊需求</w:t>
      </w:r>
      <w:r>
        <w:rPr>
          <w:rFonts w:hint="eastAsia"/>
        </w:rPr>
        <w:t>]</w:t>
      </w:r>
      <w:r>
        <w:rPr>
          <w:rFonts w:hint="eastAsia"/>
        </w:rPr>
        <w:t>：无</w:t>
      </w:r>
    </w:p>
    <w:p w14:paraId="5F04B904" w14:textId="77777777" w:rsidR="000D5E77" w:rsidRDefault="000D5E77" w:rsidP="000D5E77">
      <w:r>
        <w:rPr>
          <w:rFonts w:hint="eastAsia"/>
        </w:rPr>
        <w:t>[</w:t>
      </w:r>
      <w:r>
        <w:rPr>
          <w:rFonts w:hint="eastAsia"/>
        </w:rPr>
        <w:t>扩展点</w:t>
      </w:r>
      <w:r>
        <w:rPr>
          <w:rFonts w:hint="eastAsia"/>
        </w:rPr>
        <w:t>]</w:t>
      </w:r>
      <w:r>
        <w:rPr>
          <w:rFonts w:hint="eastAsia"/>
        </w:rPr>
        <w:t>：无</w:t>
      </w:r>
    </w:p>
    <w:p w14:paraId="533AC7FC" w14:textId="77777777" w:rsidR="000D5E77" w:rsidRPr="006B2052" w:rsidRDefault="000D5E77" w:rsidP="000D5E77"/>
    <w:p w14:paraId="11170037" w14:textId="77777777" w:rsidR="000D5E77" w:rsidRDefault="00DF49D3" w:rsidP="00DF49D3">
      <w:pPr>
        <w:pStyle w:val="2"/>
        <w:rPr>
          <w:rFonts w:ascii="Courier New" w:hAnsi="Courier New" w:cs="Courier New"/>
          <w:color w:val="000000"/>
          <w:lang w:val="fr-CA"/>
        </w:rPr>
      </w:pPr>
      <w:r>
        <w:rPr>
          <w:lang w:val="fr-CA"/>
        </w:rPr>
        <w:t>3.2</w:t>
      </w:r>
      <w:r w:rsidR="00812EBF">
        <w:rPr>
          <w:lang w:val="fr-CA"/>
        </w:rPr>
        <w:t>2</w:t>
      </w:r>
      <w:r w:rsidR="000D5E77" w:rsidRPr="00121F86">
        <w:rPr>
          <w:lang w:val="fr-CA"/>
        </w:rPr>
        <w:t xml:space="preserve"> Use-Case “</w:t>
      </w:r>
      <w:r w:rsidR="000D5E77" w:rsidRPr="00121F86">
        <w:rPr>
          <w:rFonts w:ascii="Courier New" w:hAnsi="Courier New" w:cs="Courier New" w:hint="eastAsia"/>
          <w:color w:val="000000"/>
          <w:lang w:val="fr-CA"/>
        </w:rPr>
        <w:t>UC00</w:t>
      </w:r>
      <w:r>
        <w:rPr>
          <w:rFonts w:ascii="Courier New" w:hAnsi="Courier New" w:cs="Courier New"/>
          <w:color w:val="000000"/>
          <w:lang w:val="fr-CA"/>
        </w:rPr>
        <w:t>2</w:t>
      </w:r>
      <w:r w:rsidR="00812EBF">
        <w:rPr>
          <w:rFonts w:ascii="Courier New" w:hAnsi="Courier New" w:cs="Courier New"/>
          <w:color w:val="000000"/>
          <w:lang w:val="fr-CA"/>
        </w:rPr>
        <w:t>2</w:t>
      </w:r>
      <w:r w:rsidR="000D5E77" w:rsidRPr="00385E34">
        <w:rPr>
          <w:rFonts w:ascii="Courier New" w:hAnsi="Courier New" w:cs="Courier New" w:hint="eastAsia"/>
          <w:color w:val="000000"/>
        </w:rPr>
        <w:t>首页</w:t>
      </w:r>
      <w:r w:rsidR="000D5E77" w:rsidRPr="00121F86">
        <w:rPr>
          <w:rFonts w:ascii="Courier New" w:hAnsi="Courier New" w:cs="Courier New"/>
          <w:color w:val="000000"/>
          <w:lang w:val="fr-CA"/>
        </w:rPr>
        <w:t>”</w:t>
      </w:r>
    </w:p>
    <w:p w14:paraId="3A700683" w14:textId="77777777" w:rsidR="000D5E77" w:rsidRDefault="000D5E77" w:rsidP="000D5E77">
      <w:pPr>
        <w:rPr>
          <w:lang w:val="fr-CA"/>
        </w:rPr>
      </w:pPr>
      <w:r>
        <w:rPr>
          <w:rFonts w:hint="eastAsia"/>
          <w:lang w:val="fr-CA"/>
        </w:rPr>
        <w:t>[</w:t>
      </w:r>
      <w:r>
        <w:rPr>
          <w:rFonts w:hint="eastAsia"/>
          <w:lang w:val="fr-CA"/>
        </w:rPr>
        <w:t>名称</w:t>
      </w:r>
      <w:r>
        <w:rPr>
          <w:rFonts w:hint="eastAsia"/>
          <w:lang w:val="fr-CA"/>
        </w:rPr>
        <w:t>]</w:t>
      </w:r>
      <w:r>
        <w:rPr>
          <w:lang w:val="fr-CA"/>
        </w:rPr>
        <w:t xml:space="preserve"> </w:t>
      </w:r>
      <w:r w:rsidR="00812EBF">
        <w:rPr>
          <w:lang w:val="fr-CA"/>
        </w:rPr>
        <w:t>UC0022</w:t>
      </w:r>
      <w:r>
        <w:rPr>
          <w:lang w:val="fr-CA"/>
        </w:rPr>
        <w:t>首页</w:t>
      </w:r>
    </w:p>
    <w:p w14:paraId="76B6A2D5" w14:textId="77777777" w:rsidR="000D5E77" w:rsidRDefault="000D5E77" w:rsidP="000D5E77">
      <w:pPr>
        <w:rPr>
          <w:lang w:val="fr-CA"/>
        </w:rPr>
      </w:pPr>
      <w:r>
        <w:rPr>
          <w:lang w:val="fr-CA"/>
        </w:rPr>
        <w:t>[</w:t>
      </w:r>
      <w:r>
        <w:rPr>
          <w:rFonts w:hint="eastAsia"/>
          <w:lang w:val="fr-CA"/>
        </w:rPr>
        <w:t>简介</w:t>
      </w:r>
      <w:r>
        <w:rPr>
          <w:lang w:val="fr-CA"/>
        </w:rPr>
        <w:t xml:space="preserve">] </w:t>
      </w:r>
      <w:r>
        <w:rPr>
          <w:rFonts w:hint="eastAsia"/>
          <w:lang w:val="fr-CA"/>
        </w:rPr>
        <w:t>用户</w:t>
      </w:r>
      <w:r>
        <w:rPr>
          <w:lang w:val="fr-CA"/>
        </w:rPr>
        <w:t>首页</w:t>
      </w:r>
      <w:r>
        <w:rPr>
          <w:rFonts w:hint="eastAsia"/>
          <w:lang w:val="fr-CA"/>
        </w:rPr>
        <w:t>查询</w:t>
      </w:r>
    </w:p>
    <w:p w14:paraId="5791BE03" w14:textId="77777777" w:rsidR="000D5E77" w:rsidRDefault="000D5E77" w:rsidP="000D5E77">
      <w:pPr>
        <w:rPr>
          <w:lang w:val="fr-CA" w:eastAsia="zh-CN"/>
        </w:rPr>
      </w:pPr>
      <w:r>
        <w:rPr>
          <w:lang w:val="fr-CA"/>
        </w:rPr>
        <w:t>[</w:t>
      </w:r>
      <w:r>
        <w:rPr>
          <w:rFonts w:hint="eastAsia"/>
          <w:lang w:val="fr-CA"/>
        </w:rPr>
        <w:t>前置</w:t>
      </w:r>
      <w:r>
        <w:rPr>
          <w:lang w:val="fr-CA"/>
        </w:rPr>
        <w:t>条件</w:t>
      </w:r>
      <w:r>
        <w:rPr>
          <w:lang w:val="fr-CA"/>
        </w:rPr>
        <w:t>]</w:t>
      </w:r>
      <w:r>
        <w:rPr>
          <w:rFonts w:hint="eastAsia"/>
          <w:lang w:val="fr-CA"/>
        </w:rPr>
        <w:t xml:space="preserve"> </w:t>
      </w:r>
      <w:r w:rsidR="00295B8A">
        <w:rPr>
          <w:rFonts w:hint="eastAsia"/>
          <w:lang w:val="fr-CA" w:eastAsia="zh-CN"/>
        </w:rPr>
        <w:t>具有用户</w:t>
      </w:r>
      <w:r w:rsidR="00295B8A">
        <w:rPr>
          <w:lang w:val="fr-CA" w:eastAsia="zh-CN"/>
        </w:rPr>
        <w:t>角色</w:t>
      </w:r>
    </w:p>
    <w:p w14:paraId="0D336404" w14:textId="77777777" w:rsidR="000D5E77" w:rsidRDefault="000D5E77" w:rsidP="000D5E77">
      <w:pPr>
        <w:rPr>
          <w:lang w:val="fr-CA"/>
        </w:rPr>
      </w:pPr>
      <w:r>
        <w:rPr>
          <w:lang w:val="fr-CA"/>
        </w:rPr>
        <w:t>[</w:t>
      </w:r>
      <w:r>
        <w:rPr>
          <w:rFonts w:hint="eastAsia"/>
          <w:lang w:val="fr-CA"/>
        </w:rPr>
        <w:t>事件</w:t>
      </w:r>
      <w:r>
        <w:rPr>
          <w:lang w:val="fr-CA"/>
        </w:rPr>
        <w:t>流</w:t>
      </w:r>
      <w:r>
        <w:rPr>
          <w:lang w:val="fr-CA"/>
        </w:rPr>
        <w:t>]</w:t>
      </w:r>
    </w:p>
    <w:p w14:paraId="0790A8A6" w14:textId="77777777" w:rsidR="000D5E77" w:rsidRDefault="000D5E77" w:rsidP="000D5E77">
      <w:pPr>
        <w:rPr>
          <w:lang w:val="fr-CA"/>
        </w:rPr>
      </w:pPr>
      <w:r>
        <w:rPr>
          <w:lang w:val="fr-CA"/>
        </w:rPr>
        <w:lastRenderedPageBreak/>
        <w:t>[</w:t>
      </w:r>
      <w:r>
        <w:rPr>
          <w:rFonts w:hint="eastAsia"/>
          <w:lang w:val="fr-CA"/>
        </w:rPr>
        <w:t>主</w:t>
      </w:r>
      <w:r>
        <w:rPr>
          <w:lang w:val="fr-CA"/>
        </w:rPr>
        <w:t>事件</w:t>
      </w:r>
      <w:r>
        <w:rPr>
          <w:rFonts w:hint="eastAsia"/>
          <w:lang w:val="fr-CA"/>
        </w:rPr>
        <w:t>流</w:t>
      </w:r>
      <w:r>
        <w:rPr>
          <w:lang w:val="fr-CA"/>
        </w:rPr>
        <w:t>]</w:t>
      </w:r>
    </w:p>
    <w:p w14:paraId="53A2AED0" w14:textId="77777777" w:rsidR="000D5E77" w:rsidRDefault="000D5E77" w:rsidP="000D5E77">
      <w:pPr>
        <w:rPr>
          <w:lang w:val="fr-CA"/>
        </w:rPr>
      </w:pPr>
      <w:r>
        <w:rPr>
          <w:rFonts w:hint="eastAsia"/>
          <w:lang w:val="fr-CA"/>
        </w:rPr>
        <w:t>1.</w:t>
      </w:r>
      <w:r>
        <w:rPr>
          <w:lang w:val="fr-CA"/>
        </w:rPr>
        <w:t xml:space="preserve"> </w:t>
      </w:r>
      <w:r>
        <w:rPr>
          <w:rFonts w:hint="eastAsia"/>
          <w:lang w:val="fr-CA"/>
        </w:rPr>
        <w:t>用户</w:t>
      </w:r>
      <w:r>
        <w:rPr>
          <w:lang w:val="fr-CA"/>
        </w:rPr>
        <w:t>登录后</w:t>
      </w:r>
      <w:r>
        <w:rPr>
          <w:lang w:val="fr-CA"/>
        </w:rPr>
        <w:t>,</w:t>
      </w:r>
      <w:r>
        <w:rPr>
          <w:lang w:val="fr-CA"/>
        </w:rPr>
        <w:t>用例开始</w:t>
      </w:r>
    </w:p>
    <w:p w14:paraId="2319387B" w14:textId="77777777" w:rsidR="000D5E77" w:rsidRPr="00375218" w:rsidRDefault="000D5E77" w:rsidP="000D5E77">
      <w:pPr>
        <w:pStyle w:val="Cap"/>
        <w:ind w:firstLineChars="0" w:firstLine="0"/>
      </w:pPr>
      <w:r>
        <w:rPr>
          <w:rFonts w:hint="eastAsia"/>
          <w:lang w:val="fr-CA"/>
        </w:rPr>
        <w:t xml:space="preserve">2. </w:t>
      </w:r>
      <w:r>
        <w:rPr>
          <w:rFonts w:hint="eastAsia"/>
          <w:lang w:val="fr-CA"/>
        </w:rPr>
        <w:t>点击【</w:t>
      </w:r>
      <w:r>
        <w:rPr>
          <w:rFonts w:hint="eastAsia"/>
        </w:rPr>
        <w:t>我</w:t>
      </w:r>
      <w:r>
        <w:t>的工作台</w:t>
      </w:r>
      <w:r>
        <w:rPr>
          <w:rFonts w:hint="eastAsia"/>
          <w:lang w:val="fr-CA"/>
        </w:rPr>
        <w:t>】按钮</w:t>
      </w:r>
      <w:r>
        <w:rPr>
          <w:rFonts w:hint="eastAsia"/>
        </w:rPr>
        <w:t>：直接</w:t>
      </w:r>
      <w:r>
        <w:t>打开</w:t>
      </w:r>
      <w:r>
        <w:rPr>
          <w:rFonts w:hint="eastAsia"/>
        </w:rPr>
        <w:t>我的</w:t>
      </w:r>
      <w:r>
        <w:t>工作台</w:t>
      </w:r>
    </w:p>
    <w:p w14:paraId="19989523" w14:textId="77777777" w:rsidR="000D5E77" w:rsidRDefault="000D5E77" w:rsidP="000D5E77">
      <w:pPr>
        <w:pStyle w:val="Cap"/>
        <w:ind w:firstLineChars="0" w:firstLine="0"/>
      </w:pPr>
      <w:r>
        <w:rPr>
          <w:rFonts w:hint="eastAsia"/>
        </w:rPr>
        <w:t>3.</w:t>
      </w:r>
      <w:r w:rsidRPr="008D7C60">
        <w:rPr>
          <w:rFonts w:hint="eastAsia"/>
          <w:lang w:val="fr-CA"/>
        </w:rPr>
        <w:t xml:space="preserve"> </w:t>
      </w:r>
      <w:r>
        <w:rPr>
          <w:rFonts w:hint="eastAsia"/>
          <w:lang w:val="fr-CA"/>
        </w:rPr>
        <w:t>点击【</w:t>
      </w:r>
      <w:r>
        <w:rPr>
          <w:rFonts w:hint="eastAsia"/>
        </w:rPr>
        <w:t>快速</w:t>
      </w:r>
      <w:r>
        <w:t>安全报告</w:t>
      </w:r>
      <w:r>
        <w:rPr>
          <w:rFonts w:hint="eastAsia"/>
          <w:lang w:val="fr-CA"/>
        </w:rPr>
        <w:t>】按钮</w:t>
      </w:r>
      <w:r>
        <w:rPr>
          <w:rFonts w:hint="eastAsia"/>
        </w:rPr>
        <w:t>：</w:t>
      </w:r>
      <w:bookmarkStart w:id="36" w:name="OLE_LINK189"/>
      <w:bookmarkStart w:id="37" w:name="OLE_LINK190"/>
      <w:r>
        <w:rPr>
          <w:rFonts w:hint="eastAsia"/>
        </w:rPr>
        <w:t>直接</w:t>
      </w:r>
      <w:r>
        <w:t>打开安全信息报告页面</w:t>
      </w:r>
    </w:p>
    <w:bookmarkEnd w:id="36"/>
    <w:bookmarkEnd w:id="37"/>
    <w:p w14:paraId="0D9E1A03" w14:textId="77777777" w:rsidR="000D5E77" w:rsidRDefault="000D5E77" w:rsidP="000D5E77">
      <w:pPr>
        <w:pStyle w:val="Cap"/>
        <w:ind w:firstLineChars="150" w:firstLine="330"/>
      </w:pPr>
      <w:r>
        <w:rPr>
          <w:lang w:val="fr-CA"/>
        </w:rPr>
        <w:t>3a</w:t>
      </w:r>
      <w:r>
        <w:rPr>
          <w:rFonts w:hint="eastAsia"/>
          <w:lang w:val="fr-CA"/>
        </w:rPr>
        <w:t>点击【</w:t>
      </w:r>
      <w:r>
        <w:rPr>
          <w:rFonts w:hint="eastAsia"/>
        </w:rPr>
        <w:t>全站</w:t>
      </w:r>
      <w:r>
        <w:t>搜索</w:t>
      </w:r>
      <w:r>
        <w:rPr>
          <w:rFonts w:hint="eastAsia"/>
          <w:lang w:val="fr-CA"/>
        </w:rPr>
        <w:t>】按钮</w:t>
      </w:r>
    </w:p>
    <w:p w14:paraId="0558A4B5" w14:textId="77777777" w:rsidR="000D5E77" w:rsidRDefault="000D5E77" w:rsidP="000D5E77">
      <w:pPr>
        <w:pStyle w:val="Cap"/>
        <w:ind w:firstLineChars="0" w:firstLine="0"/>
      </w:pPr>
      <w:r>
        <w:rPr>
          <w:rFonts w:hint="eastAsia"/>
        </w:rPr>
        <w:t>4</w:t>
      </w:r>
      <w:r>
        <w:t xml:space="preserve">. </w:t>
      </w:r>
      <w:r>
        <w:rPr>
          <w:rFonts w:hint="eastAsia"/>
          <w:lang w:val="fr-CA"/>
        </w:rPr>
        <w:t>点击【</w:t>
      </w:r>
      <w:r>
        <w:rPr>
          <w:rFonts w:hint="eastAsia"/>
        </w:rPr>
        <w:t>个人</w:t>
      </w:r>
      <w:r>
        <w:t>中心</w:t>
      </w:r>
      <w:r>
        <w:rPr>
          <w:rFonts w:hint="eastAsia"/>
          <w:lang w:val="fr-CA"/>
        </w:rPr>
        <w:t>】按钮</w:t>
      </w:r>
      <w:r>
        <w:rPr>
          <w:rFonts w:hint="eastAsia"/>
        </w:rPr>
        <w:t>：直接</w:t>
      </w:r>
      <w:r>
        <w:t>打开个人中心页面</w:t>
      </w:r>
      <w:r>
        <w:rPr>
          <w:rFonts w:hint="eastAsia"/>
        </w:rPr>
        <w:t>(</w:t>
      </w:r>
      <w:r>
        <w:rPr>
          <w:rFonts w:hint="eastAsia"/>
        </w:rPr>
        <w:t>二期</w:t>
      </w:r>
      <w:r>
        <w:rPr>
          <w:rFonts w:hint="eastAsia"/>
        </w:rPr>
        <w:t>)</w:t>
      </w:r>
    </w:p>
    <w:p w14:paraId="34B36F66" w14:textId="77777777" w:rsidR="000D5E77" w:rsidRDefault="000D5E77" w:rsidP="000D5E77">
      <w:pPr>
        <w:pStyle w:val="Cap"/>
        <w:ind w:firstLineChars="0" w:firstLine="0"/>
      </w:pPr>
      <w:r>
        <w:rPr>
          <w:rFonts w:hint="eastAsia"/>
        </w:rPr>
        <w:t xml:space="preserve">5. </w:t>
      </w:r>
      <w:r>
        <w:rPr>
          <w:rFonts w:hint="eastAsia"/>
          <w:lang w:val="fr-CA"/>
        </w:rPr>
        <w:t>点击【</w:t>
      </w:r>
      <w:r>
        <w:rPr>
          <w:rFonts w:hint="eastAsia"/>
        </w:rPr>
        <w:t>站内</w:t>
      </w:r>
      <w:r>
        <w:t>短信</w:t>
      </w:r>
      <w:r>
        <w:rPr>
          <w:rFonts w:hint="eastAsia"/>
          <w:lang w:val="fr-CA"/>
        </w:rPr>
        <w:t>】按钮</w:t>
      </w:r>
      <w:r>
        <w:rPr>
          <w:rFonts w:hint="eastAsia"/>
        </w:rPr>
        <w:t>：直接</w:t>
      </w:r>
      <w:r>
        <w:t>打开站内短信页面</w:t>
      </w:r>
    </w:p>
    <w:p w14:paraId="62C56602" w14:textId="77777777" w:rsidR="000D5E77" w:rsidRDefault="000D5E77" w:rsidP="000D5E77">
      <w:pPr>
        <w:pStyle w:val="Cap"/>
        <w:ind w:firstLineChars="0" w:firstLine="0"/>
      </w:pPr>
      <w:r>
        <w:rPr>
          <w:rFonts w:hint="eastAsia"/>
        </w:rPr>
        <w:t xml:space="preserve">6. </w:t>
      </w:r>
      <w:r>
        <w:rPr>
          <w:rFonts w:hint="eastAsia"/>
          <w:lang w:val="fr-CA"/>
        </w:rPr>
        <w:t>点击【</w:t>
      </w:r>
      <w:r>
        <w:rPr>
          <w:rFonts w:hint="eastAsia"/>
        </w:rPr>
        <w:t>值班</w:t>
      </w:r>
      <w:r>
        <w:t>电话</w:t>
      </w:r>
      <w:r>
        <w:rPr>
          <w:rFonts w:hint="eastAsia"/>
          <w:lang w:val="fr-CA"/>
        </w:rPr>
        <w:t>】按钮</w:t>
      </w:r>
      <w:r>
        <w:rPr>
          <w:rFonts w:hint="eastAsia"/>
        </w:rPr>
        <w:t>：</w:t>
      </w:r>
      <w:r w:rsidRPr="00667043">
        <w:rPr>
          <w:rFonts w:hint="eastAsia"/>
          <w:color w:val="000000"/>
        </w:rPr>
        <w:t>文档待确定</w:t>
      </w:r>
    </w:p>
    <w:p w14:paraId="49E73F48" w14:textId="77777777" w:rsidR="000D5E77" w:rsidRDefault="000D5E77" w:rsidP="000D5E77">
      <w:pPr>
        <w:pStyle w:val="Cap"/>
        <w:ind w:firstLineChars="0" w:firstLine="0"/>
      </w:pPr>
      <w:r>
        <w:t xml:space="preserve">7. </w:t>
      </w:r>
      <w:r>
        <w:rPr>
          <w:rFonts w:hint="eastAsia"/>
          <w:lang w:val="fr-CA"/>
        </w:rPr>
        <w:t>点击【</w:t>
      </w:r>
      <w:r>
        <w:rPr>
          <w:rFonts w:hint="eastAsia"/>
        </w:rPr>
        <w:t>操作</w:t>
      </w:r>
      <w:r>
        <w:t>手册</w:t>
      </w:r>
      <w:r>
        <w:rPr>
          <w:rFonts w:hint="eastAsia"/>
          <w:lang w:val="fr-CA"/>
        </w:rPr>
        <w:t>】按钮</w:t>
      </w:r>
      <w:r>
        <w:rPr>
          <w:rFonts w:hint="eastAsia"/>
        </w:rPr>
        <w:t>：</w:t>
      </w:r>
      <w:r>
        <w:t>可以下载操作手册</w:t>
      </w:r>
    </w:p>
    <w:p w14:paraId="47737DDB" w14:textId="77777777" w:rsidR="000D5E77" w:rsidRDefault="000D5E77" w:rsidP="000D5E77">
      <w:pPr>
        <w:pStyle w:val="Cap"/>
        <w:ind w:firstLineChars="0" w:firstLine="0"/>
        <w:rPr>
          <w:rFonts w:ascii="宋体" w:cs="宋体"/>
          <w:sz w:val="21"/>
          <w:szCs w:val="21"/>
          <w:lang w:val="zh-CN"/>
        </w:rPr>
      </w:pPr>
      <w:r>
        <w:rPr>
          <w:rFonts w:hint="eastAsia"/>
        </w:rPr>
        <w:t>8.</w:t>
      </w:r>
      <w:r w:rsidRPr="00776649">
        <w:rPr>
          <w:rFonts w:hint="eastAsia"/>
          <w:sz w:val="21"/>
          <w:szCs w:val="21"/>
        </w:rPr>
        <w:t>页面</w:t>
      </w:r>
      <w:r w:rsidRPr="00776649">
        <w:rPr>
          <w:rFonts w:ascii="宋体" w:cs="宋体" w:hint="eastAsia"/>
          <w:sz w:val="21"/>
          <w:szCs w:val="21"/>
          <w:lang w:val="zh-CN"/>
        </w:rPr>
        <w:t>显示指标</w:t>
      </w:r>
      <w:r w:rsidRPr="00776649">
        <w:rPr>
          <w:rFonts w:ascii="宋体" w:cs="宋体"/>
          <w:sz w:val="21"/>
          <w:szCs w:val="21"/>
          <w:lang w:val="zh-CN"/>
        </w:rPr>
        <w:t>预警相关数据：结果型指标预警、任务</w:t>
      </w:r>
      <w:r w:rsidRPr="00776649">
        <w:rPr>
          <w:rFonts w:ascii="宋体" w:cs="宋体" w:hint="eastAsia"/>
          <w:sz w:val="21"/>
          <w:szCs w:val="21"/>
          <w:lang w:val="zh-CN"/>
        </w:rPr>
        <w:t>/行为</w:t>
      </w:r>
      <w:r w:rsidRPr="00776649">
        <w:rPr>
          <w:rFonts w:ascii="宋体" w:cs="宋体"/>
          <w:sz w:val="21"/>
          <w:szCs w:val="21"/>
          <w:lang w:val="zh-CN"/>
        </w:rPr>
        <w:t>型指标预警、管理效能/</w:t>
      </w:r>
      <w:r w:rsidRPr="00776649">
        <w:rPr>
          <w:rFonts w:ascii="宋体" w:cs="宋体" w:hint="eastAsia"/>
          <w:sz w:val="21"/>
          <w:szCs w:val="21"/>
          <w:lang w:val="zh-CN"/>
        </w:rPr>
        <w:t>任务</w:t>
      </w:r>
      <w:r w:rsidRPr="00776649">
        <w:rPr>
          <w:rFonts w:ascii="宋体" w:cs="宋体"/>
          <w:sz w:val="21"/>
          <w:szCs w:val="21"/>
          <w:lang w:val="zh-CN"/>
        </w:rPr>
        <w:t>（</w:t>
      </w:r>
      <w:r w:rsidRPr="00776649">
        <w:rPr>
          <w:rFonts w:ascii="宋体" w:cs="宋体" w:hint="eastAsia"/>
          <w:sz w:val="21"/>
          <w:szCs w:val="21"/>
          <w:lang w:val="zh-CN"/>
        </w:rPr>
        <w:t>通用</w:t>
      </w:r>
      <w:r w:rsidRPr="00776649">
        <w:rPr>
          <w:rFonts w:ascii="宋体" w:cs="宋体"/>
          <w:sz w:val="21"/>
          <w:szCs w:val="21"/>
          <w:lang w:val="zh-CN"/>
        </w:rPr>
        <w:t>）</w:t>
      </w:r>
      <w:r w:rsidRPr="00776649">
        <w:rPr>
          <w:rFonts w:ascii="宋体" w:cs="宋体" w:hint="eastAsia"/>
          <w:sz w:val="21"/>
          <w:szCs w:val="21"/>
          <w:lang w:val="zh-CN"/>
        </w:rPr>
        <w:t>型</w:t>
      </w:r>
      <w:r w:rsidRPr="00776649">
        <w:rPr>
          <w:rFonts w:ascii="宋体" w:cs="宋体"/>
          <w:sz w:val="21"/>
          <w:szCs w:val="21"/>
          <w:lang w:val="zh-CN"/>
        </w:rPr>
        <w:t>指标预警、关键风险指标预警，橙色</w:t>
      </w:r>
      <w:r>
        <w:rPr>
          <w:rFonts w:ascii="宋体" w:cs="宋体"/>
          <w:sz w:val="21"/>
          <w:szCs w:val="21"/>
          <w:lang w:val="zh-CN"/>
        </w:rPr>
        <w:t>、黄色、蓝色预警数量，鼠标悬浮可以看见</w:t>
      </w:r>
      <w:r>
        <w:rPr>
          <w:rFonts w:ascii="宋体" w:cs="宋体" w:hint="eastAsia"/>
          <w:sz w:val="21"/>
          <w:szCs w:val="21"/>
          <w:lang w:val="zh-CN"/>
        </w:rPr>
        <w:t>,</w:t>
      </w:r>
      <w:r>
        <w:rPr>
          <w:rFonts w:ascii="宋体" w:cs="宋体"/>
          <w:sz w:val="21"/>
          <w:szCs w:val="21"/>
          <w:lang w:val="zh-CN"/>
        </w:rPr>
        <w:t>鼠标移动到</w:t>
      </w:r>
      <w:r>
        <w:rPr>
          <w:rFonts w:ascii="宋体" w:cs="宋体" w:hint="eastAsia"/>
          <w:sz w:val="21"/>
          <w:szCs w:val="21"/>
          <w:lang w:val="zh-CN"/>
        </w:rPr>
        <w:t>预警</w:t>
      </w:r>
      <w:r>
        <w:rPr>
          <w:rFonts w:ascii="宋体" w:cs="宋体"/>
          <w:sz w:val="21"/>
          <w:szCs w:val="21"/>
          <w:lang w:val="zh-CN"/>
        </w:rPr>
        <w:t>数字,显示</w:t>
      </w:r>
      <w:r>
        <w:rPr>
          <w:rFonts w:ascii="宋体" w:cs="宋体" w:hint="eastAsia"/>
          <w:sz w:val="21"/>
          <w:szCs w:val="21"/>
          <w:lang w:val="zh-CN"/>
        </w:rPr>
        <w:t>对应预警内容</w:t>
      </w:r>
      <w:r w:rsidR="00B67CB3">
        <w:rPr>
          <w:rFonts w:ascii="宋体" w:cs="宋体" w:hint="eastAsia"/>
          <w:sz w:val="21"/>
          <w:szCs w:val="21"/>
          <w:lang w:val="zh-CN"/>
        </w:rPr>
        <w:t>(二期)</w:t>
      </w:r>
    </w:p>
    <w:p w14:paraId="34B00616" w14:textId="77777777" w:rsidR="000D5E77" w:rsidRDefault="000D5E77" w:rsidP="000D5E77">
      <w:pPr>
        <w:pStyle w:val="Cap"/>
        <w:ind w:firstLineChars="0" w:firstLine="0"/>
      </w:pPr>
      <w:r>
        <w:rPr>
          <w:rFonts w:ascii="宋体" w:cs="宋体" w:hint="eastAsia"/>
          <w:sz w:val="21"/>
          <w:szCs w:val="21"/>
          <w:lang w:val="zh-CN"/>
        </w:rPr>
        <w:t>9.</w:t>
      </w:r>
      <w:r w:rsidRPr="0050316D">
        <w:rPr>
          <w:rFonts w:hint="eastAsia"/>
        </w:rPr>
        <w:t>点击</w:t>
      </w:r>
      <w:r>
        <w:rPr>
          <w:rFonts w:hint="eastAsia"/>
          <w:lang w:val="fr-CA"/>
        </w:rPr>
        <w:t>【</w:t>
      </w:r>
      <w:r w:rsidRPr="0050316D">
        <w:rPr>
          <w:rFonts w:hint="eastAsia"/>
        </w:rPr>
        <w:t>更多</w:t>
      </w:r>
      <w:r>
        <w:rPr>
          <w:rFonts w:hint="eastAsia"/>
          <w:lang w:val="fr-CA"/>
        </w:rPr>
        <w:t>】按钮</w:t>
      </w:r>
      <w:r>
        <w:rPr>
          <w:rFonts w:hint="eastAsia"/>
        </w:rPr>
        <w:t>直接</w:t>
      </w:r>
      <w:r>
        <w:t>打开</w:t>
      </w:r>
      <w:r w:rsidRPr="0050316D">
        <w:rPr>
          <w:rFonts w:hint="eastAsia"/>
        </w:rPr>
        <w:t>安全通报与文件查询页面。</w:t>
      </w:r>
    </w:p>
    <w:p w14:paraId="5FE6576D" w14:textId="77777777" w:rsidR="000D5E77" w:rsidRPr="0050316D" w:rsidRDefault="000D5E77" w:rsidP="000D5E77">
      <w:pPr>
        <w:pStyle w:val="Cap"/>
        <w:ind w:firstLineChars="0" w:firstLine="0"/>
      </w:pPr>
      <w:r>
        <w:rPr>
          <w:rFonts w:hint="eastAsia"/>
        </w:rPr>
        <w:t>1</w:t>
      </w:r>
      <w:r>
        <w:t>0.</w:t>
      </w:r>
      <w:r>
        <w:rPr>
          <w:rFonts w:hint="eastAsia"/>
        </w:rPr>
        <w:t>模块</w:t>
      </w:r>
      <w:r>
        <w:t>中自己触发</w:t>
      </w:r>
      <w:r>
        <w:rPr>
          <w:rFonts w:hint="eastAsia"/>
        </w:rPr>
        <w:t>发布</w:t>
      </w:r>
      <w:r>
        <w:t>首页的，</w:t>
      </w:r>
      <w:r>
        <w:rPr>
          <w:rFonts w:hint="eastAsia"/>
        </w:rPr>
        <w:t>取消</w:t>
      </w:r>
      <w:r>
        <w:t>发布</w:t>
      </w:r>
      <w:r>
        <w:rPr>
          <w:rFonts w:hint="eastAsia"/>
        </w:rPr>
        <w:t>后</w:t>
      </w:r>
      <w:r>
        <w:t>，再次发布均需要走流程，</w:t>
      </w:r>
      <w:r>
        <w:rPr>
          <w:rFonts w:hint="eastAsia"/>
        </w:rPr>
        <w:t>在</w:t>
      </w:r>
      <w:r>
        <w:t>安全通报中新</w:t>
      </w:r>
      <w:r>
        <w:rPr>
          <w:rFonts w:hint="eastAsia"/>
        </w:rPr>
        <w:t>建</w:t>
      </w:r>
      <w:r>
        <w:t>的可以修改，从其他功能中</w:t>
      </w:r>
      <w:r>
        <w:rPr>
          <w:rFonts w:hint="eastAsia"/>
        </w:rPr>
        <w:t>触发</w:t>
      </w:r>
      <w:r>
        <w:t>的不能修改，</w:t>
      </w:r>
      <w:r>
        <w:rPr>
          <w:rFonts w:hint="eastAsia"/>
        </w:rPr>
        <w:t>均</w:t>
      </w:r>
      <w:r>
        <w:t>可以删除、发布</w:t>
      </w:r>
      <w:r>
        <w:rPr>
          <w:rFonts w:hint="eastAsia"/>
        </w:rPr>
        <w:t>/</w:t>
      </w:r>
      <w:r>
        <w:rPr>
          <w:rFonts w:hint="eastAsia"/>
        </w:rPr>
        <w:t>取消</w:t>
      </w:r>
      <w:r>
        <w:t>发布</w:t>
      </w:r>
      <w:r>
        <w:rPr>
          <w:rFonts w:hint="eastAsia"/>
        </w:rPr>
        <w:t>，</w:t>
      </w:r>
      <w:r>
        <w:t>但是都在</w:t>
      </w:r>
      <w:r>
        <w:rPr>
          <w:rFonts w:hint="eastAsia"/>
        </w:rPr>
        <w:t>安全通报与</w:t>
      </w:r>
      <w:r>
        <w:t>文件中</w:t>
      </w:r>
      <w:r>
        <w:rPr>
          <w:rFonts w:hint="eastAsia"/>
        </w:rPr>
        <w:t>操作</w:t>
      </w:r>
      <w:r>
        <w:t>。</w:t>
      </w:r>
    </w:p>
    <w:p w14:paraId="22B4DDD8" w14:textId="77777777" w:rsidR="000D5E77" w:rsidRDefault="000D5E77" w:rsidP="00504468">
      <w:pPr>
        <w:pStyle w:val="Cap"/>
        <w:numPr>
          <w:ilvl w:val="0"/>
          <w:numId w:val="36"/>
        </w:numPr>
        <w:ind w:firstLineChars="0"/>
      </w:pPr>
      <w:r w:rsidRPr="0050316D">
        <w:rPr>
          <w:rFonts w:hint="eastAsia"/>
        </w:rPr>
        <w:t>典型安全信息</w:t>
      </w:r>
      <w:r>
        <w:rPr>
          <w:rFonts w:hint="eastAsia"/>
        </w:rPr>
        <w:t>:</w:t>
      </w:r>
      <w:r>
        <w:rPr>
          <w:rFonts w:hint="eastAsia"/>
        </w:rPr>
        <w:t>查询</w:t>
      </w:r>
      <w:r>
        <w:t>列表和页面触发</w:t>
      </w:r>
      <w:r>
        <w:rPr>
          <w:rFonts w:hint="eastAsia"/>
        </w:rPr>
        <w:t>发布</w:t>
      </w:r>
      <w:r>
        <w:t>到首页。</w:t>
      </w:r>
      <w:r>
        <w:rPr>
          <w:rFonts w:hint="eastAsia"/>
        </w:rPr>
        <w:t>点击</w:t>
      </w:r>
      <w:r>
        <w:t>查看</w:t>
      </w:r>
      <w:r w:rsidRPr="00B075AC">
        <w:rPr>
          <w:rFonts w:hint="eastAsia"/>
        </w:rPr>
        <w:t>链接为报告详情</w:t>
      </w:r>
      <w:r w:rsidRPr="00B075AC">
        <w:rPr>
          <w:rFonts w:hint="eastAsia"/>
        </w:rPr>
        <w:t>II</w:t>
      </w:r>
      <w:r>
        <w:t>。</w:t>
      </w:r>
    </w:p>
    <w:p w14:paraId="0FAF7ADE" w14:textId="77777777" w:rsidR="000D5E77" w:rsidRDefault="000D5E77" w:rsidP="00504468">
      <w:pPr>
        <w:pStyle w:val="Cap"/>
        <w:numPr>
          <w:ilvl w:val="0"/>
          <w:numId w:val="36"/>
        </w:numPr>
        <w:ind w:firstLineChars="0"/>
      </w:pPr>
      <w:r>
        <w:t>事件调查</w:t>
      </w:r>
      <w:r>
        <w:rPr>
          <w:rFonts w:hint="eastAsia"/>
        </w:rPr>
        <w:t>、同行</w:t>
      </w:r>
      <w:r>
        <w:t>安全信息（</w:t>
      </w:r>
      <w:r>
        <w:rPr>
          <w:rFonts w:hint="eastAsia"/>
        </w:rPr>
        <w:t>二期</w:t>
      </w:r>
      <w:r>
        <w:t>）</w:t>
      </w:r>
      <w:r>
        <w:rPr>
          <w:rFonts w:hint="eastAsia"/>
        </w:rPr>
        <w:t>：</w:t>
      </w:r>
      <w:r>
        <w:t>归档后自动发布到首页</w:t>
      </w:r>
      <w:r>
        <w:rPr>
          <w:rFonts w:hint="eastAsia"/>
        </w:rPr>
        <w:t>。点击</w:t>
      </w:r>
      <w:r w:rsidRPr="0050316D">
        <w:rPr>
          <w:rFonts w:hint="eastAsia"/>
        </w:rPr>
        <w:t>查看链接为报告详情</w:t>
      </w:r>
      <w:r w:rsidRPr="0050316D">
        <w:rPr>
          <w:rFonts w:hint="eastAsia"/>
        </w:rPr>
        <w:t>II</w:t>
      </w:r>
      <w:r>
        <w:rPr>
          <w:rFonts w:hint="eastAsia"/>
        </w:rPr>
        <w:t>。</w:t>
      </w:r>
    </w:p>
    <w:p w14:paraId="5A09507E" w14:textId="77777777" w:rsidR="000D5E77" w:rsidRDefault="000D5E77" w:rsidP="00504468">
      <w:pPr>
        <w:pStyle w:val="Cap"/>
        <w:numPr>
          <w:ilvl w:val="0"/>
          <w:numId w:val="36"/>
        </w:numPr>
        <w:ind w:firstLineChars="0"/>
      </w:pPr>
      <w:r>
        <w:rPr>
          <w:rFonts w:hint="eastAsia"/>
        </w:rPr>
        <w:t>数据</w:t>
      </w:r>
      <w:r>
        <w:t>分析文件</w:t>
      </w:r>
      <w:r>
        <w:rPr>
          <w:rFonts w:hint="eastAsia"/>
        </w:rPr>
        <w:t>：</w:t>
      </w:r>
      <w:r>
        <w:rPr>
          <w:rFonts w:hint="eastAsia"/>
        </w:rPr>
        <w:t>1</w:t>
      </w:r>
      <w:r>
        <w:rPr>
          <w:rFonts w:hint="eastAsia"/>
        </w:rPr>
        <w:t>）</w:t>
      </w:r>
      <w:r>
        <w:t>系统评价与管理评审列表</w:t>
      </w:r>
      <w:r>
        <w:rPr>
          <w:rFonts w:hint="eastAsia"/>
        </w:rPr>
        <w:t>触发</w:t>
      </w:r>
      <w:r>
        <w:t>（</w:t>
      </w:r>
      <w:r>
        <w:rPr>
          <w:rFonts w:hint="eastAsia"/>
        </w:rPr>
        <w:t>二期</w:t>
      </w:r>
      <w:r>
        <w:t>）</w:t>
      </w:r>
      <w:r>
        <w:rPr>
          <w:rFonts w:hint="eastAsia"/>
        </w:rPr>
        <w:t>首页，查看</w:t>
      </w:r>
      <w:r>
        <w:t>为详情页。</w:t>
      </w:r>
      <w:r>
        <w:rPr>
          <w:rFonts w:hint="eastAsia"/>
        </w:rPr>
        <w:t>2</w:t>
      </w:r>
      <w:r>
        <w:rPr>
          <w:rFonts w:hint="eastAsia"/>
        </w:rPr>
        <w:t>）</w:t>
      </w:r>
      <w:r>
        <w:t>通过</w:t>
      </w:r>
      <w:r>
        <w:rPr>
          <w:rFonts w:hint="eastAsia"/>
        </w:rPr>
        <w:t>安全通报与</w:t>
      </w:r>
      <w:r>
        <w:t>文件</w:t>
      </w:r>
      <w:r>
        <w:rPr>
          <w:rFonts w:hint="eastAsia"/>
        </w:rPr>
        <w:t>新建，</w:t>
      </w:r>
      <w:r>
        <w:t>查看为查看页面。</w:t>
      </w:r>
    </w:p>
    <w:p w14:paraId="3261D44E" w14:textId="77777777" w:rsidR="000D5E77" w:rsidRDefault="000D5E77" w:rsidP="00504468">
      <w:pPr>
        <w:pStyle w:val="Cap"/>
        <w:numPr>
          <w:ilvl w:val="0"/>
          <w:numId w:val="36"/>
        </w:numPr>
        <w:ind w:firstLineChars="0"/>
      </w:pPr>
      <w:r>
        <w:t>风险公告、</w:t>
      </w:r>
      <w:r>
        <w:rPr>
          <w:rFonts w:hint="eastAsia"/>
        </w:rPr>
        <w:t>行业</w:t>
      </w:r>
      <w:r>
        <w:t>安全文件、公司安全文件、部门安全文件</w:t>
      </w:r>
      <w:r>
        <w:rPr>
          <w:rFonts w:hint="eastAsia"/>
        </w:rPr>
        <w:t>、</w:t>
      </w:r>
      <w:r>
        <w:t>监察审核、</w:t>
      </w:r>
      <w:r>
        <w:rPr>
          <w:rFonts w:hint="eastAsia"/>
        </w:rPr>
        <w:t>公告</w:t>
      </w:r>
      <w:r>
        <w:t>简讯</w:t>
      </w:r>
      <w:r>
        <w:rPr>
          <w:rFonts w:hint="eastAsia"/>
        </w:rPr>
        <w:t>、</w:t>
      </w:r>
      <w:r w:rsidRPr="0050316D">
        <w:rPr>
          <w:rFonts w:hint="eastAsia"/>
        </w:rPr>
        <w:t>为安全通报与文件</w:t>
      </w:r>
      <w:r>
        <w:rPr>
          <w:rFonts w:hint="eastAsia"/>
        </w:rPr>
        <w:t>中</w:t>
      </w:r>
      <w:r>
        <w:t>新建</w:t>
      </w:r>
      <w:r w:rsidRPr="0050316D">
        <w:rPr>
          <w:rFonts w:hint="eastAsia"/>
        </w:rPr>
        <w:t>详情页</w:t>
      </w:r>
      <w:r>
        <w:rPr>
          <w:rFonts w:hint="eastAsia"/>
        </w:rPr>
        <w:t>。</w:t>
      </w:r>
    </w:p>
    <w:p w14:paraId="6E1A88B4" w14:textId="77777777" w:rsidR="000D5E77" w:rsidRDefault="000D5E77" w:rsidP="00504468">
      <w:pPr>
        <w:pStyle w:val="Cap"/>
        <w:numPr>
          <w:ilvl w:val="0"/>
          <w:numId w:val="36"/>
        </w:numPr>
        <w:ind w:firstLineChars="0"/>
      </w:pPr>
      <w:r>
        <w:rPr>
          <w:rFonts w:hint="eastAsia"/>
        </w:rPr>
        <w:t>监察审核：</w:t>
      </w:r>
      <w:r>
        <w:rPr>
          <w:rFonts w:hint="eastAsia"/>
        </w:rPr>
        <w:t>1</w:t>
      </w:r>
      <w:r>
        <w:rPr>
          <w:rFonts w:hint="eastAsia"/>
        </w:rPr>
        <w:t>）</w:t>
      </w:r>
      <w:r>
        <w:t>过</w:t>
      </w:r>
      <w:r>
        <w:rPr>
          <w:rFonts w:hint="eastAsia"/>
        </w:rPr>
        <w:t>安全通报与</w:t>
      </w:r>
      <w:r>
        <w:t>文件</w:t>
      </w:r>
      <w:r>
        <w:rPr>
          <w:rFonts w:hint="eastAsia"/>
        </w:rPr>
        <w:t>新建，</w:t>
      </w:r>
      <w:r>
        <w:t>为查看页面。</w:t>
      </w:r>
      <w:r>
        <w:rPr>
          <w:rFonts w:hint="eastAsia"/>
        </w:rPr>
        <w:t>2</w:t>
      </w:r>
      <w:r>
        <w:rPr>
          <w:rFonts w:hint="eastAsia"/>
        </w:rPr>
        <w:t>）</w:t>
      </w:r>
      <w:r>
        <w:t>监察审核计划</w:t>
      </w:r>
      <w:r>
        <w:rPr>
          <w:rFonts w:hint="eastAsia"/>
        </w:rPr>
        <w:t>审核通过</w:t>
      </w:r>
      <w:r>
        <w:t>后自动发布到首页，查看为详情页。</w:t>
      </w:r>
    </w:p>
    <w:p w14:paraId="0AFB4F77" w14:textId="77777777" w:rsidR="000D5E77" w:rsidRDefault="000D5E77" w:rsidP="000D5E77">
      <w:pPr>
        <w:pStyle w:val="Cap"/>
        <w:ind w:firstLineChars="0" w:firstLine="0"/>
      </w:pPr>
      <w:r>
        <w:rPr>
          <w:rFonts w:hint="eastAsia"/>
        </w:rPr>
        <w:t>11.</w:t>
      </w:r>
      <w:r>
        <w:rPr>
          <w:rFonts w:hint="eastAsia"/>
        </w:rPr>
        <w:t>用</w:t>
      </w:r>
      <w:r>
        <w:t>例结束</w:t>
      </w:r>
    </w:p>
    <w:p w14:paraId="66243543" w14:textId="77777777" w:rsidR="000D5E77" w:rsidRDefault="000D5E77" w:rsidP="000D5E77">
      <w:pPr>
        <w:pStyle w:val="Cap"/>
        <w:ind w:firstLineChars="0" w:firstLine="0"/>
      </w:pPr>
      <w:r>
        <w:t xml:space="preserve"> [</w:t>
      </w:r>
      <w:r>
        <w:rPr>
          <w:rFonts w:hint="eastAsia"/>
        </w:rPr>
        <w:t>备选</w:t>
      </w:r>
      <w:r>
        <w:t>事件流</w:t>
      </w:r>
      <w:r>
        <w:t>]</w:t>
      </w:r>
    </w:p>
    <w:p w14:paraId="161C2B8D" w14:textId="77777777" w:rsidR="000D5E77" w:rsidRDefault="000D5E77" w:rsidP="000D5E77">
      <w:pPr>
        <w:pStyle w:val="Cap"/>
        <w:ind w:firstLineChars="150" w:firstLine="330"/>
        <w:rPr>
          <w:lang w:val="fr-CA"/>
        </w:rPr>
      </w:pPr>
      <w:r>
        <w:tab/>
      </w:r>
      <w:r>
        <w:rPr>
          <w:lang w:val="fr-CA"/>
        </w:rPr>
        <w:t>3a</w:t>
      </w:r>
      <w:r>
        <w:rPr>
          <w:rFonts w:hint="eastAsia"/>
          <w:lang w:val="fr-CA"/>
        </w:rPr>
        <w:t>点击【</w:t>
      </w:r>
      <w:r>
        <w:rPr>
          <w:rFonts w:hint="eastAsia"/>
        </w:rPr>
        <w:t>全站</w:t>
      </w:r>
      <w:r>
        <w:t>搜索</w:t>
      </w:r>
      <w:r>
        <w:rPr>
          <w:rFonts w:hint="eastAsia"/>
          <w:lang w:val="fr-CA"/>
        </w:rPr>
        <w:t>】按钮</w:t>
      </w:r>
    </w:p>
    <w:p w14:paraId="51BF7C64" w14:textId="77777777" w:rsidR="000D5E77" w:rsidRDefault="000D5E77" w:rsidP="000D5E77">
      <w:pPr>
        <w:pStyle w:val="Cap"/>
        <w:ind w:firstLineChars="150" w:firstLine="330"/>
        <w:rPr>
          <w:rFonts w:ascii="Calibri" w:hAnsi="Calibri"/>
          <w:kern w:val="2"/>
          <w:sz w:val="21"/>
          <w:szCs w:val="22"/>
        </w:rPr>
      </w:pPr>
      <w:r>
        <w:rPr>
          <w:lang w:val="fr-CA"/>
        </w:rPr>
        <w:tab/>
      </w:r>
      <w:r>
        <w:rPr>
          <w:lang w:val="fr-CA"/>
        </w:rPr>
        <w:tab/>
        <w:t>1.</w:t>
      </w:r>
      <w:r w:rsidRPr="00667043">
        <w:rPr>
          <w:rFonts w:ascii="Calibri" w:hAnsi="Calibri" w:hint="eastAsia"/>
          <w:kern w:val="2"/>
          <w:sz w:val="21"/>
          <w:szCs w:val="22"/>
        </w:rPr>
        <w:t xml:space="preserve"> </w:t>
      </w:r>
      <w:r w:rsidRPr="00EA6270">
        <w:rPr>
          <w:rFonts w:ascii="Calibri" w:hAnsi="Calibri" w:hint="eastAsia"/>
          <w:kern w:val="2"/>
          <w:sz w:val="21"/>
          <w:szCs w:val="22"/>
        </w:rPr>
        <w:t>输入文本（不限制中文、英文、大小写）可对功能模块进行检索</w:t>
      </w:r>
    </w:p>
    <w:p w14:paraId="3A13DCB3" w14:textId="77777777" w:rsidR="000D5E77" w:rsidRDefault="000D5E77" w:rsidP="000D5E77">
      <w:pPr>
        <w:pStyle w:val="Cap"/>
        <w:ind w:firstLine="420"/>
        <w:rPr>
          <w:rFonts w:ascii="Calibri" w:hAnsi="Calibri"/>
          <w:kern w:val="2"/>
          <w:sz w:val="21"/>
          <w:szCs w:val="22"/>
        </w:rPr>
      </w:pPr>
      <w:r>
        <w:rPr>
          <w:rFonts w:ascii="Calibri" w:hAnsi="Calibri"/>
          <w:kern w:val="2"/>
          <w:sz w:val="21"/>
          <w:szCs w:val="22"/>
        </w:rPr>
        <w:tab/>
        <w:t>2.</w:t>
      </w:r>
      <w:r w:rsidRPr="00667043">
        <w:rPr>
          <w:rFonts w:ascii="Calibri" w:hAnsi="Calibri" w:hint="eastAsia"/>
          <w:kern w:val="2"/>
          <w:sz w:val="21"/>
          <w:szCs w:val="22"/>
        </w:rPr>
        <w:t xml:space="preserve"> </w:t>
      </w:r>
      <w:r w:rsidRPr="00EA6270">
        <w:rPr>
          <w:rFonts w:ascii="Calibri" w:hAnsi="Calibri" w:hint="eastAsia"/>
          <w:kern w:val="2"/>
          <w:sz w:val="21"/>
          <w:szCs w:val="22"/>
        </w:rPr>
        <w:t>根据人员权限（是否有菜单权限），可选择对安全信息管理、安全与质量监察审核、风险管理、纠正预防、安全规章手册与培训、安全通报与文件等功能进行检索。</w:t>
      </w:r>
    </w:p>
    <w:p w14:paraId="270686BC" w14:textId="77777777" w:rsidR="000D5E77" w:rsidRPr="00EA6270" w:rsidRDefault="000D5E77" w:rsidP="000D5E77">
      <w:pPr>
        <w:pStyle w:val="Cap"/>
        <w:ind w:firstLineChars="0"/>
        <w:rPr>
          <w:rFonts w:ascii="Calibri" w:hAnsi="Calibri"/>
          <w:kern w:val="2"/>
          <w:sz w:val="21"/>
          <w:szCs w:val="22"/>
        </w:rPr>
      </w:pPr>
      <w:r>
        <w:rPr>
          <w:rFonts w:ascii="Calibri" w:hAnsi="Calibri"/>
          <w:kern w:val="2"/>
          <w:sz w:val="21"/>
          <w:szCs w:val="22"/>
        </w:rPr>
        <w:tab/>
        <w:t xml:space="preserve">    3.</w:t>
      </w:r>
      <w:r w:rsidRPr="00667043">
        <w:rPr>
          <w:rFonts w:ascii="Calibri" w:hAnsi="Calibri" w:hint="eastAsia"/>
          <w:kern w:val="2"/>
          <w:sz w:val="21"/>
          <w:szCs w:val="22"/>
        </w:rPr>
        <w:t xml:space="preserve"> </w:t>
      </w:r>
      <w:r>
        <w:rPr>
          <w:rFonts w:hint="eastAsia"/>
          <w:lang w:val="fr-CA"/>
        </w:rPr>
        <w:t>点击【</w:t>
      </w:r>
      <w:r>
        <w:rPr>
          <w:rFonts w:hint="eastAsia"/>
        </w:rPr>
        <w:t>全站</w:t>
      </w:r>
      <w:r>
        <w:t>搜索</w:t>
      </w:r>
      <w:r>
        <w:rPr>
          <w:rFonts w:hint="eastAsia"/>
          <w:lang w:val="fr-CA"/>
        </w:rPr>
        <w:t>】按钮</w:t>
      </w:r>
      <w:r>
        <w:rPr>
          <w:rFonts w:hint="eastAsia"/>
          <w:lang w:val="fr-CA"/>
        </w:rPr>
        <w:t>,</w:t>
      </w:r>
      <w:r w:rsidRPr="00EA6270">
        <w:rPr>
          <w:rFonts w:ascii="Calibri" w:hAnsi="Calibri" w:hint="eastAsia"/>
          <w:kern w:val="2"/>
          <w:sz w:val="21"/>
          <w:szCs w:val="22"/>
        </w:rPr>
        <w:t>检索出内容后，点击跳转到相关功能页面</w:t>
      </w:r>
      <w:r w:rsidRPr="00EA6270">
        <w:rPr>
          <w:rFonts w:ascii="Calibri" w:hAnsi="Calibri"/>
          <w:kern w:val="2"/>
          <w:sz w:val="21"/>
          <w:szCs w:val="22"/>
        </w:rPr>
        <w:t>。仅查看。</w:t>
      </w:r>
    </w:p>
    <w:p w14:paraId="406BAD9E" w14:textId="77777777" w:rsidR="000D5E77" w:rsidRPr="00EA6270" w:rsidRDefault="000D5E77" w:rsidP="000D5E77">
      <w:pPr>
        <w:pStyle w:val="Cap"/>
        <w:ind w:firstLine="420"/>
        <w:rPr>
          <w:rFonts w:ascii="Calibri" w:hAnsi="Calibri"/>
          <w:kern w:val="2"/>
          <w:sz w:val="21"/>
          <w:szCs w:val="22"/>
        </w:rPr>
      </w:pPr>
      <w:r>
        <w:rPr>
          <w:rFonts w:ascii="Calibri" w:hAnsi="Calibri"/>
          <w:kern w:val="2"/>
          <w:sz w:val="21"/>
          <w:szCs w:val="22"/>
        </w:rPr>
        <w:tab/>
        <w:t>4.</w:t>
      </w:r>
      <w:r>
        <w:rPr>
          <w:rFonts w:ascii="Calibri" w:hAnsi="Calibri" w:hint="eastAsia"/>
          <w:kern w:val="2"/>
          <w:sz w:val="21"/>
          <w:szCs w:val="22"/>
        </w:rPr>
        <w:t>返回</w:t>
      </w:r>
      <w:r>
        <w:rPr>
          <w:rFonts w:ascii="Calibri" w:hAnsi="Calibri"/>
          <w:kern w:val="2"/>
          <w:sz w:val="21"/>
          <w:szCs w:val="22"/>
        </w:rPr>
        <w:t>主事件流</w:t>
      </w:r>
      <w:r>
        <w:rPr>
          <w:rFonts w:ascii="Calibri" w:hAnsi="Calibri" w:hint="eastAsia"/>
          <w:kern w:val="2"/>
          <w:sz w:val="21"/>
          <w:szCs w:val="22"/>
        </w:rPr>
        <w:t>3</w:t>
      </w:r>
    </w:p>
    <w:p w14:paraId="7DF05FA2" w14:textId="77777777" w:rsidR="000D5E77" w:rsidRDefault="000D5E77" w:rsidP="000D5E77">
      <w:r>
        <w:rPr>
          <w:rFonts w:hint="eastAsia"/>
        </w:rPr>
        <w:lastRenderedPageBreak/>
        <w:t>错误流：无</w:t>
      </w:r>
    </w:p>
    <w:p w14:paraId="0991D6DF" w14:textId="77777777" w:rsidR="000D5E77" w:rsidRDefault="000D5E77" w:rsidP="000D5E77">
      <w:r>
        <w:rPr>
          <w:rFonts w:hint="eastAsia"/>
        </w:rPr>
        <w:t>[</w:t>
      </w:r>
      <w:r>
        <w:rPr>
          <w:rFonts w:hint="eastAsia"/>
        </w:rPr>
        <w:t>后置条件</w:t>
      </w:r>
      <w:r>
        <w:rPr>
          <w:rFonts w:hint="eastAsia"/>
        </w:rPr>
        <w:t>]</w:t>
      </w:r>
      <w:r w:rsidR="00BF34F8">
        <w:rPr>
          <w:rFonts w:hint="eastAsia"/>
        </w:rPr>
        <w:t>：</w:t>
      </w:r>
    </w:p>
    <w:p w14:paraId="3AECD6CB" w14:textId="77777777" w:rsidR="000D5E77" w:rsidRDefault="000D5E77" w:rsidP="000D5E77">
      <w:r>
        <w:rPr>
          <w:rFonts w:hint="eastAsia"/>
        </w:rPr>
        <w:t>[</w:t>
      </w:r>
      <w:r>
        <w:rPr>
          <w:rFonts w:hint="eastAsia"/>
        </w:rPr>
        <w:t>事件规则</w:t>
      </w:r>
      <w:r>
        <w:rPr>
          <w:rFonts w:hint="eastAsia"/>
        </w:rPr>
        <w:t>]</w:t>
      </w:r>
    </w:p>
    <w:p w14:paraId="2AF902EA" w14:textId="77777777" w:rsidR="000D5E77" w:rsidRDefault="000D5E77" w:rsidP="000D5E77">
      <w:r>
        <w:t xml:space="preserve">R1 </w:t>
      </w:r>
      <w:r>
        <w:rPr>
          <w:rFonts w:hint="eastAsia"/>
        </w:rPr>
        <w:t>首页</w:t>
      </w:r>
      <w:r>
        <w:t>显示内容规则</w:t>
      </w:r>
      <w:r>
        <w:t>:</w:t>
      </w:r>
    </w:p>
    <w:p w14:paraId="2DF18454" w14:textId="77777777" w:rsidR="000D5E77" w:rsidRDefault="000D5E77" w:rsidP="000D5E77">
      <w:r>
        <w:tab/>
        <w:t>1.</w:t>
      </w:r>
      <w:r w:rsidRPr="006D6FD4">
        <w:rPr>
          <w:rFonts w:hint="eastAsia"/>
        </w:rPr>
        <w:t>模块中自己触发发布首页的，取消发布后，再次发布均需要走流程，在安全通报中新建的可以修改，从其他功能中触发的不能修改，均可以删除、发布</w:t>
      </w:r>
      <w:r w:rsidRPr="006D6FD4">
        <w:rPr>
          <w:rFonts w:hint="eastAsia"/>
        </w:rPr>
        <w:t>/</w:t>
      </w:r>
      <w:r w:rsidRPr="006D6FD4">
        <w:rPr>
          <w:rFonts w:hint="eastAsia"/>
        </w:rPr>
        <w:t>取消发布，但是都在安全通报与文件中操作</w:t>
      </w:r>
    </w:p>
    <w:p w14:paraId="256E62A2" w14:textId="77777777" w:rsidR="000D5E77" w:rsidRDefault="000D5E77" w:rsidP="000D5E77">
      <w:r>
        <w:tab/>
        <w:t>2.</w:t>
      </w:r>
      <w:r w:rsidRPr="006D6FD4">
        <w:rPr>
          <w:rFonts w:hint="eastAsia"/>
        </w:rPr>
        <w:t>典型安全信息</w:t>
      </w:r>
      <w:r w:rsidRPr="006D6FD4">
        <w:rPr>
          <w:rFonts w:hint="eastAsia"/>
        </w:rPr>
        <w:t>:</w:t>
      </w:r>
      <w:r w:rsidRPr="006D6FD4">
        <w:rPr>
          <w:rFonts w:hint="eastAsia"/>
        </w:rPr>
        <w:t>查询列表和页面触发发布到首页。点击查看链接为报告详情</w:t>
      </w:r>
      <w:r w:rsidRPr="006D6FD4">
        <w:rPr>
          <w:rFonts w:hint="eastAsia"/>
        </w:rPr>
        <w:t>II</w:t>
      </w:r>
    </w:p>
    <w:p w14:paraId="16CAABB5" w14:textId="77777777" w:rsidR="000D5E77" w:rsidRDefault="000D5E77" w:rsidP="000D5E77">
      <w:r>
        <w:tab/>
        <w:t>3.</w:t>
      </w:r>
      <w:r w:rsidRPr="006D6FD4">
        <w:rPr>
          <w:rFonts w:hint="eastAsia"/>
        </w:rPr>
        <w:t>事件调查、同行安全信息（二期）：归档后自动发布到首页。点击查看链接为报告详情</w:t>
      </w:r>
      <w:r w:rsidRPr="006D6FD4">
        <w:rPr>
          <w:rFonts w:hint="eastAsia"/>
        </w:rPr>
        <w:t>II</w:t>
      </w:r>
    </w:p>
    <w:p w14:paraId="782A03D6" w14:textId="77777777" w:rsidR="000D5E77" w:rsidRDefault="000D5E77" w:rsidP="000D5E77">
      <w:r>
        <w:tab/>
        <w:t>4.</w:t>
      </w:r>
      <w:r w:rsidRPr="006D6FD4">
        <w:rPr>
          <w:rFonts w:hint="eastAsia"/>
        </w:rPr>
        <w:t>数据分析文件：</w:t>
      </w:r>
      <w:r>
        <w:rPr>
          <w:rFonts w:hint="eastAsia"/>
        </w:rPr>
        <w:t>1</w:t>
      </w:r>
      <w:r>
        <w:t>)</w:t>
      </w:r>
      <w:r w:rsidRPr="006D6FD4">
        <w:rPr>
          <w:rFonts w:hint="eastAsia"/>
        </w:rPr>
        <w:t>系统评价与管理评审列表触发（二期）首页，查看为详情页。</w:t>
      </w:r>
      <w:r w:rsidRPr="006D6FD4">
        <w:rPr>
          <w:rFonts w:hint="eastAsia"/>
        </w:rPr>
        <w:t>2</w:t>
      </w:r>
      <w:r w:rsidR="00287083">
        <w:rPr>
          <w:rFonts w:hint="eastAsia"/>
        </w:rPr>
        <w:t>）通过安全通报与文件新建，</w:t>
      </w:r>
      <w:r w:rsidRPr="006D6FD4">
        <w:rPr>
          <w:rFonts w:hint="eastAsia"/>
        </w:rPr>
        <w:t>为查看页面</w:t>
      </w:r>
    </w:p>
    <w:p w14:paraId="7EE214B6" w14:textId="77777777" w:rsidR="000D5E77" w:rsidRDefault="000D5E77" w:rsidP="000D5E77">
      <w:r>
        <w:tab/>
        <w:t>5.</w:t>
      </w:r>
      <w:r w:rsidRPr="006D6FD4">
        <w:rPr>
          <w:rFonts w:hint="eastAsia"/>
        </w:rPr>
        <w:t>风险公告、行业安全文件、公司安全文件、部门安全文件、监察审核、公告简讯、为安全通报</w:t>
      </w:r>
      <w:r w:rsidRPr="006D6FD4">
        <w:rPr>
          <w:rFonts w:hint="eastAsia"/>
        </w:rPr>
        <w:t>/</w:t>
      </w:r>
      <w:r w:rsidRPr="006D6FD4">
        <w:rPr>
          <w:rFonts w:hint="eastAsia"/>
        </w:rPr>
        <w:t>文件通报与文件中新建详情页</w:t>
      </w:r>
    </w:p>
    <w:p w14:paraId="42418094" w14:textId="77777777" w:rsidR="000D5E77" w:rsidRDefault="000D5E77" w:rsidP="000D5E77">
      <w:r>
        <w:tab/>
        <w:t>6</w:t>
      </w:r>
      <w:r w:rsidRPr="006D6FD4">
        <w:rPr>
          <w:rFonts w:hint="eastAsia"/>
        </w:rPr>
        <w:t>监察审核：</w:t>
      </w:r>
      <w:r w:rsidRPr="006D6FD4">
        <w:rPr>
          <w:rFonts w:hint="eastAsia"/>
        </w:rPr>
        <w:t>1</w:t>
      </w:r>
      <w:r w:rsidRPr="006D6FD4">
        <w:rPr>
          <w:rFonts w:hint="eastAsia"/>
        </w:rPr>
        <w:t>）过</w:t>
      </w:r>
      <w:r w:rsidR="00287083">
        <w:rPr>
          <w:rFonts w:hint="eastAsia"/>
        </w:rPr>
        <w:t>安全通报与文件新建，</w:t>
      </w:r>
      <w:r w:rsidRPr="006D6FD4">
        <w:rPr>
          <w:rFonts w:hint="eastAsia"/>
        </w:rPr>
        <w:t>为查看页面。</w:t>
      </w:r>
      <w:r w:rsidRPr="006D6FD4">
        <w:rPr>
          <w:rFonts w:hint="eastAsia"/>
        </w:rPr>
        <w:t>2</w:t>
      </w:r>
      <w:r w:rsidRPr="006D6FD4">
        <w:rPr>
          <w:rFonts w:hint="eastAsia"/>
        </w:rPr>
        <w:t>）监察审核计划审核通过后自动发布到首页，查看为详情页</w:t>
      </w:r>
    </w:p>
    <w:p w14:paraId="65EE8E59" w14:textId="77777777" w:rsidR="000D5E77" w:rsidRDefault="000D5E77" w:rsidP="000D5E77">
      <w:r>
        <w:rPr>
          <w:rFonts w:hint="eastAsia"/>
        </w:rPr>
        <w:t>[</w:t>
      </w:r>
      <w:r>
        <w:rPr>
          <w:rFonts w:hint="eastAsia"/>
        </w:rPr>
        <w:t>特殊需求</w:t>
      </w:r>
      <w:r>
        <w:rPr>
          <w:rFonts w:hint="eastAsia"/>
        </w:rPr>
        <w:t>]</w:t>
      </w:r>
      <w:r>
        <w:rPr>
          <w:rFonts w:hint="eastAsia"/>
        </w:rPr>
        <w:t>：无</w:t>
      </w:r>
    </w:p>
    <w:p w14:paraId="0BD7CB58" w14:textId="77777777" w:rsidR="000D5E77" w:rsidRDefault="000D5E77" w:rsidP="000D5E77">
      <w:r>
        <w:rPr>
          <w:rFonts w:hint="eastAsia"/>
        </w:rPr>
        <w:t>[</w:t>
      </w:r>
      <w:r>
        <w:rPr>
          <w:rFonts w:hint="eastAsia"/>
        </w:rPr>
        <w:t>扩展点</w:t>
      </w:r>
      <w:r>
        <w:rPr>
          <w:rFonts w:hint="eastAsia"/>
        </w:rPr>
        <w:t>]</w:t>
      </w:r>
      <w:r>
        <w:rPr>
          <w:rFonts w:hint="eastAsia"/>
        </w:rPr>
        <w:t>：无</w:t>
      </w:r>
    </w:p>
    <w:p w14:paraId="70A0AEBB" w14:textId="77777777" w:rsidR="000D5E77" w:rsidRPr="008D7C60" w:rsidRDefault="000D5E77" w:rsidP="000D5E77"/>
    <w:p w14:paraId="5F5C2BE0" w14:textId="77777777" w:rsidR="000D5E77" w:rsidRPr="00FF36AF" w:rsidRDefault="000D5E77" w:rsidP="000D5E77">
      <w:pPr>
        <w:rPr>
          <w:lang w:val="fr-CA"/>
        </w:rPr>
      </w:pPr>
    </w:p>
    <w:p w14:paraId="6E0C1899" w14:textId="77777777" w:rsidR="000D5E77" w:rsidRPr="00C23825" w:rsidRDefault="003D588A" w:rsidP="003D588A">
      <w:pPr>
        <w:pStyle w:val="2"/>
        <w:rPr>
          <w:color w:val="000000"/>
          <w:szCs w:val="21"/>
          <w:lang w:val="fr-CA"/>
        </w:rPr>
      </w:pPr>
      <w:r>
        <w:rPr>
          <w:lang w:val="fr-CA"/>
        </w:rPr>
        <w:t>3.2</w:t>
      </w:r>
      <w:r w:rsidR="00812EBF">
        <w:rPr>
          <w:lang w:val="fr-CA"/>
        </w:rPr>
        <w:t>3</w:t>
      </w:r>
      <w:r w:rsidR="000D5E77">
        <w:rPr>
          <w:lang w:val="fr-CA"/>
        </w:rPr>
        <w:t xml:space="preserve"> Use-Case</w:t>
      </w:r>
      <w:r w:rsidR="000D5E77" w:rsidRPr="006C1405">
        <w:rPr>
          <w:lang w:val="fr-CA"/>
        </w:rPr>
        <w:t xml:space="preserve"> “</w:t>
      </w:r>
      <w:r>
        <w:rPr>
          <w:color w:val="000000"/>
          <w:lang w:val="fr-CA"/>
        </w:rPr>
        <w:t>UC002</w:t>
      </w:r>
      <w:r w:rsidR="00812EBF">
        <w:rPr>
          <w:color w:val="000000"/>
          <w:lang w:val="fr-CA"/>
        </w:rPr>
        <w:t>3</w:t>
      </w:r>
      <w:r w:rsidR="000D5E77" w:rsidRPr="002817D2">
        <w:rPr>
          <w:color w:val="000000"/>
        </w:rPr>
        <w:t>待处理任务</w:t>
      </w:r>
      <w:r w:rsidR="000D5E77" w:rsidRPr="00C23825">
        <w:rPr>
          <w:color w:val="000000"/>
          <w:szCs w:val="21"/>
          <w:lang w:val="fr-CA"/>
        </w:rPr>
        <w:t>”</w:t>
      </w:r>
    </w:p>
    <w:p w14:paraId="611898D2" w14:textId="77777777" w:rsidR="000D5E77" w:rsidRDefault="000D5E77" w:rsidP="000D5E77">
      <w:pPr>
        <w:rPr>
          <w:lang w:val="fr-CA"/>
        </w:rPr>
      </w:pPr>
      <w:r>
        <w:rPr>
          <w:rFonts w:hint="eastAsia"/>
          <w:lang w:val="fr-CA"/>
        </w:rPr>
        <w:t>[</w:t>
      </w:r>
      <w:r>
        <w:rPr>
          <w:rFonts w:hint="eastAsia"/>
          <w:lang w:val="fr-CA"/>
        </w:rPr>
        <w:t>名称</w:t>
      </w:r>
      <w:r>
        <w:rPr>
          <w:rFonts w:hint="eastAsia"/>
          <w:lang w:val="fr-CA"/>
        </w:rPr>
        <w:t>]</w:t>
      </w:r>
      <w:r>
        <w:rPr>
          <w:lang w:val="fr-CA"/>
        </w:rPr>
        <w:t xml:space="preserve"> </w:t>
      </w:r>
      <w:r w:rsidR="00812EBF">
        <w:rPr>
          <w:lang w:val="fr-CA"/>
        </w:rPr>
        <w:t>UC0023</w:t>
      </w:r>
      <w:r>
        <w:rPr>
          <w:rFonts w:hint="eastAsia"/>
          <w:lang w:val="fr-CA"/>
        </w:rPr>
        <w:t>待处理</w:t>
      </w:r>
      <w:r>
        <w:rPr>
          <w:lang w:val="fr-CA"/>
        </w:rPr>
        <w:t>任务</w:t>
      </w:r>
    </w:p>
    <w:p w14:paraId="07AB9838" w14:textId="77777777" w:rsidR="000D5E77" w:rsidRDefault="000D5E77" w:rsidP="000D5E77">
      <w:pPr>
        <w:rPr>
          <w:lang w:val="fr-CA"/>
        </w:rPr>
      </w:pPr>
      <w:r>
        <w:rPr>
          <w:lang w:val="fr-CA"/>
        </w:rPr>
        <w:t>[</w:t>
      </w:r>
      <w:r>
        <w:rPr>
          <w:rFonts w:hint="eastAsia"/>
          <w:lang w:val="fr-CA"/>
        </w:rPr>
        <w:t>简介</w:t>
      </w:r>
      <w:r>
        <w:rPr>
          <w:lang w:val="fr-CA"/>
        </w:rPr>
        <w:t xml:space="preserve">] </w:t>
      </w:r>
      <w:r w:rsidRPr="006005AD">
        <w:rPr>
          <w:rFonts w:hint="eastAsia"/>
          <w:lang w:val="fr-CA"/>
        </w:rPr>
        <w:t>系统管理员</w:t>
      </w:r>
      <w:r>
        <w:rPr>
          <w:rFonts w:hint="eastAsia"/>
          <w:lang w:val="fr-CA"/>
        </w:rPr>
        <w:t>操作没有</w:t>
      </w:r>
      <w:r>
        <w:rPr>
          <w:lang w:val="fr-CA"/>
        </w:rPr>
        <w:t>处理的任务</w:t>
      </w:r>
    </w:p>
    <w:p w14:paraId="5CFB4D58" w14:textId="77777777" w:rsidR="000D5E77" w:rsidRDefault="000D5E77" w:rsidP="000D5E77">
      <w:pPr>
        <w:rPr>
          <w:lang w:val="fr-CA" w:eastAsia="zh-CN"/>
        </w:rPr>
      </w:pPr>
      <w:r>
        <w:rPr>
          <w:lang w:val="fr-CA"/>
        </w:rPr>
        <w:t>[</w:t>
      </w:r>
      <w:r>
        <w:rPr>
          <w:rFonts w:hint="eastAsia"/>
          <w:lang w:val="fr-CA"/>
        </w:rPr>
        <w:t>前置</w:t>
      </w:r>
      <w:r>
        <w:rPr>
          <w:lang w:val="fr-CA"/>
        </w:rPr>
        <w:t>条件</w:t>
      </w:r>
      <w:r>
        <w:rPr>
          <w:lang w:val="fr-CA"/>
        </w:rPr>
        <w:t xml:space="preserve">] </w:t>
      </w:r>
      <w:r w:rsidR="0052210E">
        <w:rPr>
          <w:rFonts w:hint="eastAsia"/>
          <w:lang w:val="fr-CA" w:eastAsia="zh-CN"/>
        </w:rPr>
        <w:t>进入我的</w:t>
      </w:r>
      <w:r w:rsidR="0052210E">
        <w:rPr>
          <w:lang w:val="fr-CA" w:eastAsia="zh-CN"/>
        </w:rPr>
        <w:t>工作台</w:t>
      </w:r>
    </w:p>
    <w:p w14:paraId="2FD3213B" w14:textId="77777777" w:rsidR="000D5E77" w:rsidRDefault="000D5E77" w:rsidP="000D5E77">
      <w:pPr>
        <w:rPr>
          <w:lang w:val="fr-CA"/>
        </w:rPr>
      </w:pPr>
      <w:r>
        <w:rPr>
          <w:lang w:val="fr-CA"/>
        </w:rPr>
        <w:t>[</w:t>
      </w:r>
      <w:r>
        <w:rPr>
          <w:rFonts w:hint="eastAsia"/>
          <w:lang w:val="fr-CA"/>
        </w:rPr>
        <w:t>事件流</w:t>
      </w:r>
      <w:r>
        <w:rPr>
          <w:lang w:val="fr-CA"/>
        </w:rPr>
        <w:t>]</w:t>
      </w:r>
    </w:p>
    <w:p w14:paraId="51AE9C5D" w14:textId="77777777" w:rsidR="000D5E77" w:rsidRDefault="000D5E77" w:rsidP="000D5E77">
      <w:pPr>
        <w:rPr>
          <w:lang w:val="fr-CA"/>
        </w:rPr>
      </w:pPr>
      <w:r>
        <w:rPr>
          <w:lang w:val="fr-CA"/>
        </w:rPr>
        <w:t>[</w:t>
      </w:r>
      <w:r>
        <w:rPr>
          <w:rFonts w:hint="eastAsia"/>
          <w:lang w:val="fr-CA"/>
        </w:rPr>
        <w:t>主</w:t>
      </w:r>
      <w:r>
        <w:rPr>
          <w:lang w:val="fr-CA"/>
        </w:rPr>
        <w:t>事件流</w:t>
      </w:r>
      <w:r>
        <w:rPr>
          <w:lang w:val="fr-CA"/>
        </w:rPr>
        <w:t>]</w:t>
      </w:r>
    </w:p>
    <w:p w14:paraId="32B18403" w14:textId="77777777" w:rsidR="000D5E77" w:rsidRDefault="000D5E77" w:rsidP="000D5E77">
      <w:pPr>
        <w:rPr>
          <w:lang w:val="fr-CA"/>
        </w:rPr>
      </w:pPr>
      <w:r>
        <w:rPr>
          <w:lang w:val="fr-CA"/>
        </w:rPr>
        <w:t xml:space="preserve">1. </w:t>
      </w:r>
      <w:r>
        <w:rPr>
          <w:rFonts w:hint="eastAsia"/>
          <w:lang w:val="fr-CA"/>
        </w:rPr>
        <w:t>用户</w:t>
      </w:r>
      <w:r>
        <w:rPr>
          <w:lang w:val="fr-CA"/>
        </w:rPr>
        <w:t>点击</w:t>
      </w:r>
      <w:r>
        <w:rPr>
          <w:rFonts w:hint="eastAsia"/>
          <w:lang w:val="fr-CA"/>
        </w:rPr>
        <w:t>【</w:t>
      </w:r>
      <w:r>
        <w:rPr>
          <w:rFonts w:hint="eastAsia"/>
        </w:rPr>
        <w:t>我</w:t>
      </w:r>
      <w:r>
        <w:t>的工作台</w:t>
      </w:r>
      <w:r>
        <w:rPr>
          <w:rFonts w:hint="eastAsia"/>
          <w:lang w:val="fr-CA"/>
        </w:rPr>
        <w:t>】</w:t>
      </w:r>
      <w:r>
        <w:rPr>
          <w:rFonts w:hint="eastAsia"/>
          <w:lang w:val="fr-CA"/>
        </w:rPr>
        <w:t>,</w:t>
      </w:r>
      <w:r>
        <w:rPr>
          <w:lang w:val="fr-CA"/>
        </w:rPr>
        <w:t>用例开始</w:t>
      </w:r>
    </w:p>
    <w:p w14:paraId="5F2233F7" w14:textId="77777777" w:rsidR="000D5E77" w:rsidRDefault="000D5E77" w:rsidP="000D5E77">
      <w:pPr>
        <w:rPr>
          <w:lang w:val="fr-CA"/>
        </w:rPr>
      </w:pPr>
      <w:r>
        <w:rPr>
          <w:lang w:val="fr-CA"/>
        </w:rPr>
        <w:t xml:space="preserve">2. </w:t>
      </w:r>
      <w:r>
        <w:rPr>
          <w:rFonts w:hint="eastAsia"/>
          <w:lang w:val="fr-CA"/>
        </w:rPr>
        <w:t>直接</w:t>
      </w:r>
      <w:r>
        <w:rPr>
          <w:lang w:val="fr-CA"/>
        </w:rPr>
        <w:t>打开页面</w:t>
      </w:r>
      <w:r>
        <w:rPr>
          <w:lang w:val="fr-CA"/>
        </w:rPr>
        <w:t>,</w:t>
      </w:r>
      <w:r>
        <w:rPr>
          <w:lang w:val="fr-CA"/>
        </w:rPr>
        <w:t>默认显示</w:t>
      </w:r>
      <w:r>
        <w:rPr>
          <w:rFonts w:hint="eastAsia"/>
          <w:lang w:val="fr-CA"/>
        </w:rPr>
        <w:t xml:space="preserve"> </w:t>
      </w:r>
      <w:r>
        <w:rPr>
          <w:rFonts w:hint="eastAsia"/>
          <w:lang w:val="fr-CA"/>
        </w:rPr>
        <w:t>待处理</w:t>
      </w:r>
      <w:r>
        <w:rPr>
          <w:lang w:val="fr-CA"/>
        </w:rPr>
        <w:t>任务</w:t>
      </w:r>
      <w:r>
        <w:rPr>
          <w:lang w:val="fr-CA"/>
        </w:rPr>
        <w:t>.</w:t>
      </w:r>
    </w:p>
    <w:p w14:paraId="3E307282" w14:textId="77777777" w:rsidR="000D5E77" w:rsidRDefault="000D5E77" w:rsidP="000D5E77">
      <w:r>
        <w:rPr>
          <w:lang w:val="fr-CA"/>
        </w:rPr>
        <w:t xml:space="preserve">3 </w:t>
      </w:r>
      <w:r>
        <w:rPr>
          <w:rFonts w:hint="eastAsia"/>
          <w:lang w:val="fr-CA"/>
        </w:rPr>
        <w:t>页面</w:t>
      </w:r>
      <w:r>
        <w:rPr>
          <w:lang w:val="fr-CA"/>
        </w:rPr>
        <w:t>显示</w:t>
      </w:r>
      <w:r>
        <w:rPr>
          <w:rFonts w:hint="eastAsia"/>
        </w:rPr>
        <w:t>任务</w:t>
      </w:r>
      <w:r>
        <w:t>日历</w:t>
      </w:r>
      <w:r>
        <w:rPr>
          <w:rFonts w:hint="eastAsia"/>
        </w:rPr>
        <w:t>,</w:t>
      </w:r>
      <w:r>
        <w:rPr>
          <w:rFonts w:hint="eastAsia"/>
        </w:rPr>
        <w:t>颜色框出</w:t>
      </w:r>
      <w:r>
        <w:t>显示</w:t>
      </w:r>
      <w:r>
        <w:rPr>
          <w:rFonts w:hint="eastAsia"/>
        </w:rPr>
        <w:t>总</w:t>
      </w:r>
      <w:r>
        <w:t>数量。</w:t>
      </w:r>
      <w:r>
        <w:rPr>
          <w:rFonts w:hint="eastAsia"/>
        </w:rPr>
        <w:t>鼠标</w:t>
      </w:r>
      <w:r>
        <w:t>悬浮显示分类的</w:t>
      </w:r>
      <w:r>
        <w:rPr>
          <w:rFonts w:hint="eastAsia"/>
        </w:rPr>
        <w:t>颜色</w:t>
      </w:r>
      <w:r>
        <w:t>和</w:t>
      </w:r>
      <w:r>
        <w:rPr>
          <w:rFonts w:hint="eastAsia"/>
        </w:rPr>
        <w:t>数量，</w:t>
      </w:r>
      <w:r>
        <w:t>点击具体数量则</w:t>
      </w:r>
      <w:r>
        <w:rPr>
          <w:rFonts w:hint="eastAsia"/>
        </w:rPr>
        <w:t>链接</w:t>
      </w:r>
      <w:r>
        <w:t>到相应的待处理任务</w:t>
      </w:r>
      <w:r>
        <w:rPr>
          <w:rFonts w:hint="eastAsia"/>
        </w:rPr>
        <w:t>更多</w:t>
      </w:r>
      <w:r>
        <w:t>的查询页面</w:t>
      </w:r>
      <w:r>
        <w:rPr>
          <w:rFonts w:hint="eastAsia"/>
        </w:rPr>
        <w:t>。</w:t>
      </w:r>
      <w:r>
        <w:t>监察</w:t>
      </w:r>
      <w:r>
        <w:rPr>
          <w:rFonts w:hint="eastAsia"/>
        </w:rPr>
        <w:t>审核</w:t>
      </w:r>
      <w:r>
        <w:t>结果录入时间段</w:t>
      </w:r>
      <w:r>
        <w:rPr>
          <w:rFonts w:hint="eastAsia"/>
        </w:rPr>
        <w:t>色块</w:t>
      </w:r>
      <w:r>
        <w:t>为</w:t>
      </w:r>
      <w:r>
        <w:rPr>
          <w:rFonts w:hint="eastAsia"/>
        </w:rPr>
        <w:t>计划</w:t>
      </w:r>
      <w:r>
        <w:t>实施日期</w:t>
      </w:r>
      <w:r>
        <w:rPr>
          <w:rFonts w:hint="eastAsia"/>
        </w:rPr>
        <w:t>，</w:t>
      </w:r>
      <w:r>
        <w:t>点击色块</w:t>
      </w:r>
      <w:r>
        <w:rPr>
          <w:rFonts w:hint="eastAsia"/>
        </w:rPr>
        <w:t>打开页面</w:t>
      </w:r>
      <w:r>
        <w:t>。</w:t>
      </w:r>
      <w:r>
        <w:rPr>
          <w:rFonts w:hint="eastAsia"/>
        </w:rPr>
        <w:t>今日</w:t>
      </w:r>
      <w:r>
        <w:t>到期任务数量</w:t>
      </w:r>
      <w:r>
        <w:rPr>
          <w:rFonts w:hint="eastAsia"/>
        </w:rPr>
        <w:t>（总数</w:t>
      </w:r>
      <w:r>
        <w:t>）。</w:t>
      </w:r>
      <w:r>
        <w:rPr>
          <w:rFonts w:hint="eastAsia"/>
        </w:rPr>
        <w:t>可以切换</w:t>
      </w:r>
      <w:r>
        <w:t>月</w:t>
      </w:r>
      <w:r>
        <w:rPr>
          <w:rFonts w:hint="eastAsia"/>
        </w:rPr>
        <w:t>份。</w:t>
      </w:r>
    </w:p>
    <w:p w14:paraId="63A5AEA8" w14:textId="77777777" w:rsidR="000D5E77" w:rsidRDefault="000D5E77" w:rsidP="000D5E77">
      <w:pPr>
        <w:pStyle w:val="Cap"/>
        <w:ind w:firstLineChars="150" w:firstLine="330"/>
        <w:rPr>
          <w:lang w:val="fr-CA"/>
        </w:rPr>
      </w:pPr>
      <w:r>
        <w:tab/>
        <w:t>3a</w:t>
      </w:r>
      <w:r>
        <w:rPr>
          <w:rFonts w:hint="eastAsia"/>
          <w:lang w:val="fr-CA"/>
        </w:rPr>
        <w:t>点击【</w:t>
      </w:r>
      <w:r>
        <w:rPr>
          <w:rFonts w:hint="eastAsia"/>
        </w:rPr>
        <w:t>流程待</w:t>
      </w:r>
      <w:r>
        <w:t>办</w:t>
      </w:r>
      <w:r>
        <w:rPr>
          <w:rFonts w:hint="eastAsia"/>
          <w:lang w:val="fr-CA"/>
        </w:rPr>
        <w:t>】按钮</w:t>
      </w:r>
    </w:p>
    <w:p w14:paraId="662A3D2B" w14:textId="77777777" w:rsidR="000D5E77" w:rsidRDefault="000D5E77" w:rsidP="000D5E77">
      <w:pPr>
        <w:pStyle w:val="Cap"/>
        <w:ind w:firstLine="440"/>
        <w:rPr>
          <w:lang w:val="fr-CA"/>
        </w:rPr>
      </w:pPr>
      <w:r>
        <w:rPr>
          <w:rFonts w:hint="eastAsia"/>
          <w:lang w:val="fr-CA"/>
        </w:rPr>
        <w:t>3b</w:t>
      </w:r>
      <w:r>
        <w:rPr>
          <w:rFonts w:hint="eastAsia"/>
          <w:lang w:val="fr-CA"/>
        </w:rPr>
        <w:t>点击【</w:t>
      </w:r>
      <w:r>
        <w:t>措施验证</w:t>
      </w:r>
      <w:r>
        <w:rPr>
          <w:rFonts w:hint="eastAsia"/>
          <w:lang w:val="fr-CA"/>
        </w:rPr>
        <w:t>】按钮</w:t>
      </w:r>
    </w:p>
    <w:p w14:paraId="7D79882A" w14:textId="77777777" w:rsidR="000D5E77" w:rsidRDefault="000D5E77" w:rsidP="000D5E77">
      <w:pPr>
        <w:pStyle w:val="Cap"/>
        <w:ind w:firstLineChars="150" w:firstLine="330"/>
        <w:rPr>
          <w:lang w:val="fr-CA"/>
        </w:rPr>
      </w:pPr>
      <w:r>
        <w:rPr>
          <w:lang w:val="fr-CA"/>
        </w:rPr>
        <w:tab/>
      </w:r>
      <w:r>
        <w:rPr>
          <w:rFonts w:hint="eastAsia"/>
          <w:lang w:val="fr-CA"/>
        </w:rPr>
        <w:t>3c</w:t>
      </w:r>
      <w:r>
        <w:rPr>
          <w:rFonts w:hint="eastAsia"/>
          <w:lang w:val="fr-CA"/>
        </w:rPr>
        <w:t>点击【</w:t>
      </w:r>
      <w:r>
        <w:t>验证分派</w:t>
      </w:r>
      <w:r>
        <w:rPr>
          <w:rFonts w:hint="eastAsia"/>
          <w:lang w:val="fr-CA"/>
        </w:rPr>
        <w:t>】按钮</w:t>
      </w:r>
    </w:p>
    <w:p w14:paraId="3A69A287" w14:textId="77777777" w:rsidR="000D5E77" w:rsidRDefault="000D5E77" w:rsidP="000D5E77">
      <w:pPr>
        <w:pStyle w:val="Cap"/>
        <w:ind w:firstLineChars="190" w:firstLine="418"/>
        <w:rPr>
          <w:lang w:val="fr-CA"/>
        </w:rPr>
      </w:pPr>
      <w:r>
        <w:rPr>
          <w:rFonts w:hint="eastAsia"/>
          <w:lang w:val="fr-CA"/>
        </w:rPr>
        <w:t>3d</w:t>
      </w:r>
      <w:r>
        <w:rPr>
          <w:rFonts w:hint="eastAsia"/>
          <w:lang w:val="fr-CA"/>
        </w:rPr>
        <w:t>点击【</w:t>
      </w:r>
      <w:r>
        <w:rPr>
          <w:rFonts w:hint="eastAsia"/>
        </w:rPr>
        <w:t>监督结果</w:t>
      </w:r>
      <w:r>
        <w:rPr>
          <w:rFonts w:hint="eastAsia"/>
          <w:lang w:val="fr-CA"/>
        </w:rPr>
        <w:t>】按钮</w:t>
      </w:r>
    </w:p>
    <w:p w14:paraId="018CE4D9" w14:textId="77777777" w:rsidR="000D5E77" w:rsidRDefault="000D5E77" w:rsidP="000D5E77">
      <w:pPr>
        <w:pStyle w:val="Cap"/>
        <w:ind w:firstLineChars="150" w:firstLine="330"/>
        <w:rPr>
          <w:lang w:val="fr-CA"/>
        </w:rPr>
      </w:pPr>
      <w:r>
        <w:rPr>
          <w:lang w:val="fr-CA"/>
        </w:rPr>
        <w:tab/>
      </w:r>
      <w:r>
        <w:rPr>
          <w:rFonts w:hint="eastAsia"/>
          <w:lang w:val="fr-CA"/>
        </w:rPr>
        <w:t>3e</w:t>
      </w:r>
      <w:r>
        <w:rPr>
          <w:rFonts w:hint="eastAsia"/>
          <w:lang w:val="fr-CA"/>
        </w:rPr>
        <w:t>点击【</w:t>
      </w:r>
      <w:r>
        <w:t>待协调任务</w:t>
      </w:r>
      <w:r>
        <w:rPr>
          <w:rFonts w:hint="eastAsia"/>
          <w:lang w:val="fr-CA"/>
        </w:rPr>
        <w:t>】按钮</w:t>
      </w:r>
    </w:p>
    <w:p w14:paraId="1533F71B" w14:textId="77777777" w:rsidR="000D5E77" w:rsidRDefault="000D5E77" w:rsidP="000D5E77">
      <w:pPr>
        <w:pStyle w:val="Cap"/>
        <w:ind w:firstLineChars="150" w:firstLine="330"/>
        <w:rPr>
          <w:lang w:val="fr-CA"/>
        </w:rPr>
      </w:pPr>
      <w:r>
        <w:rPr>
          <w:lang w:val="fr-CA"/>
        </w:rPr>
        <w:tab/>
        <w:t>3f</w:t>
      </w:r>
      <w:r>
        <w:rPr>
          <w:rFonts w:hint="eastAsia"/>
          <w:lang w:val="fr-CA"/>
        </w:rPr>
        <w:t>点击【</w:t>
      </w:r>
      <w:r>
        <w:t>新建待发</w:t>
      </w:r>
      <w:r>
        <w:rPr>
          <w:rFonts w:hint="eastAsia"/>
          <w:lang w:val="fr-CA"/>
        </w:rPr>
        <w:t>】按钮</w:t>
      </w:r>
    </w:p>
    <w:p w14:paraId="059B88FA" w14:textId="77777777" w:rsidR="000D5E77" w:rsidRDefault="000D5E77" w:rsidP="000D5E77">
      <w:pPr>
        <w:pStyle w:val="Cap"/>
        <w:ind w:firstLine="440"/>
        <w:rPr>
          <w:lang w:val="fr-CA"/>
        </w:rPr>
      </w:pPr>
      <w:r>
        <w:rPr>
          <w:rFonts w:hint="eastAsia"/>
          <w:lang w:val="fr-CA"/>
        </w:rPr>
        <w:t>3g</w:t>
      </w:r>
      <w:r>
        <w:rPr>
          <w:rFonts w:hint="eastAsia"/>
          <w:lang w:val="fr-CA"/>
        </w:rPr>
        <w:t>点击【</w:t>
      </w:r>
      <w:r>
        <w:rPr>
          <w:rFonts w:hint="eastAsia"/>
        </w:rPr>
        <w:t>处理</w:t>
      </w:r>
      <w:r>
        <w:rPr>
          <w:rFonts w:hint="eastAsia"/>
          <w:lang w:val="fr-CA"/>
        </w:rPr>
        <w:t>】按钮</w:t>
      </w:r>
    </w:p>
    <w:p w14:paraId="3AE28658" w14:textId="77777777" w:rsidR="000D5E77" w:rsidRDefault="000D5E77" w:rsidP="000D5E77">
      <w:pPr>
        <w:pStyle w:val="Cap"/>
        <w:ind w:firstLine="440"/>
        <w:rPr>
          <w:lang w:val="fr-CA"/>
        </w:rPr>
      </w:pPr>
      <w:r>
        <w:rPr>
          <w:rFonts w:hint="eastAsia"/>
          <w:lang w:val="fr-CA"/>
        </w:rPr>
        <w:lastRenderedPageBreak/>
        <w:t>3h</w:t>
      </w:r>
      <w:r>
        <w:rPr>
          <w:rFonts w:hint="eastAsia"/>
          <w:lang w:val="fr-CA"/>
        </w:rPr>
        <w:t>点击【</w:t>
      </w:r>
      <w:r>
        <w:rPr>
          <w:rFonts w:hint="eastAsia"/>
        </w:rPr>
        <w:t>删除</w:t>
      </w:r>
      <w:r>
        <w:rPr>
          <w:rFonts w:hint="eastAsia"/>
          <w:lang w:val="fr-CA"/>
        </w:rPr>
        <w:t>】按钮</w:t>
      </w:r>
    </w:p>
    <w:p w14:paraId="1F48C3E9" w14:textId="77777777" w:rsidR="000D5E77" w:rsidRPr="0091045C" w:rsidRDefault="000D5E77" w:rsidP="000D5E77">
      <w:pPr>
        <w:pStyle w:val="Cap"/>
        <w:ind w:firstLineChars="90" w:firstLine="198"/>
        <w:rPr>
          <w:lang w:val="fr-CA"/>
        </w:rPr>
      </w:pPr>
      <w:r>
        <w:rPr>
          <w:rFonts w:hint="eastAsia"/>
          <w:lang w:val="fr-CA"/>
        </w:rPr>
        <w:t>4.</w:t>
      </w:r>
      <w:r>
        <w:rPr>
          <w:rFonts w:hint="eastAsia"/>
          <w:lang w:val="fr-CA"/>
        </w:rPr>
        <w:t>用户切换</w:t>
      </w:r>
      <w:r>
        <w:rPr>
          <w:lang w:val="fr-CA"/>
        </w:rPr>
        <w:t>任务</w:t>
      </w:r>
      <w:r>
        <w:rPr>
          <w:lang w:val="fr-CA"/>
        </w:rPr>
        <w:t>/</w:t>
      </w:r>
      <w:r>
        <w:rPr>
          <w:lang w:val="fr-CA"/>
        </w:rPr>
        <w:t>关闭工作台</w:t>
      </w:r>
      <w:r>
        <w:rPr>
          <w:lang w:val="fr-CA"/>
        </w:rPr>
        <w:t>,</w:t>
      </w:r>
      <w:r>
        <w:rPr>
          <w:lang w:val="fr-CA"/>
        </w:rPr>
        <w:t>用例</w:t>
      </w:r>
      <w:r>
        <w:rPr>
          <w:rFonts w:hint="eastAsia"/>
          <w:lang w:val="fr-CA"/>
        </w:rPr>
        <w:t>结束</w:t>
      </w:r>
    </w:p>
    <w:p w14:paraId="45908D06" w14:textId="77777777" w:rsidR="000D5E77" w:rsidRDefault="000D5E77" w:rsidP="000D5E77">
      <w:pPr>
        <w:rPr>
          <w:lang w:val="fr-CA"/>
        </w:rPr>
      </w:pPr>
      <w:r>
        <w:rPr>
          <w:lang w:val="fr-CA"/>
        </w:rPr>
        <w:t>[</w:t>
      </w:r>
      <w:r>
        <w:rPr>
          <w:rFonts w:hint="eastAsia"/>
          <w:lang w:val="fr-CA"/>
        </w:rPr>
        <w:t>备选</w:t>
      </w:r>
      <w:r>
        <w:rPr>
          <w:lang w:val="fr-CA"/>
        </w:rPr>
        <w:t>事件流</w:t>
      </w:r>
      <w:r>
        <w:rPr>
          <w:lang w:val="fr-CA"/>
        </w:rPr>
        <w:t>]</w:t>
      </w:r>
    </w:p>
    <w:p w14:paraId="557EEEAD" w14:textId="77777777" w:rsidR="000D5E77" w:rsidRDefault="000D5E77" w:rsidP="000D5E77">
      <w:pPr>
        <w:pStyle w:val="Cap"/>
        <w:ind w:firstLineChars="90" w:firstLine="198"/>
        <w:rPr>
          <w:lang w:val="fr-CA"/>
        </w:rPr>
      </w:pPr>
      <w:r>
        <w:t>3a</w:t>
      </w:r>
      <w:r>
        <w:rPr>
          <w:rFonts w:hint="eastAsia"/>
          <w:lang w:val="fr-CA"/>
        </w:rPr>
        <w:t>点击【</w:t>
      </w:r>
      <w:r>
        <w:rPr>
          <w:rFonts w:hint="eastAsia"/>
        </w:rPr>
        <w:t>流程待</w:t>
      </w:r>
      <w:r>
        <w:t>办</w:t>
      </w:r>
      <w:r>
        <w:rPr>
          <w:rFonts w:hint="eastAsia"/>
          <w:lang w:val="fr-CA"/>
        </w:rPr>
        <w:t>】按钮</w:t>
      </w:r>
    </w:p>
    <w:p w14:paraId="01975857" w14:textId="77777777" w:rsidR="000D5E77" w:rsidRDefault="000D5E77" w:rsidP="000D5E77">
      <w:pPr>
        <w:pStyle w:val="Cap"/>
        <w:ind w:firstLineChars="90" w:firstLine="198"/>
        <w:rPr>
          <w:lang w:val="fr-CA"/>
        </w:rPr>
      </w:pPr>
      <w:r>
        <w:rPr>
          <w:lang w:val="fr-CA"/>
        </w:rPr>
        <w:t>1.</w:t>
      </w:r>
      <w:r>
        <w:rPr>
          <w:rFonts w:hint="eastAsia"/>
          <w:lang w:val="fr-CA"/>
        </w:rPr>
        <w:t>点击【</w:t>
      </w:r>
      <w:r>
        <w:rPr>
          <w:rFonts w:hint="eastAsia"/>
        </w:rPr>
        <w:t>流程待</w:t>
      </w:r>
      <w:r>
        <w:t>办</w:t>
      </w:r>
      <w:r>
        <w:rPr>
          <w:rFonts w:hint="eastAsia"/>
          <w:lang w:val="fr-CA"/>
        </w:rPr>
        <w:t>】按钮</w:t>
      </w:r>
    </w:p>
    <w:p w14:paraId="2624ADE4" w14:textId="77777777" w:rsidR="000D5E77" w:rsidRPr="00CB186A" w:rsidRDefault="000D5E77" w:rsidP="000D5E77">
      <w:pPr>
        <w:pStyle w:val="Cap"/>
        <w:ind w:firstLineChars="90" w:firstLine="198"/>
        <w:rPr>
          <w:lang w:val="fr-CA"/>
        </w:rPr>
      </w:pPr>
      <w:r>
        <w:rPr>
          <w:lang w:val="fr-CA"/>
        </w:rPr>
        <w:t>2.</w:t>
      </w:r>
      <w:r>
        <w:rPr>
          <w:rFonts w:hint="eastAsia"/>
          <w:lang w:val="fr-CA"/>
        </w:rPr>
        <w:t>直接</w:t>
      </w:r>
      <w:r>
        <w:rPr>
          <w:lang w:val="fr-CA"/>
        </w:rPr>
        <w:t>打开</w:t>
      </w:r>
      <w:r>
        <w:rPr>
          <w:rFonts w:hint="eastAsia"/>
          <w:lang w:val="fr-CA"/>
        </w:rPr>
        <w:t>流程</w:t>
      </w:r>
      <w:r>
        <w:rPr>
          <w:lang w:val="fr-CA"/>
        </w:rPr>
        <w:t>代办页面</w:t>
      </w:r>
      <w:r>
        <w:rPr>
          <w:lang w:val="fr-CA"/>
        </w:rPr>
        <w:t>(</w:t>
      </w:r>
      <w:r>
        <w:rPr>
          <w:rFonts w:hint="eastAsia"/>
          <w:lang w:val="fr-CA"/>
        </w:rPr>
        <w:t>默认</w:t>
      </w:r>
      <w:r>
        <w:rPr>
          <w:lang w:val="fr-CA"/>
        </w:rPr>
        <w:t>)</w:t>
      </w:r>
    </w:p>
    <w:p w14:paraId="682FC4B7" w14:textId="77777777" w:rsidR="000D5E77" w:rsidRDefault="000D5E77" w:rsidP="000D5E77">
      <w:pPr>
        <w:pStyle w:val="Cap"/>
        <w:ind w:firstLineChars="50" w:firstLine="110"/>
        <w:rPr>
          <w:noProof/>
        </w:rPr>
      </w:pPr>
      <w:r>
        <w:rPr>
          <w:lang w:val="fr-CA"/>
        </w:rPr>
        <w:t xml:space="preserve"> 3.</w:t>
      </w:r>
      <w:r>
        <w:rPr>
          <w:rFonts w:hint="eastAsia"/>
          <w:lang w:val="fr-CA"/>
        </w:rPr>
        <w:t>页面</w:t>
      </w:r>
      <w:r>
        <w:rPr>
          <w:lang w:val="fr-CA"/>
        </w:rPr>
        <w:t>显示</w:t>
      </w:r>
      <w:r>
        <w:rPr>
          <w:rFonts w:hint="eastAsia"/>
          <w:lang w:val="fr-CA"/>
        </w:rPr>
        <w:t xml:space="preserve"> </w:t>
      </w:r>
      <w:r>
        <w:rPr>
          <w:rFonts w:hint="eastAsia"/>
          <w:lang w:val="fr-CA"/>
        </w:rPr>
        <w:t>超期</w:t>
      </w:r>
      <w:r>
        <w:rPr>
          <w:lang w:val="fr-CA"/>
        </w:rPr>
        <w:t>提醒</w:t>
      </w:r>
      <w:r>
        <w:rPr>
          <w:lang w:val="fr-CA"/>
        </w:rPr>
        <w:t>(</w:t>
      </w:r>
      <w:r>
        <w:rPr>
          <w:rFonts w:hint="eastAsia"/>
          <w:noProof/>
        </w:rPr>
        <w:t>倒数</w:t>
      </w:r>
      <w:r>
        <w:rPr>
          <w:noProof/>
        </w:rPr>
        <w:t>计时，</w:t>
      </w:r>
      <w:r>
        <w:rPr>
          <w:rFonts w:hint="eastAsia"/>
          <w:noProof/>
        </w:rPr>
        <w:t>未</w:t>
      </w:r>
      <w:r>
        <w:rPr>
          <w:noProof/>
        </w:rPr>
        <w:t>超期则显示：</w:t>
      </w:r>
      <w:r>
        <w:rPr>
          <w:rFonts w:hint="eastAsia"/>
          <w:noProof/>
        </w:rPr>
        <w:t>X</w:t>
      </w:r>
      <w:r>
        <w:rPr>
          <w:rFonts w:hint="eastAsia"/>
          <w:noProof/>
        </w:rPr>
        <w:t>天</w:t>
      </w:r>
      <w:r w:rsidR="000756C8">
        <w:rPr>
          <w:rFonts w:hint="eastAsia"/>
          <w:noProof/>
        </w:rPr>
        <w:t>(</w:t>
      </w:r>
      <w:r w:rsidR="000756C8">
        <w:rPr>
          <w:noProof/>
        </w:rPr>
        <w:t>morensantian</w:t>
      </w:r>
      <w:r w:rsidR="000756C8">
        <w:rPr>
          <w:rFonts w:hint="eastAsia"/>
          <w:noProof/>
        </w:rPr>
        <w:t>)</w:t>
      </w:r>
      <w:r>
        <w:rPr>
          <w:noProof/>
        </w:rPr>
        <w:t>，超期则用红色显示</w:t>
      </w:r>
      <w:r>
        <w:rPr>
          <w:rFonts w:hint="eastAsia"/>
          <w:noProof/>
        </w:rPr>
        <w:t>：</w:t>
      </w:r>
      <w:r>
        <w:rPr>
          <w:noProof/>
        </w:rPr>
        <w:t>超期</w:t>
      </w:r>
      <w:r>
        <w:rPr>
          <w:rFonts w:hint="eastAsia"/>
          <w:noProof/>
        </w:rPr>
        <w:t>X</w:t>
      </w:r>
      <w:r>
        <w:rPr>
          <w:rFonts w:hint="eastAsia"/>
          <w:noProof/>
        </w:rPr>
        <w:t>天</w:t>
      </w:r>
      <w:r>
        <w:rPr>
          <w:lang w:val="fr-CA"/>
        </w:rPr>
        <w:t>),</w:t>
      </w:r>
      <w:r w:rsidRPr="00DC2E9E">
        <w:rPr>
          <w:rFonts w:hint="eastAsia"/>
        </w:rPr>
        <w:t xml:space="preserve"> </w:t>
      </w:r>
      <w:r>
        <w:rPr>
          <w:rFonts w:hint="eastAsia"/>
        </w:rPr>
        <w:t>员工安全报告</w:t>
      </w:r>
      <w:r>
        <w:rPr>
          <w:lang w:val="fr-CA"/>
        </w:rPr>
        <w:t>标题</w:t>
      </w:r>
      <w:r w:rsidRPr="00DC2E9E">
        <w:rPr>
          <w:lang w:val="fr-CA"/>
        </w:rPr>
        <w:sym w:font="Wingdings" w:char="F0E0"/>
      </w:r>
      <w:r>
        <w:rPr>
          <w:lang w:val="fr-CA"/>
        </w:rPr>
        <w:t>标题</w:t>
      </w:r>
      <w:r>
        <w:rPr>
          <w:lang w:val="fr-CA"/>
        </w:rPr>
        <w:t>,</w:t>
      </w:r>
      <w:r>
        <w:rPr>
          <w:rFonts w:hint="eastAsia"/>
          <w:lang w:val="fr-CA"/>
        </w:rPr>
        <w:t>报告</w:t>
      </w:r>
      <w:r>
        <w:rPr>
          <w:lang w:val="fr-CA"/>
        </w:rPr>
        <w:t>编号</w:t>
      </w:r>
      <w:r w:rsidRPr="00DC2E9E">
        <w:rPr>
          <w:lang w:val="fr-CA"/>
        </w:rPr>
        <w:sym w:font="Wingdings" w:char="F0E0"/>
      </w:r>
      <w:r>
        <w:rPr>
          <w:rFonts w:hint="eastAsia"/>
          <w:lang w:val="fr-CA"/>
        </w:rPr>
        <w:t>编号</w:t>
      </w:r>
      <w:r>
        <w:rPr>
          <w:lang w:val="fr-CA"/>
        </w:rPr>
        <w:t>.</w:t>
      </w:r>
      <w:r w:rsidRPr="00DC2E9E">
        <w:rPr>
          <w:rFonts w:hint="eastAsia"/>
        </w:rPr>
        <w:t xml:space="preserve"> </w:t>
      </w:r>
      <w:r>
        <w:rPr>
          <w:rFonts w:hint="eastAsia"/>
        </w:rPr>
        <w:t>奖励申请</w:t>
      </w:r>
      <w:r>
        <w:rPr>
          <w:rFonts w:hint="eastAsia"/>
        </w:rPr>
        <w:t>:</w:t>
      </w:r>
      <w:r>
        <w:rPr>
          <w:rFonts w:hint="eastAsia"/>
        </w:rPr>
        <w:t>报告标题</w:t>
      </w:r>
      <w:r>
        <w:sym w:font="Wingdings" w:char="F0E0"/>
      </w:r>
      <w:r>
        <w:t>标题</w:t>
      </w:r>
      <w:r>
        <w:t>,</w:t>
      </w:r>
      <w:r>
        <w:rPr>
          <w:rFonts w:hint="eastAsia"/>
        </w:rPr>
        <w:t>奖励</w:t>
      </w:r>
      <w:r>
        <w:t>编号</w:t>
      </w:r>
      <w:r>
        <w:sym w:font="Wingdings" w:char="F0E0"/>
      </w:r>
      <w:r>
        <w:t>编号</w:t>
      </w:r>
      <w:r>
        <w:t>,</w:t>
      </w:r>
      <w:r w:rsidRPr="00DC2E9E">
        <w:rPr>
          <w:rFonts w:hint="eastAsia"/>
        </w:rPr>
        <w:t xml:space="preserve"> </w:t>
      </w:r>
      <w:r>
        <w:rPr>
          <w:rFonts w:hint="eastAsia"/>
        </w:rPr>
        <w:t>国内外同行安全信息</w:t>
      </w:r>
      <w:r>
        <w:rPr>
          <w:rFonts w:hint="eastAsia"/>
        </w:rPr>
        <w:t>:</w:t>
      </w:r>
      <w:r>
        <w:rPr>
          <w:rFonts w:hint="eastAsia"/>
        </w:rPr>
        <w:t>标题</w:t>
      </w:r>
      <w:r>
        <w:sym w:font="Wingdings" w:char="F0E0"/>
      </w:r>
      <w:r>
        <w:rPr>
          <w:rFonts w:hint="eastAsia"/>
        </w:rPr>
        <w:t>标题</w:t>
      </w:r>
      <w:r>
        <w:t>,</w:t>
      </w:r>
      <w:r>
        <w:t>编号</w:t>
      </w:r>
      <w:r>
        <w:sym w:font="Wingdings" w:char="F0E0"/>
      </w:r>
      <w:r>
        <w:t>编号</w:t>
      </w:r>
      <w:r>
        <w:t>,</w:t>
      </w:r>
      <w:r w:rsidRPr="00DC2E9E">
        <w:rPr>
          <w:rFonts w:hint="eastAsia"/>
        </w:rPr>
        <w:t xml:space="preserve"> </w:t>
      </w:r>
      <w:r>
        <w:rPr>
          <w:rFonts w:hint="eastAsia"/>
        </w:rPr>
        <w:t>监察与审核计划</w:t>
      </w:r>
      <w:r>
        <w:rPr>
          <w:rFonts w:hint="eastAsia"/>
        </w:rPr>
        <w:t>:</w:t>
      </w:r>
      <w:r>
        <w:t>编号</w:t>
      </w:r>
      <w:r>
        <w:sym w:font="Wingdings" w:char="F0E0"/>
      </w:r>
      <w:r>
        <w:t>编号</w:t>
      </w:r>
      <w:r>
        <w:t>,</w:t>
      </w:r>
      <w:r>
        <w:t>标题</w:t>
      </w:r>
      <w:r>
        <w:sym w:font="Wingdings" w:char="F0E0"/>
      </w:r>
      <w:r>
        <w:t>标题</w:t>
      </w:r>
      <w:r>
        <w:rPr>
          <w:rFonts w:hint="eastAsia"/>
        </w:rPr>
        <w:t>,</w:t>
      </w:r>
      <w:r w:rsidRPr="00DC2E9E">
        <w:rPr>
          <w:rFonts w:hint="eastAsia"/>
        </w:rPr>
        <w:t xml:space="preserve"> </w:t>
      </w:r>
      <w:r>
        <w:rPr>
          <w:rFonts w:hint="eastAsia"/>
        </w:rPr>
        <w:t>危险源修订</w:t>
      </w:r>
      <w:r>
        <w:rPr>
          <w:rFonts w:hint="eastAsia"/>
        </w:rPr>
        <w:t xml:space="preserve"> </w:t>
      </w:r>
      <w:r>
        <w:t>危险源描述</w:t>
      </w:r>
      <w:r>
        <w:sym w:font="Wingdings" w:char="F0E0"/>
      </w:r>
      <w:r>
        <w:t>标题</w:t>
      </w:r>
      <w:r>
        <w:rPr>
          <w:rFonts w:hint="eastAsia"/>
        </w:rPr>
        <w:t>,</w:t>
      </w:r>
      <w:r>
        <w:rPr>
          <w:rFonts w:hint="eastAsia"/>
        </w:rPr>
        <w:t>危险源编号</w:t>
      </w:r>
      <w:r>
        <w:sym w:font="Wingdings" w:char="F0E0"/>
      </w:r>
      <w:r>
        <w:t>编号</w:t>
      </w:r>
      <w:r>
        <w:t>.</w:t>
      </w:r>
      <w:r w:rsidRPr="00DC2E9E">
        <w:rPr>
          <w:rFonts w:hint="eastAsia"/>
        </w:rPr>
        <w:t xml:space="preserve"> </w:t>
      </w:r>
      <w:r>
        <w:rPr>
          <w:rFonts w:hint="eastAsia"/>
        </w:rPr>
        <w:t>变革风险管理</w:t>
      </w:r>
      <w:r>
        <w:rPr>
          <w:rFonts w:hint="eastAsia"/>
        </w:rPr>
        <w:t>:</w:t>
      </w:r>
      <w:r w:rsidRPr="00DC2E9E">
        <w:rPr>
          <w:rFonts w:hint="eastAsia"/>
          <w:noProof/>
        </w:rPr>
        <w:t xml:space="preserve"> </w:t>
      </w:r>
      <w:r>
        <w:rPr>
          <w:rFonts w:hint="eastAsia"/>
          <w:noProof/>
        </w:rPr>
        <w:t>项目</w:t>
      </w:r>
      <w:r>
        <w:rPr>
          <w:noProof/>
        </w:rPr>
        <w:t>编号</w:t>
      </w:r>
      <w:r>
        <w:rPr>
          <w:noProof/>
        </w:rPr>
        <w:sym w:font="Wingdings" w:char="F0E0"/>
      </w:r>
      <w:r>
        <w:rPr>
          <w:noProof/>
        </w:rPr>
        <w:t>编号</w:t>
      </w:r>
      <w:r>
        <w:rPr>
          <w:rFonts w:hint="eastAsia"/>
          <w:noProof/>
        </w:rPr>
        <w:t>,</w:t>
      </w:r>
      <w:r w:rsidRPr="00DC2E9E">
        <w:rPr>
          <w:rFonts w:hint="eastAsia"/>
        </w:rPr>
        <w:t xml:space="preserve"> </w:t>
      </w:r>
      <w:r>
        <w:rPr>
          <w:rFonts w:hint="eastAsia"/>
        </w:rPr>
        <w:t>项目</w:t>
      </w:r>
      <w:r>
        <w:t>名称</w:t>
      </w:r>
      <w:r>
        <w:sym w:font="Wingdings" w:char="F0E0"/>
      </w:r>
      <w:r>
        <w:t>标题</w:t>
      </w:r>
      <w:r>
        <w:t>.</w:t>
      </w:r>
      <w:r w:rsidRPr="00DC2E9E">
        <w:rPr>
          <w:rFonts w:hint="eastAsia"/>
        </w:rPr>
        <w:t xml:space="preserve"> </w:t>
      </w:r>
      <w:r>
        <w:rPr>
          <w:rFonts w:hint="eastAsia"/>
        </w:rPr>
        <w:t>工作任务分解</w:t>
      </w:r>
      <w:r>
        <w:rPr>
          <w:rFonts w:hint="eastAsia"/>
        </w:rPr>
        <w:t>:</w:t>
      </w:r>
      <w:r w:rsidRPr="00DC2E9E">
        <w:rPr>
          <w:rFonts w:hint="eastAsia"/>
        </w:rPr>
        <w:t xml:space="preserve"> </w:t>
      </w:r>
      <w:r>
        <w:rPr>
          <w:rFonts w:hint="eastAsia"/>
        </w:rPr>
        <w:t>工作</w:t>
      </w:r>
      <w:r>
        <w:t>内容</w:t>
      </w:r>
      <w:r>
        <w:sym w:font="Wingdings" w:char="F0E0"/>
      </w:r>
      <w:r>
        <w:t>标题</w:t>
      </w:r>
      <w:r>
        <w:rPr>
          <w:rFonts w:hint="eastAsia"/>
        </w:rPr>
        <w:t>,</w:t>
      </w:r>
      <w:r w:rsidRPr="00DC2E9E">
        <w:rPr>
          <w:rFonts w:hint="eastAsia"/>
          <w:noProof/>
        </w:rPr>
        <w:t xml:space="preserve"> </w:t>
      </w:r>
      <w:r>
        <w:rPr>
          <w:rFonts w:hint="eastAsia"/>
          <w:noProof/>
        </w:rPr>
        <w:t>任务</w:t>
      </w:r>
      <w:r>
        <w:rPr>
          <w:noProof/>
        </w:rPr>
        <w:t>明细</w:t>
      </w:r>
      <w:r>
        <w:rPr>
          <w:rFonts w:hint="eastAsia"/>
          <w:noProof/>
        </w:rPr>
        <w:t>编号</w:t>
      </w:r>
      <w:r>
        <w:rPr>
          <w:noProof/>
        </w:rPr>
        <w:sym w:font="Wingdings" w:char="F0E0"/>
      </w:r>
      <w:r>
        <w:rPr>
          <w:noProof/>
        </w:rPr>
        <w:t>编号</w:t>
      </w:r>
      <w:r>
        <w:rPr>
          <w:rFonts w:hint="eastAsia"/>
          <w:noProof/>
        </w:rPr>
        <w:t>,</w:t>
      </w:r>
      <w:r w:rsidRPr="00DC2E9E">
        <w:rPr>
          <w:rFonts w:hint="eastAsia"/>
        </w:rPr>
        <w:t xml:space="preserve"> </w:t>
      </w:r>
      <w:r>
        <w:rPr>
          <w:rFonts w:hint="eastAsia"/>
        </w:rPr>
        <w:t>纠正预防的</w:t>
      </w:r>
      <w:r>
        <w:t>报告来源</w:t>
      </w:r>
      <w:r>
        <w:rPr>
          <w:rFonts w:hint="eastAsia"/>
        </w:rPr>
        <w:t>:</w:t>
      </w:r>
      <w:r w:rsidRPr="00DC2E9E">
        <w:rPr>
          <w:rFonts w:hint="eastAsia"/>
        </w:rPr>
        <w:t xml:space="preserve"> </w:t>
      </w:r>
      <w:r>
        <w:rPr>
          <w:rFonts w:hint="eastAsia"/>
        </w:rPr>
        <w:t>问题</w:t>
      </w:r>
      <w:r>
        <w:t>描述</w:t>
      </w:r>
      <w:r>
        <w:sym w:font="Wingdings" w:char="F0E0"/>
      </w:r>
      <w:r>
        <w:rPr>
          <w:rFonts w:hint="eastAsia"/>
        </w:rPr>
        <w:t>标题</w:t>
      </w:r>
      <w:r>
        <w:t>,</w:t>
      </w:r>
      <w:r w:rsidRPr="00DC2E9E">
        <w:rPr>
          <w:rFonts w:hint="eastAsia"/>
          <w:noProof/>
        </w:rPr>
        <w:t xml:space="preserve"> </w:t>
      </w:r>
      <w:r>
        <w:rPr>
          <w:rFonts w:hint="eastAsia"/>
          <w:noProof/>
        </w:rPr>
        <w:t>报告</w:t>
      </w:r>
      <w:r>
        <w:rPr>
          <w:noProof/>
        </w:rPr>
        <w:t>编号</w:t>
      </w:r>
      <w:r>
        <w:rPr>
          <w:noProof/>
        </w:rPr>
        <w:sym w:font="Wingdings" w:char="F0E0"/>
      </w:r>
      <w:r>
        <w:rPr>
          <w:noProof/>
        </w:rPr>
        <w:t>编号</w:t>
      </w:r>
      <w:r>
        <w:rPr>
          <w:rFonts w:hint="eastAsia"/>
          <w:noProof/>
        </w:rPr>
        <w:t>,</w:t>
      </w:r>
      <w:r w:rsidRPr="00DC2E9E">
        <w:rPr>
          <w:rFonts w:hint="eastAsia"/>
        </w:rPr>
        <w:t xml:space="preserve"> </w:t>
      </w:r>
      <w:r>
        <w:rPr>
          <w:rFonts w:hint="eastAsia"/>
        </w:rPr>
        <w:t>安全通报与文件</w:t>
      </w:r>
      <w:r>
        <w:rPr>
          <w:rFonts w:hint="eastAsia"/>
        </w:rPr>
        <w:t>:</w:t>
      </w:r>
      <w:r w:rsidRPr="00DC2E9E">
        <w:rPr>
          <w:rFonts w:hint="eastAsia"/>
        </w:rPr>
        <w:t xml:space="preserve"> </w:t>
      </w:r>
      <w:r>
        <w:rPr>
          <w:rFonts w:hint="eastAsia"/>
        </w:rPr>
        <w:t>通报标题</w:t>
      </w:r>
      <w:r>
        <w:sym w:font="Wingdings" w:char="F0E0"/>
      </w:r>
      <w:r>
        <w:rPr>
          <w:rFonts w:hint="eastAsia"/>
        </w:rPr>
        <w:t>标题</w:t>
      </w:r>
      <w:r>
        <w:t>,</w:t>
      </w:r>
      <w:r w:rsidRPr="00DC2E9E">
        <w:rPr>
          <w:rFonts w:hint="eastAsia"/>
          <w:noProof/>
        </w:rPr>
        <w:t xml:space="preserve"> </w:t>
      </w:r>
      <w:r>
        <w:rPr>
          <w:rFonts w:hint="eastAsia"/>
          <w:noProof/>
        </w:rPr>
        <w:t>后台</w:t>
      </w:r>
      <w:r>
        <w:rPr>
          <w:noProof/>
        </w:rPr>
        <w:t>编号</w:t>
      </w:r>
      <w:r>
        <w:rPr>
          <w:noProof/>
        </w:rPr>
        <w:sym w:font="Wingdings" w:char="F0E0"/>
      </w:r>
      <w:r>
        <w:rPr>
          <w:noProof/>
        </w:rPr>
        <w:t>编号</w:t>
      </w:r>
    </w:p>
    <w:p w14:paraId="0B9A915D" w14:textId="77777777" w:rsidR="000D5E77" w:rsidRDefault="000D5E77" w:rsidP="000D5E77">
      <w:pPr>
        <w:pStyle w:val="Cap"/>
        <w:ind w:firstLineChars="90" w:firstLine="198"/>
        <w:rPr>
          <w:lang w:val="fr-CA"/>
        </w:rPr>
      </w:pPr>
      <w:r>
        <w:rPr>
          <w:noProof/>
        </w:rPr>
        <w:t xml:space="preserve">4. </w:t>
      </w:r>
      <w:r>
        <w:rPr>
          <w:rFonts w:hint="eastAsia"/>
          <w:noProof/>
        </w:rPr>
        <w:t>点击</w:t>
      </w:r>
      <w:r>
        <w:rPr>
          <w:rFonts w:hint="eastAsia"/>
          <w:lang w:val="fr-CA"/>
        </w:rPr>
        <w:t>【</w:t>
      </w:r>
      <w:r>
        <w:rPr>
          <w:rFonts w:hint="eastAsia"/>
        </w:rPr>
        <w:t>更多</w:t>
      </w:r>
      <w:r>
        <w:rPr>
          <w:rFonts w:hint="eastAsia"/>
          <w:lang w:val="fr-CA"/>
        </w:rPr>
        <w:t>】按钮</w:t>
      </w:r>
    </w:p>
    <w:p w14:paraId="43C755BB" w14:textId="77777777" w:rsidR="000D5E77" w:rsidRDefault="000D5E77" w:rsidP="000D5E77">
      <w:pPr>
        <w:pStyle w:val="Cap"/>
        <w:ind w:firstLineChars="90" w:firstLine="198"/>
      </w:pPr>
      <w:r>
        <w:rPr>
          <w:lang w:val="fr-CA"/>
        </w:rPr>
        <w:t xml:space="preserve">5. </w:t>
      </w:r>
      <w:r>
        <w:rPr>
          <w:rFonts w:hint="eastAsia"/>
          <w:lang w:val="fr-CA"/>
        </w:rPr>
        <w:t>直接</w:t>
      </w:r>
      <w:r>
        <w:rPr>
          <w:lang w:val="fr-CA"/>
        </w:rPr>
        <w:t>打开相应页面</w:t>
      </w:r>
      <w:r>
        <w:rPr>
          <w:lang w:val="fr-CA"/>
        </w:rPr>
        <w:t>,</w:t>
      </w:r>
      <w:r w:rsidRPr="007F1DAF">
        <w:rPr>
          <w:rFonts w:hint="eastAsia"/>
        </w:rPr>
        <w:t xml:space="preserve"> </w:t>
      </w:r>
      <w:r>
        <w:rPr>
          <w:rFonts w:hint="eastAsia"/>
        </w:rPr>
        <w:t>根据</w:t>
      </w:r>
      <w:r>
        <w:t>查询条件进行查询，最新的显示在最上面。</w:t>
      </w:r>
    </w:p>
    <w:p w14:paraId="5130C292" w14:textId="77777777" w:rsidR="000D5E77" w:rsidRDefault="000D5E77" w:rsidP="000D5E77">
      <w:pPr>
        <w:pStyle w:val="Cap"/>
        <w:ind w:firstLineChars="90" w:firstLine="198"/>
      </w:pPr>
      <w:r>
        <w:rPr>
          <w:rFonts w:hint="eastAsia"/>
        </w:rPr>
        <w:t xml:space="preserve">6. </w:t>
      </w:r>
      <w:r>
        <w:rPr>
          <w:rFonts w:hint="eastAsia"/>
        </w:rPr>
        <w:t>返回主</w:t>
      </w:r>
      <w:r>
        <w:t>事件流</w:t>
      </w:r>
      <w:r>
        <w:rPr>
          <w:rFonts w:hint="eastAsia"/>
        </w:rPr>
        <w:t>3</w:t>
      </w:r>
    </w:p>
    <w:p w14:paraId="56A53A7F" w14:textId="77777777" w:rsidR="000D5E77" w:rsidRDefault="000D5E77" w:rsidP="000D5E77">
      <w:pPr>
        <w:pStyle w:val="Cap"/>
        <w:ind w:firstLineChars="0" w:firstLine="0"/>
        <w:rPr>
          <w:lang w:val="fr-CA"/>
        </w:rPr>
      </w:pPr>
      <w:r>
        <w:rPr>
          <w:rFonts w:hint="eastAsia"/>
          <w:lang w:val="fr-CA"/>
        </w:rPr>
        <w:t>3b</w:t>
      </w:r>
      <w:r>
        <w:rPr>
          <w:rFonts w:hint="eastAsia"/>
          <w:lang w:val="fr-CA"/>
        </w:rPr>
        <w:t>点击【</w:t>
      </w:r>
      <w:r>
        <w:t>措施验证</w:t>
      </w:r>
      <w:r>
        <w:rPr>
          <w:rFonts w:hint="eastAsia"/>
          <w:lang w:val="fr-CA"/>
        </w:rPr>
        <w:t>】按钮</w:t>
      </w:r>
    </w:p>
    <w:p w14:paraId="1BC203B7" w14:textId="77777777" w:rsidR="000D5E77" w:rsidRPr="007F1DAF" w:rsidRDefault="000D5E77" w:rsidP="000D5E77">
      <w:pPr>
        <w:pStyle w:val="Cap"/>
        <w:ind w:firstLineChars="0" w:firstLine="0"/>
        <w:rPr>
          <w:lang w:val="fr-CA"/>
        </w:rPr>
      </w:pPr>
      <w:r>
        <w:rPr>
          <w:lang w:val="fr-CA"/>
        </w:rPr>
        <w:tab/>
        <w:t>1.</w:t>
      </w:r>
      <w:r>
        <w:rPr>
          <w:rFonts w:hint="eastAsia"/>
          <w:lang w:val="fr-CA"/>
        </w:rPr>
        <w:t>直接</w:t>
      </w:r>
      <w:r>
        <w:rPr>
          <w:lang w:val="fr-CA"/>
        </w:rPr>
        <w:t>打开</w:t>
      </w:r>
      <w:r>
        <w:rPr>
          <w:rFonts w:hint="eastAsia"/>
          <w:lang w:val="fr-CA"/>
        </w:rPr>
        <w:t>措施</w:t>
      </w:r>
      <w:r>
        <w:rPr>
          <w:lang w:val="fr-CA"/>
        </w:rPr>
        <w:t>验证页面</w:t>
      </w:r>
      <w:r>
        <w:rPr>
          <w:lang w:val="fr-CA"/>
        </w:rPr>
        <w:t>.</w:t>
      </w:r>
      <w:r>
        <w:rPr>
          <w:rFonts w:hint="eastAsia"/>
          <w:lang w:val="fr-CA"/>
        </w:rPr>
        <w:t>从</w:t>
      </w:r>
      <w:r>
        <w:rPr>
          <w:lang w:val="fr-CA"/>
        </w:rPr>
        <w:t>数据</w:t>
      </w:r>
      <w:r>
        <w:rPr>
          <w:rFonts w:hint="eastAsia"/>
          <w:lang w:val="fr-CA"/>
        </w:rPr>
        <w:t>读取</w:t>
      </w:r>
      <w:r>
        <w:rPr>
          <w:lang w:val="fr-CA"/>
        </w:rPr>
        <w:t>相应内容</w:t>
      </w:r>
      <w:r>
        <w:rPr>
          <w:lang w:val="fr-CA"/>
        </w:rPr>
        <w:t>,</w:t>
      </w:r>
      <w:r>
        <w:rPr>
          <w:lang w:val="fr-CA"/>
        </w:rPr>
        <w:t>显示标准同</w:t>
      </w:r>
      <w:r>
        <w:rPr>
          <w:rFonts w:hint="eastAsia"/>
          <w:lang w:val="fr-CA"/>
        </w:rPr>
        <w:t>a1.</w:t>
      </w:r>
      <w:r>
        <w:rPr>
          <w:lang w:val="fr-CA"/>
        </w:rPr>
        <w:t>3</w:t>
      </w:r>
    </w:p>
    <w:p w14:paraId="7D153455" w14:textId="77777777" w:rsidR="000D5E77" w:rsidRDefault="000D5E77" w:rsidP="000D5E77">
      <w:pPr>
        <w:pStyle w:val="Cap"/>
        <w:ind w:firstLineChars="90" w:firstLine="198"/>
        <w:rPr>
          <w:lang w:val="fr-CA"/>
        </w:rPr>
      </w:pPr>
      <w:r>
        <w:rPr>
          <w:lang w:val="fr-CA"/>
        </w:rPr>
        <w:tab/>
        <w:t>2.</w:t>
      </w:r>
      <w:r w:rsidRPr="00B301E3">
        <w:rPr>
          <w:rFonts w:hint="eastAsia"/>
          <w:noProof/>
        </w:rPr>
        <w:t xml:space="preserve"> </w:t>
      </w:r>
      <w:r>
        <w:rPr>
          <w:rFonts w:hint="eastAsia"/>
          <w:noProof/>
        </w:rPr>
        <w:t>点击</w:t>
      </w:r>
      <w:r>
        <w:rPr>
          <w:rFonts w:hint="eastAsia"/>
          <w:lang w:val="fr-CA"/>
        </w:rPr>
        <w:t>【</w:t>
      </w:r>
      <w:r>
        <w:rPr>
          <w:rFonts w:hint="eastAsia"/>
        </w:rPr>
        <w:t>更多</w:t>
      </w:r>
      <w:r>
        <w:rPr>
          <w:rFonts w:hint="eastAsia"/>
          <w:lang w:val="fr-CA"/>
        </w:rPr>
        <w:t>】按钮</w:t>
      </w:r>
    </w:p>
    <w:p w14:paraId="31858B34" w14:textId="77777777" w:rsidR="000D5E77" w:rsidRDefault="000D5E77" w:rsidP="000D5E77">
      <w:pPr>
        <w:pStyle w:val="Cap"/>
        <w:ind w:firstLineChars="90" w:firstLine="198"/>
      </w:pPr>
      <w:r>
        <w:rPr>
          <w:lang w:val="fr-CA"/>
        </w:rPr>
        <w:tab/>
        <w:t xml:space="preserve">3. </w:t>
      </w:r>
      <w:r>
        <w:rPr>
          <w:rFonts w:hint="eastAsia"/>
          <w:lang w:val="fr-CA"/>
        </w:rPr>
        <w:t>直接</w:t>
      </w:r>
      <w:r>
        <w:rPr>
          <w:lang w:val="fr-CA"/>
        </w:rPr>
        <w:t>打开相应页面</w:t>
      </w:r>
      <w:r>
        <w:rPr>
          <w:lang w:val="fr-CA"/>
        </w:rPr>
        <w:t>,</w:t>
      </w:r>
      <w:r w:rsidRPr="007F1DAF">
        <w:rPr>
          <w:rFonts w:hint="eastAsia"/>
        </w:rPr>
        <w:t xml:space="preserve"> </w:t>
      </w:r>
      <w:r>
        <w:rPr>
          <w:rFonts w:hint="eastAsia"/>
        </w:rPr>
        <w:t>根据</w:t>
      </w:r>
      <w:r>
        <w:t>查询条件进行查询，最新的显示在最上面。</w:t>
      </w:r>
    </w:p>
    <w:p w14:paraId="6B3A1A23" w14:textId="77777777" w:rsidR="000D5E77" w:rsidRDefault="000D5E77" w:rsidP="000D5E77">
      <w:pPr>
        <w:pStyle w:val="Cap"/>
        <w:ind w:firstLineChars="0" w:firstLine="0"/>
      </w:pPr>
      <w:r>
        <w:tab/>
        <w:t>4.</w:t>
      </w:r>
      <w:r>
        <w:rPr>
          <w:rFonts w:hint="eastAsia"/>
        </w:rPr>
        <w:t>返回</w:t>
      </w:r>
      <w:r>
        <w:t>主事件流</w:t>
      </w:r>
      <w:r>
        <w:rPr>
          <w:rFonts w:hint="eastAsia"/>
        </w:rPr>
        <w:t>3</w:t>
      </w:r>
    </w:p>
    <w:p w14:paraId="2F099F29" w14:textId="77777777" w:rsidR="000D5E77" w:rsidRPr="007F1DAF" w:rsidRDefault="000D5E77" w:rsidP="000D5E77">
      <w:pPr>
        <w:pStyle w:val="Cap"/>
        <w:ind w:firstLineChars="0" w:firstLine="0"/>
        <w:rPr>
          <w:lang w:val="fr-CA"/>
        </w:rPr>
      </w:pPr>
      <w:r>
        <w:t>3c</w:t>
      </w:r>
      <w:r>
        <w:rPr>
          <w:rFonts w:hint="eastAsia"/>
          <w:lang w:val="fr-CA"/>
        </w:rPr>
        <w:t>点击【</w:t>
      </w:r>
      <w:r>
        <w:t>验证分派</w:t>
      </w:r>
      <w:r>
        <w:rPr>
          <w:rFonts w:hint="eastAsia"/>
          <w:lang w:val="fr-CA"/>
        </w:rPr>
        <w:t>】按钮</w:t>
      </w:r>
      <w:r>
        <w:rPr>
          <w:lang w:val="fr-CA"/>
        </w:rPr>
        <w:br/>
      </w:r>
      <w:r>
        <w:rPr>
          <w:lang w:val="fr-CA"/>
        </w:rPr>
        <w:tab/>
        <w:t>1.</w:t>
      </w:r>
      <w:r>
        <w:rPr>
          <w:rFonts w:hint="eastAsia"/>
          <w:lang w:val="fr-CA"/>
        </w:rPr>
        <w:t>直接</w:t>
      </w:r>
      <w:r>
        <w:rPr>
          <w:lang w:val="fr-CA"/>
        </w:rPr>
        <w:t>打开</w:t>
      </w:r>
      <w:r>
        <w:t>验证分派</w:t>
      </w:r>
      <w:r>
        <w:rPr>
          <w:lang w:val="fr-CA"/>
        </w:rPr>
        <w:t>页面</w:t>
      </w:r>
      <w:r>
        <w:rPr>
          <w:lang w:val="fr-CA"/>
        </w:rPr>
        <w:t>.</w:t>
      </w:r>
      <w:r>
        <w:rPr>
          <w:rFonts w:hint="eastAsia"/>
          <w:lang w:val="fr-CA"/>
        </w:rPr>
        <w:t>从</w:t>
      </w:r>
      <w:r>
        <w:rPr>
          <w:lang w:val="fr-CA"/>
        </w:rPr>
        <w:t>数据</w:t>
      </w:r>
      <w:r>
        <w:rPr>
          <w:rFonts w:hint="eastAsia"/>
          <w:lang w:val="fr-CA"/>
        </w:rPr>
        <w:t>读取</w:t>
      </w:r>
      <w:r>
        <w:rPr>
          <w:lang w:val="fr-CA"/>
        </w:rPr>
        <w:t>相应内容</w:t>
      </w:r>
      <w:r>
        <w:rPr>
          <w:lang w:val="fr-CA"/>
        </w:rPr>
        <w:t>,</w:t>
      </w:r>
      <w:r>
        <w:rPr>
          <w:lang w:val="fr-CA"/>
        </w:rPr>
        <w:t>显示标准同</w:t>
      </w:r>
      <w:r>
        <w:rPr>
          <w:rFonts w:hint="eastAsia"/>
          <w:lang w:val="fr-CA"/>
        </w:rPr>
        <w:t>a1.</w:t>
      </w:r>
      <w:r>
        <w:rPr>
          <w:lang w:val="fr-CA"/>
        </w:rPr>
        <w:t>3</w:t>
      </w:r>
    </w:p>
    <w:p w14:paraId="1F2BB7D8" w14:textId="77777777" w:rsidR="000D5E77" w:rsidRDefault="000D5E77" w:rsidP="000D5E77">
      <w:pPr>
        <w:pStyle w:val="Cap"/>
        <w:ind w:firstLineChars="90" w:firstLine="198"/>
        <w:rPr>
          <w:lang w:val="fr-CA"/>
        </w:rPr>
      </w:pPr>
      <w:r>
        <w:rPr>
          <w:lang w:val="fr-CA"/>
        </w:rPr>
        <w:tab/>
        <w:t>2.</w:t>
      </w:r>
      <w:r w:rsidRPr="00B301E3">
        <w:rPr>
          <w:rFonts w:hint="eastAsia"/>
          <w:noProof/>
        </w:rPr>
        <w:t xml:space="preserve"> </w:t>
      </w:r>
      <w:r>
        <w:rPr>
          <w:rFonts w:hint="eastAsia"/>
          <w:noProof/>
        </w:rPr>
        <w:t>点击</w:t>
      </w:r>
      <w:r>
        <w:rPr>
          <w:rFonts w:hint="eastAsia"/>
          <w:lang w:val="fr-CA"/>
        </w:rPr>
        <w:t>【</w:t>
      </w:r>
      <w:r>
        <w:rPr>
          <w:rFonts w:hint="eastAsia"/>
        </w:rPr>
        <w:t>更多</w:t>
      </w:r>
      <w:r>
        <w:rPr>
          <w:rFonts w:hint="eastAsia"/>
          <w:lang w:val="fr-CA"/>
        </w:rPr>
        <w:t>】按钮</w:t>
      </w:r>
    </w:p>
    <w:p w14:paraId="6B38AC0A" w14:textId="77777777" w:rsidR="000D5E77" w:rsidRDefault="000D5E77" w:rsidP="000D5E77">
      <w:pPr>
        <w:pStyle w:val="Cap"/>
        <w:ind w:firstLineChars="90" w:firstLine="198"/>
      </w:pPr>
      <w:r>
        <w:rPr>
          <w:lang w:val="fr-CA"/>
        </w:rPr>
        <w:tab/>
        <w:t xml:space="preserve">3. </w:t>
      </w:r>
      <w:r>
        <w:rPr>
          <w:rFonts w:hint="eastAsia"/>
          <w:lang w:val="fr-CA"/>
        </w:rPr>
        <w:t>直接</w:t>
      </w:r>
      <w:r>
        <w:rPr>
          <w:lang w:val="fr-CA"/>
        </w:rPr>
        <w:t>打开相应页面</w:t>
      </w:r>
      <w:r>
        <w:rPr>
          <w:lang w:val="fr-CA"/>
        </w:rPr>
        <w:t>,</w:t>
      </w:r>
      <w:r w:rsidRPr="007F1DAF">
        <w:rPr>
          <w:rFonts w:hint="eastAsia"/>
        </w:rPr>
        <w:t xml:space="preserve"> </w:t>
      </w:r>
      <w:r>
        <w:rPr>
          <w:rFonts w:hint="eastAsia"/>
        </w:rPr>
        <w:t>根据</w:t>
      </w:r>
      <w:r>
        <w:t>查询条件进行查询，最新的显示在最上面。</w:t>
      </w:r>
    </w:p>
    <w:p w14:paraId="782CDBEA" w14:textId="77777777" w:rsidR="000D5E77" w:rsidRDefault="000D5E77" w:rsidP="000D5E77">
      <w:pPr>
        <w:pStyle w:val="Cap"/>
        <w:ind w:firstLineChars="90" w:firstLine="198"/>
      </w:pPr>
      <w:r>
        <w:tab/>
      </w:r>
      <w:r>
        <w:rPr>
          <w:rFonts w:hint="eastAsia"/>
        </w:rPr>
        <w:t xml:space="preserve">4. </w:t>
      </w:r>
      <w:r>
        <w:rPr>
          <w:rFonts w:hint="eastAsia"/>
        </w:rPr>
        <w:t>勾选任务</w:t>
      </w:r>
      <w:r>
        <w:t>,</w:t>
      </w:r>
      <w:r>
        <w:rPr>
          <w:rFonts w:hint="eastAsia"/>
        </w:rPr>
        <w:t>点击</w:t>
      </w:r>
      <w:r>
        <w:t>验证分派</w:t>
      </w:r>
    </w:p>
    <w:p w14:paraId="6BFD8994" w14:textId="77777777" w:rsidR="000D5E77" w:rsidRDefault="000D5E77" w:rsidP="000D5E77">
      <w:pPr>
        <w:pStyle w:val="Cap"/>
        <w:ind w:firstLineChars="90" w:firstLine="198"/>
      </w:pPr>
      <w:r>
        <w:tab/>
        <w:t xml:space="preserve">5. </w:t>
      </w:r>
      <w:r>
        <w:rPr>
          <w:rFonts w:hint="eastAsia"/>
        </w:rPr>
        <w:t>弹出选择</w:t>
      </w:r>
      <w:r>
        <w:t>框</w:t>
      </w:r>
      <w:r>
        <w:t>,</w:t>
      </w:r>
      <w:r>
        <w:rPr>
          <w:rFonts w:hint="eastAsia"/>
        </w:rPr>
        <w:t>选择指定人</w:t>
      </w:r>
      <w:r>
        <w:t>,</w:t>
      </w:r>
      <w:r>
        <w:rPr>
          <w:rFonts w:hint="eastAsia"/>
        </w:rPr>
        <w:t>点击</w:t>
      </w:r>
      <w:r>
        <w:t>发送</w:t>
      </w:r>
    </w:p>
    <w:p w14:paraId="7893F06B" w14:textId="77777777" w:rsidR="000D5E77" w:rsidRDefault="000D5E77" w:rsidP="000D5E77">
      <w:pPr>
        <w:pStyle w:val="Cap"/>
        <w:ind w:firstLineChars="90" w:firstLine="198"/>
      </w:pPr>
      <w:r>
        <w:tab/>
      </w:r>
      <w:r>
        <w:rPr>
          <w:rFonts w:hint="eastAsia"/>
        </w:rPr>
        <w:t>6</w:t>
      </w:r>
      <w:r>
        <w:t xml:space="preserve">. </w:t>
      </w:r>
      <w:r>
        <w:rPr>
          <w:rFonts w:hint="eastAsia"/>
        </w:rPr>
        <w:t>返回</w:t>
      </w:r>
      <w:r>
        <w:t>主事件流</w:t>
      </w:r>
      <w:r>
        <w:rPr>
          <w:rFonts w:hint="eastAsia"/>
        </w:rPr>
        <w:t>3</w:t>
      </w:r>
    </w:p>
    <w:p w14:paraId="5E7B2A3C" w14:textId="77777777" w:rsidR="000D5E77" w:rsidRDefault="000D5E77" w:rsidP="000D5E77">
      <w:pPr>
        <w:pStyle w:val="Cap"/>
        <w:ind w:firstLineChars="0" w:firstLine="0"/>
        <w:rPr>
          <w:lang w:val="fr-CA"/>
        </w:rPr>
      </w:pPr>
      <w:r>
        <w:rPr>
          <w:rFonts w:hint="eastAsia"/>
          <w:lang w:val="fr-CA"/>
        </w:rPr>
        <w:t>3d</w:t>
      </w:r>
      <w:r>
        <w:rPr>
          <w:rFonts w:hint="eastAsia"/>
          <w:lang w:val="fr-CA"/>
        </w:rPr>
        <w:t>点击【</w:t>
      </w:r>
      <w:r>
        <w:rPr>
          <w:rFonts w:hint="eastAsia"/>
        </w:rPr>
        <w:t>监督结果</w:t>
      </w:r>
      <w:r>
        <w:rPr>
          <w:rFonts w:hint="eastAsia"/>
          <w:lang w:val="fr-CA"/>
        </w:rPr>
        <w:t>】按钮</w:t>
      </w:r>
    </w:p>
    <w:p w14:paraId="36103942" w14:textId="77777777" w:rsidR="000D5E77" w:rsidRPr="007F1DAF" w:rsidRDefault="000D5E77" w:rsidP="000D5E77">
      <w:pPr>
        <w:pStyle w:val="Cap"/>
        <w:ind w:firstLineChars="0" w:firstLine="0"/>
        <w:rPr>
          <w:lang w:val="fr-CA"/>
        </w:rPr>
      </w:pPr>
      <w:r>
        <w:rPr>
          <w:lang w:val="fr-CA"/>
        </w:rPr>
        <w:tab/>
        <w:t>1.</w:t>
      </w:r>
      <w:r>
        <w:rPr>
          <w:rFonts w:hint="eastAsia"/>
          <w:lang w:val="fr-CA"/>
        </w:rPr>
        <w:t>直接</w:t>
      </w:r>
      <w:r>
        <w:rPr>
          <w:lang w:val="fr-CA"/>
        </w:rPr>
        <w:t>打开</w:t>
      </w:r>
      <w:r>
        <w:t>验证分派</w:t>
      </w:r>
      <w:r>
        <w:rPr>
          <w:lang w:val="fr-CA"/>
        </w:rPr>
        <w:t>页面</w:t>
      </w:r>
      <w:r>
        <w:rPr>
          <w:lang w:val="fr-CA"/>
        </w:rPr>
        <w:t>.</w:t>
      </w:r>
      <w:r>
        <w:rPr>
          <w:rFonts w:hint="eastAsia"/>
          <w:lang w:val="fr-CA"/>
        </w:rPr>
        <w:t>从</w:t>
      </w:r>
      <w:r>
        <w:rPr>
          <w:lang w:val="fr-CA"/>
        </w:rPr>
        <w:t>数据</w:t>
      </w:r>
      <w:r>
        <w:rPr>
          <w:rFonts w:hint="eastAsia"/>
          <w:lang w:val="fr-CA"/>
        </w:rPr>
        <w:t>读取</w:t>
      </w:r>
      <w:r>
        <w:rPr>
          <w:lang w:val="fr-CA"/>
        </w:rPr>
        <w:t>相应内容</w:t>
      </w:r>
      <w:r>
        <w:rPr>
          <w:lang w:val="fr-CA"/>
        </w:rPr>
        <w:t>,</w:t>
      </w:r>
      <w:r>
        <w:rPr>
          <w:lang w:val="fr-CA"/>
        </w:rPr>
        <w:t>显示标准同</w:t>
      </w:r>
      <w:r>
        <w:rPr>
          <w:rFonts w:hint="eastAsia"/>
          <w:lang w:val="fr-CA"/>
        </w:rPr>
        <w:t>a1.</w:t>
      </w:r>
      <w:r>
        <w:rPr>
          <w:lang w:val="fr-CA"/>
        </w:rPr>
        <w:t>3</w:t>
      </w:r>
    </w:p>
    <w:p w14:paraId="27715D50" w14:textId="77777777" w:rsidR="000D5E77" w:rsidRDefault="000D5E77" w:rsidP="000D5E77">
      <w:pPr>
        <w:pStyle w:val="Cap"/>
        <w:ind w:firstLineChars="90" w:firstLine="198"/>
        <w:rPr>
          <w:lang w:val="fr-CA"/>
        </w:rPr>
      </w:pPr>
      <w:r>
        <w:rPr>
          <w:lang w:val="fr-CA"/>
        </w:rPr>
        <w:tab/>
        <w:t>2.</w:t>
      </w:r>
      <w:r w:rsidRPr="00B301E3">
        <w:rPr>
          <w:rFonts w:hint="eastAsia"/>
          <w:noProof/>
        </w:rPr>
        <w:t xml:space="preserve"> </w:t>
      </w:r>
      <w:r>
        <w:rPr>
          <w:rFonts w:hint="eastAsia"/>
          <w:noProof/>
        </w:rPr>
        <w:t>点击</w:t>
      </w:r>
      <w:r>
        <w:rPr>
          <w:rFonts w:hint="eastAsia"/>
          <w:lang w:val="fr-CA"/>
        </w:rPr>
        <w:t>【</w:t>
      </w:r>
      <w:r>
        <w:rPr>
          <w:rFonts w:hint="eastAsia"/>
        </w:rPr>
        <w:t>更多</w:t>
      </w:r>
      <w:r>
        <w:rPr>
          <w:rFonts w:hint="eastAsia"/>
          <w:lang w:val="fr-CA"/>
        </w:rPr>
        <w:t>】按钮</w:t>
      </w:r>
    </w:p>
    <w:p w14:paraId="431592B7" w14:textId="77777777" w:rsidR="000D5E77" w:rsidRDefault="000D5E77" w:rsidP="000D5E77">
      <w:pPr>
        <w:pStyle w:val="Cap"/>
        <w:ind w:firstLineChars="90" w:firstLine="198"/>
      </w:pPr>
      <w:r>
        <w:rPr>
          <w:lang w:val="fr-CA"/>
        </w:rPr>
        <w:tab/>
        <w:t xml:space="preserve">3. </w:t>
      </w:r>
      <w:r>
        <w:rPr>
          <w:rFonts w:hint="eastAsia"/>
          <w:lang w:val="fr-CA"/>
        </w:rPr>
        <w:t>直接</w:t>
      </w:r>
      <w:r>
        <w:rPr>
          <w:lang w:val="fr-CA"/>
        </w:rPr>
        <w:t>打开相应页面</w:t>
      </w:r>
      <w:r>
        <w:rPr>
          <w:lang w:val="fr-CA"/>
        </w:rPr>
        <w:t>,</w:t>
      </w:r>
      <w:r w:rsidRPr="007F1DAF">
        <w:rPr>
          <w:rFonts w:hint="eastAsia"/>
        </w:rPr>
        <w:t xml:space="preserve"> </w:t>
      </w:r>
      <w:r>
        <w:rPr>
          <w:rFonts w:hint="eastAsia"/>
        </w:rPr>
        <w:t>根据</w:t>
      </w:r>
      <w:r>
        <w:t>查询条件进行查询，最新的显示在最上面。</w:t>
      </w:r>
    </w:p>
    <w:p w14:paraId="2DAA495A" w14:textId="77777777" w:rsidR="000D5E77" w:rsidRDefault="000D5E77" w:rsidP="000D5E77">
      <w:pPr>
        <w:pStyle w:val="Cap"/>
        <w:ind w:firstLineChars="90" w:firstLine="198"/>
        <w:rPr>
          <w:lang w:val="fr-CA"/>
        </w:rPr>
      </w:pPr>
      <w:r>
        <w:lastRenderedPageBreak/>
        <w:tab/>
        <w:t>4.</w:t>
      </w:r>
      <w:r>
        <w:rPr>
          <w:rFonts w:hint="eastAsia"/>
        </w:rPr>
        <w:t>返回</w:t>
      </w:r>
      <w:r>
        <w:t>主事件流</w:t>
      </w:r>
      <w:r>
        <w:rPr>
          <w:rFonts w:hint="eastAsia"/>
        </w:rPr>
        <w:t>3</w:t>
      </w:r>
      <w:r w:rsidRPr="00B301E3">
        <w:rPr>
          <w:lang w:val="fr-CA"/>
        </w:rPr>
        <w:t xml:space="preserve"> </w:t>
      </w:r>
    </w:p>
    <w:p w14:paraId="78CCD77C" w14:textId="77777777" w:rsidR="000D5E77" w:rsidRDefault="000D5E77" w:rsidP="000D5E77">
      <w:pPr>
        <w:pStyle w:val="Cap"/>
        <w:ind w:firstLineChars="0" w:firstLine="0"/>
        <w:rPr>
          <w:lang w:val="fr-CA"/>
        </w:rPr>
      </w:pPr>
      <w:r>
        <w:rPr>
          <w:rFonts w:hint="eastAsia"/>
          <w:lang w:val="fr-CA"/>
        </w:rPr>
        <w:t>3e</w:t>
      </w:r>
      <w:r>
        <w:rPr>
          <w:rFonts w:hint="eastAsia"/>
          <w:lang w:val="fr-CA"/>
        </w:rPr>
        <w:t>点击【</w:t>
      </w:r>
      <w:r>
        <w:t>待协调任务</w:t>
      </w:r>
      <w:r>
        <w:rPr>
          <w:rFonts w:hint="eastAsia"/>
          <w:lang w:val="fr-CA"/>
        </w:rPr>
        <w:t>】按钮</w:t>
      </w:r>
    </w:p>
    <w:p w14:paraId="6573AF6C" w14:textId="77777777" w:rsidR="000D5E77" w:rsidRPr="007F1DAF" w:rsidRDefault="000D5E77" w:rsidP="000D5E77">
      <w:pPr>
        <w:pStyle w:val="Cap"/>
        <w:ind w:firstLineChars="0" w:firstLine="0"/>
        <w:rPr>
          <w:lang w:val="fr-CA"/>
        </w:rPr>
      </w:pPr>
      <w:r>
        <w:rPr>
          <w:lang w:val="fr-CA"/>
        </w:rPr>
        <w:tab/>
        <w:t>1.</w:t>
      </w:r>
      <w:r>
        <w:rPr>
          <w:rFonts w:hint="eastAsia"/>
          <w:lang w:val="fr-CA"/>
        </w:rPr>
        <w:t>直接</w:t>
      </w:r>
      <w:r>
        <w:rPr>
          <w:lang w:val="fr-CA"/>
        </w:rPr>
        <w:t>打开页面</w:t>
      </w:r>
      <w:r>
        <w:rPr>
          <w:lang w:val="fr-CA"/>
        </w:rPr>
        <w:t>.</w:t>
      </w:r>
      <w:r>
        <w:rPr>
          <w:rFonts w:hint="eastAsia"/>
          <w:lang w:val="fr-CA"/>
        </w:rPr>
        <w:t>从</w:t>
      </w:r>
      <w:r>
        <w:rPr>
          <w:lang w:val="fr-CA"/>
        </w:rPr>
        <w:t>数据</w:t>
      </w:r>
      <w:r>
        <w:rPr>
          <w:rFonts w:hint="eastAsia"/>
          <w:lang w:val="fr-CA"/>
        </w:rPr>
        <w:t>读取</w:t>
      </w:r>
      <w:r>
        <w:rPr>
          <w:lang w:val="fr-CA"/>
        </w:rPr>
        <w:t>相应内容</w:t>
      </w:r>
      <w:r>
        <w:rPr>
          <w:lang w:val="fr-CA"/>
        </w:rPr>
        <w:t>,</w:t>
      </w:r>
      <w:r>
        <w:rPr>
          <w:lang w:val="fr-CA"/>
        </w:rPr>
        <w:t>显示标准同</w:t>
      </w:r>
      <w:r>
        <w:rPr>
          <w:rFonts w:hint="eastAsia"/>
          <w:lang w:val="fr-CA"/>
        </w:rPr>
        <w:t>a1.</w:t>
      </w:r>
      <w:r>
        <w:rPr>
          <w:lang w:val="fr-CA"/>
        </w:rPr>
        <w:t>3</w:t>
      </w:r>
    </w:p>
    <w:p w14:paraId="221DBA59" w14:textId="77777777" w:rsidR="000D5E77" w:rsidRDefault="000D5E77" w:rsidP="000D5E77">
      <w:pPr>
        <w:pStyle w:val="Cap"/>
        <w:ind w:firstLineChars="90" w:firstLine="198"/>
        <w:rPr>
          <w:lang w:val="fr-CA"/>
        </w:rPr>
      </w:pPr>
      <w:r>
        <w:rPr>
          <w:lang w:val="fr-CA"/>
        </w:rPr>
        <w:tab/>
        <w:t>2.</w:t>
      </w:r>
      <w:r w:rsidRPr="00B301E3">
        <w:rPr>
          <w:rFonts w:hint="eastAsia"/>
          <w:noProof/>
        </w:rPr>
        <w:t xml:space="preserve"> </w:t>
      </w:r>
      <w:r>
        <w:rPr>
          <w:rFonts w:hint="eastAsia"/>
          <w:noProof/>
        </w:rPr>
        <w:t>点击</w:t>
      </w:r>
      <w:r>
        <w:rPr>
          <w:rFonts w:hint="eastAsia"/>
          <w:lang w:val="fr-CA"/>
        </w:rPr>
        <w:t>【</w:t>
      </w:r>
      <w:r>
        <w:rPr>
          <w:rFonts w:hint="eastAsia"/>
        </w:rPr>
        <w:t>更多</w:t>
      </w:r>
      <w:r>
        <w:rPr>
          <w:rFonts w:hint="eastAsia"/>
          <w:lang w:val="fr-CA"/>
        </w:rPr>
        <w:t>】按钮</w:t>
      </w:r>
    </w:p>
    <w:p w14:paraId="6982A253" w14:textId="77777777" w:rsidR="000D5E77" w:rsidRDefault="000D5E77" w:rsidP="000D5E77">
      <w:pPr>
        <w:pStyle w:val="Cap"/>
        <w:ind w:firstLineChars="90" w:firstLine="198"/>
      </w:pPr>
      <w:r>
        <w:rPr>
          <w:lang w:val="fr-CA"/>
        </w:rPr>
        <w:tab/>
        <w:t xml:space="preserve">3. </w:t>
      </w:r>
      <w:r>
        <w:rPr>
          <w:rFonts w:hint="eastAsia"/>
          <w:lang w:val="fr-CA"/>
        </w:rPr>
        <w:t>直接</w:t>
      </w:r>
      <w:r>
        <w:rPr>
          <w:lang w:val="fr-CA"/>
        </w:rPr>
        <w:t>打开相应页面</w:t>
      </w:r>
      <w:r>
        <w:rPr>
          <w:lang w:val="fr-CA"/>
        </w:rPr>
        <w:t>,</w:t>
      </w:r>
      <w:r w:rsidRPr="007F1DAF">
        <w:rPr>
          <w:rFonts w:hint="eastAsia"/>
        </w:rPr>
        <w:t xml:space="preserve"> </w:t>
      </w:r>
      <w:r>
        <w:rPr>
          <w:rFonts w:hint="eastAsia"/>
        </w:rPr>
        <w:t>根据</w:t>
      </w:r>
      <w:r>
        <w:t>查询条件进行查询，最新的显示在最上面。</w:t>
      </w:r>
    </w:p>
    <w:p w14:paraId="539A3A9E" w14:textId="77777777" w:rsidR="000D5E77" w:rsidRDefault="000D5E77" w:rsidP="000D5E77">
      <w:pPr>
        <w:pStyle w:val="Cap"/>
        <w:ind w:firstLineChars="90" w:firstLine="198"/>
        <w:rPr>
          <w:lang w:val="fr-CA"/>
        </w:rPr>
      </w:pPr>
      <w:r>
        <w:tab/>
        <w:t>4.</w:t>
      </w:r>
      <w:r>
        <w:rPr>
          <w:rFonts w:hint="eastAsia"/>
        </w:rPr>
        <w:t>返回</w:t>
      </w:r>
      <w:r>
        <w:t>主事件流</w:t>
      </w:r>
      <w:r>
        <w:rPr>
          <w:rFonts w:hint="eastAsia"/>
        </w:rPr>
        <w:t>3</w:t>
      </w:r>
      <w:r w:rsidRPr="00B301E3">
        <w:rPr>
          <w:lang w:val="fr-CA"/>
        </w:rPr>
        <w:t xml:space="preserve"> </w:t>
      </w:r>
    </w:p>
    <w:p w14:paraId="5EC7B1E3" w14:textId="77777777" w:rsidR="000D5E77" w:rsidRDefault="000D5E77" w:rsidP="000D5E77">
      <w:pPr>
        <w:pStyle w:val="Cap"/>
        <w:ind w:firstLineChars="0" w:firstLine="0"/>
        <w:rPr>
          <w:lang w:val="fr-CA"/>
        </w:rPr>
      </w:pPr>
      <w:r>
        <w:rPr>
          <w:rFonts w:hint="eastAsia"/>
          <w:lang w:val="fr-CA"/>
        </w:rPr>
        <w:t>3f</w:t>
      </w:r>
      <w:r>
        <w:rPr>
          <w:rFonts w:hint="eastAsia"/>
          <w:lang w:val="fr-CA"/>
        </w:rPr>
        <w:t>点击【</w:t>
      </w:r>
      <w:r>
        <w:t>新建待发</w:t>
      </w:r>
      <w:r>
        <w:rPr>
          <w:rFonts w:hint="eastAsia"/>
          <w:lang w:val="fr-CA"/>
        </w:rPr>
        <w:t>】按钮</w:t>
      </w:r>
    </w:p>
    <w:p w14:paraId="2E004049" w14:textId="77777777" w:rsidR="000D5E77" w:rsidRPr="007F1DAF" w:rsidRDefault="000D5E77" w:rsidP="000D5E77">
      <w:pPr>
        <w:pStyle w:val="Cap"/>
        <w:ind w:firstLineChars="0" w:firstLine="0"/>
        <w:rPr>
          <w:lang w:val="fr-CA"/>
        </w:rPr>
      </w:pPr>
      <w:r>
        <w:rPr>
          <w:lang w:val="fr-CA"/>
        </w:rPr>
        <w:tab/>
        <w:t>1.</w:t>
      </w:r>
      <w:r>
        <w:rPr>
          <w:rFonts w:hint="eastAsia"/>
          <w:lang w:val="fr-CA"/>
        </w:rPr>
        <w:t>直接</w:t>
      </w:r>
      <w:r>
        <w:rPr>
          <w:lang w:val="fr-CA"/>
        </w:rPr>
        <w:t>打开</w:t>
      </w:r>
      <w:r>
        <w:t>验证分派</w:t>
      </w:r>
      <w:r>
        <w:rPr>
          <w:lang w:val="fr-CA"/>
        </w:rPr>
        <w:t>页面</w:t>
      </w:r>
      <w:r>
        <w:rPr>
          <w:lang w:val="fr-CA"/>
        </w:rPr>
        <w:t>.</w:t>
      </w:r>
      <w:r>
        <w:rPr>
          <w:rFonts w:hint="eastAsia"/>
          <w:lang w:val="fr-CA"/>
        </w:rPr>
        <w:t>从</w:t>
      </w:r>
      <w:r>
        <w:rPr>
          <w:lang w:val="fr-CA"/>
        </w:rPr>
        <w:t>数据</w:t>
      </w:r>
      <w:r>
        <w:rPr>
          <w:rFonts w:hint="eastAsia"/>
          <w:lang w:val="fr-CA"/>
        </w:rPr>
        <w:t>读取</w:t>
      </w:r>
      <w:r>
        <w:rPr>
          <w:lang w:val="fr-CA"/>
        </w:rPr>
        <w:t>相应内容</w:t>
      </w:r>
      <w:r>
        <w:rPr>
          <w:lang w:val="fr-CA"/>
        </w:rPr>
        <w:t>,</w:t>
      </w:r>
      <w:r>
        <w:rPr>
          <w:lang w:val="fr-CA"/>
        </w:rPr>
        <w:t>显示标准同</w:t>
      </w:r>
      <w:r>
        <w:rPr>
          <w:rFonts w:hint="eastAsia"/>
          <w:lang w:val="fr-CA"/>
        </w:rPr>
        <w:t>a1.</w:t>
      </w:r>
      <w:r>
        <w:rPr>
          <w:lang w:val="fr-CA"/>
        </w:rPr>
        <w:t>3</w:t>
      </w:r>
    </w:p>
    <w:p w14:paraId="5AAEFCCC" w14:textId="77777777" w:rsidR="000D5E77" w:rsidRDefault="000D5E77" w:rsidP="000D5E77">
      <w:pPr>
        <w:pStyle w:val="Cap"/>
        <w:ind w:firstLineChars="90" w:firstLine="198"/>
        <w:rPr>
          <w:lang w:val="fr-CA"/>
        </w:rPr>
      </w:pPr>
      <w:r>
        <w:rPr>
          <w:lang w:val="fr-CA"/>
        </w:rPr>
        <w:tab/>
        <w:t>2.</w:t>
      </w:r>
      <w:r w:rsidRPr="00B301E3">
        <w:rPr>
          <w:rFonts w:hint="eastAsia"/>
          <w:noProof/>
        </w:rPr>
        <w:t xml:space="preserve"> </w:t>
      </w:r>
      <w:r>
        <w:rPr>
          <w:rFonts w:hint="eastAsia"/>
          <w:noProof/>
        </w:rPr>
        <w:t>点击</w:t>
      </w:r>
      <w:r>
        <w:rPr>
          <w:rFonts w:hint="eastAsia"/>
          <w:lang w:val="fr-CA"/>
        </w:rPr>
        <w:t>【</w:t>
      </w:r>
      <w:r>
        <w:rPr>
          <w:rFonts w:hint="eastAsia"/>
        </w:rPr>
        <w:t>更多</w:t>
      </w:r>
      <w:r>
        <w:rPr>
          <w:rFonts w:hint="eastAsia"/>
          <w:lang w:val="fr-CA"/>
        </w:rPr>
        <w:t>】按钮</w:t>
      </w:r>
    </w:p>
    <w:p w14:paraId="0624F481" w14:textId="77777777" w:rsidR="000D5E77" w:rsidRDefault="000D5E77" w:rsidP="000D5E77">
      <w:pPr>
        <w:pStyle w:val="Cap"/>
        <w:ind w:firstLineChars="90" w:firstLine="198"/>
      </w:pPr>
      <w:r>
        <w:rPr>
          <w:lang w:val="fr-CA"/>
        </w:rPr>
        <w:tab/>
        <w:t xml:space="preserve">3. </w:t>
      </w:r>
      <w:r>
        <w:rPr>
          <w:rFonts w:hint="eastAsia"/>
          <w:lang w:val="fr-CA"/>
        </w:rPr>
        <w:t>直接</w:t>
      </w:r>
      <w:r>
        <w:rPr>
          <w:lang w:val="fr-CA"/>
        </w:rPr>
        <w:t>打开相应页面</w:t>
      </w:r>
      <w:r>
        <w:rPr>
          <w:lang w:val="fr-CA"/>
        </w:rPr>
        <w:t>,</w:t>
      </w:r>
      <w:r w:rsidRPr="007F1DAF">
        <w:rPr>
          <w:rFonts w:hint="eastAsia"/>
        </w:rPr>
        <w:t xml:space="preserve"> </w:t>
      </w:r>
      <w:r>
        <w:rPr>
          <w:rFonts w:hint="eastAsia"/>
        </w:rPr>
        <w:t>根据</w:t>
      </w:r>
      <w:r>
        <w:t>查询条件进行查询，最新的显示在最上面。</w:t>
      </w:r>
    </w:p>
    <w:p w14:paraId="52C4BCE6" w14:textId="77777777" w:rsidR="000D5E77" w:rsidRDefault="000D5E77" w:rsidP="000D5E77">
      <w:pPr>
        <w:pStyle w:val="Cap"/>
        <w:ind w:firstLineChars="90" w:firstLine="198"/>
        <w:rPr>
          <w:lang w:val="fr-CA"/>
        </w:rPr>
      </w:pPr>
      <w:r>
        <w:tab/>
        <w:t>4.</w:t>
      </w:r>
      <w:r>
        <w:rPr>
          <w:rFonts w:hint="eastAsia"/>
        </w:rPr>
        <w:t>返回</w:t>
      </w:r>
      <w:r>
        <w:t>主事件流</w:t>
      </w:r>
      <w:r>
        <w:rPr>
          <w:rFonts w:hint="eastAsia"/>
        </w:rPr>
        <w:t>3</w:t>
      </w:r>
      <w:r w:rsidRPr="00B301E3">
        <w:rPr>
          <w:lang w:val="fr-CA"/>
        </w:rPr>
        <w:t xml:space="preserve"> </w:t>
      </w:r>
    </w:p>
    <w:p w14:paraId="608F9AB2" w14:textId="77777777" w:rsidR="000D5E77" w:rsidRDefault="000D5E77" w:rsidP="000D5E77">
      <w:pPr>
        <w:pStyle w:val="Cap"/>
        <w:ind w:firstLineChars="0" w:firstLine="0"/>
        <w:rPr>
          <w:lang w:val="fr-CA"/>
        </w:rPr>
      </w:pPr>
      <w:r>
        <w:rPr>
          <w:rFonts w:hint="eastAsia"/>
          <w:lang w:val="fr-CA"/>
        </w:rPr>
        <w:t>3g</w:t>
      </w:r>
      <w:r>
        <w:rPr>
          <w:rFonts w:hint="eastAsia"/>
          <w:lang w:val="fr-CA"/>
        </w:rPr>
        <w:t>点击【</w:t>
      </w:r>
      <w:r>
        <w:rPr>
          <w:rFonts w:hint="eastAsia"/>
        </w:rPr>
        <w:t>处理</w:t>
      </w:r>
      <w:r>
        <w:rPr>
          <w:rFonts w:hint="eastAsia"/>
          <w:lang w:val="fr-CA"/>
        </w:rPr>
        <w:t>】按钮</w:t>
      </w:r>
    </w:p>
    <w:p w14:paraId="002E8206" w14:textId="77777777" w:rsidR="000D5E77" w:rsidRDefault="000D5E77" w:rsidP="000D5E77">
      <w:pPr>
        <w:pStyle w:val="Cap"/>
        <w:ind w:firstLineChars="0" w:firstLine="0"/>
        <w:rPr>
          <w:lang w:val="fr-CA"/>
        </w:rPr>
      </w:pPr>
      <w:r>
        <w:rPr>
          <w:lang w:val="fr-CA"/>
        </w:rPr>
        <w:tab/>
        <w:t>1.</w:t>
      </w:r>
      <w:r>
        <w:rPr>
          <w:rFonts w:hint="eastAsia"/>
          <w:lang w:val="fr-CA"/>
        </w:rPr>
        <w:t>打开</w:t>
      </w:r>
      <w:r>
        <w:rPr>
          <w:lang w:val="fr-CA"/>
        </w:rPr>
        <w:t>相应处理页面</w:t>
      </w:r>
    </w:p>
    <w:p w14:paraId="133ECE1D" w14:textId="77777777" w:rsidR="000D5E77" w:rsidRDefault="000D5E77" w:rsidP="000D5E77">
      <w:pPr>
        <w:pStyle w:val="Cap"/>
        <w:ind w:firstLineChars="90" w:firstLine="198"/>
        <w:rPr>
          <w:lang w:val="fr-CA"/>
        </w:rPr>
      </w:pPr>
      <w:r>
        <w:rPr>
          <w:lang w:val="fr-CA"/>
        </w:rPr>
        <w:tab/>
        <w:t>2.</w:t>
      </w:r>
      <w:r w:rsidRPr="00C73FBD">
        <w:rPr>
          <w:rFonts w:hint="eastAsia"/>
        </w:rPr>
        <w:t xml:space="preserve"> </w:t>
      </w:r>
      <w:r>
        <w:rPr>
          <w:rFonts w:hint="eastAsia"/>
        </w:rPr>
        <w:t>返回</w:t>
      </w:r>
      <w:r>
        <w:t>主事件流</w:t>
      </w:r>
      <w:r>
        <w:rPr>
          <w:rFonts w:hint="eastAsia"/>
        </w:rPr>
        <w:t>3</w:t>
      </w:r>
      <w:r w:rsidRPr="00B301E3">
        <w:rPr>
          <w:lang w:val="fr-CA"/>
        </w:rPr>
        <w:t xml:space="preserve"> </w:t>
      </w:r>
    </w:p>
    <w:p w14:paraId="6B75EF46" w14:textId="77777777" w:rsidR="000D5E77" w:rsidRDefault="000D5E77" w:rsidP="000D5E77">
      <w:pPr>
        <w:pStyle w:val="Cap"/>
        <w:ind w:firstLineChars="0" w:firstLine="0"/>
        <w:rPr>
          <w:lang w:val="fr-CA"/>
        </w:rPr>
      </w:pPr>
      <w:r>
        <w:rPr>
          <w:rFonts w:hint="eastAsia"/>
          <w:lang w:val="fr-CA"/>
        </w:rPr>
        <w:t>3h</w:t>
      </w:r>
      <w:r>
        <w:rPr>
          <w:rFonts w:hint="eastAsia"/>
          <w:lang w:val="fr-CA"/>
        </w:rPr>
        <w:t>点击【</w:t>
      </w:r>
      <w:r>
        <w:rPr>
          <w:rFonts w:hint="eastAsia"/>
        </w:rPr>
        <w:t>删除</w:t>
      </w:r>
      <w:r>
        <w:rPr>
          <w:rFonts w:hint="eastAsia"/>
          <w:lang w:val="fr-CA"/>
        </w:rPr>
        <w:t>】按钮</w:t>
      </w:r>
    </w:p>
    <w:p w14:paraId="2669363E" w14:textId="77777777" w:rsidR="000D5E77" w:rsidRDefault="000D5E77" w:rsidP="000D5E77">
      <w:pPr>
        <w:pStyle w:val="Cap"/>
        <w:ind w:firstLineChars="0" w:firstLine="0"/>
      </w:pPr>
      <w:r>
        <w:rPr>
          <w:lang w:val="fr-CA"/>
        </w:rPr>
        <w:tab/>
        <w:t>1.</w:t>
      </w:r>
      <w:r>
        <w:rPr>
          <w:rFonts w:hint="eastAsia"/>
          <w:lang w:val="fr-CA"/>
        </w:rPr>
        <w:t>只能</w:t>
      </w:r>
      <w:r>
        <w:t>本人</w:t>
      </w:r>
      <w:r>
        <w:rPr>
          <w:rFonts w:hint="eastAsia"/>
        </w:rPr>
        <w:t>新建</w:t>
      </w:r>
      <w:r>
        <w:t>的数据</w:t>
      </w:r>
      <w:r>
        <w:rPr>
          <w:rFonts w:hint="eastAsia"/>
        </w:rPr>
        <w:t>发送</w:t>
      </w:r>
      <w:r>
        <w:t>后回退到本</w:t>
      </w:r>
      <w:r>
        <w:rPr>
          <w:rFonts w:hint="eastAsia"/>
        </w:rPr>
        <w:t>人</w:t>
      </w:r>
      <w:r>
        <w:t>可以删除</w:t>
      </w:r>
    </w:p>
    <w:p w14:paraId="2D529E19" w14:textId="77777777" w:rsidR="000D5E77" w:rsidRPr="00D2330B" w:rsidRDefault="000D5E77" w:rsidP="000D5E77">
      <w:pPr>
        <w:pStyle w:val="Cap"/>
        <w:ind w:firstLineChars="90" w:firstLine="198"/>
        <w:rPr>
          <w:lang w:val="fr-CA"/>
        </w:rPr>
      </w:pPr>
      <w:r>
        <w:tab/>
      </w:r>
      <w:r>
        <w:rPr>
          <w:lang w:val="fr-CA"/>
        </w:rPr>
        <w:t>2.</w:t>
      </w:r>
      <w:r w:rsidRPr="00C73FBD">
        <w:rPr>
          <w:rFonts w:hint="eastAsia"/>
        </w:rPr>
        <w:t xml:space="preserve"> </w:t>
      </w:r>
      <w:r>
        <w:rPr>
          <w:rFonts w:hint="eastAsia"/>
        </w:rPr>
        <w:t>返回</w:t>
      </w:r>
      <w:r>
        <w:t>主事件流</w:t>
      </w:r>
      <w:r>
        <w:rPr>
          <w:rFonts w:hint="eastAsia"/>
        </w:rPr>
        <w:t>3</w:t>
      </w:r>
      <w:r w:rsidRPr="00B301E3">
        <w:rPr>
          <w:lang w:val="fr-CA"/>
        </w:rPr>
        <w:t xml:space="preserve"> </w:t>
      </w:r>
    </w:p>
    <w:p w14:paraId="5587FA0D" w14:textId="77777777" w:rsidR="000D5E77" w:rsidRDefault="000D5E77" w:rsidP="000D5E77">
      <w:r>
        <w:rPr>
          <w:rFonts w:hint="eastAsia"/>
        </w:rPr>
        <w:t>[</w:t>
      </w:r>
      <w:r>
        <w:rPr>
          <w:rFonts w:hint="eastAsia"/>
        </w:rPr>
        <w:t>错误流</w:t>
      </w:r>
      <w:r>
        <w:rPr>
          <w:rFonts w:hint="eastAsia"/>
        </w:rPr>
        <w:t>]</w:t>
      </w:r>
      <w:r>
        <w:rPr>
          <w:rFonts w:hint="eastAsia"/>
        </w:rPr>
        <w:t>：无</w:t>
      </w:r>
    </w:p>
    <w:p w14:paraId="5C909DD0" w14:textId="77777777" w:rsidR="000D5E77" w:rsidRDefault="000D5E77" w:rsidP="000D5E77">
      <w:r>
        <w:rPr>
          <w:rFonts w:hint="eastAsia"/>
        </w:rPr>
        <w:t>[</w:t>
      </w:r>
      <w:r>
        <w:rPr>
          <w:rFonts w:hint="eastAsia"/>
        </w:rPr>
        <w:t>后置条件</w:t>
      </w:r>
      <w:r>
        <w:rPr>
          <w:rFonts w:hint="eastAsia"/>
        </w:rPr>
        <w:t>]</w:t>
      </w:r>
      <w:r w:rsidR="00BF34F8">
        <w:rPr>
          <w:rFonts w:hint="eastAsia"/>
        </w:rPr>
        <w:t>：</w:t>
      </w:r>
    </w:p>
    <w:p w14:paraId="33030D47" w14:textId="77777777" w:rsidR="000D5E77" w:rsidRDefault="000D5E77" w:rsidP="000D5E77">
      <w:r>
        <w:rPr>
          <w:rFonts w:hint="eastAsia"/>
        </w:rPr>
        <w:t>[</w:t>
      </w:r>
      <w:r>
        <w:rPr>
          <w:rFonts w:hint="eastAsia"/>
        </w:rPr>
        <w:t>事件规则</w:t>
      </w:r>
      <w:r>
        <w:rPr>
          <w:rFonts w:hint="eastAsia"/>
        </w:rPr>
        <w:t>]</w:t>
      </w:r>
    </w:p>
    <w:p w14:paraId="17213908" w14:textId="77777777" w:rsidR="000D5E77" w:rsidRDefault="000D5E77" w:rsidP="000D5E77">
      <w:r>
        <w:t>R3</w:t>
      </w:r>
      <w:r>
        <w:rPr>
          <w:rFonts w:hint="eastAsia"/>
        </w:rPr>
        <w:t>查询</w:t>
      </w:r>
      <w:r>
        <w:t>规则</w:t>
      </w:r>
      <w:r>
        <w:t>:</w:t>
      </w:r>
    </w:p>
    <w:p w14:paraId="7095B262" w14:textId="77777777" w:rsidR="000D5E77" w:rsidRDefault="000D5E77" w:rsidP="000D5E77">
      <w:r>
        <w:tab/>
        <w:t>1.</w:t>
      </w:r>
      <w:r w:rsidRPr="003A7795">
        <w:rPr>
          <w:rFonts w:hint="eastAsia"/>
        </w:rPr>
        <w:t xml:space="preserve"> </w:t>
      </w:r>
      <w:r>
        <w:rPr>
          <w:rFonts w:hint="eastAsia"/>
        </w:rPr>
        <w:t>根据</w:t>
      </w:r>
      <w:r>
        <w:t>查询条件进行查询</w:t>
      </w:r>
      <w:r>
        <w:t>,</w:t>
      </w:r>
      <w:r w:rsidRPr="003A7795">
        <w:rPr>
          <w:rFonts w:hint="eastAsia"/>
        </w:rPr>
        <w:t>最新的显示在最上面。</w:t>
      </w:r>
    </w:p>
    <w:p w14:paraId="39E94892" w14:textId="77777777" w:rsidR="000D5E77" w:rsidRDefault="000D5E77" w:rsidP="000D5E77">
      <w:r>
        <w:rPr>
          <w:rFonts w:hint="eastAsia"/>
        </w:rPr>
        <w:t>[</w:t>
      </w:r>
      <w:r>
        <w:rPr>
          <w:rFonts w:hint="eastAsia"/>
        </w:rPr>
        <w:t>特殊需求</w:t>
      </w:r>
      <w:r>
        <w:rPr>
          <w:rFonts w:hint="eastAsia"/>
        </w:rPr>
        <w:t>]</w:t>
      </w:r>
      <w:r>
        <w:rPr>
          <w:rFonts w:hint="eastAsia"/>
        </w:rPr>
        <w:t>：无</w:t>
      </w:r>
    </w:p>
    <w:p w14:paraId="4591E354" w14:textId="77777777" w:rsidR="000D5E77" w:rsidRDefault="000D5E77" w:rsidP="000D5E77">
      <w:r>
        <w:rPr>
          <w:rFonts w:hint="eastAsia"/>
        </w:rPr>
        <w:t>[</w:t>
      </w:r>
      <w:r>
        <w:rPr>
          <w:rFonts w:hint="eastAsia"/>
        </w:rPr>
        <w:t>扩展点</w:t>
      </w:r>
      <w:r>
        <w:rPr>
          <w:rFonts w:hint="eastAsia"/>
        </w:rPr>
        <w:t>]</w:t>
      </w:r>
      <w:r>
        <w:rPr>
          <w:rFonts w:hint="eastAsia"/>
        </w:rPr>
        <w:t>：无</w:t>
      </w:r>
    </w:p>
    <w:p w14:paraId="08CAE2A3" w14:textId="77777777" w:rsidR="000D5E77" w:rsidRPr="00F120C1" w:rsidRDefault="000D5E77" w:rsidP="000D5E77"/>
    <w:p w14:paraId="6A6547E0" w14:textId="77777777" w:rsidR="000D5E77" w:rsidRDefault="00D15741" w:rsidP="00735754">
      <w:pPr>
        <w:pStyle w:val="2"/>
        <w:rPr>
          <w:rFonts w:ascii="Arial" w:hAnsi="Arial" w:cs="Arial"/>
          <w:color w:val="000000"/>
          <w:szCs w:val="21"/>
        </w:rPr>
      </w:pPr>
      <w:r>
        <w:rPr>
          <w:lang w:val="fr-CA"/>
        </w:rPr>
        <w:t>3.2</w:t>
      </w:r>
      <w:r w:rsidR="00812EBF">
        <w:rPr>
          <w:lang w:val="fr-CA"/>
        </w:rPr>
        <w:t>4</w:t>
      </w:r>
      <w:r w:rsidR="000D5E77">
        <w:rPr>
          <w:lang w:val="fr-CA"/>
        </w:rPr>
        <w:t xml:space="preserve"> </w:t>
      </w:r>
      <w:r w:rsidR="000D5E77" w:rsidRPr="00121F86">
        <w:rPr>
          <w:lang w:val="fr-CA"/>
        </w:rPr>
        <w:t>U</w:t>
      </w:r>
      <w:r w:rsidR="000D5E77" w:rsidRPr="00073A20">
        <w:rPr>
          <w:lang w:val="fr-CA"/>
        </w:rPr>
        <w:t>se-Case</w:t>
      </w:r>
      <w:r w:rsidR="000D5E77" w:rsidRPr="00E70F79">
        <w:rPr>
          <w:lang w:val="fr-CA"/>
        </w:rPr>
        <w:t xml:space="preserve"> “</w:t>
      </w:r>
      <w:r>
        <w:rPr>
          <w:color w:val="000000"/>
          <w:lang w:val="fr-CA"/>
        </w:rPr>
        <w:t>UC002</w:t>
      </w:r>
      <w:r w:rsidR="00812EBF">
        <w:rPr>
          <w:color w:val="000000"/>
          <w:lang w:val="fr-CA"/>
        </w:rPr>
        <w:t>4</w:t>
      </w:r>
      <w:r w:rsidR="000D5E77" w:rsidRPr="00E70F79">
        <w:rPr>
          <w:color w:val="000000"/>
        </w:rPr>
        <w:t>已处理任务</w:t>
      </w:r>
      <w:r w:rsidR="000D5E77" w:rsidRPr="00E70F79">
        <w:rPr>
          <w:color w:val="000000"/>
        </w:rPr>
        <w:t>”</w:t>
      </w:r>
    </w:p>
    <w:p w14:paraId="4A835336" w14:textId="77777777" w:rsidR="000D5E77" w:rsidRDefault="000D5E77" w:rsidP="000D5E77">
      <w:pPr>
        <w:rPr>
          <w:lang w:val="fr-CA"/>
        </w:rPr>
      </w:pPr>
      <w:r>
        <w:rPr>
          <w:rFonts w:hint="eastAsia"/>
          <w:lang w:val="fr-CA"/>
        </w:rPr>
        <w:t>[</w:t>
      </w:r>
      <w:r>
        <w:rPr>
          <w:rFonts w:hint="eastAsia"/>
          <w:lang w:val="fr-CA"/>
        </w:rPr>
        <w:t>名称</w:t>
      </w:r>
      <w:r>
        <w:rPr>
          <w:rFonts w:hint="eastAsia"/>
          <w:lang w:val="fr-CA"/>
        </w:rPr>
        <w:t>]</w:t>
      </w:r>
      <w:r w:rsidR="00812EBF">
        <w:rPr>
          <w:lang w:val="fr-CA"/>
        </w:rPr>
        <w:t>UC0024</w:t>
      </w:r>
      <w:r>
        <w:rPr>
          <w:rFonts w:hint="eastAsia"/>
          <w:lang w:val="fr-CA"/>
        </w:rPr>
        <w:t>已处理</w:t>
      </w:r>
      <w:r>
        <w:rPr>
          <w:lang w:val="fr-CA"/>
        </w:rPr>
        <w:t>任务</w:t>
      </w:r>
    </w:p>
    <w:p w14:paraId="2B1C1B9B" w14:textId="77777777" w:rsidR="000D5E77" w:rsidRDefault="000D5E77" w:rsidP="000D5E77">
      <w:pPr>
        <w:rPr>
          <w:lang w:val="fr-CA"/>
        </w:rPr>
      </w:pPr>
      <w:r>
        <w:rPr>
          <w:lang w:val="fr-CA"/>
        </w:rPr>
        <w:t>[</w:t>
      </w:r>
      <w:r>
        <w:rPr>
          <w:rFonts w:hint="eastAsia"/>
          <w:lang w:val="fr-CA"/>
        </w:rPr>
        <w:t>简介</w:t>
      </w:r>
      <w:r>
        <w:rPr>
          <w:lang w:val="fr-CA"/>
        </w:rPr>
        <w:t>]</w:t>
      </w:r>
      <w:r w:rsidRPr="004B369E">
        <w:rPr>
          <w:rFonts w:hint="eastAsia"/>
          <w:lang w:val="fr-CA"/>
        </w:rPr>
        <w:t xml:space="preserve"> </w:t>
      </w:r>
      <w:r w:rsidRPr="006005AD">
        <w:rPr>
          <w:rFonts w:hint="eastAsia"/>
          <w:lang w:val="fr-CA"/>
        </w:rPr>
        <w:t>系统管理员</w:t>
      </w:r>
      <w:r>
        <w:rPr>
          <w:rFonts w:hint="eastAsia"/>
          <w:lang w:val="fr-CA"/>
        </w:rPr>
        <w:t>操作已处理</w:t>
      </w:r>
      <w:r>
        <w:rPr>
          <w:lang w:val="fr-CA"/>
        </w:rPr>
        <w:t>任务</w:t>
      </w:r>
    </w:p>
    <w:p w14:paraId="705BCCBE" w14:textId="77777777" w:rsidR="000D5E77" w:rsidRDefault="000D5E77" w:rsidP="000D5E77">
      <w:pPr>
        <w:rPr>
          <w:lang w:val="fr-CA"/>
        </w:rPr>
      </w:pPr>
      <w:r>
        <w:rPr>
          <w:lang w:val="fr-CA"/>
        </w:rPr>
        <w:t>[</w:t>
      </w:r>
      <w:r>
        <w:rPr>
          <w:rFonts w:hint="eastAsia"/>
          <w:lang w:val="fr-CA"/>
        </w:rPr>
        <w:t>前置</w:t>
      </w:r>
      <w:r>
        <w:rPr>
          <w:lang w:val="fr-CA"/>
        </w:rPr>
        <w:t>条件</w:t>
      </w:r>
      <w:r>
        <w:rPr>
          <w:lang w:val="fr-CA"/>
        </w:rPr>
        <w:t xml:space="preserve">] </w:t>
      </w:r>
      <w:r w:rsidR="0052210E">
        <w:rPr>
          <w:rFonts w:hint="eastAsia"/>
          <w:lang w:val="fr-CA" w:eastAsia="zh-CN"/>
        </w:rPr>
        <w:t>进入</w:t>
      </w:r>
      <w:r>
        <w:rPr>
          <w:rFonts w:hint="eastAsia"/>
          <w:lang w:val="fr-CA"/>
        </w:rPr>
        <w:t>我</w:t>
      </w:r>
      <w:r>
        <w:rPr>
          <w:lang w:val="fr-CA"/>
        </w:rPr>
        <w:t>的工作台</w:t>
      </w:r>
    </w:p>
    <w:p w14:paraId="0CCA8126" w14:textId="77777777" w:rsidR="000D5E77" w:rsidRDefault="000D5E77" w:rsidP="000D5E77">
      <w:pPr>
        <w:rPr>
          <w:lang w:val="fr-CA"/>
        </w:rPr>
      </w:pPr>
      <w:r>
        <w:rPr>
          <w:lang w:val="fr-CA"/>
        </w:rPr>
        <w:t>[</w:t>
      </w:r>
      <w:r>
        <w:rPr>
          <w:rFonts w:hint="eastAsia"/>
          <w:lang w:val="fr-CA"/>
        </w:rPr>
        <w:t>事件流</w:t>
      </w:r>
      <w:r>
        <w:rPr>
          <w:lang w:val="fr-CA"/>
        </w:rPr>
        <w:t xml:space="preserve">] </w:t>
      </w:r>
    </w:p>
    <w:p w14:paraId="4FC9467A" w14:textId="77777777" w:rsidR="000D5E77" w:rsidRDefault="000D5E77" w:rsidP="000D5E77">
      <w:pPr>
        <w:rPr>
          <w:lang w:val="fr-CA"/>
        </w:rPr>
      </w:pPr>
      <w:r>
        <w:rPr>
          <w:lang w:val="fr-CA"/>
        </w:rPr>
        <w:t>[</w:t>
      </w:r>
      <w:r>
        <w:rPr>
          <w:rFonts w:hint="eastAsia"/>
          <w:lang w:val="fr-CA"/>
        </w:rPr>
        <w:t>主</w:t>
      </w:r>
      <w:r>
        <w:rPr>
          <w:lang w:val="fr-CA"/>
        </w:rPr>
        <w:t>事件流</w:t>
      </w:r>
      <w:r>
        <w:rPr>
          <w:lang w:val="fr-CA"/>
        </w:rPr>
        <w:t>]</w:t>
      </w:r>
    </w:p>
    <w:p w14:paraId="77A18E95" w14:textId="77777777" w:rsidR="000D5E77" w:rsidRDefault="000D5E77" w:rsidP="000D5E77">
      <w:pPr>
        <w:rPr>
          <w:lang w:val="fr-CA"/>
        </w:rPr>
      </w:pPr>
      <w:r>
        <w:rPr>
          <w:lang w:val="fr-CA"/>
        </w:rPr>
        <w:t>1.</w:t>
      </w:r>
      <w:r>
        <w:rPr>
          <w:rFonts w:hint="eastAsia"/>
          <w:lang w:val="fr-CA"/>
        </w:rPr>
        <w:t>点击</w:t>
      </w:r>
      <w:r>
        <w:rPr>
          <w:lang w:val="fr-CA"/>
        </w:rPr>
        <w:t>已处理任务</w:t>
      </w:r>
      <w:r>
        <w:rPr>
          <w:lang w:val="fr-CA"/>
        </w:rPr>
        <w:t>,</w:t>
      </w:r>
      <w:r>
        <w:rPr>
          <w:lang w:val="fr-CA"/>
        </w:rPr>
        <w:t>用例开始</w:t>
      </w:r>
    </w:p>
    <w:p w14:paraId="0BE7E949" w14:textId="77777777" w:rsidR="000D5E77" w:rsidRDefault="000D5E77" w:rsidP="000D5E77">
      <w:pPr>
        <w:rPr>
          <w:lang w:val="fr-CA"/>
        </w:rPr>
      </w:pPr>
      <w:r>
        <w:rPr>
          <w:lang w:val="fr-CA"/>
        </w:rPr>
        <w:t>2.</w:t>
      </w:r>
      <w:r>
        <w:rPr>
          <w:rFonts w:hint="eastAsia"/>
          <w:lang w:val="fr-CA"/>
        </w:rPr>
        <w:t>页面根据查询</w:t>
      </w:r>
      <w:r>
        <w:rPr>
          <w:lang w:val="fr-CA"/>
        </w:rPr>
        <w:t>条件</w:t>
      </w:r>
      <w:r>
        <w:rPr>
          <w:rFonts w:hint="eastAsia"/>
          <w:lang w:val="fr-CA"/>
        </w:rPr>
        <w:t> :</w:t>
      </w:r>
      <w:r>
        <w:rPr>
          <w:lang w:val="fr-CA"/>
        </w:rPr>
        <w:t>类型</w:t>
      </w:r>
      <w:r>
        <w:rPr>
          <w:rFonts w:hint="eastAsia"/>
          <w:lang w:val="fr-CA"/>
        </w:rPr>
        <w:t>(</w:t>
      </w:r>
      <w:r>
        <w:rPr>
          <w:rFonts w:hint="eastAsia"/>
          <w:lang w:val="fr-CA"/>
        </w:rPr>
        <w:t>下拉框</w:t>
      </w:r>
      <w:r>
        <w:rPr>
          <w:rFonts w:hint="eastAsia"/>
          <w:lang w:val="fr-CA"/>
        </w:rPr>
        <w:t>) </w:t>
      </w:r>
      <w:r>
        <w:rPr>
          <w:lang w:val="fr-CA"/>
        </w:rPr>
        <w:t>,</w:t>
      </w:r>
      <w:r>
        <w:rPr>
          <w:rFonts w:hint="eastAsia"/>
          <w:lang w:val="fr-CA"/>
        </w:rPr>
        <w:t>标题</w:t>
      </w:r>
      <w:r>
        <w:rPr>
          <w:rFonts w:hint="eastAsia"/>
          <w:lang w:val="fr-CA"/>
        </w:rPr>
        <w:t>(</w:t>
      </w:r>
      <w:r>
        <w:rPr>
          <w:rFonts w:hint="eastAsia"/>
          <w:lang w:val="fr-CA"/>
        </w:rPr>
        <w:t>文本</w:t>
      </w:r>
      <w:r>
        <w:rPr>
          <w:lang w:val="fr-CA"/>
        </w:rPr>
        <w:t>框</w:t>
      </w:r>
      <w:r>
        <w:rPr>
          <w:rFonts w:hint="eastAsia"/>
          <w:lang w:val="fr-CA"/>
        </w:rPr>
        <w:t>)</w:t>
      </w:r>
      <w:r>
        <w:rPr>
          <w:lang w:val="fr-CA"/>
        </w:rPr>
        <w:t>,</w:t>
      </w:r>
      <w:r>
        <w:rPr>
          <w:lang w:val="fr-CA"/>
        </w:rPr>
        <w:t>编号</w:t>
      </w:r>
      <w:r>
        <w:rPr>
          <w:rFonts w:hint="eastAsia"/>
          <w:lang w:val="fr-CA"/>
        </w:rPr>
        <w:t>(</w:t>
      </w:r>
      <w:r>
        <w:rPr>
          <w:rFonts w:hint="eastAsia"/>
          <w:lang w:val="fr-CA"/>
        </w:rPr>
        <w:t>文本</w:t>
      </w:r>
      <w:r>
        <w:rPr>
          <w:lang w:val="fr-CA"/>
        </w:rPr>
        <w:t>框</w:t>
      </w:r>
      <w:r>
        <w:rPr>
          <w:rFonts w:hint="eastAsia"/>
          <w:lang w:val="fr-CA"/>
        </w:rPr>
        <w:t>)</w:t>
      </w:r>
      <w:r>
        <w:rPr>
          <w:lang w:val="fr-CA"/>
        </w:rPr>
        <w:t>,</w:t>
      </w:r>
      <w:r>
        <w:rPr>
          <w:lang w:val="fr-CA"/>
        </w:rPr>
        <w:t>是否超期处理</w:t>
      </w:r>
      <w:r>
        <w:rPr>
          <w:lang w:val="fr-CA"/>
        </w:rPr>
        <w:t>(</w:t>
      </w:r>
      <w:r>
        <w:rPr>
          <w:rFonts w:hint="eastAsia"/>
          <w:lang w:val="fr-CA"/>
        </w:rPr>
        <w:t>单选</w:t>
      </w:r>
      <w:r>
        <w:rPr>
          <w:rFonts w:hint="eastAsia"/>
          <w:lang w:val="fr-CA"/>
        </w:rPr>
        <w:t>,</w:t>
      </w:r>
      <w:r>
        <w:rPr>
          <w:rFonts w:hint="eastAsia"/>
          <w:lang w:val="fr-CA"/>
        </w:rPr>
        <w:t>是</w:t>
      </w:r>
      <w:r>
        <w:rPr>
          <w:lang w:val="fr-CA"/>
        </w:rPr>
        <w:t>/</w:t>
      </w:r>
      <w:r>
        <w:rPr>
          <w:rFonts w:hint="eastAsia"/>
          <w:lang w:val="fr-CA"/>
        </w:rPr>
        <w:t>否</w:t>
      </w:r>
      <w:r>
        <w:rPr>
          <w:lang w:val="fr-CA"/>
        </w:rPr>
        <w:t>)</w:t>
      </w:r>
      <w:r>
        <w:rPr>
          <w:rFonts w:hint="eastAsia"/>
          <w:lang w:val="fr-CA"/>
        </w:rPr>
        <w:t>查</w:t>
      </w:r>
      <w:r>
        <w:rPr>
          <w:rFonts w:hint="eastAsia"/>
          <w:lang w:val="fr-CA"/>
        </w:rPr>
        <w:lastRenderedPageBreak/>
        <w:t>询</w:t>
      </w:r>
      <w:r>
        <w:rPr>
          <w:lang w:val="fr-CA"/>
        </w:rPr>
        <w:t>,</w:t>
      </w:r>
    </w:p>
    <w:p w14:paraId="5AED526F" w14:textId="77777777" w:rsidR="000D5E77" w:rsidRDefault="000D5E77" w:rsidP="000D5E77">
      <w:pPr>
        <w:rPr>
          <w:lang w:val="fr-CA"/>
        </w:rPr>
      </w:pPr>
      <w:r>
        <w:rPr>
          <w:lang w:val="fr-CA"/>
        </w:rPr>
        <w:t>3.</w:t>
      </w:r>
      <w:r>
        <w:rPr>
          <w:rFonts w:hint="eastAsia"/>
          <w:lang w:val="fr-CA"/>
        </w:rPr>
        <w:t>点击</w:t>
      </w:r>
      <w:r>
        <w:rPr>
          <w:lang w:val="fr-CA"/>
        </w:rPr>
        <w:t>查询</w:t>
      </w:r>
    </w:p>
    <w:p w14:paraId="5D806003" w14:textId="77777777" w:rsidR="000D5E77" w:rsidRDefault="000D5E77" w:rsidP="000D5E77">
      <w:pPr>
        <w:rPr>
          <w:lang w:val="fr-CA"/>
        </w:rPr>
      </w:pPr>
      <w:r>
        <w:rPr>
          <w:rFonts w:hint="eastAsia"/>
          <w:lang w:val="fr-CA"/>
        </w:rPr>
        <w:t>4.</w:t>
      </w:r>
      <w:r>
        <w:rPr>
          <w:rFonts w:hint="eastAsia"/>
          <w:lang w:val="fr-CA"/>
        </w:rPr>
        <w:t>标题查询</w:t>
      </w:r>
      <w:r>
        <w:rPr>
          <w:lang w:val="fr-CA"/>
        </w:rPr>
        <w:t>结果</w:t>
      </w:r>
      <w:r>
        <w:rPr>
          <w:rFonts w:hint="eastAsia"/>
          <w:lang w:val="fr-CA"/>
        </w:rPr>
        <w:t>显示</w:t>
      </w:r>
      <w:r>
        <w:rPr>
          <w:lang w:val="fr-CA"/>
        </w:rPr>
        <w:t>查询结果</w:t>
      </w:r>
      <w:r>
        <w:rPr>
          <w:lang w:val="fr-CA"/>
        </w:rPr>
        <w:t>,</w:t>
      </w:r>
      <w:r>
        <w:rPr>
          <w:lang w:val="fr-CA"/>
        </w:rPr>
        <w:t>超期处理</w:t>
      </w:r>
      <w:r>
        <w:rPr>
          <w:lang w:val="fr-CA"/>
        </w:rPr>
        <w:t>,</w:t>
      </w:r>
      <w:r>
        <w:rPr>
          <w:rFonts w:hint="eastAsia"/>
          <w:lang w:val="fr-CA"/>
        </w:rPr>
        <w:t>标题</w:t>
      </w:r>
      <w:r>
        <w:rPr>
          <w:rFonts w:hint="eastAsia"/>
          <w:lang w:val="fr-CA"/>
        </w:rPr>
        <w:t>,</w:t>
      </w:r>
      <w:r>
        <w:rPr>
          <w:lang w:val="fr-CA"/>
        </w:rPr>
        <w:t>编号</w:t>
      </w:r>
      <w:r>
        <w:rPr>
          <w:lang w:val="fr-CA"/>
        </w:rPr>
        <w:t>,</w:t>
      </w:r>
      <w:r>
        <w:rPr>
          <w:lang w:val="fr-CA"/>
        </w:rPr>
        <w:t>类别</w:t>
      </w:r>
      <w:r>
        <w:rPr>
          <w:rFonts w:hint="eastAsia"/>
          <w:lang w:val="fr-CA"/>
        </w:rPr>
        <w:t>,</w:t>
      </w:r>
      <w:r>
        <w:rPr>
          <w:rFonts w:hint="eastAsia"/>
          <w:lang w:val="fr-CA"/>
        </w:rPr>
        <w:t>要求</w:t>
      </w:r>
      <w:r>
        <w:rPr>
          <w:lang w:val="fr-CA"/>
        </w:rPr>
        <w:t>完成日期</w:t>
      </w:r>
      <w:r>
        <w:rPr>
          <w:rFonts w:hint="eastAsia"/>
          <w:lang w:val="fr-CA"/>
        </w:rPr>
        <w:t>,</w:t>
      </w:r>
      <w:r>
        <w:rPr>
          <w:lang w:val="fr-CA"/>
        </w:rPr>
        <w:t>状态</w:t>
      </w:r>
      <w:r>
        <w:rPr>
          <w:lang w:val="fr-CA"/>
        </w:rPr>
        <w:t>,</w:t>
      </w:r>
      <w:r>
        <w:rPr>
          <w:lang w:val="fr-CA"/>
        </w:rPr>
        <w:t>操作</w:t>
      </w:r>
    </w:p>
    <w:p w14:paraId="20F03E50" w14:textId="77777777" w:rsidR="000D5E77" w:rsidRDefault="000D5E77" w:rsidP="000D5E77">
      <w:pPr>
        <w:rPr>
          <w:lang w:val="fr-CA"/>
        </w:rPr>
      </w:pPr>
      <w:r>
        <w:rPr>
          <w:lang w:val="fr-CA"/>
        </w:rPr>
        <w:tab/>
        <w:t xml:space="preserve">4a </w:t>
      </w:r>
      <w:r w:rsidR="000756C8">
        <w:rPr>
          <w:rFonts w:hint="eastAsia"/>
          <w:lang w:val="fr-CA" w:eastAsia="zh-CN"/>
        </w:rPr>
        <w:t>加入</w:t>
      </w:r>
      <w:r>
        <w:rPr>
          <w:rFonts w:hint="eastAsia"/>
          <w:lang w:val="fr-CA"/>
        </w:rPr>
        <w:t>监控</w:t>
      </w:r>
      <w:r>
        <w:rPr>
          <w:lang w:val="fr-CA"/>
        </w:rPr>
        <w:t>按钮</w:t>
      </w:r>
    </w:p>
    <w:p w14:paraId="3B935A21" w14:textId="77777777" w:rsidR="000D5E77" w:rsidRDefault="000D5E77" w:rsidP="000D5E77">
      <w:pPr>
        <w:rPr>
          <w:lang w:val="fr-CA"/>
        </w:rPr>
      </w:pPr>
      <w:r>
        <w:rPr>
          <w:lang w:val="fr-CA"/>
        </w:rPr>
        <w:tab/>
        <w:t>4</w:t>
      </w:r>
      <w:r>
        <w:rPr>
          <w:rFonts w:hint="eastAsia"/>
          <w:lang w:val="fr-CA"/>
        </w:rPr>
        <w:t xml:space="preserve">b </w:t>
      </w:r>
      <w:r>
        <w:rPr>
          <w:rFonts w:hint="eastAsia"/>
          <w:lang w:val="fr-CA"/>
        </w:rPr>
        <w:t>点击</w:t>
      </w:r>
      <w:r>
        <w:rPr>
          <w:lang w:val="fr-CA"/>
        </w:rPr>
        <w:t>标题</w:t>
      </w:r>
      <w:r>
        <w:rPr>
          <w:lang w:val="fr-CA"/>
        </w:rPr>
        <w:t>(</w:t>
      </w:r>
      <w:r>
        <w:rPr>
          <w:rFonts w:hint="eastAsia"/>
          <w:lang w:val="fr-CA"/>
        </w:rPr>
        <w:t>链接</w:t>
      </w:r>
      <w:r>
        <w:rPr>
          <w:lang w:val="fr-CA"/>
        </w:rPr>
        <w:t>)</w:t>
      </w:r>
    </w:p>
    <w:p w14:paraId="1EF58061" w14:textId="77777777" w:rsidR="000D5E77" w:rsidRDefault="000D5E77" w:rsidP="000D5E77">
      <w:pPr>
        <w:rPr>
          <w:lang w:val="fr-CA"/>
        </w:rPr>
      </w:pPr>
      <w:r>
        <w:rPr>
          <w:rFonts w:hint="eastAsia"/>
          <w:lang w:val="fr-CA"/>
        </w:rPr>
        <w:t>5.</w:t>
      </w:r>
      <w:r>
        <w:rPr>
          <w:rFonts w:hint="eastAsia"/>
          <w:lang w:val="fr-CA"/>
        </w:rPr>
        <w:t>结束</w:t>
      </w:r>
      <w:r>
        <w:rPr>
          <w:lang w:val="fr-CA"/>
        </w:rPr>
        <w:t>用例</w:t>
      </w:r>
    </w:p>
    <w:p w14:paraId="4B4ABB4A" w14:textId="77777777" w:rsidR="000D5E77" w:rsidRDefault="000D5E77" w:rsidP="000D5E77">
      <w:pPr>
        <w:rPr>
          <w:lang w:val="fr-CA"/>
        </w:rPr>
      </w:pPr>
      <w:r>
        <w:rPr>
          <w:lang w:val="fr-CA"/>
        </w:rPr>
        <w:t>[</w:t>
      </w:r>
      <w:r>
        <w:rPr>
          <w:rFonts w:hint="eastAsia"/>
          <w:lang w:val="fr-CA"/>
        </w:rPr>
        <w:t>备选</w:t>
      </w:r>
      <w:r>
        <w:rPr>
          <w:lang w:val="fr-CA"/>
        </w:rPr>
        <w:t>事件流</w:t>
      </w:r>
      <w:r>
        <w:rPr>
          <w:lang w:val="fr-CA"/>
        </w:rPr>
        <w:t>]</w:t>
      </w:r>
    </w:p>
    <w:p w14:paraId="0CFFEC9D" w14:textId="77777777" w:rsidR="000D5E77" w:rsidRDefault="000D5E77" w:rsidP="000D5E77">
      <w:pPr>
        <w:rPr>
          <w:lang w:val="fr-CA"/>
        </w:rPr>
      </w:pPr>
      <w:r>
        <w:rPr>
          <w:lang w:val="fr-CA"/>
        </w:rPr>
        <w:t xml:space="preserve">4a </w:t>
      </w:r>
      <w:r>
        <w:rPr>
          <w:rFonts w:hint="eastAsia"/>
          <w:lang w:val="fr-CA"/>
        </w:rPr>
        <w:t>点击</w:t>
      </w:r>
      <w:r>
        <w:rPr>
          <w:lang w:val="fr-CA"/>
        </w:rPr>
        <w:t>监控按钮</w:t>
      </w:r>
      <w:r>
        <w:rPr>
          <w:lang w:val="fr-CA"/>
        </w:rPr>
        <w:t>,</w:t>
      </w:r>
    </w:p>
    <w:p w14:paraId="5124F7A2" w14:textId="77777777" w:rsidR="000D5E77" w:rsidRDefault="000D5E77" w:rsidP="000D5E77">
      <w:pPr>
        <w:rPr>
          <w:lang w:val="fr-CA"/>
        </w:rPr>
      </w:pPr>
      <w:r>
        <w:rPr>
          <w:lang w:val="fr-CA"/>
        </w:rPr>
        <w:tab/>
        <w:t>1.</w:t>
      </w:r>
      <w:r>
        <w:rPr>
          <w:rFonts w:hint="eastAsia"/>
          <w:lang w:val="fr-CA"/>
        </w:rPr>
        <w:t>任务</w:t>
      </w:r>
      <w:r>
        <w:rPr>
          <w:lang w:val="fr-CA"/>
        </w:rPr>
        <w:t>加上监控</w:t>
      </w:r>
    </w:p>
    <w:p w14:paraId="123CEF53" w14:textId="77777777" w:rsidR="000D5E77" w:rsidRDefault="000D5E77" w:rsidP="000D5E77">
      <w:pPr>
        <w:rPr>
          <w:lang w:val="fr-CA"/>
        </w:rPr>
      </w:pPr>
      <w:r>
        <w:rPr>
          <w:lang w:val="fr-CA"/>
        </w:rPr>
        <w:tab/>
        <w:t>2.</w:t>
      </w:r>
      <w:r>
        <w:rPr>
          <w:lang w:val="fr-CA"/>
        </w:rPr>
        <w:t>返回主事件流</w:t>
      </w:r>
      <w:r>
        <w:rPr>
          <w:rFonts w:hint="eastAsia"/>
          <w:lang w:val="fr-CA"/>
        </w:rPr>
        <w:t>4</w:t>
      </w:r>
    </w:p>
    <w:p w14:paraId="46B60517" w14:textId="77777777" w:rsidR="000D5E77" w:rsidRDefault="000D5E77" w:rsidP="000D5E77">
      <w:pPr>
        <w:rPr>
          <w:lang w:val="fr-CA"/>
        </w:rPr>
      </w:pPr>
      <w:r>
        <w:rPr>
          <w:lang w:val="fr-CA"/>
        </w:rPr>
        <w:t xml:space="preserve">4b </w:t>
      </w:r>
      <w:r>
        <w:rPr>
          <w:rFonts w:hint="eastAsia"/>
          <w:lang w:val="fr-CA"/>
        </w:rPr>
        <w:t>点击</w:t>
      </w:r>
      <w:r>
        <w:rPr>
          <w:lang w:val="fr-CA"/>
        </w:rPr>
        <w:t>标题</w:t>
      </w:r>
      <w:r>
        <w:rPr>
          <w:lang w:val="fr-CA"/>
        </w:rPr>
        <w:t>(</w:t>
      </w:r>
      <w:r>
        <w:rPr>
          <w:rFonts w:hint="eastAsia"/>
          <w:lang w:val="fr-CA"/>
        </w:rPr>
        <w:t>链接</w:t>
      </w:r>
      <w:r>
        <w:rPr>
          <w:lang w:val="fr-CA"/>
        </w:rPr>
        <w:t>)</w:t>
      </w:r>
    </w:p>
    <w:p w14:paraId="4FEE1733" w14:textId="77777777" w:rsidR="000D5E77" w:rsidRDefault="000D5E77" w:rsidP="000D5E77">
      <w:pPr>
        <w:rPr>
          <w:lang w:val="fr-CA"/>
        </w:rPr>
      </w:pPr>
      <w:r>
        <w:rPr>
          <w:lang w:val="fr-CA"/>
        </w:rPr>
        <w:tab/>
        <w:t>1.</w:t>
      </w:r>
      <w:r>
        <w:rPr>
          <w:rFonts w:hint="eastAsia"/>
          <w:lang w:val="fr-CA"/>
        </w:rPr>
        <w:t>直接</w:t>
      </w:r>
      <w:r>
        <w:rPr>
          <w:lang w:val="fr-CA"/>
        </w:rPr>
        <w:t>打开已处理任务详细页面</w:t>
      </w:r>
    </w:p>
    <w:p w14:paraId="7BFCE32E" w14:textId="77777777" w:rsidR="000D5E77" w:rsidRPr="00DB359F" w:rsidRDefault="000D5E77" w:rsidP="000D5E77">
      <w:pPr>
        <w:rPr>
          <w:lang w:val="fr-CA"/>
        </w:rPr>
      </w:pPr>
      <w:r>
        <w:rPr>
          <w:lang w:val="fr-CA"/>
        </w:rPr>
        <w:tab/>
        <w:t>2.</w:t>
      </w:r>
      <w:r>
        <w:rPr>
          <w:lang w:val="fr-CA"/>
        </w:rPr>
        <w:t>返回主事件流</w:t>
      </w:r>
      <w:r>
        <w:rPr>
          <w:rFonts w:hint="eastAsia"/>
          <w:lang w:val="fr-CA"/>
        </w:rPr>
        <w:t>4</w:t>
      </w:r>
    </w:p>
    <w:p w14:paraId="2FA44BE1" w14:textId="77777777" w:rsidR="000D5E77" w:rsidRDefault="000D5E77" w:rsidP="000D5E77">
      <w:r>
        <w:rPr>
          <w:rFonts w:hint="eastAsia"/>
        </w:rPr>
        <w:t>[</w:t>
      </w:r>
      <w:r>
        <w:rPr>
          <w:rFonts w:hint="eastAsia"/>
        </w:rPr>
        <w:t>错误流</w:t>
      </w:r>
      <w:r>
        <w:rPr>
          <w:rFonts w:hint="eastAsia"/>
        </w:rPr>
        <w:t>]</w:t>
      </w:r>
      <w:r>
        <w:rPr>
          <w:rFonts w:hint="eastAsia"/>
        </w:rPr>
        <w:t>：无</w:t>
      </w:r>
    </w:p>
    <w:p w14:paraId="4CFFCD6E" w14:textId="77777777" w:rsidR="000D5E77" w:rsidRDefault="000D5E77" w:rsidP="000D5E77">
      <w:r>
        <w:rPr>
          <w:rFonts w:hint="eastAsia"/>
        </w:rPr>
        <w:t>[</w:t>
      </w:r>
      <w:r>
        <w:rPr>
          <w:rFonts w:hint="eastAsia"/>
        </w:rPr>
        <w:t>后置条件</w:t>
      </w:r>
      <w:r>
        <w:rPr>
          <w:rFonts w:hint="eastAsia"/>
        </w:rPr>
        <w:t>]</w:t>
      </w:r>
      <w:r w:rsidR="00BF34F8">
        <w:rPr>
          <w:rFonts w:hint="eastAsia"/>
        </w:rPr>
        <w:t>：</w:t>
      </w:r>
    </w:p>
    <w:p w14:paraId="0C78D4DF" w14:textId="77777777" w:rsidR="000D5E77" w:rsidRDefault="000D5E77" w:rsidP="000D5E77">
      <w:r>
        <w:rPr>
          <w:rFonts w:hint="eastAsia"/>
        </w:rPr>
        <w:t>[</w:t>
      </w:r>
      <w:r>
        <w:rPr>
          <w:rFonts w:hint="eastAsia"/>
        </w:rPr>
        <w:t>事件规则</w:t>
      </w:r>
      <w:r>
        <w:rPr>
          <w:rFonts w:hint="eastAsia"/>
        </w:rPr>
        <w:t>]</w:t>
      </w:r>
    </w:p>
    <w:p w14:paraId="128B35AC" w14:textId="77777777" w:rsidR="000D5E77" w:rsidRDefault="000D5E77" w:rsidP="000D5E77">
      <w:r>
        <w:t xml:space="preserve">R3 </w:t>
      </w:r>
      <w:r>
        <w:rPr>
          <w:rFonts w:hint="eastAsia"/>
        </w:rPr>
        <w:t>查询</w:t>
      </w:r>
      <w:r>
        <w:t>规则</w:t>
      </w:r>
      <w:r>
        <w:rPr>
          <w:rFonts w:hint="eastAsia"/>
        </w:rPr>
        <w:t>:</w:t>
      </w:r>
    </w:p>
    <w:p w14:paraId="0196C5FB" w14:textId="77777777" w:rsidR="000D5E77" w:rsidRDefault="000D5E77" w:rsidP="000D5E77">
      <w:r>
        <w:tab/>
        <w:t>1.</w:t>
      </w:r>
      <w:r>
        <w:rPr>
          <w:rFonts w:hint="eastAsia"/>
        </w:rPr>
        <w:t>默认</w:t>
      </w:r>
      <w:r>
        <w:t>显示</w:t>
      </w:r>
      <w:r>
        <w:rPr>
          <w:rFonts w:hint="eastAsia"/>
        </w:rPr>
        <w:t>表格</w:t>
      </w:r>
      <w:r>
        <w:t>行数为</w:t>
      </w:r>
      <w:r>
        <w:rPr>
          <w:rFonts w:hint="eastAsia"/>
        </w:rPr>
        <w:t>10</w:t>
      </w:r>
      <w:r>
        <w:rPr>
          <w:rFonts w:hint="eastAsia"/>
        </w:rPr>
        <w:t>行</w:t>
      </w:r>
    </w:p>
    <w:p w14:paraId="1035CE08" w14:textId="77777777" w:rsidR="000D5E77" w:rsidRDefault="000D5E77" w:rsidP="000D5E77">
      <w:r>
        <w:rPr>
          <w:rFonts w:hint="eastAsia"/>
        </w:rPr>
        <w:t>[</w:t>
      </w:r>
      <w:r>
        <w:rPr>
          <w:rFonts w:hint="eastAsia"/>
        </w:rPr>
        <w:t>特殊需求</w:t>
      </w:r>
      <w:r>
        <w:rPr>
          <w:rFonts w:hint="eastAsia"/>
        </w:rPr>
        <w:t>]</w:t>
      </w:r>
      <w:r>
        <w:rPr>
          <w:rFonts w:hint="eastAsia"/>
        </w:rPr>
        <w:t>：无</w:t>
      </w:r>
    </w:p>
    <w:p w14:paraId="7B2DC3F3" w14:textId="77777777" w:rsidR="000D5E77" w:rsidRDefault="000D5E77" w:rsidP="000D5E77">
      <w:r>
        <w:rPr>
          <w:rFonts w:hint="eastAsia"/>
        </w:rPr>
        <w:t>[</w:t>
      </w:r>
      <w:r>
        <w:rPr>
          <w:rFonts w:hint="eastAsia"/>
        </w:rPr>
        <w:t>扩展点</w:t>
      </w:r>
      <w:r>
        <w:rPr>
          <w:rFonts w:hint="eastAsia"/>
        </w:rPr>
        <w:t>]</w:t>
      </w:r>
      <w:r>
        <w:rPr>
          <w:rFonts w:hint="eastAsia"/>
        </w:rPr>
        <w:t>：无</w:t>
      </w:r>
    </w:p>
    <w:p w14:paraId="25C32BB7" w14:textId="77777777" w:rsidR="000D5E77" w:rsidRDefault="000D5E77" w:rsidP="000D5E77"/>
    <w:p w14:paraId="4B70D309" w14:textId="77777777" w:rsidR="000D5E77" w:rsidRDefault="000D5E77" w:rsidP="000D5E77"/>
    <w:p w14:paraId="425CEC04" w14:textId="77777777" w:rsidR="000D5E77" w:rsidRDefault="000D5E77" w:rsidP="000D5E77"/>
    <w:p w14:paraId="01D736F0" w14:textId="77777777" w:rsidR="000D5E77" w:rsidRPr="004F5F88" w:rsidRDefault="000D5E77" w:rsidP="00735754">
      <w:pPr>
        <w:pStyle w:val="2"/>
      </w:pPr>
      <w:r>
        <w:t>3.</w:t>
      </w:r>
      <w:r w:rsidR="00812EBF">
        <w:t>25</w:t>
      </w:r>
      <w:r>
        <w:t xml:space="preserve"> Use-Case “</w:t>
      </w:r>
      <w:r w:rsidR="00735754">
        <w:rPr>
          <w:rFonts w:ascii="Arial" w:hAnsi="Arial" w:cs="Arial" w:hint="eastAsia"/>
          <w:color w:val="000000"/>
          <w:szCs w:val="21"/>
        </w:rPr>
        <w:t>UC0</w:t>
      </w:r>
      <w:r w:rsidR="002465E9">
        <w:rPr>
          <w:rFonts w:ascii="Arial" w:hAnsi="Arial" w:cs="Arial"/>
          <w:color w:val="000000"/>
          <w:szCs w:val="21"/>
        </w:rPr>
        <w:t>0</w:t>
      </w:r>
      <w:r w:rsidR="00735754">
        <w:rPr>
          <w:rFonts w:ascii="Arial" w:hAnsi="Arial" w:cs="Arial" w:hint="eastAsia"/>
          <w:color w:val="000000"/>
          <w:szCs w:val="21"/>
        </w:rPr>
        <w:t>2</w:t>
      </w:r>
      <w:r w:rsidR="00812EBF">
        <w:rPr>
          <w:rFonts w:ascii="Arial" w:hAnsi="Arial" w:cs="Arial"/>
          <w:color w:val="000000"/>
          <w:szCs w:val="21"/>
        </w:rPr>
        <w:t>5</w:t>
      </w:r>
      <w:r>
        <w:rPr>
          <w:rFonts w:ascii="Arial" w:hAnsi="Arial" w:cs="Arial" w:hint="eastAsia"/>
          <w:color w:val="000000"/>
          <w:szCs w:val="21"/>
        </w:rPr>
        <w:t xml:space="preserve"> </w:t>
      </w:r>
      <w:r>
        <w:rPr>
          <w:rFonts w:ascii="Arial" w:hAnsi="Arial" w:cs="Arial" w:hint="eastAsia"/>
          <w:color w:val="000000"/>
          <w:szCs w:val="21"/>
        </w:rPr>
        <w:t>进度</w:t>
      </w:r>
      <w:r>
        <w:rPr>
          <w:rFonts w:ascii="Arial" w:hAnsi="Arial" w:cs="Arial"/>
          <w:color w:val="000000"/>
          <w:szCs w:val="21"/>
        </w:rPr>
        <w:t>监控</w:t>
      </w:r>
      <w:r>
        <w:rPr>
          <w:rFonts w:ascii="Arial" w:hAnsi="Arial" w:cs="Arial"/>
          <w:color w:val="000000"/>
          <w:szCs w:val="21"/>
        </w:rPr>
        <w:t>”</w:t>
      </w:r>
    </w:p>
    <w:p w14:paraId="386354BA" w14:textId="77777777" w:rsidR="000D5E77" w:rsidRDefault="000D5E77" w:rsidP="000D5E77">
      <w:pPr>
        <w:pStyle w:val="Cap"/>
        <w:ind w:firstLineChars="0" w:firstLine="0"/>
        <w:rPr>
          <w:rFonts w:ascii="Arial" w:hAnsi="Arial" w:cs="Arial"/>
          <w:color w:val="000000"/>
          <w:szCs w:val="21"/>
        </w:rPr>
      </w:pPr>
      <w:r>
        <w:rPr>
          <w:rFonts w:hint="eastAsia"/>
          <w:lang w:val="fr-CA"/>
        </w:rPr>
        <w:t>[</w:t>
      </w:r>
      <w:r>
        <w:rPr>
          <w:rFonts w:hint="eastAsia"/>
          <w:lang w:val="fr-CA"/>
        </w:rPr>
        <w:t>名称</w:t>
      </w:r>
      <w:r>
        <w:rPr>
          <w:rFonts w:hint="eastAsia"/>
          <w:lang w:val="fr-CA"/>
        </w:rPr>
        <w:t>]</w:t>
      </w:r>
      <w:r>
        <w:rPr>
          <w:lang w:val="fr-CA"/>
        </w:rPr>
        <w:t xml:space="preserve"> </w:t>
      </w:r>
      <w:r w:rsidR="00812EBF">
        <w:rPr>
          <w:lang w:val="fr-CA"/>
        </w:rPr>
        <w:t>UC0025</w:t>
      </w:r>
      <w:r>
        <w:rPr>
          <w:rFonts w:ascii="Arial" w:hAnsi="Arial" w:cs="Arial" w:hint="eastAsia"/>
          <w:color w:val="000000"/>
          <w:szCs w:val="21"/>
        </w:rPr>
        <w:t>进度</w:t>
      </w:r>
      <w:r>
        <w:rPr>
          <w:rFonts w:ascii="Arial" w:hAnsi="Arial" w:cs="Arial"/>
          <w:color w:val="000000"/>
          <w:szCs w:val="21"/>
        </w:rPr>
        <w:t>监控</w:t>
      </w:r>
    </w:p>
    <w:p w14:paraId="55B63E9C" w14:textId="77777777" w:rsidR="000D5E77" w:rsidRPr="005D4772" w:rsidRDefault="000D5E77" w:rsidP="000D5E77">
      <w:pPr>
        <w:pStyle w:val="Cap"/>
        <w:ind w:firstLineChars="0" w:firstLine="0"/>
      </w:pPr>
      <w:r>
        <w:rPr>
          <w:lang w:val="fr-CA"/>
        </w:rPr>
        <w:t>[</w:t>
      </w:r>
      <w:r>
        <w:rPr>
          <w:rFonts w:hint="eastAsia"/>
          <w:lang w:val="fr-CA"/>
        </w:rPr>
        <w:t>简介</w:t>
      </w:r>
      <w:r>
        <w:rPr>
          <w:lang w:val="fr-CA"/>
        </w:rPr>
        <w:t xml:space="preserve">] </w:t>
      </w:r>
      <w:r w:rsidRPr="006005AD">
        <w:rPr>
          <w:rFonts w:hint="eastAsia"/>
          <w:lang w:val="fr-CA"/>
        </w:rPr>
        <w:t>系统管理员</w:t>
      </w:r>
      <w:r>
        <w:rPr>
          <w:rFonts w:hint="eastAsia"/>
          <w:lang w:val="fr-CA"/>
        </w:rPr>
        <w:t>查看</w:t>
      </w:r>
      <w:r>
        <w:t>已经加入监控的数据</w:t>
      </w:r>
    </w:p>
    <w:p w14:paraId="4B8CCBC0" w14:textId="77777777" w:rsidR="000D5E77" w:rsidRDefault="000D5E77" w:rsidP="000D5E77">
      <w:pPr>
        <w:rPr>
          <w:lang w:val="fr-CA"/>
        </w:rPr>
      </w:pPr>
      <w:r>
        <w:rPr>
          <w:lang w:val="fr-CA"/>
        </w:rPr>
        <w:t>[</w:t>
      </w:r>
      <w:r>
        <w:rPr>
          <w:rFonts w:hint="eastAsia"/>
          <w:lang w:val="fr-CA"/>
        </w:rPr>
        <w:t>前置</w:t>
      </w:r>
      <w:r>
        <w:rPr>
          <w:lang w:val="fr-CA"/>
        </w:rPr>
        <w:t>条件</w:t>
      </w:r>
      <w:r>
        <w:rPr>
          <w:lang w:val="fr-CA"/>
        </w:rPr>
        <w:t xml:space="preserve">] </w:t>
      </w:r>
      <w:r w:rsidR="0052210E">
        <w:rPr>
          <w:rFonts w:hint="eastAsia"/>
          <w:lang w:val="fr-CA" w:eastAsia="zh-CN"/>
        </w:rPr>
        <w:t>进入</w:t>
      </w:r>
      <w:r>
        <w:rPr>
          <w:rFonts w:hint="eastAsia"/>
          <w:lang w:val="fr-CA"/>
        </w:rPr>
        <w:t>我</w:t>
      </w:r>
      <w:r>
        <w:rPr>
          <w:lang w:val="fr-CA"/>
        </w:rPr>
        <w:t>的工作台</w:t>
      </w:r>
    </w:p>
    <w:p w14:paraId="73715FDC" w14:textId="77777777" w:rsidR="000D5E77" w:rsidRDefault="000D5E77" w:rsidP="000D5E77">
      <w:pPr>
        <w:rPr>
          <w:lang w:val="fr-CA"/>
        </w:rPr>
      </w:pPr>
      <w:r>
        <w:rPr>
          <w:lang w:val="fr-CA"/>
        </w:rPr>
        <w:t>[</w:t>
      </w:r>
      <w:r>
        <w:rPr>
          <w:rFonts w:hint="eastAsia"/>
          <w:lang w:val="fr-CA"/>
        </w:rPr>
        <w:t>事件流</w:t>
      </w:r>
      <w:r>
        <w:rPr>
          <w:lang w:val="fr-CA"/>
        </w:rPr>
        <w:t xml:space="preserve">] </w:t>
      </w:r>
    </w:p>
    <w:p w14:paraId="5F777654" w14:textId="77777777" w:rsidR="000D5E77" w:rsidRDefault="000D5E77" w:rsidP="000D5E77">
      <w:pPr>
        <w:rPr>
          <w:lang w:val="fr-CA"/>
        </w:rPr>
      </w:pPr>
      <w:r>
        <w:rPr>
          <w:lang w:val="fr-CA"/>
        </w:rPr>
        <w:t>[</w:t>
      </w:r>
      <w:r>
        <w:rPr>
          <w:rFonts w:hint="eastAsia"/>
          <w:lang w:val="fr-CA"/>
        </w:rPr>
        <w:t>主</w:t>
      </w:r>
      <w:r>
        <w:rPr>
          <w:lang w:val="fr-CA"/>
        </w:rPr>
        <w:t>事件流</w:t>
      </w:r>
      <w:r>
        <w:rPr>
          <w:lang w:val="fr-CA"/>
        </w:rPr>
        <w:t>]</w:t>
      </w:r>
    </w:p>
    <w:p w14:paraId="050354A7" w14:textId="77777777" w:rsidR="000D5E77" w:rsidRDefault="000D5E77" w:rsidP="000D5E77">
      <w:pPr>
        <w:rPr>
          <w:lang w:val="fr-CA"/>
        </w:rPr>
      </w:pPr>
      <w:r>
        <w:rPr>
          <w:lang w:val="fr-CA"/>
        </w:rPr>
        <w:t>1.</w:t>
      </w:r>
      <w:r>
        <w:rPr>
          <w:rFonts w:hint="eastAsia"/>
          <w:lang w:val="fr-CA"/>
        </w:rPr>
        <w:t>点击</w:t>
      </w:r>
      <w:r>
        <w:rPr>
          <w:rFonts w:hint="eastAsia"/>
          <w:lang w:val="fr-CA"/>
        </w:rPr>
        <w:t xml:space="preserve"> </w:t>
      </w:r>
      <w:r>
        <w:rPr>
          <w:rFonts w:hint="eastAsia"/>
          <w:lang w:val="fr-CA"/>
        </w:rPr>
        <w:t>进度</w:t>
      </w:r>
      <w:r>
        <w:rPr>
          <w:lang w:val="fr-CA"/>
        </w:rPr>
        <w:t>监控按钮</w:t>
      </w:r>
      <w:r>
        <w:rPr>
          <w:lang w:val="fr-CA"/>
        </w:rPr>
        <w:t>,</w:t>
      </w:r>
      <w:r>
        <w:rPr>
          <w:rFonts w:hint="eastAsia"/>
          <w:lang w:val="fr-CA"/>
        </w:rPr>
        <w:t>用例</w:t>
      </w:r>
      <w:r>
        <w:rPr>
          <w:lang w:val="fr-CA"/>
        </w:rPr>
        <w:t>开始</w:t>
      </w:r>
    </w:p>
    <w:p w14:paraId="6BD33FDD" w14:textId="77777777" w:rsidR="000D5E77" w:rsidRDefault="000D5E77" w:rsidP="000D5E77">
      <w:pPr>
        <w:rPr>
          <w:lang w:val="fr-CA"/>
        </w:rPr>
      </w:pPr>
      <w:r>
        <w:rPr>
          <w:lang w:val="fr-CA"/>
        </w:rPr>
        <w:t>2.</w:t>
      </w:r>
      <w:r>
        <w:rPr>
          <w:rFonts w:hint="eastAsia"/>
          <w:lang w:val="fr-CA"/>
        </w:rPr>
        <w:t>根据</w:t>
      </w:r>
      <w:r>
        <w:rPr>
          <w:lang w:val="fr-CA"/>
        </w:rPr>
        <w:t>页面查询</w:t>
      </w:r>
      <w:r>
        <w:rPr>
          <w:rFonts w:hint="eastAsia"/>
          <w:lang w:val="fr-CA"/>
        </w:rPr>
        <w:t>条件</w:t>
      </w:r>
      <w:r>
        <w:rPr>
          <w:rFonts w:hint="eastAsia"/>
          <w:lang w:val="fr-CA"/>
        </w:rPr>
        <w:t> </w:t>
      </w:r>
      <w:r>
        <w:rPr>
          <w:lang w:val="fr-CA"/>
        </w:rPr>
        <w:t>:</w:t>
      </w:r>
      <w:r>
        <w:rPr>
          <w:rFonts w:hint="eastAsia"/>
          <w:lang w:val="fr-CA"/>
        </w:rPr>
        <w:t>按</w:t>
      </w:r>
      <w:r>
        <w:rPr>
          <w:lang w:val="fr-CA"/>
        </w:rPr>
        <w:t>要求完成日期</w:t>
      </w:r>
      <w:r>
        <w:rPr>
          <w:rFonts w:hint="eastAsia"/>
          <w:lang w:val="fr-CA"/>
        </w:rPr>
        <w:t> </w:t>
      </w:r>
      <w:r>
        <w:rPr>
          <w:lang w:val="fr-CA"/>
        </w:rPr>
        <w:t>(</w:t>
      </w:r>
      <w:r>
        <w:rPr>
          <w:rFonts w:hint="eastAsia"/>
          <w:lang w:val="fr-CA"/>
        </w:rPr>
        <w:t>时间单选</w:t>
      </w:r>
      <w:r>
        <w:rPr>
          <w:lang w:val="fr-CA"/>
        </w:rPr>
        <w:t>),</w:t>
      </w:r>
      <w:r>
        <w:rPr>
          <w:rFonts w:hint="eastAsia"/>
          <w:lang w:val="fr-CA"/>
        </w:rPr>
        <w:t>标题</w:t>
      </w:r>
      <w:r>
        <w:rPr>
          <w:lang w:val="fr-CA"/>
        </w:rPr>
        <w:t>(</w:t>
      </w:r>
      <w:r>
        <w:rPr>
          <w:rFonts w:hint="eastAsia"/>
          <w:lang w:val="fr-CA"/>
        </w:rPr>
        <w:t>文本</w:t>
      </w:r>
      <w:r>
        <w:rPr>
          <w:lang w:val="fr-CA"/>
        </w:rPr>
        <w:t>框</w:t>
      </w:r>
      <w:r>
        <w:rPr>
          <w:lang w:val="fr-CA"/>
        </w:rPr>
        <w:t>),</w:t>
      </w:r>
      <w:r>
        <w:rPr>
          <w:rFonts w:hint="eastAsia"/>
          <w:lang w:val="fr-CA"/>
        </w:rPr>
        <w:t>类型</w:t>
      </w:r>
      <w:r>
        <w:rPr>
          <w:lang w:val="fr-CA"/>
        </w:rPr>
        <w:t>(</w:t>
      </w:r>
      <w:r>
        <w:rPr>
          <w:rFonts w:hint="eastAsia"/>
          <w:lang w:val="fr-CA"/>
        </w:rPr>
        <w:t>下拉框</w:t>
      </w:r>
      <w:r>
        <w:rPr>
          <w:lang w:val="fr-CA"/>
        </w:rPr>
        <w:t>),</w:t>
      </w:r>
      <w:r>
        <w:rPr>
          <w:rFonts w:hint="eastAsia"/>
          <w:lang w:val="fr-CA"/>
        </w:rPr>
        <w:t>编号</w:t>
      </w:r>
      <w:r>
        <w:rPr>
          <w:rFonts w:hint="eastAsia"/>
          <w:lang w:val="fr-CA"/>
        </w:rPr>
        <w:t>(</w:t>
      </w:r>
      <w:r>
        <w:rPr>
          <w:rFonts w:hint="eastAsia"/>
          <w:lang w:val="fr-CA"/>
        </w:rPr>
        <w:t>文本框</w:t>
      </w:r>
      <w:r>
        <w:rPr>
          <w:rFonts w:hint="eastAsia"/>
          <w:lang w:val="fr-CA"/>
        </w:rPr>
        <w:t>)</w:t>
      </w:r>
    </w:p>
    <w:p w14:paraId="22460024" w14:textId="77777777" w:rsidR="000D5E77" w:rsidRDefault="000D5E77" w:rsidP="000D5E77">
      <w:pPr>
        <w:rPr>
          <w:lang w:val="fr-CA"/>
        </w:rPr>
      </w:pPr>
      <w:r>
        <w:rPr>
          <w:lang w:val="fr-CA"/>
        </w:rPr>
        <w:t>3.</w:t>
      </w:r>
      <w:r>
        <w:rPr>
          <w:rFonts w:hint="eastAsia"/>
          <w:lang w:val="fr-CA"/>
        </w:rPr>
        <w:t>点击</w:t>
      </w:r>
      <w:r>
        <w:rPr>
          <w:lang w:val="fr-CA"/>
        </w:rPr>
        <w:t>查询</w:t>
      </w:r>
      <w:r>
        <w:rPr>
          <w:lang w:val="fr-CA"/>
        </w:rPr>
        <w:t>.</w:t>
      </w:r>
      <w:r>
        <w:rPr>
          <w:lang w:val="fr-CA"/>
        </w:rPr>
        <w:t>页面</w:t>
      </w:r>
      <w:r>
        <w:rPr>
          <w:rFonts w:hint="eastAsia"/>
          <w:lang w:val="fr-CA"/>
        </w:rPr>
        <w:t>底部</w:t>
      </w:r>
      <w:r>
        <w:rPr>
          <w:lang w:val="fr-CA"/>
        </w:rPr>
        <w:t>显示</w:t>
      </w:r>
      <w:r>
        <w:rPr>
          <w:rFonts w:hint="eastAsia"/>
          <w:lang w:val="fr-CA"/>
        </w:rPr>
        <w:t>查询</w:t>
      </w:r>
      <w:r>
        <w:rPr>
          <w:lang w:val="fr-CA"/>
        </w:rPr>
        <w:t>结果</w:t>
      </w:r>
      <w:r>
        <w:rPr>
          <w:rFonts w:hint="eastAsia"/>
          <w:lang w:val="fr-CA"/>
        </w:rPr>
        <w:t> </w:t>
      </w:r>
      <w:r>
        <w:rPr>
          <w:lang w:val="fr-CA"/>
        </w:rPr>
        <w:t>:</w:t>
      </w:r>
      <w:r>
        <w:rPr>
          <w:rFonts w:hint="eastAsia"/>
          <w:lang w:val="fr-CA"/>
        </w:rPr>
        <w:t>标题</w:t>
      </w:r>
      <w:r>
        <w:rPr>
          <w:lang w:val="fr-CA"/>
        </w:rPr>
        <w:t>,</w:t>
      </w:r>
      <w:r>
        <w:rPr>
          <w:lang w:val="fr-CA"/>
        </w:rPr>
        <w:t>编号</w:t>
      </w:r>
      <w:r>
        <w:rPr>
          <w:lang w:val="fr-CA"/>
        </w:rPr>
        <w:t>,</w:t>
      </w:r>
      <w:r>
        <w:rPr>
          <w:lang w:val="fr-CA"/>
        </w:rPr>
        <w:t>类</w:t>
      </w:r>
      <w:r>
        <w:rPr>
          <w:rFonts w:hint="eastAsia"/>
          <w:lang w:val="fr-CA"/>
        </w:rPr>
        <w:t>型</w:t>
      </w:r>
      <w:r>
        <w:rPr>
          <w:rFonts w:hint="eastAsia"/>
          <w:lang w:val="fr-CA"/>
        </w:rPr>
        <w:t>,</w:t>
      </w:r>
      <w:r>
        <w:rPr>
          <w:lang w:val="fr-CA"/>
        </w:rPr>
        <w:t>当前处理部门</w:t>
      </w:r>
      <w:r>
        <w:rPr>
          <w:rFonts w:hint="eastAsia"/>
          <w:lang w:val="fr-CA"/>
        </w:rPr>
        <w:t>,</w:t>
      </w:r>
      <w:r>
        <w:rPr>
          <w:lang w:val="fr-CA"/>
        </w:rPr>
        <w:t>当前处理人</w:t>
      </w:r>
      <w:r>
        <w:rPr>
          <w:lang w:val="fr-CA"/>
        </w:rPr>
        <w:t>.</w:t>
      </w:r>
      <w:r>
        <w:rPr>
          <w:rFonts w:hint="eastAsia"/>
          <w:lang w:val="fr-CA"/>
        </w:rPr>
        <w:t>超期</w:t>
      </w:r>
      <w:r>
        <w:rPr>
          <w:lang w:val="fr-CA"/>
        </w:rPr>
        <w:t>,</w:t>
      </w:r>
      <w:r>
        <w:rPr>
          <w:rFonts w:hint="eastAsia"/>
          <w:lang w:val="fr-CA"/>
        </w:rPr>
        <w:t>状态</w:t>
      </w:r>
      <w:r>
        <w:rPr>
          <w:lang w:val="fr-CA"/>
        </w:rPr>
        <w:t>,</w:t>
      </w:r>
      <w:r>
        <w:rPr>
          <w:lang w:val="fr-CA"/>
        </w:rPr>
        <w:t>操作</w:t>
      </w:r>
    </w:p>
    <w:p w14:paraId="72802C7B" w14:textId="77777777" w:rsidR="000D5E77" w:rsidRPr="00FD5980" w:rsidRDefault="000D5E77" w:rsidP="000D5E77">
      <w:pPr>
        <w:rPr>
          <w:lang w:val="fr-CA"/>
        </w:rPr>
      </w:pPr>
      <w:r>
        <w:rPr>
          <w:lang w:val="fr-CA"/>
        </w:rPr>
        <w:tab/>
        <w:t xml:space="preserve">3a </w:t>
      </w:r>
      <w:r>
        <w:rPr>
          <w:rFonts w:hint="eastAsia"/>
          <w:lang w:val="fr-CA"/>
        </w:rPr>
        <w:t>没有</w:t>
      </w:r>
      <w:r>
        <w:rPr>
          <w:lang w:val="fr-CA"/>
        </w:rPr>
        <w:t>查询结果</w:t>
      </w:r>
    </w:p>
    <w:p w14:paraId="3A376EDC" w14:textId="77777777" w:rsidR="000D5E77" w:rsidRDefault="000D5E77" w:rsidP="000D5E77">
      <w:pPr>
        <w:rPr>
          <w:lang w:val="fr-CA"/>
        </w:rPr>
      </w:pPr>
      <w:r>
        <w:rPr>
          <w:rFonts w:hint="eastAsia"/>
          <w:lang w:val="fr-CA"/>
        </w:rPr>
        <w:t>4.</w:t>
      </w:r>
      <w:r>
        <w:rPr>
          <w:rFonts w:hint="eastAsia"/>
          <w:lang w:val="fr-CA"/>
        </w:rPr>
        <w:t>结束用例</w:t>
      </w:r>
    </w:p>
    <w:p w14:paraId="7BA4B147" w14:textId="77777777" w:rsidR="000D5E77" w:rsidRDefault="000D5E77" w:rsidP="000D5E77">
      <w:pPr>
        <w:rPr>
          <w:lang w:val="fr-CA"/>
        </w:rPr>
      </w:pPr>
      <w:r>
        <w:rPr>
          <w:lang w:val="fr-CA"/>
        </w:rPr>
        <w:t>[</w:t>
      </w:r>
      <w:r>
        <w:rPr>
          <w:rFonts w:hint="eastAsia"/>
          <w:lang w:val="fr-CA"/>
        </w:rPr>
        <w:t>备选</w:t>
      </w:r>
      <w:r>
        <w:rPr>
          <w:lang w:val="fr-CA"/>
        </w:rPr>
        <w:t>事件流</w:t>
      </w:r>
      <w:r>
        <w:rPr>
          <w:lang w:val="fr-CA"/>
        </w:rPr>
        <w:t>]</w:t>
      </w:r>
    </w:p>
    <w:p w14:paraId="7831FC4E" w14:textId="77777777" w:rsidR="000D5E77" w:rsidRDefault="000D5E77" w:rsidP="000D5E77">
      <w:pPr>
        <w:rPr>
          <w:lang w:val="fr-CA"/>
        </w:rPr>
      </w:pPr>
      <w:r>
        <w:rPr>
          <w:lang w:val="fr-CA"/>
        </w:rPr>
        <w:t xml:space="preserve">3a </w:t>
      </w:r>
      <w:r>
        <w:rPr>
          <w:rFonts w:hint="eastAsia"/>
          <w:lang w:val="fr-CA"/>
        </w:rPr>
        <w:t>没有</w:t>
      </w:r>
      <w:r>
        <w:rPr>
          <w:lang w:val="fr-CA"/>
        </w:rPr>
        <w:t>查询结果</w:t>
      </w:r>
    </w:p>
    <w:p w14:paraId="30A944EE" w14:textId="77777777" w:rsidR="000D5E77" w:rsidRPr="00FD5980" w:rsidRDefault="000D5E77" w:rsidP="000D5E77">
      <w:pPr>
        <w:rPr>
          <w:lang w:val="fr-CA"/>
        </w:rPr>
      </w:pPr>
      <w:r>
        <w:rPr>
          <w:lang w:val="fr-CA"/>
        </w:rPr>
        <w:tab/>
        <w:t>1.</w:t>
      </w:r>
      <w:r>
        <w:rPr>
          <w:rFonts w:hint="eastAsia"/>
          <w:lang w:val="fr-CA"/>
        </w:rPr>
        <w:t>返回事件</w:t>
      </w:r>
      <w:r>
        <w:rPr>
          <w:rFonts w:hint="eastAsia"/>
          <w:lang w:val="fr-CA"/>
        </w:rPr>
        <w:t>3</w:t>
      </w:r>
    </w:p>
    <w:p w14:paraId="68C63D65" w14:textId="77777777" w:rsidR="000D5E77" w:rsidRDefault="000D5E77" w:rsidP="000D5E77">
      <w:r>
        <w:rPr>
          <w:rFonts w:hint="eastAsia"/>
        </w:rPr>
        <w:t>[</w:t>
      </w:r>
      <w:r>
        <w:rPr>
          <w:rFonts w:hint="eastAsia"/>
        </w:rPr>
        <w:t>错误流</w:t>
      </w:r>
      <w:r>
        <w:rPr>
          <w:rFonts w:hint="eastAsia"/>
        </w:rPr>
        <w:t>]</w:t>
      </w:r>
      <w:r>
        <w:rPr>
          <w:rFonts w:hint="eastAsia"/>
        </w:rPr>
        <w:t>：无</w:t>
      </w:r>
    </w:p>
    <w:p w14:paraId="182E2ADA" w14:textId="77777777" w:rsidR="0052210E" w:rsidRDefault="000D5E77" w:rsidP="000D5E77">
      <w:r>
        <w:rPr>
          <w:rFonts w:hint="eastAsia"/>
        </w:rPr>
        <w:t>[</w:t>
      </w:r>
      <w:r>
        <w:rPr>
          <w:rFonts w:hint="eastAsia"/>
        </w:rPr>
        <w:t>后置条件</w:t>
      </w:r>
      <w:r>
        <w:rPr>
          <w:rFonts w:hint="eastAsia"/>
        </w:rPr>
        <w:t>]</w:t>
      </w:r>
      <w:r w:rsidR="00BF34F8">
        <w:rPr>
          <w:rFonts w:hint="eastAsia"/>
        </w:rPr>
        <w:t>：</w:t>
      </w:r>
    </w:p>
    <w:p w14:paraId="3E2EBAE5" w14:textId="77777777" w:rsidR="000D5E77" w:rsidRDefault="000D5E77" w:rsidP="000D5E77">
      <w:r>
        <w:rPr>
          <w:rFonts w:hint="eastAsia"/>
        </w:rPr>
        <w:t>[</w:t>
      </w:r>
      <w:r>
        <w:rPr>
          <w:rFonts w:hint="eastAsia"/>
        </w:rPr>
        <w:t>事件规则</w:t>
      </w:r>
      <w:r>
        <w:rPr>
          <w:rFonts w:hint="eastAsia"/>
        </w:rPr>
        <w:t>]</w:t>
      </w:r>
    </w:p>
    <w:p w14:paraId="21C4CAE5" w14:textId="77777777" w:rsidR="000D5E77" w:rsidRDefault="000D5E77" w:rsidP="000D5E77">
      <w:r>
        <w:rPr>
          <w:rFonts w:hint="eastAsia"/>
        </w:rPr>
        <w:lastRenderedPageBreak/>
        <w:t>[</w:t>
      </w:r>
      <w:r>
        <w:rPr>
          <w:rFonts w:hint="eastAsia"/>
        </w:rPr>
        <w:t>特殊需求</w:t>
      </w:r>
      <w:r>
        <w:rPr>
          <w:rFonts w:hint="eastAsia"/>
        </w:rPr>
        <w:t>]</w:t>
      </w:r>
      <w:r>
        <w:rPr>
          <w:rFonts w:hint="eastAsia"/>
        </w:rPr>
        <w:t>：无</w:t>
      </w:r>
    </w:p>
    <w:p w14:paraId="15A875A8" w14:textId="77777777" w:rsidR="000D5E77" w:rsidRDefault="000D5E77" w:rsidP="000D5E77">
      <w:r>
        <w:rPr>
          <w:rFonts w:hint="eastAsia"/>
        </w:rPr>
        <w:t>[</w:t>
      </w:r>
      <w:r>
        <w:rPr>
          <w:rFonts w:hint="eastAsia"/>
        </w:rPr>
        <w:t>扩展点</w:t>
      </w:r>
      <w:r>
        <w:rPr>
          <w:rFonts w:hint="eastAsia"/>
        </w:rPr>
        <w:t>]</w:t>
      </w:r>
      <w:r>
        <w:rPr>
          <w:rFonts w:hint="eastAsia"/>
        </w:rPr>
        <w:t>：无</w:t>
      </w:r>
    </w:p>
    <w:p w14:paraId="7AB665ED" w14:textId="77777777" w:rsidR="000D5E77" w:rsidRPr="00531CC2" w:rsidRDefault="000D5E77" w:rsidP="000D5E77"/>
    <w:p w14:paraId="42712245" w14:textId="77777777" w:rsidR="000D5E77" w:rsidRDefault="00735754" w:rsidP="0035728F">
      <w:pPr>
        <w:pStyle w:val="2"/>
        <w:rPr>
          <w:rFonts w:ascii="Arial" w:hAnsi="Arial" w:cs="Arial"/>
          <w:color w:val="000000"/>
          <w:szCs w:val="21"/>
        </w:rPr>
      </w:pPr>
      <w:r>
        <w:t>3.2</w:t>
      </w:r>
      <w:r w:rsidR="00812EBF">
        <w:t>6</w:t>
      </w:r>
      <w:r>
        <w:t xml:space="preserve"> </w:t>
      </w:r>
      <w:r w:rsidR="000D5E77">
        <w:t xml:space="preserve">Use-Case </w:t>
      </w:r>
      <w:r w:rsidR="000D5E77" w:rsidRPr="00E44399">
        <w:t>“</w:t>
      </w:r>
      <w:r>
        <w:rPr>
          <w:color w:val="000000"/>
        </w:rPr>
        <w:t>UC002</w:t>
      </w:r>
      <w:r w:rsidR="00812EBF">
        <w:rPr>
          <w:color w:val="000000"/>
        </w:rPr>
        <w:t>6</w:t>
      </w:r>
      <w:r w:rsidR="000D5E77" w:rsidRPr="00231C1C">
        <w:rPr>
          <w:color w:val="000000"/>
        </w:rPr>
        <w:t>任务转办</w:t>
      </w:r>
      <w:r w:rsidR="000D5E77" w:rsidRPr="00231C1C">
        <w:rPr>
          <w:color w:val="000000"/>
        </w:rPr>
        <w:t>”</w:t>
      </w:r>
    </w:p>
    <w:p w14:paraId="093C7D92" w14:textId="77777777" w:rsidR="000D5E77" w:rsidRDefault="000D5E77" w:rsidP="000D5E77">
      <w:pPr>
        <w:rPr>
          <w:lang w:val="fr-CA"/>
        </w:rPr>
      </w:pPr>
      <w:r>
        <w:rPr>
          <w:rFonts w:hint="eastAsia"/>
          <w:lang w:val="fr-CA"/>
        </w:rPr>
        <w:t>[</w:t>
      </w:r>
      <w:r>
        <w:rPr>
          <w:rFonts w:hint="eastAsia"/>
          <w:lang w:val="fr-CA"/>
        </w:rPr>
        <w:t>名称</w:t>
      </w:r>
      <w:r>
        <w:rPr>
          <w:rFonts w:hint="eastAsia"/>
          <w:lang w:val="fr-CA"/>
        </w:rPr>
        <w:t>]</w:t>
      </w:r>
      <w:r>
        <w:rPr>
          <w:lang w:val="fr-CA"/>
        </w:rPr>
        <w:t xml:space="preserve"> </w:t>
      </w:r>
      <w:r w:rsidR="00812EBF" w:rsidRPr="00812EBF">
        <w:rPr>
          <w:lang w:val="fr-CA"/>
        </w:rPr>
        <w:t>UC0026</w:t>
      </w:r>
      <w:r>
        <w:rPr>
          <w:rFonts w:hint="eastAsia"/>
        </w:rPr>
        <w:t>任务</w:t>
      </w:r>
      <w:r>
        <w:t>转办</w:t>
      </w:r>
    </w:p>
    <w:p w14:paraId="70AA0EF8" w14:textId="77777777" w:rsidR="000D5E77" w:rsidRDefault="000D5E77" w:rsidP="000D5E77">
      <w:pPr>
        <w:rPr>
          <w:lang w:val="fr-CA"/>
        </w:rPr>
      </w:pPr>
      <w:r>
        <w:rPr>
          <w:lang w:val="fr-CA"/>
        </w:rPr>
        <w:t>[</w:t>
      </w:r>
      <w:r>
        <w:rPr>
          <w:rFonts w:hint="eastAsia"/>
          <w:lang w:val="fr-CA"/>
        </w:rPr>
        <w:t>简介</w:t>
      </w:r>
      <w:r>
        <w:rPr>
          <w:lang w:val="fr-CA"/>
        </w:rPr>
        <w:t xml:space="preserve">] </w:t>
      </w:r>
      <w:r>
        <w:rPr>
          <w:rFonts w:hint="eastAsia"/>
          <w:lang w:val="fr-CA"/>
        </w:rPr>
        <w:t>系统</w:t>
      </w:r>
      <w:r>
        <w:rPr>
          <w:lang w:val="fr-CA"/>
        </w:rPr>
        <w:t>管理员处理</w:t>
      </w:r>
      <w:r>
        <w:rPr>
          <w:rFonts w:hint="eastAsia"/>
          <w:lang w:val="fr-CA"/>
        </w:rPr>
        <w:t>人员</w:t>
      </w:r>
      <w:r>
        <w:rPr>
          <w:lang w:val="fr-CA"/>
        </w:rPr>
        <w:t>离职</w:t>
      </w:r>
      <w:r>
        <w:rPr>
          <w:rFonts w:hint="eastAsia"/>
          <w:lang w:val="fr-CA"/>
        </w:rPr>
        <w:t>时</w:t>
      </w:r>
      <w:r>
        <w:rPr>
          <w:lang w:val="fr-CA"/>
        </w:rPr>
        <w:t>任务</w:t>
      </w:r>
      <w:r>
        <w:rPr>
          <w:rFonts w:hint="eastAsia"/>
          <w:lang w:val="fr-CA"/>
        </w:rPr>
        <w:t>转</w:t>
      </w:r>
      <w:r>
        <w:rPr>
          <w:lang w:val="fr-CA"/>
        </w:rPr>
        <w:t>办</w:t>
      </w:r>
    </w:p>
    <w:p w14:paraId="470D447E" w14:textId="77777777" w:rsidR="000D5E77" w:rsidRDefault="000D5E77" w:rsidP="000D5E77">
      <w:pPr>
        <w:rPr>
          <w:lang w:val="fr-CA"/>
        </w:rPr>
      </w:pPr>
      <w:r>
        <w:rPr>
          <w:lang w:val="fr-CA"/>
        </w:rPr>
        <w:t>[</w:t>
      </w:r>
      <w:r>
        <w:rPr>
          <w:rFonts w:hint="eastAsia"/>
          <w:lang w:val="fr-CA"/>
        </w:rPr>
        <w:t>前置</w:t>
      </w:r>
      <w:r>
        <w:rPr>
          <w:lang w:val="fr-CA"/>
        </w:rPr>
        <w:t>条件</w:t>
      </w:r>
      <w:r>
        <w:rPr>
          <w:lang w:val="fr-CA"/>
        </w:rPr>
        <w:t xml:space="preserve">] </w:t>
      </w:r>
      <w:r w:rsidR="0052210E">
        <w:rPr>
          <w:rFonts w:hint="eastAsia"/>
          <w:lang w:val="fr-CA" w:eastAsia="zh-CN"/>
        </w:rPr>
        <w:t>进入</w:t>
      </w:r>
      <w:r>
        <w:rPr>
          <w:rFonts w:hint="eastAsia"/>
          <w:lang w:val="fr-CA"/>
        </w:rPr>
        <w:t>我</w:t>
      </w:r>
      <w:r>
        <w:rPr>
          <w:lang w:val="fr-CA"/>
        </w:rPr>
        <w:t>的任务</w:t>
      </w:r>
      <w:r>
        <w:rPr>
          <w:rFonts w:hint="eastAsia"/>
          <w:lang w:val="fr-CA"/>
        </w:rPr>
        <w:t>台</w:t>
      </w:r>
    </w:p>
    <w:p w14:paraId="63096E1D" w14:textId="77777777" w:rsidR="000D5E77" w:rsidRDefault="000D5E77" w:rsidP="000D5E77">
      <w:pPr>
        <w:rPr>
          <w:lang w:val="fr-CA"/>
        </w:rPr>
      </w:pPr>
      <w:r>
        <w:rPr>
          <w:lang w:val="fr-CA"/>
        </w:rPr>
        <w:t>[</w:t>
      </w:r>
      <w:r>
        <w:rPr>
          <w:rFonts w:hint="eastAsia"/>
          <w:lang w:val="fr-CA"/>
        </w:rPr>
        <w:t>事件流</w:t>
      </w:r>
      <w:r>
        <w:rPr>
          <w:lang w:val="fr-CA"/>
        </w:rPr>
        <w:t xml:space="preserve">] </w:t>
      </w:r>
    </w:p>
    <w:p w14:paraId="7BD22E4A" w14:textId="77777777" w:rsidR="000D5E77" w:rsidRDefault="000D5E77" w:rsidP="000D5E77">
      <w:pPr>
        <w:rPr>
          <w:lang w:val="fr-CA"/>
        </w:rPr>
      </w:pPr>
      <w:r>
        <w:rPr>
          <w:lang w:val="fr-CA"/>
        </w:rPr>
        <w:t>[</w:t>
      </w:r>
      <w:r>
        <w:rPr>
          <w:rFonts w:hint="eastAsia"/>
          <w:lang w:val="fr-CA"/>
        </w:rPr>
        <w:t>主</w:t>
      </w:r>
      <w:r>
        <w:rPr>
          <w:lang w:val="fr-CA"/>
        </w:rPr>
        <w:t>事件流</w:t>
      </w:r>
      <w:r>
        <w:rPr>
          <w:lang w:val="fr-CA"/>
        </w:rPr>
        <w:t>]</w:t>
      </w:r>
    </w:p>
    <w:p w14:paraId="4946D254" w14:textId="77777777" w:rsidR="000D5E77" w:rsidRDefault="000D5E77" w:rsidP="000D5E77">
      <w:pPr>
        <w:rPr>
          <w:lang w:val="fr-CA"/>
        </w:rPr>
      </w:pPr>
      <w:r>
        <w:rPr>
          <w:lang w:val="fr-CA"/>
        </w:rPr>
        <w:t>1.</w:t>
      </w:r>
      <w:r>
        <w:rPr>
          <w:rFonts w:hint="eastAsia"/>
          <w:lang w:val="fr-CA"/>
        </w:rPr>
        <w:t>点击</w:t>
      </w:r>
      <w:r>
        <w:rPr>
          <w:lang w:val="fr-CA"/>
        </w:rPr>
        <w:t>任务</w:t>
      </w:r>
      <w:r>
        <w:rPr>
          <w:rFonts w:hint="eastAsia"/>
          <w:lang w:val="fr-CA"/>
        </w:rPr>
        <w:t>转办</w:t>
      </w:r>
      <w:r>
        <w:rPr>
          <w:lang w:val="fr-CA"/>
        </w:rPr>
        <w:t>,</w:t>
      </w:r>
      <w:r>
        <w:rPr>
          <w:rFonts w:hint="eastAsia"/>
          <w:lang w:val="fr-CA"/>
        </w:rPr>
        <w:t>用例</w:t>
      </w:r>
      <w:r>
        <w:rPr>
          <w:lang w:val="fr-CA"/>
        </w:rPr>
        <w:t>开始</w:t>
      </w:r>
    </w:p>
    <w:p w14:paraId="3CFFCDB0" w14:textId="77777777" w:rsidR="000D5E77" w:rsidRDefault="0052210E" w:rsidP="000D5E77">
      <w:pPr>
        <w:pStyle w:val="Cap"/>
        <w:ind w:firstLineChars="0" w:firstLine="0"/>
      </w:pPr>
      <w:r>
        <w:rPr>
          <w:lang w:val="fr-CA"/>
        </w:rPr>
        <w:t>2.</w:t>
      </w:r>
      <w:r w:rsidR="000D5E77">
        <w:rPr>
          <w:rFonts w:hint="eastAsia"/>
        </w:rPr>
        <w:t>显示待</w:t>
      </w:r>
      <w:r w:rsidR="000D5E77">
        <w:t>办信息</w:t>
      </w:r>
      <w:r w:rsidR="000D5E77">
        <w:rPr>
          <w:rFonts w:hint="eastAsia"/>
        </w:rPr>
        <w:t>列表</w:t>
      </w:r>
      <w:r w:rsidR="000D5E77">
        <w:t>内容</w:t>
      </w:r>
      <w:r w:rsidR="000D5E77">
        <w:rPr>
          <w:rFonts w:hint="eastAsia"/>
        </w:rPr>
        <w:t>为</w:t>
      </w:r>
      <w:r w:rsidR="000D5E77">
        <w:t>:</w:t>
      </w:r>
      <w:r w:rsidR="000D5E77" w:rsidRPr="00851F35">
        <w:rPr>
          <w:rFonts w:hint="eastAsia"/>
        </w:rPr>
        <w:t xml:space="preserve"> </w:t>
      </w:r>
      <w:r w:rsidR="000D5E77">
        <w:rPr>
          <w:rFonts w:hint="eastAsia"/>
        </w:rPr>
        <w:t>人员变动类型（一级</w:t>
      </w:r>
      <w:r w:rsidR="000D5E77">
        <w:t>部门</w:t>
      </w:r>
      <w:r w:rsidR="000D5E77">
        <w:rPr>
          <w:rFonts w:hint="eastAsia"/>
        </w:rPr>
        <w:t>变化</w:t>
      </w:r>
      <w:r w:rsidR="000D5E77">
        <w:t>、离职）</w:t>
      </w:r>
      <w:r w:rsidR="000D5E77">
        <w:rPr>
          <w:rFonts w:hint="eastAsia"/>
        </w:rPr>
        <w:t>、原部门、姓名、现部门、待办数量。点击具体数字可以勾选明细并分派多人。可以输入人名搜索他所有的待处理任务。进行再次分派。</w:t>
      </w:r>
    </w:p>
    <w:p w14:paraId="3C82A55D" w14:textId="77777777" w:rsidR="000D5E77" w:rsidRDefault="0052210E" w:rsidP="000D5E77">
      <w:pPr>
        <w:pStyle w:val="Cap"/>
        <w:ind w:firstLineChars="0" w:firstLine="0"/>
      </w:pPr>
      <w:r>
        <w:rPr>
          <w:rFonts w:hint="eastAsia"/>
        </w:rPr>
        <w:t>3</w:t>
      </w:r>
      <w:r w:rsidR="000D5E77">
        <w:rPr>
          <w:rFonts w:hint="eastAsia"/>
        </w:rPr>
        <w:t xml:space="preserve">. </w:t>
      </w:r>
      <w:r w:rsidR="000D5E77">
        <w:rPr>
          <w:rFonts w:hint="eastAsia"/>
        </w:rPr>
        <w:t>根据</w:t>
      </w:r>
      <w:r w:rsidR="000D5E77">
        <w:t>查询条件</w:t>
      </w:r>
      <w:r w:rsidR="000D5E77">
        <w:t>,</w:t>
      </w:r>
      <w:r w:rsidR="000D5E77">
        <w:rPr>
          <w:rFonts w:hint="eastAsia"/>
        </w:rPr>
        <w:t>处理人</w:t>
      </w:r>
      <w:r w:rsidR="000D5E77">
        <w:t>(</w:t>
      </w:r>
      <w:r w:rsidR="000D5E77">
        <w:rPr>
          <w:rFonts w:hint="eastAsia"/>
        </w:rPr>
        <w:t>文本框</w:t>
      </w:r>
      <w:r w:rsidR="000D5E77">
        <w:t>),</w:t>
      </w:r>
      <w:r w:rsidR="000D5E77">
        <w:rPr>
          <w:rFonts w:hint="eastAsia"/>
        </w:rPr>
        <w:t>查找</w:t>
      </w:r>
      <w:r w:rsidR="000D5E77">
        <w:t>该用户的</w:t>
      </w:r>
      <w:r w:rsidR="000D5E77">
        <w:rPr>
          <w:rFonts w:hint="eastAsia"/>
        </w:rPr>
        <w:t>所有</w:t>
      </w:r>
      <w:r w:rsidR="000D5E77">
        <w:t>处理任务</w:t>
      </w:r>
      <w:r>
        <w:t>(</w:t>
      </w:r>
      <w:r w:rsidR="000D5E77">
        <w:t>可以进行再次分配</w:t>
      </w:r>
      <w:r>
        <w:rPr>
          <w:rFonts w:hint="eastAsia"/>
        </w:rPr>
        <w:t>)</w:t>
      </w:r>
    </w:p>
    <w:p w14:paraId="7B0EC51C" w14:textId="77777777" w:rsidR="000D5E77" w:rsidRPr="00851F35" w:rsidRDefault="0052210E" w:rsidP="000D5E77">
      <w:pPr>
        <w:pStyle w:val="Cap"/>
        <w:ind w:firstLineChars="0" w:firstLine="0"/>
      </w:pPr>
      <w:r>
        <w:rPr>
          <w:rFonts w:hint="eastAsia"/>
        </w:rPr>
        <w:t>4</w:t>
      </w:r>
      <w:r w:rsidR="000D5E77">
        <w:rPr>
          <w:rFonts w:hint="eastAsia"/>
        </w:rPr>
        <w:t>.</w:t>
      </w:r>
      <w:r w:rsidR="000D5E77">
        <w:t xml:space="preserve"> </w:t>
      </w:r>
      <w:r w:rsidR="000D5E77">
        <w:rPr>
          <w:rFonts w:hint="eastAsia"/>
        </w:rPr>
        <w:t>结束</w:t>
      </w:r>
      <w:r w:rsidR="000D5E77">
        <w:t>用例</w:t>
      </w:r>
    </w:p>
    <w:p w14:paraId="00ACCBB2" w14:textId="77777777" w:rsidR="000D5E77" w:rsidRDefault="000D5E77" w:rsidP="000D5E77">
      <w:pPr>
        <w:rPr>
          <w:lang w:val="fr-CA"/>
        </w:rPr>
      </w:pPr>
      <w:r>
        <w:rPr>
          <w:lang w:val="fr-CA"/>
        </w:rPr>
        <w:t xml:space="preserve"> [</w:t>
      </w:r>
      <w:r>
        <w:rPr>
          <w:rFonts w:hint="eastAsia"/>
          <w:lang w:val="fr-CA"/>
        </w:rPr>
        <w:t>备选</w:t>
      </w:r>
      <w:r>
        <w:rPr>
          <w:lang w:val="fr-CA"/>
        </w:rPr>
        <w:t>事件流</w:t>
      </w:r>
      <w:r>
        <w:rPr>
          <w:lang w:val="fr-CA"/>
        </w:rPr>
        <w:t>]</w:t>
      </w:r>
    </w:p>
    <w:p w14:paraId="000F1D59" w14:textId="77777777" w:rsidR="000D5E77" w:rsidRDefault="000D5E77" w:rsidP="000D5E77">
      <w:r>
        <w:rPr>
          <w:rFonts w:hint="eastAsia"/>
        </w:rPr>
        <w:t>[</w:t>
      </w:r>
      <w:r>
        <w:rPr>
          <w:rFonts w:hint="eastAsia"/>
        </w:rPr>
        <w:t>错误流</w:t>
      </w:r>
      <w:r>
        <w:rPr>
          <w:rFonts w:hint="eastAsia"/>
        </w:rPr>
        <w:t>]</w:t>
      </w:r>
      <w:r>
        <w:rPr>
          <w:rFonts w:hint="eastAsia"/>
        </w:rPr>
        <w:t>：无</w:t>
      </w:r>
    </w:p>
    <w:p w14:paraId="5EE57CDA" w14:textId="77777777" w:rsidR="000D5E77" w:rsidRDefault="000D5E77" w:rsidP="000D5E77">
      <w:r>
        <w:rPr>
          <w:rFonts w:hint="eastAsia"/>
        </w:rPr>
        <w:t>[</w:t>
      </w:r>
      <w:r>
        <w:rPr>
          <w:rFonts w:hint="eastAsia"/>
        </w:rPr>
        <w:t>后置条件</w:t>
      </w:r>
      <w:r>
        <w:rPr>
          <w:rFonts w:hint="eastAsia"/>
        </w:rPr>
        <w:t>]</w:t>
      </w:r>
      <w:r w:rsidR="00BF34F8">
        <w:rPr>
          <w:rFonts w:hint="eastAsia"/>
        </w:rPr>
        <w:t>：</w:t>
      </w:r>
    </w:p>
    <w:p w14:paraId="24F3B244" w14:textId="77777777" w:rsidR="000D5E77" w:rsidRDefault="000D5E77" w:rsidP="000D5E77">
      <w:r>
        <w:rPr>
          <w:rFonts w:hint="eastAsia"/>
        </w:rPr>
        <w:t>[</w:t>
      </w:r>
      <w:r>
        <w:rPr>
          <w:rFonts w:hint="eastAsia"/>
        </w:rPr>
        <w:t>事件规则</w:t>
      </w:r>
      <w:r>
        <w:rPr>
          <w:rFonts w:hint="eastAsia"/>
        </w:rPr>
        <w:t>]</w:t>
      </w:r>
    </w:p>
    <w:p w14:paraId="340A99B8" w14:textId="77777777" w:rsidR="0052210E" w:rsidRDefault="0052210E" w:rsidP="000D5E77">
      <w:pPr>
        <w:rPr>
          <w:lang w:eastAsia="zh-CN"/>
        </w:rPr>
      </w:pPr>
      <w:r>
        <w:t>R1</w:t>
      </w:r>
      <w:r>
        <w:rPr>
          <w:rFonts w:hint="eastAsia"/>
          <w:lang w:eastAsia="zh-CN"/>
        </w:rPr>
        <w:t>任务规则</w:t>
      </w:r>
    </w:p>
    <w:p w14:paraId="15B7F878" w14:textId="77777777" w:rsidR="0052210E" w:rsidRDefault="0052210E" w:rsidP="0052210E">
      <w:r>
        <w:t>1</w:t>
      </w:r>
      <w:r>
        <w:rPr>
          <w:rFonts w:hint="eastAsia"/>
          <w:lang w:val="fr-CA"/>
        </w:rPr>
        <w:t>.</w:t>
      </w:r>
      <w:r>
        <w:rPr>
          <w:rFonts w:hint="eastAsia"/>
          <w:lang w:val="fr-CA"/>
        </w:rPr>
        <w:t>如果</w:t>
      </w:r>
      <w:r>
        <w:rPr>
          <w:lang w:val="fr-CA"/>
        </w:rPr>
        <w:t>只有一个</w:t>
      </w:r>
      <w:r>
        <w:rPr>
          <w:rFonts w:hint="eastAsia"/>
          <w:lang w:val="fr-CA"/>
        </w:rPr>
        <w:t>人员</w:t>
      </w:r>
      <w:r>
        <w:rPr>
          <w:lang w:val="fr-CA"/>
        </w:rPr>
        <w:t>离职</w:t>
      </w:r>
      <w:r>
        <w:rPr>
          <w:lang w:val="fr-CA"/>
        </w:rPr>
        <w:t xml:space="preserve">, </w:t>
      </w:r>
      <w:r>
        <w:rPr>
          <w:rFonts w:hint="eastAsia"/>
          <w:lang w:val="fr-CA"/>
        </w:rPr>
        <w:t>则</w:t>
      </w:r>
      <w:r>
        <w:rPr>
          <w:lang w:val="fr-CA"/>
        </w:rPr>
        <w:t>将</w:t>
      </w:r>
      <w:r>
        <w:rPr>
          <w:rFonts w:hint="eastAsia"/>
        </w:rPr>
        <w:t>在系统管理员待办中出现一级部门变化的人员待办信息列表</w:t>
      </w:r>
    </w:p>
    <w:p w14:paraId="4DC3D827" w14:textId="77777777" w:rsidR="0052210E" w:rsidRPr="0052210E" w:rsidRDefault="0052210E" w:rsidP="000D5E77">
      <w:r>
        <w:t>2.</w:t>
      </w:r>
      <w:r>
        <w:rPr>
          <w:rFonts w:hint="eastAsia"/>
        </w:rPr>
        <w:t>如果超过</w:t>
      </w:r>
      <w:r>
        <w:t>一人</w:t>
      </w:r>
      <w:r>
        <w:t>,</w:t>
      </w:r>
      <w:r>
        <w:rPr>
          <w:rFonts w:hint="eastAsia"/>
        </w:rPr>
        <w:t>则只</w:t>
      </w:r>
      <w:r>
        <w:t>显示待处理数量</w:t>
      </w:r>
    </w:p>
    <w:p w14:paraId="6D4831B9" w14:textId="77777777" w:rsidR="000D5E77" w:rsidRDefault="000D5E77" w:rsidP="000D5E77">
      <w:r>
        <w:rPr>
          <w:rFonts w:hint="eastAsia"/>
        </w:rPr>
        <w:t>[</w:t>
      </w:r>
      <w:r>
        <w:rPr>
          <w:rFonts w:hint="eastAsia"/>
        </w:rPr>
        <w:t>特殊需求</w:t>
      </w:r>
      <w:r>
        <w:rPr>
          <w:rFonts w:hint="eastAsia"/>
        </w:rPr>
        <w:t>]</w:t>
      </w:r>
      <w:r>
        <w:rPr>
          <w:rFonts w:hint="eastAsia"/>
        </w:rPr>
        <w:t>：无</w:t>
      </w:r>
    </w:p>
    <w:p w14:paraId="05A87315" w14:textId="77777777" w:rsidR="000D5E77" w:rsidRDefault="000D5E77" w:rsidP="000D5E77">
      <w:r>
        <w:rPr>
          <w:rFonts w:hint="eastAsia"/>
        </w:rPr>
        <w:t>[</w:t>
      </w:r>
      <w:r>
        <w:rPr>
          <w:rFonts w:hint="eastAsia"/>
        </w:rPr>
        <w:t>扩展点</w:t>
      </w:r>
      <w:r>
        <w:rPr>
          <w:rFonts w:hint="eastAsia"/>
        </w:rPr>
        <w:t>]</w:t>
      </w:r>
      <w:r>
        <w:rPr>
          <w:rFonts w:hint="eastAsia"/>
        </w:rPr>
        <w:t>：无</w:t>
      </w:r>
    </w:p>
    <w:p w14:paraId="2A539D42" w14:textId="77777777" w:rsidR="000D5E77" w:rsidRDefault="00F302AF" w:rsidP="00F302AF">
      <w:pPr>
        <w:pStyle w:val="2"/>
        <w:rPr>
          <w:rFonts w:ascii="Arial" w:hAnsi="Arial" w:cs="Arial"/>
          <w:color w:val="000000"/>
          <w:szCs w:val="21"/>
        </w:rPr>
      </w:pPr>
      <w:r>
        <w:rPr>
          <w:rFonts w:hint="eastAsia"/>
        </w:rPr>
        <w:t>3.2</w:t>
      </w:r>
      <w:r w:rsidR="00812EBF">
        <w:t>7</w:t>
      </w:r>
      <w:r w:rsidR="000D5E77">
        <w:rPr>
          <w:rFonts w:hint="eastAsia"/>
        </w:rPr>
        <w:t xml:space="preserve"> U</w:t>
      </w:r>
      <w:r w:rsidR="000D5E77">
        <w:t>se-Case “</w:t>
      </w:r>
      <w:r>
        <w:rPr>
          <w:rFonts w:ascii="Arial" w:hAnsi="Arial" w:cs="Arial" w:hint="eastAsia"/>
          <w:color w:val="000000"/>
          <w:szCs w:val="21"/>
        </w:rPr>
        <w:t>UC002</w:t>
      </w:r>
      <w:r w:rsidR="00812EBF">
        <w:rPr>
          <w:rFonts w:ascii="Arial" w:hAnsi="Arial" w:cs="Arial"/>
          <w:color w:val="000000"/>
          <w:szCs w:val="21"/>
        </w:rPr>
        <w:t>7</w:t>
      </w:r>
      <w:r w:rsidR="000D5E77">
        <w:rPr>
          <w:rFonts w:ascii="Arial" w:hAnsi="Arial" w:cs="Arial" w:hint="eastAsia"/>
          <w:color w:val="000000"/>
          <w:szCs w:val="21"/>
        </w:rPr>
        <w:t>用户</w:t>
      </w:r>
      <w:r w:rsidR="000D5E77">
        <w:rPr>
          <w:rFonts w:ascii="Arial" w:hAnsi="Arial" w:cs="Arial"/>
          <w:color w:val="000000"/>
          <w:szCs w:val="21"/>
        </w:rPr>
        <w:t>管理</w:t>
      </w:r>
      <w:r w:rsidR="000D5E77">
        <w:rPr>
          <w:rFonts w:ascii="Arial" w:hAnsi="Arial" w:cs="Arial"/>
          <w:color w:val="000000"/>
          <w:szCs w:val="21"/>
        </w:rPr>
        <w:t>”</w:t>
      </w:r>
    </w:p>
    <w:p w14:paraId="64C4C265" w14:textId="77777777" w:rsidR="000D5E77" w:rsidRDefault="000D5E77" w:rsidP="000D5E77">
      <w:r>
        <w:rPr>
          <w:rFonts w:hint="eastAsia"/>
        </w:rPr>
        <w:t>[</w:t>
      </w:r>
      <w:r>
        <w:rPr>
          <w:rFonts w:hint="eastAsia"/>
        </w:rPr>
        <w:t>名称</w:t>
      </w:r>
      <w:r>
        <w:t xml:space="preserve">] </w:t>
      </w:r>
      <w:r w:rsidR="00812EBF" w:rsidRPr="00812EBF">
        <w:t>UC0027</w:t>
      </w:r>
      <w:r>
        <w:rPr>
          <w:rFonts w:hint="eastAsia"/>
        </w:rPr>
        <w:t>用户</w:t>
      </w:r>
      <w:r>
        <w:t>管理</w:t>
      </w:r>
    </w:p>
    <w:p w14:paraId="6B62793A" w14:textId="77777777" w:rsidR="000D5E77" w:rsidRDefault="000D5E77" w:rsidP="000D5E77">
      <w:r>
        <w:t>[</w:t>
      </w:r>
      <w:r>
        <w:rPr>
          <w:rFonts w:hint="eastAsia"/>
        </w:rPr>
        <w:t>简介</w:t>
      </w:r>
      <w:r>
        <w:t xml:space="preserve">] </w:t>
      </w:r>
      <w:r w:rsidRPr="00572A8D">
        <w:rPr>
          <w:rFonts w:hint="eastAsia"/>
        </w:rPr>
        <w:t>系统管理员</w:t>
      </w:r>
      <w:r>
        <w:t>用</w:t>
      </w:r>
      <w:r>
        <w:rPr>
          <w:rFonts w:hint="eastAsia"/>
        </w:rPr>
        <w:t>于维护</w:t>
      </w:r>
      <w:r>
        <w:rPr>
          <w:rFonts w:hint="eastAsia"/>
        </w:rPr>
        <w:t>S</w:t>
      </w:r>
      <w:r>
        <w:t>QM</w:t>
      </w:r>
      <w:r>
        <w:t>中的用户信息</w:t>
      </w:r>
    </w:p>
    <w:p w14:paraId="3BD18C6C" w14:textId="77777777" w:rsidR="000D5E77" w:rsidRDefault="000D5E77" w:rsidP="000D5E77">
      <w:r>
        <w:t>[</w:t>
      </w:r>
      <w:r>
        <w:rPr>
          <w:rFonts w:hint="eastAsia"/>
        </w:rPr>
        <w:t>前置</w:t>
      </w:r>
      <w:r>
        <w:t>条件</w:t>
      </w:r>
      <w:r>
        <w:t xml:space="preserve">] </w:t>
      </w:r>
      <w:r>
        <w:rPr>
          <w:rFonts w:hint="eastAsia"/>
        </w:rPr>
        <w:t>系统</w:t>
      </w:r>
      <w:r>
        <w:t>管理员登录</w:t>
      </w:r>
    </w:p>
    <w:p w14:paraId="7104E9DE" w14:textId="77777777" w:rsidR="000D5E77" w:rsidRDefault="000D5E77" w:rsidP="000D5E77">
      <w:r>
        <w:t>[</w:t>
      </w:r>
      <w:r>
        <w:rPr>
          <w:rFonts w:hint="eastAsia"/>
        </w:rPr>
        <w:t>事件流</w:t>
      </w:r>
      <w:r>
        <w:t>]</w:t>
      </w:r>
    </w:p>
    <w:p w14:paraId="648CD34C" w14:textId="77777777" w:rsidR="000D5E77" w:rsidRDefault="000D5E77" w:rsidP="000D5E77">
      <w:r>
        <w:t>[</w:t>
      </w:r>
      <w:r>
        <w:rPr>
          <w:rFonts w:hint="eastAsia"/>
        </w:rPr>
        <w:t>主</w:t>
      </w:r>
      <w:r>
        <w:t>事件流</w:t>
      </w:r>
      <w:r>
        <w:t>]</w:t>
      </w:r>
    </w:p>
    <w:p w14:paraId="0992E8F3" w14:textId="77777777" w:rsidR="000D5E77" w:rsidRDefault="000D5E77" w:rsidP="000D5E77">
      <w:r>
        <w:t xml:space="preserve">1. </w:t>
      </w:r>
      <w:r>
        <w:rPr>
          <w:rFonts w:hint="eastAsia"/>
        </w:rPr>
        <w:t>点击</w:t>
      </w:r>
      <w:r>
        <w:t>用户管理</w:t>
      </w:r>
      <w:r>
        <w:rPr>
          <w:rFonts w:hint="eastAsia"/>
        </w:rPr>
        <w:t>,</w:t>
      </w:r>
      <w:r>
        <w:t>用例开始</w:t>
      </w:r>
    </w:p>
    <w:p w14:paraId="63FF59B0" w14:textId="77777777" w:rsidR="000D5E77" w:rsidRDefault="000D5E77" w:rsidP="000D5E77">
      <w:r>
        <w:rPr>
          <w:rFonts w:hint="eastAsia"/>
        </w:rPr>
        <w:t xml:space="preserve">2. </w:t>
      </w:r>
      <w:r>
        <w:rPr>
          <w:rFonts w:hint="eastAsia"/>
        </w:rPr>
        <w:t>根据</w:t>
      </w:r>
      <w:r>
        <w:t>页面查询条件</w:t>
      </w:r>
      <w:r>
        <w:t>:</w:t>
      </w:r>
      <w:r>
        <w:rPr>
          <w:rFonts w:hint="eastAsia"/>
        </w:rPr>
        <w:t>工号</w:t>
      </w:r>
      <w:r>
        <w:rPr>
          <w:rFonts w:hint="eastAsia"/>
        </w:rPr>
        <w:t>(</w:t>
      </w:r>
      <w:r>
        <w:rPr>
          <w:rFonts w:hint="eastAsia"/>
        </w:rPr>
        <w:t>文本</w:t>
      </w:r>
      <w:r>
        <w:t>框</w:t>
      </w:r>
      <w:r>
        <w:t>,</w:t>
      </w:r>
      <w:r>
        <w:t>模糊查询</w:t>
      </w:r>
      <w:r>
        <w:rPr>
          <w:rFonts w:hint="eastAsia"/>
        </w:rPr>
        <w:t>)</w:t>
      </w:r>
      <w:r>
        <w:t>,</w:t>
      </w:r>
      <w:r>
        <w:rPr>
          <w:rFonts w:hint="eastAsia"/>
        </w:rPr>
        <w:t>姓名</w:t>
      </w:r>
      <w:r>
        <w:t>(</w:t>
      </w:r>
      <w:r>
        <w:rPr>
          <w:rFonts w:hint="eastAsia"/>
        </w:rPr>
        <w:t>文本框</w:t>
      </w:r>
      <w:r>
        <w:t>,</w:t>
      </w:r>
      <w:r>
        <w:t>模糊查询</w:t>
      </w:r>
      <w:r>
        <w:t>),</w:t>
      </w:r>
      <w:r>
        <w:t>是否可用</w:t>
      </w:r>
      <w:r>
        <w:rPr>
          <w:rFonts w:hint="eastAsia"/>
        </w:rPr>
        <w:t>(</w:t>
      </w:r>
      <w:r>
        <w:rPr>
          <w:rFonts w:hint="eastAsia"/>
        </w:rPr>
        <w:t>下拉</w:t>
      </w:r>
      <w:r>
        <w:t>选择</w:t>
      </w:r>
      <w:r>
        <w:rPr>
          <w:rFonts w:hint="eastAsia"/>
        </w:rPr>
        <w:t>,</w:t>
      </w:r>
      <w:r>
        <w:t>可选择</w:t>
      </w:r>
      <w:r>
        <w:rPr>
          <w:rFonts w:hint="eastAsia"/>
        </w:rPr>
        <w:t>:</w:t>
      </w:r>
      <w:r>
        <w:t>是</w:t>
      </w:r>
      <w:r>
        <w:rPr>
          <w:rFonts w:hint="eastAsia"/>
        </w:rPr>
        <w:t>/</w:t>
      </w:r>
      <w:r>
        <w:t>否</w:t>
      </w:r>
      <w:r>
        <w:rPr>
          <w:rFonts w:hint="eastAsia"/>
        </w:rPr>
        <w:t>,</w:t>
      </w:r>
      <w:r>
        <w:t>默认全部</w:t>
      </w:r>
      <w:r>
        <w:rPr>
          <w:rFonts w:hint="eastAsia"/>
        </w:rPr>
        <w:t>)</w:t>
      </w:r>
      <w:r>
        <w:rPr>
          <w:rFonts w:hint="eastAsia"/>
        </w:rPr>
        <w:t>查询</w:t>
      </w:r>
    </w:p>
    <w:p w14:paraId="5620A39B" w14:textId="77777777" w:rsidR="000D5E77" w:rsidRDefault="000D5E77" w:rsidP="000D5E77">
      <w:r>
        <w:t xml:space="preserve">3. </w:t>
      </w:r>
      <w:r>
        <w:rPr>
          <w:rFonts w:hint="eastAsia"/>
        </w:rPr>
        <w:t>点击</w:t>
      </w:r>
      <w:r>
        <w:rPr>
          <w:rFonts w:hint="eastAsia"/>
          <w:lang w:val="fr-CA"/>
        </w:rPr>
        <w:t>【</w:t>
      </w:r>
      <w:r>
        <w:t>查询</w:t>
      </w:r>
      <w:r>
        <w:rPr>
          <w:rFonts w:hint="eastAsia"/>
          <w:lang w:val="fr-CA"/>
        </w:rPr>
        <w:t>】</w:t>
      </w:r>
      <w:r>
        <w:t>按钮</w:t>
      </w:r>
    </w:p>
    <w:p w14:paraId="3D315603" w14:textId="77777777" w:rsidR="000D5E77" w:rsidRDefault="000D5E77" w:rsidP="000D5E77">
      <w:r>
        <w:tab/>
        <w:t xml:space="preserve">3a </w:t>
      </w:r>
      <w:r>
        <w:rPr>
          <w:rFonts w:hint="eastAsia"/>
        </w:rPr>
        <w:t>页面未</w:t>
      </w:r>
      <w:r>
        <w:t>查询到数据</w:t>
      </w:r>
      <w:r>
        <w:t xml:space="preserve"> </w:t>
      </w:r>
    </w:p>
    <w:p w14:paraId="28BD8FBA" w14:textId="77777777" w:rsidR="000D5E77" w:rsidRDefault="000D5E77" w:rsidP="000D5E77">
      <w:r>
        <w:t xml:space="preserve">4. </w:t>
      </w:r>
      <w:r>
        <w:rPr>
          <w:rFonts w:hint="eastAsia"/>
        </w:rPr>
        <w:t>页面</w:t>
      </w:r>
      <w:r>
        <w:t>显示查询结果</w:t>
      </w:r>
      <w:r>
        <w:t>:</w:t>
      </w:r>
      <w:r>
        <w:rPr>
          <w:rFonts w:hint="eastAsia"/>
        </w:rPr>
        <w:t>姓名</w:t>
      </w:r>
      <w:r>
        <w:t>.</w:t>
      </w:r>
      <w:r>
        <w:t>工号</w:t>
      </w:r>
      <w:r>
        <w:t>.</w:t>
      </w:r>
      <w:r>
        <w:rPr>
          <w:rFonts w:hint="eastAsia"/>
        </w:rPr>
        <w:t>部门</w:t>
      </w:r>
      <w:r>
        <w:rPr>
          <w:rFonts w:hint="eastAsia"/>
        </w:rPr>
        <w:t>(</w:t>
      </w:r>
      <w:r>
        <w:rPr>
          <w:rFonts w:hint="eastAsia"/>
        </w:rPr>
        <w:t>一级</w:t>
      </w:r>
      <w:r>
        <w:t>.</w:t>
      </w:r>
      <w:r>
        <w:t>二级</w:t>
      </w:r>
      <w:r>
        <w:rPr>
          <w:rFonts w:hint="eastAsia"/>
        </w:rPr>
        <w:t>)</w:t>
      </w:r>
      <w:r>
        <w:t>.</w:t>
      </w:r>
      <w:r>
        <w:t>岗位</w:t>
      </w:r>
      <w:r>
        <w:rPr>
          <w:rFonts w:hint="eastAsia"/>
        </w:rPr>
        <w:t>.</w:t>
      </w:r>
      <w:r>
        <w:t>状态</w:t>
      </w:r>
    </w:p>
    <w:p w14:paraId="0B3F95DC" w14:textId="77777777" w:rsidR="000D5E77" w:rsidRDefault="000D5E77" w:rsidP="000D5E77">
      <w:r>
        <w:tab/>
        <w:t>4a</w:t>
      </w:r>
      <w:r>
        <w:rPr>
          <w:rFonts w:hint="eastAsia"/>
        </w:rPr>
        <w:t>点击</w:t>
      </w:r>
      <w:r>
        <w:rPr>
          <w:rFonts w:hint="eastAsia"/>
          <w:lang w:val="fr-CA"/>
        </w:rPr>
        <w:t>【</w:t>
      </w:r>
      <w:r>
        <w:rPr>
          <w:rFonts w:hint="eastAsia"/>
        </w:rPr>
        <w:t>修改</w:t>
      </w:r>
      <w:r>
        <w:rPr>
          <w:rFonts w:hint="eastAsia"/>
          <w:lang w:val="fr-CA"/>
        </w:rPr>
        <w:t>】</w:t>
      </w:r>
      <w:r>
        <w:t>按钮</w:t>
      </w:r>
    </w:p>
    <w:p w14:paraId="2164D0BF" w14:textId="77777777" w:rsidR="000D5E77" w:rsidRPr="00033161" w:rsidRDefault="000D5E77" w:rsidP="000D5E77">
      <w:r>
        <w:lastRenderedPageBreak/>
        <w:tab/>
        <w:t>4b</w:t>
      </w:r>
      <w:r>
        <w:rPr>
          <w:rFonts w:hint="eastAsia"/>
          <w:lang w:val="fr-CA"/>
        </w:rPr>
        <w:t>【</w:t>
      </w:r>
      <w:r>
        <w:rPr>
          <w:rFonts w:hint="eastAsia"/>
        </w:rPr>
        <w:t>启动</w:t>
      </w:r>
      <w:r>
        <w:rPr>
          <w:rFonts w:hint="eastAsia"/>
          <w:lang w:val="fr-CA"/>
        </w:rPr>
        <w:t>】</w:t>
      </w:r>
      <w:r>
        <w:t>按钮</w:t>
      </w:r>
    </w:p>
    <w:p w14:paraId="33A8EF3A" w14:textId="77777777" w:rsidR="000D5E77" w:rsidRDefault="000D5E77" w:rsidP="000D5E77">
      <w:r>
        <w:tab/>
        <w:t>4c</w:t>
      </w:r>
      <w:r>
        <w:rPr>
          <w:rFonts w:hint="eastAsia"/>
          <w:lang w:val="fr-CA"/>
        </w:rPr>
        <w:t>【停用】</w:t>
      </w:r>
      <w:r>
        <w:t>按钮</w:t>
      </w:r>
    </w:p>
    <w:p w14:paraId="72EE549E" w14:textId="77777777" w:rsidR="000D5E77" w:rsidRDefault="000D5E77" w:rsidP="000D5E77">
      <w:r>
        <w:tab/>
        <w:t>4d</w:t>
      </w:r>
      <w:r>
        <w:rPr>
          <w:rFonts w:hint="eastAsia"/>
          <w:lang w:val="fr-CA"/>
        </w:rPr>
        <w:t>【密码</w:t>
      </w:r>
      <w:r>
        <w:rPr>
          <w:lang w:val="fr-CA"/>
        </w:rPr>
        <w:t>重置</w:t>
      </w:r>
      <w:r>
        <w:rPr>
          <w:rFonts w:hint="eastAsia"/>
          <w:lang w:val="fr-CA"/>
        </w:rPr>
        <w:t>】</w:t>
      </w:r>
      <w:r>
        <w:t>按钮</w:t>
      </w:r>
    </w:p>
    <w:p w14:paraId="3C31155A" w14:textId="77777777" w:rsidR="000D5E77" w:rsidRDefault="000D5E77" w:rsidP="000D5E77">
      <w:r>
        <w:tab/>
        <w:t>4e</w:t>
      </w:r>
      <w:r>
        <w:rPr>
          <w:rFonts w:hint="eastAsia"/>
          <w:lang w:val="fr-CA"/>
        </w:rPr>
        <w:t>【分配</w:t>
      </w:r>
      <w:r>
        <w:rPr>
          <w:lang w:val="fr-CA"/>
        </w:rPr>
        <w:t>角色</w:t>
      </w:r>
      <w:r>
        <w:rPr>
          <w:rFonts w:hint="eastAsia"/>
          <w:lang w:val="fr-CA"/>
        </w:rPr>
        <w:t>】</w:t>
      </w:r>
      <w:r>
        <w:t>按钮</w:t>
      </w:r>
    </w:p>
    <w:p w14:paraId="420D0386" w14:textId="77777777" w:rsidR="000D5E77" w:rsidRDefault="000D5E77" w:rsidP="000D5E77">
      <w:r>
        <w:tab/>
        <w:t>4f</w:t>
      </w:r>
      <w:r>
        <w:rPr>
          <w:rFonts w:hint="eastAsia"/>
          <w:lang w:val="fr-CA"/>
        </w:rPr>
        <w:t>【新增】</w:t>
      </w:r>
      <w:r>
        <w:t>按钮</w:t>
      </w:r>
    </w:p>
    <w:p w14:paraId="084CFFC1" w14:textId="77777777" w:rsidR="000D5E77" w:rsidRDefault="000D5E77" w:rsidP="000D5E77">
      <w:r>
        <w:tab/>
        <w:t>4g</w:t>
      </w:r>
      <w:r w:rsidRPr="000D1DA9">
        <w:rPr>
          <w:rFonts w:hint="eastAsia"/>
        </w:rPr>
        <w:t>点击</w:t>
      </w:r>
      <w:r w:rsidRPr="000D1DA9">
        <w:t>【手工同步</w:t>
      </w:r>
      <w:r w:rsidRPr="000D1DA9">
        <w:rPr>
          <w:rFonts w:hint="eastAsia"/>
        </w:rPr>
        <w:t>P</w:t>
      </w:r>
      <w:r w:rsidRPr="000D1DA9">
        <w:t>S</w:t>
      </w:r>
      <w:r w:rsidRPr="000D1DA9">
        <w:t>】</w:t>
      </w:r>
      <w:r w:rsidRPr="000D1DA9">
        <w:rPr>
          <w:rFonts w:hint="eastAsia"/>
        </w:rPr>
        <w:t>按钮</w:t>
      </w:r>
    </w:p>
    <w:p w14:paraId="0CFC3AF3" w14:textId="77777777" w:rsidR="000D5E77" w:rsidRDefault="000D5E77" w:rsidP="000D5E77">
      <w:r>
        <w:rPr>
          <w:rFonts w:hint="eastAsia"/>
        </w:rPr>
        <w:t>5.</w:t>
      </w:r>
      <w:r>
        <w:rPr>
          <w:rFonts w:hint="eastAsia"/>
        </w:rPr>
        <w:t>结束用例</w:t>
      </w:r>
    </w:p>
    <w:p w14:paraId="436E39B8" w14:textId="77777777" w:rsidR="000D5E77" w:rsidRDefault="000D5E77" w:rsidP="000D5E77">
      <w:r>
        <w:rPr>
          <w:rFonts w:hint="eastAsia"/>
        </w:rPr>
        <w:t>[</w:t>
      </w:r>
      <w:r>
        <w:rPr>
          <w:rFonts w:hint="eastAsia"/>
        </w:rPr>
        <w:t>备选事件</w:t>
      </w:r>
      <w:r>
        <w:rPr>
          <w:rFonts w:hint="eastAsia"/>
        </w:rPr>
        <w:t>]</w:t>
      </w:r>
    </w:p>
    <w:p w14:paraId="76A91F95" w14:textId="77777777" w:rsidR="000D5E77" w:rsidRDefault="000D5E77" w:rsidP="000D5E77">
      <w:pPr>
        <w:ind w:firstLine="420"/>
      </w:pPr>
      <w:r>
        <w:t>4a</w:t>
      </w:r>
      <w:r>
        <w:rPr>
          <w:rFonts w:hint="eastAsia"/>
        </w:rPr>
        <w:t>点击</w:t>
      </w:r>
      <w:r>
        <w:rPr>
          <w:rFonts w:hint="eastAsia"/>
          <w:lang w:val="fr-CA"/>
        </w:rPr>
        <w:t>【</w:t>
      </w:r>
      <w:r>
        <w:rPr>
          <w:rFonts w:hint="eastAsia"/>
        </w:rPr>
        <w:t>修改</w:t>
      </w:r>
      <w:r>
        <w:rPr>
          <w:rFonts w:hint="eastAsia"/>
          <w:lang w:val="fr-CA"/>
        </w:rPr>
        <w:t>】</w:t>
      </w:r>
      <w:r>
        <w:t>按钮</w:t>
      </w:r>
    </w:p>
    <w:p w14:paraId="512D8BDE" w14:textId="77777777" w:rsidR="000D5E77" w:rsidRDefault="000D5E77" w:rsidP="000D5E77">
      <w:pPr>
        <w:ind w:firstLine="420"/>
      </w:pPr>
      <w:r>
        <w:tab/>
        <w:t>1.</w:t>
      </w:r>
      <w:r w:rsidRPr="00A02CF9">
        <w:rPr>
          <w:rFonts w:hint="eastAsia"/>
        </w:rPr>
        <w:t xml:space="preserve"> </w:t>
      </w:r>
      <w:r>
        <w:rPr>
          <w:rFonts w:hint="eastAsia"/>
        </w:rPr>
        <w:t>点击</w:t>
      </w:r>
      <w:r>
        <w:rPr>
          <w:rFonts w:hint="eastAsia"/>
          <w:lang w:val="fr-CA"/>
        </w:rPr>
        <w:t>【</w:t>
      </w:r>
      <w:r>
        <w:rPr>
          <w:rFonts w:hint="eastAsia"/>
        </w:rPr>
        <w:t>修改</w:t>
      </w:r>
      <w:r>
        <w:rPr>
          <w:rFonts w:hint="eastAsia"/>
          <w:lang w:val="fr-CA"/>
        </w:rPr>
        <w:t>】</w:t>
      </w:r>
      <w:r>
        <w:t>按钮</w:t>
      </w:r>
    </w:p>
    <w:p w14:paraId="5B5B9D7C" w14:textId="77777777" w:rsidR="000D5E77" w:rsidRDefault="000D5E77" w:rsidP="000D5E77">
      <w:pPr>
        <w:ind w:firstLine="420"/>
      </w:pPr>
      <w:r>
        <w:tab/>
        <w:t>2.</w:t>
      </w:r>
      <w:r>
        <w:rPr>
          <w:rFonts w:hint="eastAsia"/>
        </w:rPr>
        <w:t xml:space="preserve"> </w:t>
      </w:r>
      <w:r>
        <w:rPr>
          <w:rFonts w:hint="eastAsia"/>
        </w:rPr>
        <w:t>弹出</w:t>
      </w:r>
      <w:r>
        <w:t>新增页面</w:t>
      </w:r>
    </w:p>
    <w:p w14:paraId="64B59615" w14:textId="77777777" w:rsidR="000D5E77" w:rsidRDefault="000D5E77" w:rsidP="000D5E77">
      <w:pPr>
        <w:ind w:firstLine="420"/>
      </w:pPr>
      <w:r>
        <w:rPr>
          <w:rFonts w:hint="eastAsia"/>
        </w:rPr>
        <w:t xml:space="preserve">  </w:t>
      </w:r>
      <w:r>
        <w:rPr>
          <w:rFonts w:hint="eastAsia"/>
        </w:rPr>
        <w:tab/>
      </w:r>
      <w:r>
        <w:t xml:space="preserve">3. </w:t>
      </w:r>
      <w:r>
        <w:rPr>
          <w:rFonts w:hint="eastAsia"/>
        </w:rPr>
        <w:t>可</w:t>
      </w:r>
      <w:r>
        <w:t>修改</w:t>
      </w:r>
      <w:r>
        <w:rPr>
          <w:rFonts w:hint="eastAsia"/>
        </w:rPr>
        <w:t>部门数据</w:t>
      </w:r>
      <w:r>
        <w:t>,</w:t>
      </w:r>
      <w:r>
        <w:t>岗位</w:t>
      </w:r>
    </w:p>
    <w:p w14:paraId="254B7D05" w14:textId="77777777" w:rsidR="000D5E77" w:rsidRDefault="000D5E77" w:rsidP="000D5E77">
      <w:pPr>
        <w:ind w:left="420" w:firstLine="420"/>
      </w:pPr>
      <w:r>
        <w:rPr>
          <w:rFonts w:hint="eastAsia"/>
        </w:rPr>
        <w:t>4.</w:t>
      </w:r>
      <w:r>
        <w:t xml:space="preserve"> </w:t>
      </w:r>
      <w:r>
        <w:rPr>
          <w:rFonts w:hint="eastAsia"/>
        </w:rPr>
        <w:t>返回</w:t>
      </w:r>
      <w:r>
        <w:t>主事件流</w:t>
      </w:r>
      <w:r>
        <w:rPr>
          <w:rFonts w:hint="eastAsia"/>
        </w:rPr>
        <w:t xml:space="preserve">4 </w:t>
      </w:r>
    </w:p>
    <w:p w14:paraId="5C07F70A" w14:textId="77777777" w:rsidR="000D5E77" w:rsidRDefault="000D5E77" w:rsidP="000D5E77">
      <w:r>
        <w:tab/>
        <w:t xml:space="preserve">4b </w:t>
      </w:r>
      <w:r>
        <w:rPr>
          <w:rFonts w:hint="eastAsia"/>
        </w:rPr>
        <w:t>点击</w:t>
      </w:r>
      <w:r>
        <w:rPr>
          <w:rFonts w:hint="eastAsia"/>
          <w:lang w:val="fr-CA"/>
        </w:rPr>
        <w:t>【</w:t>
      </w:r>
      <w:r>
        <w:rPr>
          <w:rFonts w:hint="eastAsia"/>
        </w:rPr>
        <w:t>启动</w:t>
      </w:r>
      <w:r>
        <w:rPr>
          <w:rFonts w:hint="eastAsia"/>
          <w:lang w:val="fr-CA"/>
        </w:rPr>
        <w:t>】</w:t>
      </w:r>
      <w:r>
        <w:t>按钮</w:t>
      </w:r>
    </w:p>
    <w:p w14:paraId="389D2CC0" w14:textId="77777777" w:rsidR="000D5E77" w:rsidRDefault="000D5E77" w:rsidP="000D5E77">
      <w:r>
        <w:tab/>
      </w:r>
      <w:r>
        <w:tab/>
        <w:t xml:space="preserve">1. </w:t>
      </w:r>
      <w:r>
        <w:rPr>
          <w:rFonts w:hint="eastAsia"/>
        </w:rPr>
        <w:t>点击</w:t>
      </w:r>
      <w:r>
        <w:rPr>
          <w:rFonts w:hint="eastAsia"/>
          <w:lang w:val="fr-CA"/>
        </w:rPr>
        <w:t>【</w:t>
      </w:r>
      <w:r>
        <w:rPr>
          <w:rFonts w:hint="eastAsia"/>
        </w:rPr>
        <w:t>启动</w:t>
      </w:r>
      <w:r>
        <w:rPr>
          <w:rFonts w:hint="eastAsia"/>
          <w:lang w:val="fr-CA"/>
        </w:rPr>
        <w:t>】</w:t>
      </w:r>
      <w:r>
        <w:t>按钮</w:t>
      </w:r>
      <w:r>
        <w:rPr>
          <w:rFonts w:hint="eastAsia"/>
        </w:rPr>
        <w:t>(</w:t>
      </w:r>
      <w:r>
        <w:rPr>
          <w:rFonts w:hint="eastAsia"/>
        </w:rPr>
        <w:t>已经</w:t>
      </w:r>
      <w:r>
        <w:t>停用的用</w:t>
      </w:r>
      <w:r>
        <w:rPr>
          <w:rFonts w:hint="eastAsia"/>
        </w:rPr>
        <w:t>户</w:t>
      </w:r>
      <w:r>
        <w:t>才有启动按钮</w:t>
      </w:r>
      <w:r>
        <w:rPr>
          <w:rFonts w:hint="eastAsia"/>
        </w:rPr>
        <w:t>)</w:t>
      </w:r>
    </w:p>
    <w:p w14:paraId="00CA8DBB" w14:textId="77777777" w:rsidR="000D5E77" w:rsidRDefault="000D5E77" w:rsidP="000D5E77">
      <w:r>
        <w:tab/>
      </w:r>
      <w:r>
        <w:tab/>
        <w:t xml:space="preserve">2. </w:t>
      </w:r>
      <w:r>
        <w:rPr>
          <w:rFonts w:hint="eastAsia"/>
          <w:lang w:val="fr-CA"/>
        </w:rPr>
        <w:t>【</w:t>
      </w:r>
      <w:r>
        <w:rPr>
          <w:rFonts w:hint="eastAsia"/>
        </w:rPr>
        <w:t>启动</w:t>
      </w:r>
      <w:r>
        <w:rPr>
          <w:rFonts w:hint="eastAsia"/>
          <w:lang w:val="fr-CA"/>
        </w:rPr>
        <w:t>】</w:t>
      </w:r>
      <w:r>
        <w:t>按钮</w:t>
      </w:r>
      <w:r>
        <w:rPr>
          <w:rFonts w:hint="eastAsia"/>
        </w:rPr>
        <w:t>消失</w:t>
      </w:r>
    </w:p>
    <w:p w14:paraId="75ABF973" w14:textId="77777777" w:rsidR="000D5E77" w:rsidRPr="00033161" w:rsidRDefault="000D5E77" w:rsidP="000D5E77">
      <w:r>
        <w:tab/>
      </w:r>
      <w:r>
        <w:tab/>
        <w:t xml:space="preserve">3. </w:t>
      </w:r>
      <w:r>
        <w:rPr>
          <w:rFonts w:hint="eastAsia"/>
        </w:rPr>
        <w:t>返回</w:t>
      </w:r>
      <w:r>
        <w:t>主事件流</w:t>
      </w:r>
      <w:r>
        <w:rPr>
          <w:rFonts w:hint="eastAsia"/>
        </w:rPr>
        <w:t>4</w:t>
      </w:r>
    </w:p>
    <w:p w14:paraId="618DABA9" w14:textId="77777777" w:rsidR="000D5E77" w:rsidRDefault="000D5E77" w:rsidP="000D5E77">
      <w:r>
        <w:tab/>
        <w:t>4c</w:t>
      </w:r>
      <w:r>
        <w:rPr>
          <w:rFonts w:hint="eastAsia"/>
        </w:rPr>
        <w:t>点击</w:t>
      </w:r>
      <w:r>
        <w:rPr>
          <w:rFonts w:hint="eastAsia"/>
          <w:lang w:val="fr-CA"/>
        </w:rPr>
        <w:t>【停用】</w:t>
      </w:r>
      <w:r>
        <w:t>按钮</w:t>
      </w:r>
    </w:p>
    <w:p w14:paraId="12FF5394" w14:textId="77777777" w:rsidR="000D5E77" w:rsidRDefault="000D5E77" w:rsidP="000D5E77">
      <w:r>
        <w:tab/>
      </w:r>
      <w:r>
        <w:tab/>
        <w:t xml:space="preserve">1. </w:t>
      </w:r>
      <w:r>
        <w:rPr>
          <w:rFonts w:hint="eastAsia"/>
        </w:rPr>
        <w:t>点击</w:t>
      </w:r>
      <w:r>
        <w:rPr>
          <w:rFonts w:hint="eastAsia"/>
          <w:lang w:val="fr-CA"/>
        </w:rPr>
        <w:t>【停用】</w:t>
      </w:r>
      <w:r>
        <w:t>按钮</w:t>
      </w:r>
      <w:r>
        <w:rPr>
          <w:rFonts w:hint="eastAsia"/>
        </w:rPr>
        <w:t>(</w:t>
      </w:r>
      <w:r>
        <w:rPr>
          <w:rFonts w:hint="eastAsia"/>
        </w:rPr>
        <w:t>已经</w:t>
      </w:r>
      <w:r>
        <w:t>启用的</w:t>
      </w:r>
      <w:r>
        <w:rPr>
          <w:rFonts w:hint="eastAsia"/>
        </w:rPr>
        <w:t>用户才有</w:t>
      </w:r>
      <w:r>
        <w:t>停用按钮</w:t>
      </w:r>
      <w:r>
        <w:rPr>
          <w:rFonts w:hint="eastAsia"/>
        </w:rPr>
        <w:t>)</w:t>
      </w:r>
    </w:p>
    <w:p w14:paraId="68361ECB" w14:textId="77777777" w:rsidR="000D5E77" w:rsidRDefault="000D5E77" w:rsidP="000D5E77">
      <w:r>
        <w:tab/>
      </w:r>
      <w:r>
        <w:tab/>
        <w:t xml:space="preserve">2. </w:t>
      </w:r>
      <w:r>
        <w:rPr>
          <w:rFonts w:hint="eastAsia"/>
          <w:lang w:val="fr-CA"/>
        </w:rPr>
        <w:t>【停用】</w:t>
      </w:r>
      <w:r>
        <w:t>按钮</w:t>
      </w:r>
      <w:r>
        <w:rPr>
          <w:rFonts w:hint="eastAsia"/>
        </w:rPr>
        <w:t>消失</w:t>
      </w:r>
    </w:p>
    <w:p w14:paraId="7F483D44" w14:textId="77777777" w:rsidR="000D5E77" w:rsidRDefault="000D5E77" w:rsidP="000D5E77">
      <w:r>
        <w:tab/>
      </w:r>
      <w:r>
        <w:tab/>
        <w:t xml:space="preserve">3. </w:t>
      </w:r>
      <w:r>
        <w:rPr>
          <w:rFonts w:hint="eastAsia"/>
        </w:rPr>
        <w:t>返回</w:t>
      </w:r>
      <w:r>
        <w:t>主事件流</w:t>
      </w:r>
      <w:r>
        <w:rPr>
          <w:rFonts w:hint="eastAsia"/>
        </w:rPr>
        <w:t>4</w:t>
      </w:r>
    </w:p>
    <w:p w14:paraId="11634CA5" w14:textId="77777777" w:rsidR="000D5E77" w:rsidRDefault="000D5E77" w:rsidP="000D5E77">
      <w:r>
        <w:tab/>
        <w:t>4d</w:t>
      </w:r>
      <w:r>
        <w:rPr>
          <w:rFonts w:hint="eastAsia"/>
        </w:rPr>
        <w:t>点击</w:t>
      </w:r>
      <w:r>
        <w:rPr>
          <w:rFonts w:hint="eastAsia"/>
          <w:lang w:val="fr-CA"/>
        </w:rPr>
        <w:t>【密码</w:t>
      </w:r>
      <w:r>
        <w:rPr>
          <w:lang w:val="fr-CA"/>
        </w:rPr>
        <w:t>重置</w:t>
      </w:r>
      <w:r>
        <w:rPr>
          <w:rFonts w:hint="eastAsia"/>
          <w:lang w:val="fr-CA"/>
        </w:rPr>
        <w:t>】</w:t>
      </w:r>
      <w:r>
        <w:t>按钮</w:t>
      </w:r>
    </w:p>
    <w:p w14:paraId="298021FF" w14:textId="77777777" w:rsidR="000D5E77" w:rsidRDefault="000D5E77" w:rsidP="000D5E77">
      <w:r>
        <w:tab/>
      </w:r>
      <w:r>
        <w:tab/>
        <w:t xml:space="preserve">1. </w:t>
      </w:r>
      <w:r>
        <w:rPr>
          <w:rFonts w:hint="eastAsia"/>
        </w:rPr>
        <w:t>将</w:t>
      </w:r>
      <w:r>
        <w:t>密码初始化</w:t>
      </w:r>
      <w:r w:rsidR="00B67CB3">
        <w:rPr>
          <w:rFonts w:hint="cs"/>
        </w:rPr>
        <w:t>(</w:t>
      </w:r>
      <w:r w:rsidR="00B67CB3">
        <w:rPr>
          <w:rFonts w:hint="eastAsia"/>
          <w:lang w:eastAsia="zh-CN"/>
        </w:rPr>
        <w:t>问</w:t>
      </w:r>
      <w:r w:rsidR="00B67CB3">
        <w:rPr>
          <w:lang w:eastAsia="zh-CN"/>
        </w:rPr>
        <w:t>单点登录</w:t>
      </w:r>
      <w:r w:rsidR="00B67CB3">
        <w:rPr>
          <w:rFonts w:hint="cs"/>
        </w:rPr>
        <w:t>)</w:t>
      </w:r>
    </w:p>
    <w:p w14:paraId="33A4F520" w14:textId="77777777" w:rsidR="000D5E77" w:rsidRDefault="000D5E77" w:rsidP="000D5E77">
      <w:r>
        <w:tab/>
      </w:r>
      <w:r>
        <w:tab/>
        <w:t xml:space="preserve">2. </w:t>
      </w:r>
      <w:r>
        <w:rPr>
          <w:rFonts w:hint="eastAsia"/>
        </w:rPr>
        <w:t>返回</w:t>
      </w:r>
      <w:r>
        <w:t>主事件流</w:t>
      </w:r>
      <w:r>
        <w:rPr>
          <w:rFonts w:hint="eastAsia"/>
        </w:rPr>
        <w:t>4</w:t>
      </w:r>
    </w:p>
    <w:p w14:paraId="5A5C9D06" w14:textId="77777777" w:rsidR="000D5E77" w:rsidRDefault="000D5E77" w:rsidP="000D5E77">
      <w:pPr>
        <w:ind w:firstLine="420"/>
      </w:pPr>
      <w:r>
        <w:t>4e</w:t>
      </w:r>
      <w:r>
        <w:rPr>
          <w:rFonts w:hint="eastAsia"/>
        </w:rPr>
        <w:t>点击</w:t>
      </w:r>
      <w:r>
        <w:rPr>
          <w:rFonts w:hint="eastAsia"/>
          <w:lang w:val="fr-CA"/>
        </w:rPr>
        <w:t>【分配</w:t>
      </w:r>
      <w:r>
        <w:rPr>
          <w:lang w:val="fr-CA"/>
        </w:rPr>
        <w:t>角色</w:t>
      </w:r>
      <w:r>
        <w:rPr>
          <w:rFonts w:hint="eastAsia"/>
          <w:lang w:val="fr-CA"/>
        </w:rPr>
        <w:t>】</w:t>
      </w:r>
      <w:r>
        <w:t>按钮</w:t>
      </w:r>
    </w:p>
    <w:p w14:paraId="2E00C533" w14:textId="77777777" w:rsidR="000D5E77" w:rsidRDefault="000D5E77" w:rsidP="000D5E77">
      <w:r>
        <w:tab/>
      </w:r>
      <w:r>
        <w:tab/>
        <w:t>1.</w:t>
      </w:r>
      <w:r w:rsidRPr="00A02CF9">
        <w:rPr>
          <w:rFonts w:hint="eastAsia"/>
        </w:rPr>
        <w:t xml:space="preserve"> </w:t>
      </w:r>
      <w:r>
        <w:rPr>
          <w:rFonts w:hint="eastAsia"/>
        </w:rPr>
        <w:t>点击</w:t>
      </w:r>
      <w:r>
        <w:rPr>
          <w:rFonts w:hint="eastAsia"/>
          <w:lang w:val="fr-CA"/>
        </w:rPr>
        <w:t>【分配</w:t>
      </w:r>
      <w:r>
        <w:rPr>
          <w:lang w:val="fr-CA"/>
        </w:rPr>
        <w:t>角色</w:t>
      </w:r>
      <w:r>
        <w:rPr>
          <w:rFonts w:hint="eastAsia"/>
          <w:lang w:val="fr-CA"/>
        </w:rPr>
        <w:t>】</w:t>
      </w:r>
      <w:r>
        <w:t>按钮</w:t>
      </w:r>
    </w:p>
    <w:p w14:paraId="6E99FD15" w14:textId="77777777" w:rsidR="000D5E77" w:rsidRDefault="000D5E77" w:rsidP="000D5E77">
      <w:r>
        <w:tab/>
      </w:r>
      <w:r>
        <w:tab/>
        <w:t xml:space="preserve">2. </w:t>
      </w:r>
      <w:r>
        <w:rPr>
          <w:rFonts w:hint="eastAsia"/>
        </w:rPr>
        <w:t>右边</w:t>
      </w:r>
      <w:r>
        <w:t>弹出</w:t>
      </w:r>
      <w:r>
        <w:rPr>
          <w:rFonts w:hint="eastAsia"/>
        </w:rPr>
        <w:t>角色</w:t>
      </w:r>
      <w:r>
        <w:t>分配</w:t>
      </w:r>
      <w:r>
        <w:rPr>
          <w:rFonts w:hint="eastAsia"/>
        </w:rPr>
        <w:t xml:space="preserve"> </w:t>
      </w:r>
      <w:r>
        <w:rPr>
          <w:rFonts w:hint="eastAsia"/>
        </w:rPr>
        <w:t>树形</w:t>
      </w:r>
      <w:r>
        <w:t>单选框</w:t>
      </w:r>
    </w:p>
    <w:p w14:paraId="248EFA61" w14:textId="77777777" w:rsidR="000D5E77" w:rsidRDefault="000D5E77" w:rsidP="000D5E77">
      <w:r>
        <w:tab/>
      </w:r>
      <w:r>
        <w:tab/>
        <w:t xml:space="preserve">3. </w:t>
      </w:r>
      <w:r>
        <w:rPr>
          <w:rFonts w:hint="eastAsia"/>
        </w:rPr>
        <w:t>选择</w:t>
      </w:r>
      <w:r>
        <w:t>,</w:t>
      </w:r>
      <w:r>
        <w:t>保存后</w:t>
      </w:r>
      <w:r>
        <w:t>.</w:t>
      </w:r>
      <w:r>
        <w:rPr>
          <w:rFonts w:hint="eastAsia"/>
        </w:rPr>
        <w:t>返回</w:t>
      </w:r>
      <w:r>
        <w:t>主事件流</w:t>
      </w:r>
      <w:r>
        <w:rPr>
          <w:rFonts w:hint="eastAsia"/>
        </w:rPr>
        <w:t>4</w:t>
      </w:r>
    </w:p>
    <w:p w14:paraId="1C281682" w14:textId="77777777" w:rsidR="000D5E77" w:rsidRDefault="000D5E77" w:rsidP="000D5E77">
      <w:r>
        <w:tab/>
        <w:t>4f</w:t>
      </w:r>
      <w:r>
        <w:rPr>
          <w:rFonts w:hint="eastAsia"/>
        </w:rPr>
        <w:t>点击</w:t>
      </w:r>
      <w:r>
        <w:rPr>
          <w:rFonts w:hint="eastAsia"/>
          <w:lang w:val="fr-CA"/>
        </w:rPr>
        <w:t>【新增】</w:t>
      </w:r>
      <w:r>
        <w:t>按钮</w:t>
      </w:r>
    </w:p>
    <w:p w14:paraId="48F446B4" w14:textId="77777777" w:rsidR="000D5E77" w:rsidRDefault="000D5E77" w:rsidP="000D5E77">
      <w:r>
        <w:tab/>
      </w:r>
      <w:r>
        <w:tab/>
        <w:t>1.</w:t>
      </w:r>
      <w:r w:rsidRPr="00A02CF9">
        <w:rPr>
          <w:rFonts w:hint="eastAsia"/>
        </w:rPr>
        <w:t xml:space="preserve"> </w:t>
      </w:r>
      <w:r>
        <w:rPr>
          <w:rFonts w:hint="eastAsia"/>
        </w:rPr>
        <w:t>点击</w:t>
      </w:r>
      <w:r>
        <w:rPr>
          <w:rFonts w:hint="eastAsia"/>
          <w:lang w:val="fr-CA"/>
        </w:rPr>
        <w:t>【分配</w:t>
      </w:r>
      <w:r>
        <w:rPr>
          <w:lang w:val="fr-CA"/>
        </w:rPr>
        <w:t>角色</w:t>
      </w:r>
      <w:r>
        <w:rPr>
          <w:rFonts w:hint="eastAsia"/>
          <w:lang w:val="fr-CA"/>
        </w:rPr>
        <w:t>】</w:t>
      </w:r>
      <w:r>
        <w:t>按钮</w:t>
      </w:r>
    </w:p>
    <w:p w14:paraId="5E493A2F" w14:textId="77777777" w:rsidR="000D5E77" w:rsidRDefault="000D5E77" w:rsidP="000D5E77">
      <w:r>
        <w:tab/>
      </w:r>
      <w:r>
        <w:tab/>
        <w:t xml:space="preserve">2. </w:t>
      </w:r>
      <w:r>
        <w:rPr>
          <w:rFonts w:hint="eastAsia"/>
        </w:rPr>
        <w:t>弹出</w:t>
      </w:r>
      <w:r>
        <w:t>对话框</w:t>
      </w:r>
      <w:r>
        <w:t>,</w:t>
      </w:r>
    </w:p>
    <w:p w14:paraId="3A4A1243" w14:textId="77777777" w:rsidR="000D5E77" w:rsidRDefault="000D5E77" w:rsidP="000D5E77">
      <w:r>
        <w:tab/>
      </w:r>
      <w:r>
        <w:tab/>
        <w:t xml:space="preserve">3. </w:t>
      </w:r>
      <w:r>
        <w:rPr>
          <w:rFonts w:hint="eastAsia"/>
        </w:rPr>
        <w:t>选择</w:t>
      </w:r>
      <w:r>
        <w:t>人员</w:t>
      </w:r>
    </w:p>
    <w:p w14:paraId="46AB717A" w14:textId="77777777" w:rsidR="000D5E77" w:rsidRDefault="000D5E77" w:rsidP="000D5E77">
      <w:r>
        <w:tab/>
      </w:r>
      <w:r>
        <w:tab/>
        <w:t xml:space="preserve">4. </w:t>
      </w:r>
      <w:r>
        <w:rPr>
          <w:rFonts w:hint="eastAsia"/>
        </w:rPr>
        <w:t>点击</w:t>
      </w:r>
      <w:r>
        <w:t>确定</w:t>
      </w:r>
    </w:p>
    <w:p w14:paraId="3A2D26B1" w14:textId="77777777" w:rsidR="000D5E77" w:rsidRDefault="000D5E77" w:rsidP="000D5E77">
      <w:r>
        <w:tab/>
      </w:r>
      <w:r>
        <w:tab/>
        <w:t>5.</w:t>
      </w:r>
      <w:r w:rsidRPr="00A02CF9">
        <w:rPr>
          <w:rFonts w:hint="eastAsia"/>
        </w:rPr>
        <w:t xml:space="preserve"> </w:t>
      </w:r>
      <w:r>
        <w:rPr>
          <w:rFonts w:hint="eastAsia"/>
        </w:rPr>
        <w:t>返回</w:t>
      </w:r>
      <w:r>
        <w:t>主事件流</w:t>
      </w:r>
      <w:r>
        <w:rPr>
          <w:rFonts w:hint="eastAsia"/>
        </w:rPr>
        <w:t>4</w:t>
      </w:r>
    </w:p>
    <w:p w14:paraId="7132382D" w14:textId="77777777" w:rsidR="000D5E77" w:rsidRPr="000D1DA9" w:rsidRDefault="000D5E77" w:rsidP="000D5E77">
      <w:r>
        <w:tab/>
        <w:t xml:space="preserve">4g </w:t>
      </w:r>
      <w:r w:rsidRPr="000D1DA9">
        <w:rPr>
          <w:rFonts w:hint="eastAsia"/>
        </w:rPr>
        <w:t>点击</w:t>
      </w:r>
      <w:r w:rsidRPr="000D1DA9">
        <w:t>【手工同步</w:t>
      </w:r>
      <w:r w:rsidRPr="000D1DA9">
        <w:rPr>
          <w:rFonts w:hint="eastAsia"/>
        </w:rPr>
        <w:t>P</w:t>
      </w:r>
      <w:r w:rsidRPr="000D1DA9">
        <w:t>S</w:t>
      </w:r>
      <w:r w:rsidRPr="000D1DA9">
        <w:t>】</w:t>
      </w:r>
      <w:r w:rsidRPr="000D1DA9">
        <w:rPr>
          <w:rFonts w:hint="eastAsia"/>
        </w:rPr>
        <w:t>按钮</w:t>
      </w:r>
    </w:p>
    <w:p w14:paraId="2EA21B6C" w14:textId="77777777" w:rsidR="000D5E77" w:rsidRDefault="000D5E77" w:rsidP="000D5E77">
      <w:r w:rsidRPr="000D1DA9">
        <w:tab/>
      </w:r>
      <w:r w:rsidRPr="000D1DA9">
        <w:tab/>
        <w:t>1.</w:t>
      </w:r>
      <w:r>
        <w:rPr>
          <w:rFonts w:hint="eastAsia"/>
        </w:rPr>
        <w:t xml:space="preserve"> </w:t>
      </w:r>
      <w:r w:rsidRPr="000D1DA9">
        <w:rPr>
          <w:rFonts w:hint="eastAsia"/>
        </w:rPr>
        <w:t>点击</w:t>
      </w:r>
      <w:r w:rsidRPr="000D1DA9">
        <w:t>【手工同步</w:t>
      </w:r>
      <w:r w:rsidRPr="000D1DA9">
        <w:rPr>
          <w:rFonts w:hint="eastAsia"/>
        </w:rPr>
        <w:t>P</w:t>
      </w:r>
      <w:r w:rsidRPr="000D1DA9">
        <w:t>S</w:t>
      </w:r>
      <w:r w:rsidRPr="000D1DA9">
        <w:t>】</w:t>
      </w:r>
      <w:r w:rsidRPr="000D1DA9">
        <w:rPr>
          <w:rFonts w:hint="eastAsia"/>
        </w:rPr>
        <w:t>按钮</w:t>
      </w:r>
    </w:p>
    <w:p w14:paraId="1C02C87E" w14:textId="77777777" w:rsidR="000D5E77" w:rsidRDefault="000D5E77" w:rsidP="000D5E77">
      <w:pPr>
        <w:pStyle w:val="ad"/>
        <w:ind w:left="780" w:firstLineChars="0" w:firstLine="0"/>
      </w:pPr>
      <w:r>
        <w:t>2.</w:t>
      </w:r>
      <w:r w:rsidRPr="00231C1C">
        <w:rPr>
          <w:color w:val="000000"/>
        </w:rPr>
        <w:t xml:space="preserve"> </w:t>
      </w:r>
      <w:r w:rsidRPr="00231C1C">
        <w:rPr>
          <w:rFonts w:hint="eastAsia"/>
          <w:color w:val="000000"/>
        </w:rPr>
        <w:t>自动同步</w:t>
      </w:r>
      <w:r w:rsidRPr="00231C1C">
        <w:rPr>
          <w:rFonts w:hint="eastAsia"/>
          <w:color w:val="000000"/>
        </w:rPr>
        <w:t>ps</w:t>
      </w:r>
      <w:r w:rsidRPr="00231C1C">
        <w:rPr>
          <w:rFonts w:hint="eastAsia"/>
          <w:color w:val="000000"/>
        </w:rPr>
        <w:t>中</w:t>
      </w:r>
      <w:r w:rsidRPr="00231C1C">
        <w:rPr>
          <w:color w:val="000000"/>
        </w:rPr>
        <w:t>人员数据</w:t>
      </w:r>
    </w:p>
    <w:p w14:paraId="31D23D7A" w14:textId="77777777" w:rsidR="000D5E77" w:rsidRDefault="000D5E77" w:rsidP="000D5E77">
      <w:pPr>
        <w:pStyle w:val="ad"/>
        <w:ind w:left="780" w:firstLineChars="0" w:firstLine="0"/>
      </w:pPr>
      <w:r>
        <w:t xml:space="preserve">3. </w:t>
      </w:r>
      <w:r>
        <w:rPr>
          <w:rFonts w:hint="eastAsia"/>
        </w:rPr>
        <w:t>增加匿名用户，部门为匿名部门</w:t>
      </w:r>
    </w:p>
    <w:p w14:paraId="698D3188" w14:textId="77777777" w:rsidR="000D5E77" w:rsidRDefault="000D5E77" w:rsidP="000D5E77">
      <w:pPr>
        <w:pStyle w:val="ad"/>
        <w:ind w:left="780" w:firstLineChars="0" w:firstLine="0"/>
      </w:pPr>
      <w:r>
        <w:rPr>
          <w:rFonts w:hint="eastAsia"/>
        </w:rPr>
        <w:t xml:space="preserve">4. </w:t>
      </w:r>
      <w:r w:rsidRPr="00BE0B2D">
        <w:rPr>
          <w:rFonts w:hint="eastAsia"/>
        </w:rPr>
        <w:t>增加代理，赋予一个唯一识别的号，代理属于所有部门，人员姓名可以选择代理，人员工号为赋予的唯一识别的号，没有处室数据</w:t>
      </w:r>
    </w:p>
    <w:p w14:paraId="68B221CB" w14:textId="77777777" w:rsidR="000D5E77" w:rsidRDefault="000D5E77" w:rsidP="000D5E77">
      <w:pPr>
        <w:pStyle w:val="ad"/>
        <w:ind w:left="780" w:firstLineChars="0" w:firstLine="0"/>
      </w:pPr>
      <w:r>
        <w:rPr>
          <w:rFonts w:hint="eastAsia"/>
        </w:rPr>
        <w:t xml:space="preserve">5. </w:t>
      </w:r>
      <w:r>
        <w:rPr>
          <w:rFonts w:hint="eastAsia"/>
        </w:rPr>
        <w:t>如</w:t>
      </w:r>
      <w:r w:rsidRPr="00375218">
        <w:rPr>
          <w:rFonts w:hint="eastAsia"/>
        </w:rPr>
        <w:t>遇</w:t>
      </w:r>
      <w:r w:rsidRPr="00B41872">
        <w:t>Ps</w:t>
      </w:r>
      <w:r w:rsidRPr="00B41872">
        <w:rPr>
          <w:rFonts w:hint="eastAsia"/>
        </w:rPr>
        <w:t>中人员离职，</w:t>
      </w:r>
      <w:r w:rsidRPr="003F2671">
        <w:rPr>
          <w:rFonts w:hint="eastAsia"/>
        </w:rPr>
        <w:t>则同步时系统</w:t>
      </w:r>
      <w:r w:rsidRPr="00B41872">
        <w:rPr>
          <w:rFonts w:hint="eastAsia"/>
        </w:rPr>
        <w:t>账号停用，权限不</w:t>
      </w:r>
      <w:r w:rsidRPr="003F2671">
        <w:rPr>
          <w:rFonts w:hint="eastAsia"/>
        </w:rPr>
        <w:t>修改</w:t>
      </w:r>
      <w:r w:rsidRPr="00B41872">
        <w:rPr>
          <w:rFonts w:hint="eastAsia"/>
        </w:rPr>
        <w:t>，</w:t>
      </w:r>
      <w:r w:rsidRPr="003F2671">
        <w:rPr>
          <w:rFonts w:hint="eastAsia"/>
        </w:rPr>
        <w:t>如果该</w:t>
      </w:r>
      <w:r w:rsidRPr="00B41872">
        <w:rPr>
          <w:rFonts w:hint="eastAsia"/>
        </w:rPr>
        <w:t>待办</w:t>
      </w:r>
      <w:r w:rsidRPr="003F2671">
        <w:rPr>
          <w:rFonts w:hint="eastAsia"/>
        </w:rPr>
        <w:t>任务的处理人仅有此人则待办转给系统管理员，有他进行分派</w:t>
      </w:r>
      <w:r w:rsidRPr="00B41872">
        <w:rPr>
          <w:rFonts w:hint="eastAsia"/>
        </w:rPr>
        <w:t>。</w:t>
      </w:r>
      <w:r w:rsidRPr="003F2671">
        <w:rPr>
          <w:rFonts w:hint="eastAsia"/>
        </w:rPr>
        <w:t>如遇</w:t>
      </w:r>
      <w:r w:rsidRPr="003F2671">
        <w:t>ps</w:t>
      </w:r>
      <w:r w:rsidRPr="003F2671">
        <w:rPr>
          <w:rFonts w:hint="eastAsia"/>
        </w:rPr>
        <w:t>中人员</w:t>
      </w:r>
      <w:r w:rsidRPr="00B41872">
        <w:rPr>
          <w:rFonts w:hint="eastAsia"/>
        </w:rPr>
        <w:t>一级部门变化，</w:t>
      </w:r>
      <w:r w:rsidRPr="003F2671">
        <w:rPr>
          <w:rFonts w:hint="eastAsia"/>
        </w:rPr>
        <w:t>如果该待办任务的处理人仅有此人则待办转给系统管理员</w:t>
      </w:r>
      <w:r w:rsidRPr="00B41872">
        <w:rPr>
          <w:rFonts w:hint="eastAsia"/>
        </w:rPr>
        <w:t>，</w:t>
      </w:r>
      <w:r w:rsidRPr="003F2671">
        <w:rPr>
          <w:rFonts w:hint="eastAsia"/>
        </w:rPr>
        <w:t>如果该待办任务的处理人有多人则将此人的处理权限去掉</w:t>
      </w:r>
      <w:r w:rsidRPr="00B41872">
        <w:rPr>
          <w:rFonts w:hint="eastAsia"/>
        </w:rPr>
        <w:t>，</w:t>
      </w:r>
      <w:r w:rsidRPr="003F2671">
        <w:rPr>
          <w:rFonts w:hint="eastAsia"/>
        </w:rPr>
        <w:t>权限改为员工权限</w:t>
      </w:r>
    </w:p>
    <w:p w14:paraId="14C75E76" w14:textId="77777777" w:rsidR="000D5E77" w:rsidRDefault="000D5E77" w:rsidP="000D5E77">
      <w:pPr>
        <w:pStyle w:val="ad"/>
        <w:ind w:left="780" w:firstLineChars="0" w:firstLine="0"/>
        <w:rPr>
          <w:ins w:id="38" w:author="Windows 用户" w:date="2017-06-10T21:56:00Z"/>
        </w:rPr>
      </w:pPr>
      <w:r>
        <w:rPr>
          <w:rFonts w:hint="eastAsia"/>
        </w:rPr>
        <w:lastRenderedPageBreak/>
        <w:t xml:space="preserve">6. </w:t>
      </w:r>
      <w:r>
        <w:rPr>
          <w:rFonts w:hint="eastAsia"/>
        </w:rPr>
        <w:t>返回</w:t>
      </w:r>
      <w:r>
        <w:t>主事件流</w:t>
      </w:r>
      <w:r>
        <w:rPr>
          <w:rFonts w:hint="eastAsia"/>
        </w:rPr>
        <w:t>4</w:t>
      </w:r>
    </w:p>
    <w:p w14:paraId="3F7F960E" w14:textId="77777777" w:rsidR="000D5E77" w:rsidRPr="000D1DA9" w:rsidRDefault="000D5E77" w:rsidP="000D5E77"/>
    <w:p w14:paraId="1CAC71FA" w14:textId="77777777" w:rsidR="000D5E77" w:rsidRDefault="000D5E77" w:rsidP="000D5E77"/>
    <w:p w14:paraId="1E9D43F6" w14:textId="77777777" w:rsidR="000D5E77" w:rsidRDefault="000D5E77" w:rsidP="000D5E77">
      <w:r>
        <w:t>[</w:t>
      </w:r>
      <w:r>
        <w:rPr>
          <w:rFonts w:hint="eastAsia"/>
        </w:rPr>
        <w:t>错误</w:t>
      </w:r>
      <w:r>
        <w:t>流</w:t>
      </w:r>
      <w:r>
        <w:t>]</w:t>
      </w:r>
    </w:p>
    <w:p w14:paraId="1244FA6E" w14:textId="77777777" w:rsidR="000D5E77" w:rsidRDefault="000D5E77" w:rsidP="000D5E77">
      <w:r>
        <w:tab/>
        <w:t xml:space="preserve">3a </w:t>
      </w:r>
      <w:r>
        <w:rPr>
          <w:rFonts w:hint="eastAsia"/>
        </w:rPr>
        <w:t>页面未</w:t>
      </w:r>
      <w:r>
        <w:t>查询到数据</w:t>
      </w:r>
      <w:r>
        <w:t xml:space="preserve"> </w:t>
      </w:r>
    </w:p>
    <w:p w14:paraId="7B47FB11" w14:textId="77777777" w:rsidR="000D5E77" w:rsidRDefault="000D5E77" w:rsidP="000D5E77">
      <w:r>
        <w:tab/>
      </w:r>
      <w:r>
        <w:tab/>
        <w:t>1.</w:t>
      </w:r>
      <w:r>
        <w:rPr>
          <w:rFonts w:hint="eastAsia"/>
        </w:rPr>
        <w:t>页面</w:t>
      </w:r>
      <w:r>
        <w:t>未查询到数据</w:t>
      </w:r>
    </w:p>
    <w:p w14:paraId="1377A25B" w14:textId="77777777" w:rsidR="000D5E77" w:rsidRDefault="000D5E77" w:rsidP="000D5E77">
      <w:r>
        <w:tab/>
      </w:r>
      <w:r>
        <w:tab/>
        <w:t>2.</w:t>
      </w:r>
      <w:r>
        <w:rPr>
          <w:rFonts w:hint="eastAsia"/>
        </w:rPr>
        <w:t>系统</w:t>
      </w:r>
      <w:r>
        <w:t>给出提示</w:t>
      </w:r>
    </w:p>
    <w:p w14:paraId="6F9C352D" w14:textId="77777777" w:rsidR="000D5E77" w:rsidRDefault="000D5E77" w:rsidP="000D5E77">
      <w:r>
        <w:tab/>
      </w:r>
      <w:r>
        <w:tab/>
        <w:t>3.</w:t>
      </w:r>
      <w:r>
        <w:rPr>
          <w:rFonts w:hint="eastAsia"/>
        </w:rPr>
        <w:t>用户</w:t>
      </w:r>
      <w:r>
        <w:t>确认消息</w:t>
      </w:r>
    </w:p>
    <w:p w14:paraId="56B1016C" w14:textId="77777777" w:rsidR="000D5E77" w:rsidRDefault="000D5E77" w:rsidP="000D5E77">
      <w:r>
        <w:tab/>
      </w:r>
      <w:r>
        <w:tab/>
        <w:t>4.</w:t>
      </w:r>
      <w:r>
        <w:rPr>
          <w:rFonts w:hint="eastAsia"/>
        </w:rPr>
        <w:t>返回</w:t>
      </w:r>
      <w:r>
        <w:t>主</w:t>
      </w:r>
      <w:r>
        <w:rPr>
          <w:rFonts w:hint="eastAsia"/>
        </w:rPr>
        <w:t>事件</w:t>
      </w:r>
      <w:r>
        <w:t>流</w:t>
      </w:r>
      <w:r>
        <w:rPr>
          <w:rFonts w:hint="eastAsia"/>
        </w:rPr>
        <w:t>3</w:t>
      </w:r>
    </w:p>
    <w:p w14:paraId="5F9072A9" w14:textId="77777777" w:rsidR="000D5E77" w:rsidRDefault="000D5E77" w:rsidP="000D5E77">
      <w:r>
        <w:t>[</w:t>
      </w:r>
      <w:r>
        <w:rPr>
          <w:rFonts w:hint="eastAsia"/>
        </w:rPr>
        <w:t>后置</w:t>
      </w:r>
      <w:r>
        <w:t>条件</w:t>
      </w:r>
      <w:r>
        <w:t>]</w:t>
      </w:r>
    </w:p>
    <w:p w14:paraId="438BA2D9" w14:textId="77777777" w:rsidR="000D5E77" w:rsidRDefault="000D5E77" w:rsidP="000D5E77">
      <w:r>
        <w:t>[</w:t>
      </w:r>
      <w:r>
        <w:rPr>
          <w:rFonts w:hint="eastAsia"/>
        </w:rPr>
        <w:t>事件</w:t>
      </w:r>
      <w:r>
        <w:t>规则</w:t>
      </w:r>
      <w:r>
        <w:t>]</w:t>
      </w:r>
    </w:p>
    <w:p w14:paraId="5EF3366C" w14:textId="77777777" w:rsidR="000D5E77" w:rsidRDefault="000D5E77" w:rsidP="000D5E77">
      <w:r>
        <w:t>[</w:t>
      </w:r>
      <w:r>
        <w:rPr>
          <w:rFonts w:hint="eastAsia"/>
        </w:rPr>
        <w:t>特殊</w:t>
      </w:r>
      <w:r>
        <w:t>需求</w:t>
      </w:r>
      <w:r>
        <w:t>]</w:t>
      </w:r>
    </w:p>
    <w:p w14:paraId="337BB409" w14:textId="77777777" w:rsidR="000D5E77" w:rsidRPr="006C7023" w:rsidRDefault="000D5E77" w:rsidP="000D5E77">
      <w:r>
        <w:t>[</w:t>
      </w:r>
      <w:r>
        <w:rPr>
          <w:rFonts w:hint="eastAsia"/>
        </w:rPr>
        <w:t>扩展</w:t>
      </w:r>
      <w:r>
        <w:t>点</w:t>
      </w:r>
      <w:r>
        <w:t>]</w:t>
      </w:r>
    </w:p>
    <w:p w14:paraId="2BB69F34" w14:textId="77777777" w:rsidR="000D5E77" w:rsidRDefault="00606BBF" w:rsidP="00222842">
      <w:pPr>
        <w:pStyle w:val="2"/>
      </w:pPr>
      <w:r>
        <w:rPr>
          <w:rFonts w:hint="eastAsia"/>
        </w:rPr>
        <w:t>3.2</w:t>
      </w:r>
      <w:r w:rsidR="00812EBF">
        <w:t>8</w:t>
      </w:r>
      <w:r w:rsidR="000D5E77">
        <w:rPr>
          <w:rFonts w:hint="eastAsia"/>
        </w:rPr>
        <w:t xml:space="preserve"> Use-Case </w:t>
      </w:r>
      <w:r>
        <w:t>“UC002</w:t>
      </w:r>
      <w:r w:rsidR="00812EBF">
        <w:t>8</w:t>
      </w:r>
      <w:r w:rsidR="000D5E77">
        <w:rPr>
          <w:rFonts w:ascii="Arial" w:hAnsi="Arial" w:cs="Arial" w:hint="eastAsia"/>
          <w:color w:val="000000"/>
          <w:szCs w:val="21"/>
        </w:rPr>
        <w:t>角色</w:t>
      </w:r>
      <w:r w:rsidR="000D5E77">
        <w:rPr>
          <w:rFonts w:ascii="Arial" w:hAnsi="Arial" w:cs="Arial"/>
          <w:color w:val="000000"/>
          <w:szCs w:val="21"/>
        </w:rPr>
        <w:t>管理</w:t>
      </w:r>
      <w:r w:rsidR="000D5E77">
        <w:t>”</w:t>
      </w:r>
    </w:p>
    <w:p w14:paraId="180650E1" w14:textId="77777777" w:rsidR="000D5E77" w:rsidRDefault="000D5E77" w:rsidP="000D5E77">
      <w:r>
        <w:rPr>
          <w:rFonts w:hint="eastAsia"/>
        </w:rPr>
        <w:t>[</w:t>
      </w:r>
      <w:r>
        <w:rPr>
          <w:rFonts w:hint="eastAsia"/>
        </w:rPr>
        <w:t>名称</w:t>
      </w:r>
      <w:r>
        <w:t xml:space="preserve">] </w:t>
      </w:r>
      <w:r w:rsidR="00812EBF" w:rsidRPr="00812EBF">
        <w:t>UC0028</w:t>
      </w:r>
      <w:r>
        <w:rPr>
          <w:rFonts w:hint="eastAsia"/>
        </w:rPr>
        <w:t>角色</w:t>
      </w:r>
      <w:r>
        <w:t>管理</w:t>
      </w:r>
    </w:p>
    <w:p w14:paraId="45598A0D" w14:textId="77777777" w:rsidR="000D5E77" w:rsidRDefault="000D5E77" w:rsidP="000D5E77">
      <w:r>
        <w:t>[</w:t>
      </w:r>
      <w:r>
        <w:rPr>
          <w:rFonts w:hint="eastAsia"/>
        </w:rPr>
        <w:t>简介</w:t>
      </w:r>
      <w:r>
        <w:t xml:space="preserve">] </w:t>
      </w:r>
      <w:r w:rsidRPr="0053345D">
        <w:rPr>
          <w:rFonts w:hint="eastAsia"/>
        </w:rPr>
        <w:t>系统管理员</w:t>
      </w:r>
      <w:r>
        <w:rPr>
          <w:rFonts w:hint="eastAsia"/>
        </w:rPr>
        <w:t>用</w:t>
      </w:r>
      <w:r>
        <w:t>于</w:t>
      </w:r>
      <w:r w:rsidRPr="00913465">
        <w:rPr>
          <w:rFonts w:hint="eastAsia"/>
        </w:rPr>
        <w:t>新建角色</w:t>
      </w:r>
      <w:r w:rsidRPr="00CB777B">
        <w:rPr>
          <w:rFonts w:hint="eastAsia"/>
          <w:lang w:val="fr-CA"/>
        </w:rPr>
        <w:t>，</w:t>
      </w:r>
      <w:r>
        <w:rPr>
          <w:rFonts w:hint="eastAsia"/>
        </w:rPr>
        <w:t>同时可以互相关联查询</w:t>
      </w:r>
    </w:p>
    <w:p w14:paraId="1711E50C" w14:textId="77777777" w:rsidR="000D5E77" w:rsidRPr="0013524C" w:rsidRDefault="000D5E77" w:rsidP="000D5E77">
      <w:r>
        <w:t>[</w:t>
      </w:r>
      <w:r>
        <w:rPr>
          <w:rFonts w:hint="eastAsia"/>
        </w:rPr>
        <w:t>前置</w:t>
      </w:r>
      <w:r>
        <w:t>条件</w:t>
      </w:r>
      <w:r>
        <w:t xml:space="preserve">] </w:t>
      </w:r>
      <w:r>
        <w:rPr>
          <w:rFonts w:hint="eastAsia"/>
        </w:rPr>
        <w:t>系统</w:t>
      </w:r>
      <w:r>
        <w:t>管理员登录</w:t>
      </w:r>
    </w:p>
    <w:p w14:paraId="248CCC69" w14:textId="77777777" w:rsidR="000D5E77" w:rsidRDefault="000D5E77" w:rsidP="000D5E77">
      <w:r>
        <w:t>[</w:t>
      </w:r>
      <w:r>
        <w:rPr>
          <w:rFonts w:hint="eastAsia"/>
        </w:rPr>
        <w:t>事件流</w:t>
      </w:r>
      <w:r>
        <w:t>]</w:t>
      </w:r>
    </w:p>
    <w:p w14:paraId="488AA3D2" w14:textId="77777777" w:rsidR="000D5E77" w:rsidRDefault="000D5E77" w:rsidP="000D5E77">
      <w:r>
        <w:t>[</w:t>
      </w:r>
      <w:r>
        <w:rPr>
          <w:rFonts w:hint="eastAsia"/>
        </w:rPr>
        <w:t>主</w:t>
      </w:r>
      <w:r>
        <w:t>事件流</w:t>
      </w:r>
      <w:r>
        <w:t>]</w:t>
      </w:r>
    </w:p>
    <w:p w14:paraId="09BB9AAA" w14:textId="77777777" w:rsidR="000D5E77" w:rsidRDefault="000D5E77" w:rsidP="000D5E77">
      <w:r>
        <w:t>1.</w:t>
      </w:r>
      <w:r>
        <w:rPr>
          <w:rFonts w:hint="eastAsia"/>
        </w:rPr>
        <w:t>点击</w:t>
      </w:r>
      <w:r>
        <w:t>角色管理</w:t>
      </w:r>
      <w:r>
        <w:t>,</w:t>
      </w:r>
      <w:r>
        <w:t>用例开始</w:t>
      </w:r>
    </w:p>
    <w:p w14:paraId="7D292A65" w14:textId="77777777" w:rsidR="000D5E77" w:rsidRDefault="000D5E77" w:rsidP="000D5E77">
      <w:r>
        <w:t>2.</w:t>
      </w:r>
      <w:r>
        <w:rPr>
          <w:rFonts w:hint="eastAsia"/>
        </w:rPr>
        <w:t>根据</w:t>
      </w:r>
      <w:r>
        <w:t>页面查询条件</w:t>
      </w:r>
      <w:r>
        <w:t>:</w:t>
      </w:r>
      <w:r>
        <w:rPr>
          <w:rFonts w:hint="eastAsia"/>
        </w:rPr>
        <w:t>角色名称</w:t>
      </w:r>
      <w:r>
        <w:t>(</w:t>
      </w:r>
      <w:r>
        <w:rPr>
          <w:rFonts w:hint="eastAsia"/>
        </w:rPr>
        <w:t>文本框</w:t>
      </w:r>
      <w:r>
        <w:t>)</w:t>
      </w:r>
      <w:r>
        <w:rPr>
          <w:rFonts w:hint="eastAsia"/>
        </w:rPr>
        <w:t>查询</w:t>
      </w:r>
    </w:p>
    <w:p w14:paraId="2F4C5F33" w14:textId="77777777" w:rsidR="000D5E77" w:rsidRDefault="000D5E77" w:rsidP="000D5E77">
      <w:r>
        <w:tab/>
        <w:t xml:space="preserve">2a: </w:t>
      </w:r>
      <w:r>
        <w:rPr>
          <w:rFonts w:hint="eastAsia"/>
        </w:rPr>
        <w:t>没有</w:t>
      </w:r>
      <w:r>
        <w:t>查询到该角色</w:t>
      </w:r>
      <w:r>
        <w:t xml:space="preserve"> </w:t>
      </w:r>
    </w:p>
    <w:p w14:paraId="1FED00C5" w14:textId="77777777" w:rsidR="000D5E77" w:rsidRDefault="000D5E77" w:rsidP="000D5E77">
      <w:r>
        <w:t>3.</w:t>
      </w:r>
      <w:r>
        <w:rPr>
          <w:rFonts w:hint="eastAsia"/>
        </w:rPr>
        <w:t>用户</w:t>
      </w:r>
      <w:r>
        <w:t>点击查询按钮</w:t>
      </w:r>
      <w:r>
        <w:t>,</w:t>
      </w:r>
      <w:r>
        <w:t>查询所有角色</w:t>
      </w:r>
      <w:r>
        <w:rPr>
          <w:rFonts w:hint="eastAsia"/>
        </w:rPr>
        <w:t>,</w:t>
      </w:r>
      <w:r>
        <w:rPr>
          <w:rFonts w:hint="eastAsia"/>
        </w:rPr>
        <w:t>显示</w:t>
      </w:r>
      <w:r>
        <w:t>结果包括</w:t>
      </w:r>
      <w:r>
        <w:t>:</w:t>
      </w:r>
      <w:r>
        <w:rPr>
          <w:rFonts w:hint="eastAsia"/>
        </w:rPr>
        <w:t>角色</w:t>
      </w:r>
      <w:r>
        <w:t>名称</w:t>
      </w:r>
      <w:r>
        <w:t>,</w:t>
      </w:r>
      <w:r>
        <w:rPr>
          <w:rFonts w:hint="eastAsia"/>
        </w:rPr>
        <w:t>角色</w:t>
      </w:r>
      <w:r>
        <w:t>描述</w:t>
      </w:r>
    </w:p>
    <w:p w14:paraId="624345DA" w14:textId="77777777" w:rsidR="000D5E77" w:rsidRDefault="000D5E77" w:rsidP="000D5E77">
      <w:r>
        <w:rPr>
          <w:rFonts w:hint="eastAsia"/>
        </w:rPr>
        <w:tab/>
      </w:r>
      <w:r>
        <w:t>3a :</w:t>
      </w:r>
      <w:r>
        <w:rPr>
          <w:rFonts w:hint="eastAsia"/>
        </w:rPr>
        <w:t>点击</w:t>
      </w:r>
      <w:r>
        <w:t>【角色分配】</w:t>
      </w:r>
      <w:r>
        <w:rPr>
          <w:rFonts w:hint="eastAsia"/>
        </w:rPr>
        <w:t>按钮</w:t>
      </w:r>
    </w:p>
    <w:p w14:paraId="49DBB68E" w14:textId="77777777" w:rsidR="000D5E77" w:rsidRDefault="000D5E77" w:rsidP="000D5E77">
      <w:r>
        <w:tab/>
        <w:t>3b :</w:t>
      </w:r>
      <w:r>
        <w:rPr>
          <w:rFonts w:hint="eastAsia"/>
        </w:rPr>
        <w:t>点击</w:t>
      </w:r>
      <w:r>
        <w:t>【资源分配】</w:t>
      </w:r>
      <w:r>
        <w:rPr>
          <w:rFonts w:hint="eastAsia"/>
        </w:rPr>
        <w:t>按钮</w:t>
      </w:r>
    </w:p>
    <w:p w14:paraId="0CF730D1" w14:textId="77777777" w:rsidR="000D5E77" w:rsidRDefault="000D5E77" w:rsidP="000D5E77">
      <w:r>
        <w:tab/>
        <w:t>3c:</w:t>
      </w:r>
      <w:r>
        <w:rPr>
          <w:rFonts w:hint="eastAsia"/>
        </w:rPr>
        <w:t>点击</w:t>
      </w:r>
      <w:r>
        <w:t>【启用】</w:t>
      </w:r>
      <w:r>
        <w:rPr>
          <w:rFonts w:hint="eastAsia"/>
        </w:rPr>
        <w:t>按钮</w:t>
      </w:r>
    </w:p>
    <w:p w14:paraId="0218837E" w14:textId="77777777" w:rsidR="000D5E77" w:rsidRDefault="000D5E77" w:rsidP="000D5E77">
      <w:r>
        <w:tab/>
        <w:t>3d:</w:t>
      </w:r>
      <w:r>
        <w:rPr>
          <w:rFonts w:hint="eastAsia"/>
        </w:rPr>
        <w:t>点击</w:t>
      </w:r>
      <w:r>
        <w:t>【停用】</w:t>
      </w:r>
      <w:r>
        <w:rPr>
          <w:rFonts w:hint="eastAsia"/>
        </w:rPr>
        <w:t>按钮</w:t>
      </w:r>
    </w:p>
    <w:p w14:paraId="017929C8" w14:textId="77777777" w:rsidR="000D5E77" w:rsidRPr="00A92838" w:rsidRDefault="000D5E77" w:rsidP="000D5E77">
      <w:pPr>
        <w:pStyle w:val="Cap"/>
        <w:ind w:firstLine="440"/>
      </w:pPr>
      <w:r>
        <w:t>3e:</w:t>
      </w:r>
      <w:r>
        <w:rPr>
          <w:rFonts w:hint="eastAsia"/>
        </w:rPr>
        <w:t>点击</w:t>
      </w:r>
      <w:r>
        <w:rPr>
          <w:rFonts w:hint="eastAsia"/>
          <w:b/>
        </w:rPr>
        <w:t>【</w:t>
      </w:r>
      <w:r w:rsidRPr="00CB777B">
        <w:rPr>
          <w:rFonts w:hint="eastAsia"/>
        </w:rPr>
        <w:t>新增</w:t>
      </w:r>
      <w:r>
        <w:rPr>
          <w:rFonts w:hint="eastAsia"/>
          <w:b/>
        </w:rPr>
        <w:t>】</w:t>
      </w:r>
      <w:r>
        <w:rPr>
          <w:rFonts w:hint="eastAsia"/>
        </w:rPr>
        <w:t>按钮</w:t>
      </w:r>
    </w:p>
    <w:p w14:paraId="20448932" w14:textId="77777777" w:rsidR="000D5E77" w:rsidRDefault="000D5E77" w:rsidP="000D5E77">
      <w:r>
        <w:rPr>
          <w:rFonts w:hint="eastAsia"/>
        </w:rPr>
        <w:t>4.</w:t>
      </w:r>
      <w:r>
        <w:rPr>
          <w:rFonts w:hint="eastAsia"/>
        </w:rPr>
        <w:t>用例</w:t>
      </w:r>
      <w:r>
        <w:t>结束</w:t>
      </w:r>
    </w:p>
    <w:p w14:paraId="004FFBBC" w14:textId="77777777" w:rsidR="000D5E77" w:rsidRDefault="000D5E77" w:rsidP="000D5E77">
      <w:r>
        <w:rPr>
          <w:rFonts w:hint="eastAsia"/>
        </w:rPr>
        <w:t>[</w:t>
      </w:r>
      <w:r>
        <w:rPr>
          <w:rFonts w:hint="eastAsia"/>
        </w:rPr>
        <w:t>备选</w:t>
      </w:r>
      <w:r>
        <w:t>事件</w:t>
      </w:r>
      <w:r>
        <w:rPr>
          <w:rFonts w:hint="eastAsia"/>
        </w:rPr>
        <w:t>]</w:t>
      </w:r>
    </w:p>
    <w:p w14:paraId="177900F3" w14:textId="77777777" w:rsidR="000D5E77" w:rsidRDefault="000D5E77" w:rsidP="000D5E77">
      <w:r>
        <w:tab/>
        <w:t>3a :</w:t>
      </w:r>
      <w:r>
        <w:rPr>
          <w:rFonts w:hint="eastAsia"/>
        </w:rPr>
        <w:t>点击</w:t>
      </w:r>
      <w:r>
        <w:t>【角色分配】</w:t>
      </w:r>
      <w:r>
        <w:rPr>
          <w:rFonts w:hint="eastAsia"/>
        </w:rPr>
        <w:t>按钮</w:t>
      </w:r>
    </w:p>
    <w:p w14:paraId="18263B77" w14:textId="77777777" w:rsidR="000D5E77" w:rsidRDefault="000D5E77" w:rsidP="000D5E77">
      <w:r>
        <w:tab/>
      </w:r>
      <w:r>
        <w:tab/>
        <w:t>1.</w:t>
      </w:r>
      <w:r>
        <w:rPr>
          <w:rFonts w:hint="eastAsia"/>
        </w:rPr>
        <w:t>勾选角色</w:t>
      </w:r>
      <w:r>
        <w:t>进行分配</w:t>
      </w:r>
    </w:p>
    <w:p w14:paraId="0DC411E1" w14:textId="77777777" w:rsidR="000D5E77" w:rsidRDefault="000D5E77" w:rsidP="000D5E77">
      <w:r>
        <w:tab/>
      </w:r>
      <w:r>
        <w:tab/>
        <w:t>2.</w:t>
      </w:r>
      <w:r>
        <w:rPr>
          <w:rFonts w:hint="eastAsia"/>
        </w:rPr>
        <w:t>点击</w:t>
      </w:r>
      <w:r>
        <w:t>【</w:t>
      </w:r>
      <w:r>
        <w:rPr>
          <w:rFonts w:hint="eastAsia"/>
        </w:rPr>
        <w:t>保存</w:t>
      </w:r>
      <w:r>
        <w:t>】</w:t>
      </w:r>
      <w:r>
        <w:rPr>
          <w:rFonts w:hint="eastAsia"/>
        </w:rPr>
        <w:t>按钮</w:t>
      </w:r>
    </w:p>
    <w:p w14:paraId="35EE9742" w14:textId="77777777" w:rsidR="000D5E77" w:rsidRDefault="000D5E77" w:rsidP="000D5E77">
      <w:r>
        <w:tab/>
      </w:r>
      <w:r>
        <w:tab/>
        <w:t>3.</w:t>
      </w:r>
      <w:r>
        <w:rPr>
          <w:rFonts w:hint="eastAsia"/>
        </w:rPr>
        <w:t>返回</w:t>
      </w:r>
      <w:r>
        <w:t>主事件流</w:t>
      </w:r>
      <w:r>
        <w:rPr>
          <w:rFonts w:hint="eastAsia"/>
        </w:rPr>
        <w:t>3</w:t>
      </w:r>
    </w:p>
    <w:p w14:paraId="1D2DA14E" w14:textId="77777777" w:rsidR="000D5E77" w:rsidRDefault="000D5E77" w:rsidP="000D5E77">
      <w:r>
        <w:tab/>
        <w:t>3b :</w:t>
      </w:r>
      <w:r>
        <w:rPr>
          <w:rFonts w:hint="eastAsia"/>
        </w:rPr>
        <w:t>点击</w:t>
      </w:r>
      <w:r>
        <w:t>【资源分配】</w:t>
      </w:r>
      <w:r>
        <w:rPr>
          <w:rFonts w:hint="eastAsia"/>
        </w:rPr>
        <w:t>按钮</w:t>
      </w:r>
    </w:p>
    <w:p w14:paraId="7A91E4EE" w14:textId="77777777" w:rsidR="000D5E77" w:rsidRDefault="000D5E77" w:rsidP="000D5E77">
      <w:r>
        <w:tab/>
      </w:r>
      <w:r>
        <w:tab/>
        <w:t>1.</w:t>
      </w:r>
      <w:r>
        <w:rPr>
          <w:rFonts w:hint="eastAsia"/>
        </w:rPr>
        <w:t>勾选</w:t>
      </w:r>
      <w:r>
        <w:t>权限进行分配</w:t>
      </w:r>
    </w:p>
    <w:p w14:paraId="4A08761F" w14:textId="77777777" w:rsidR="000D5E77" w:rsidRDefault="000D5E77" w:rsidP="000D5E77">
      <w:r>
        <w:tab/>
      </w:r>
      <w:r>
        <w:tab/>
        <w:t>2.</w:t>
      </w:r>
      <w:r>
        <w:rPr>
          <w:rFonts w:hint="eastAsia"/>
        </w:rPr>
        <w:t>点击</w:t>
      </w:r>
      <w:r>
        <w:t>【</w:t>
      </w:r>
      <w:r>
        <w:rPr>
          <w:rFonts w:hint="eastAsia"/>
        </w:rPr>
        <w:t>保存</w:t>
      </w:r>
      <w:r>
        <w:t>】</w:t>
      </w:r>
      <w:r>
        <w:rPr>
          <w:rFonts w:hint="eastAsia"/>
        </w:rPr>
        <w:t>按钮</w:t>
      </w:r>
    </w:p>
    <w:p w14:paraId="41A8603F" w14:textId="77777777" w:rsidR="000D5E77" w:rsidRPr="00AF1F23" w:rsidRDefault="000D5E77" w:rsidP="000D5E77">
      <w:r>
        <w:tab/>
      </w:r>
      <w:r>
        <w:tab/>
        <w:t>3.</w:t>
      </w:r>
      <w:r>
        <w:rPr>
          <w:rFonts w:hint="eastAsia"/>
        </w:rPr>
        <w:t>返回</w:t>
      </w:r>
      <w:r>
        <w:t>主事件流</w:t>
      </w:r>
      <w:r>
        <w:rPr>
          <w:rFonts w:hint="eastAsia"/>
        </w:rPr>
        <w:t>3</w:t>
      </w:r>
    </w:p>
    <w:p w14:paraId="73813AAF" w14:textId="77777777" w:rsidR="000D5E77" w:rsidRDefault="000D5E77" w:rsidP="000D5E77">
      <w:r>
        <w:t xml:space="preserve"> </w:t>
      </w:r>
    </w:p>
    <w:p w14:paraId="3FB537B2" w14:textId="77777777" w:rsidR="000D5E77" w:rsidRDefault="000D5E77" w:rsidP="000D5E77">
      <w:r>
        <w:tab/>
        <w:t>3c:</w:t>
      </w:r>
      <w:r>
        <w:rPr>
          <w:rFonts w:hint="eastAsia"/>
        </w:rPr>
        <w:t>点击</w:t>
      </w:r>
      <w:r>
        <w:t>【启用】</w:t>
      </w:r>
      <w:r>
        <w:rPr>
          <w:rFonts w:hint="eastAsia"/>
        </w:rPr>
        <w:t>按钮</w:t>
      </w:r>
    </w:p>
    <w:p w14:paraId="262685B3" w14:textId="77777777" w:rsidR="000D5E77" w:rsidRDefault="000D5E77" w:rsidP="000D5E77">
      <w:r>
        <w:tab/>
      </w:r>
      <w:r>
        <w:tab/>
        <w:t>1.</w:t>
      </w:r>
      <w:r>
        <w:rPr>
          <w:rFonts w:hint="eastAsia"/>
        </w:rPr>
        <w:t>将</w:t>
      </w:r>
      <w:r>
        <w:t>停用的</w:t>
      </w:r>
      <w:r>
        <w:rPr>
          <w:rFonts w:hint="eastAsia"/>
        </w:rPr>
        <w:t>角色</w:t>
      </w:r>
      <w:r>
        <w:t>启用</w:t>
      </w:r>
    </w:p>
    <w:p w14:paraId="2EE3FC4B" w14:textId="77777777" w:rsidR="000D5E77" w:rsidRDefault="000D5E77" w:rsidP="000D5E77">
      <w:r>
        <w:lastRenderedPageBreak/>
        <w:tab/>
      </w:r>
      <w:r>
        <w:tab/>
        <w:t>2.</w:t>
      </w:r>
      <w:r>
        <w:t>停用</w:t>
      </w:r>
      <w:r>
        <w:rPr>
          <w:rFonts w:hint="eastAsia"/>
        </w:rPr>
        <w:t>按钮消失</w:t>
      </w:r>
    </w:p>
    <w:p w14:paraId="7B52A208" w14:textId="77777777" w:rsidR="000D5E77" w:rsidRDefault="000D5E77" w:rsidP="000D5E77">
      <w:r>
        <w:tab/>
        <w:t>3d:</w:t>
      </w:r>
      <w:r>
        <w:rPr>
          <w:rFonts w:hint="eastAsia"/>
        </w:rPr>
        <w:t>点击</w:t>
      </w:r>
      <w:r>
        <w:t>【停用】</w:t>
      </w:r>
      <w:r>
        <w:rPr>
          <w:rFonts w:hint="eastAsia"/>
        </w:rPr>
        <w:t>按钮</w:t>
      </w:r>
    </w:p>
    <w:p w14:paraId="2C1F167A" w14:textId="77777777" w:rsidR="000D5E77" w:rsidRDefault="000D5E77" w:rsidP="000D5E77">
      <w:r>
        <w:tab/>
      </w:r>
      <w:r>
        <w:tab/>
        <w:t>1.</w:t>
      </w:r>
      <w:r>
        <w:rPr>
          <w:rFonts w:hint="eastAsia"/>
        </w:rPr>
        <w:t>将</w:t>
      </w:r>
      <w:r>
        <w:t>启用</w:t>
      </w:r>
      <w:r>
        <w:rPr>
          <w:rFonts w:hint="eastAsia"/>
        </w:rPr>
        <w:t>角色</w:t>
      </w:r>
      <w:r>
        <w:t>停用</w:t>
      </w:r>
    </w:p>
    <w:p w14:paraId="3FAE0CAE" w14:textId="77777777" w:rsidR="000D5E77" w:rsidRDefault="000D5E77" w:rsidP="000D5E77">
      <w:r>
        <w:tab/>
      </w:r>
      <w:r>
        <w:tab/>
        <w:t>2.</w:t>
      </w:r>
      <w:r>
        <w:rPr>
          <w:rFonts w:hint="eastAsia"/>
        </w:rPr>
        <w:t>启</w:t>
      </w:r>
      <w:r>
        <w:t>用按钮消失</w:t>
      </w:r>
    </w:p>
    <w:p w14:paraId="13293832" w14:textId="77777777" w:rsidR="000D5E77" w:rsidRDefault="000D5E77" w:rsidP="000D5E77">
      <w:pPr>
        <w:pStyle w:val="Cap"/>
        <w:ind w:firstLine="440"/>
      </w:pPr>
      <w:r>
        <w:t>3e:</w:t>
      </w:r>
      <w:r>
        <w:rPr>
          <w:rFonts w:hint="eastAsia"/>
        </w:rPr>
        <w:t>点击</w:t>
      </w:r>
      <w:r>
        <w:rPr>
          <w:rFonts w:hint="eastAsia"/>
          <w:b/>
        </w:rPr>
        <w:t>【</w:t>
      </w:r>
      <w:r w:rsidRPr="00CB777B">
        <w:rPr>
          <w:rFonts w:hint="eastAsia"/>
        </w:rPr>
        <w:t>新增</w:t>
      </w:r>
      <w:r>
        <w:rPr>
          <w:rFonts w:hint="eastAsia"/>
          <w:b/>
        </w:rPr>
        <w:t>】</w:t>
      </w:r>
      <w:r>
        <w:rPr>
          <w:rFonts w:hint="eastAsia"/>
        </w:rPr>
        <w:t>按钮</w:t>
      </w:r>
    </w:p>
    <w:p w14:paraId="2F5D867F" w14:textId="77777777" w:rsidR="000D5E77" w:rsidRDefault="000D5E77" w:rsidP="000D5E77">
      <w:pPr>
        <w:pStyle w:val="Cap"/>
        <w:ind w:firstLine="440"/>
      </w:pPr>
      <w:r>
        <w:tab/>
        <w:t>1.</w:t>
      </w:r>
      <w:r>
        <w:rPr>
          <w:rFonts w:hint="eastAsia"/>
        </w:rPr>
        <w:t>弹出</w:t>
      </w:r>
      <w:r>
        <w:t>新增对话框</w:t>
      </w:r>
    </w:p>
    <w:p w14:paraId="31FD6FAF" w14:textId="77777777" w:rsidR="000D5E77" w:rsidRDefault="000D5E77" w:rsidP="000D5E77">
      <w:pPr>
        <w:pStyle w:val="Cap"/>
        <w:ind w:firstLine="440"/>
      </w:pPr>
      <w:r>
        <w:tab/>
        <w:t>2.</w:t>
      </w:r>
      <w:r>
        <w:rPr>
          <w:rFonts w:hint="eastAsia"/>
        </w:rPr>
        <w:t>输入角色</w:t>
      </w:r>
      <w:r>
        <w:t>名称</w:t>
      </w:r>
      <w:r>
        <w:t>,</w:t>
      </w:r>
      <w:r>
        <w:t>角色</w:t>
      </w:r>
      <w:r>
        <w:rPr>
          <w:rFonts w:hint="eastAsia"/>
        </w:rPr>
        <w:t>描述</w:t>
      </w:r>
    </w:p>
    <w:p w14:paraId="62B2533B" w14:textId="77777777" w:rsidR="000D5E77" w:rsidRDefault="000D5E77" w:rsidP="000D5E77">
      <w:pPr>
        <w:pStyle w:val="Cap"/>
        <w:ind w:firstLine="440"/>
      </w:pPr>
      <w:r>
        <w:tab/>
        <w:t>3.</w:t>
      </w:r>
      <w:r>
        <w:rPr>
          <w:rFonts w:hint="eastAsia"/>
        </w:rPr>
        <w:t>点击</w:t>
      </w:r>
      <w:r>
        <w:t>保存按钮</w:t>
      </w:r>
    </w:p>
    <w:p w14:paraId="6E2FE349" w14:textId="77777777" w:rsidR="000D5E77" w:rsidRDefault="000D5E77" w:rsidP="000D5E77">
      <w:pPr>
        <w:pStyle w:val="Cap"/>
        <w:ind w:firstLine="440"/>
      </w:pPr>
      <w:r>
        <w:tab/>
        <w:t>4.</w:t>
      </w:r>
      <w:r>
        <w:rPr>
          <w:rFonts w:hint="eastAsia"/>
        </w:rPr>
        <w:t>系统</w:t>
      </w:r>
      <w:r>
        <w:t>提示</w:t>
      </w:r>
      <w:r>
        <w:t>,</w:t>
      </w:r>
      <w:r>
        <w:t>用户确认提示</w:t>
      </w:r>
    </w:p>
    <w:p w14:paraId="3E2F5417" w14:textId="77777777" w:rsidR="000D5E77" w:rsidRPr="006014CF" w:rsidRDefault="000D5E77" w:rsidP="000D5E77">
      <w:pPr>
        <w:pStyle w:val="Cap"/>
        <w:ind w:firstLine="440"/>
      </w:pPr>
      <w:r>
        <w:tab/>
        <w:t>5.</w:t>
      </w:r>
      <w:r>
        <w:rPr>
          <w:rFonts w:hint="eastAsia"/>
        </w:rPr>
        <w:t>返回</w:t>
      </w:r>
      <w:r>
        <w:t>主事件流</w:t>
      </w:r>
      <w:r>
        <w:rPr>
          <w:rFonts w:hint="eastAsia"/>
        </w:rPr>
        <w:t>3</w:t>
      </w:r>
    </w:p>
    <w:p w14:paraId="38B9D7D7" w14:textId="77777777" w:rsidR="000D5E77" w:rsidRDefault="000D5E77" w:rsidP="000D5E77">
      <w:r>
        <w:t>[</w:t>
      </w:r>
      <w:r>
        <w:rPr>
          <w:rFonts w:hint="eastAsia"/>
        </w:rPr>
        <w:t>错误</w:t>
      </w:r>
      <w:r>
        <w:t>流</w:t>
      </w:r>
      <w:r>
        <w:t>]</w:t>
      </w:r>
    </w:p>
    <w:p w14:paraId="4C9A12A5" w14:textId="77777777" w:rsidR="000D5E77" w:rsidRDefault="000D5E77" w:rsidP="000D5E77">
      <w:r>
        <w:tab/>
        <w:t xml:space="preserve">2a: </w:t>
      </w:r>
      <w:r>
        <w:rPr>
          <w:rFonts w:hint="eastAsia"/>
        </w:rPr>
        <w:t>没有</w:t>
      </w:r>
      <w:r>
        <w:t>查询到该角色</w:t>
      </w:r>
      <w:r>
        <w:t xml:space="preserve"> </w:t>
      </w:r>
    </w:p>
    <w:p w14:paraId="4DCA1EFB" w14:textId="77777777" w:rsidR="000D5E77" w:rsidRDefault="000D5E77" w:rsidP="000D5E77">
      <w:r>
        <w:tab/>
      </w:r>
      <w:r>
        <w:tab/>
        <w:t>1.</w:t>
      </w:r>
      <w:r>
        <w:rPr>
          <w:rFonts w:hint="eastAsia"/>
        </w:rPr>
        <w:t>系统提示</w:t>
      </w:r>
      <w:r>
        <w:t>没有查询</w:t>
      </w:r>
      <w:r>
        <w:rPr>
          <w:rFonts w:hint="eastAsia"/>
        </w:rPr>
        <w:t>到</w:t>
      </w:r>
      <w:r>
        <w:t>该角色</w:t>
      </w:r>
    </w:p>
    <w:p w14:paraId="5E135142" w14:textId="77777777" w:rsidR="000D5E77" w:rsidRDefault="000D5E77" w:rsidP="000D5E77">
      <w:r>
        <w:tab/>
      </w:r>
      <w:r>
        <w:tab/>
        <w:t>2.</w:t>
      </w:r>
      <w:r>
        <w:rPr>
          <w:rFonts w:hint="eastAsia"/>
        </w:rPr>
        <w:t>用户</w:t>
      </w:r>
      <w:r>
        <w:t>确认消息</w:t>
      </w:r>
    </w:p>
    <w:p w14:paraId="26213528" w14:textId="77777777" w:rsidR="000D5E77" w:rsidRPr="00AF1F23" w:rsidRDefault="000D5E77" w:rsidP="000D5E77">
      <w:r>
        <w:tab/>
      </w:r>
      <w:r>
        <w:tab/>
        <w:t>3.</w:t>
      </w:r>
      <w:r>
        <w:rPr>
          <w:rFonts w:hint="eastAsia"/>
        </w:rPr>
        <w:t>返回</w:t>
      </w:r>
      <w:r>
        <w:t>主事件流</w:t>
      </w:r>
      <w:r>
        <w:rPr>
          <w:rFonts w:hint="eastAsia"/>
        </w:rPr>
        <w:t>2</w:t>
      </w:r>
    </w:p>
    <w:p w14:paraId="630113C0" w14:textId="77777777" w:rsidR="000D5E77" w:rsidRDefault="000D5E77" w:rsidP="000D5E77">
      <w:r>
        <w:t>[</w:t>
      </w:r>
      <w:r>
        <w:rPr>
          <w:rFonts w:hint="eastAsia"/>
        </w:rPr>
        <w:t>后置</w:t>
      </w:r>
      <w:r>
        <w:t>条件</w:t>
      </w:r>
      <w:r>
        <w:t>]</w:t>
      </w:r>
    </w:p>
    <w:p w14:paraId="3B5F8CE2" w14:textId="77777777" w:rsidR="000D5E77" w:rsidRDefault="000D5E77" w:rsidP="000D5E77">
      <w:r>
        <w:t>[</w:t>
      </w:r>
      <w:r>
        <w:rPr>
          <w:rFonts w:hint="eastAsia"/>
        </w:rPr>
        <w:t>事件</w:t>
      </w:r>
      <w:r>
        <w:t>规则</w:t>
      </w:r>
      <w:r>
        <w:t>]</w:t>
      </w:r>
    </w:p>
    <w:p w14:paraId="5BAC95AA" w14:textId="77777777" w:rsidR="000D5E77" w:rsidRDefault="000D5E77" w:rsidP="000D5E77">
      <w:r>
        <w:t>[</w:t>
      </w:r>
      <w:r>
        <w:rPr>
          <w:rFonts w:hint="eastAsia"/>
        </w:rPr>
        <w:t>特殊</w:t>
      </w:r>
      <w:r>
        <w:t>需求</w:t>
      </w:r>
      <w:r>
        <w:t>]</w:t>
      </w:r>
    </w:p>
    <w:p w14:paraId="06F67340" w14:textId="77777777" w:rsidR="000D5E77" w:rsidRPr="006C7023" w:rsidRDefault="000D5E77" w:rsidP="000D5E77">
      <w:r>
        <w:t>[</w:t>
      </w:r>
      <w:r>
        <w:rPr>
          <w:rFonts w:hint="eastAsia"/>
        </w:rPr>
        <w:t>扩展</w:t>
      </w:r>
      <w:r>
        <w:t>点</w:t>
      </w:r>
      <w:r>
        <w:t>]</w:t>
      </w:r>
    </w:p>
    <w:p w14:paraId="37B02595" w14:textId="77777777" w:rsidR="000D5E77" w:rsidRPr="004B2598" w:rsidRDefault="000D5E77" w:rsidP="000D5E77"/>
    <w:p w14:paraId="7B9E9BF8" w14:textId="77777777" w:rsidR="000D5E77" w:rsidRDefault="00222842" w:rsidP="00222842">
      <w:pPr>
        <w:pStyle w:val="2"/>
      </w:pPr>
      <w:r>
        <w:rPr>
          <w:rFonts w:hint="eastAsia"/>
        </w:rPr>
        <w:t>3.2</w:t>
      </w:r>
      <w:r w:rsidR="00812EBF">
        <w:t>9</w:t>
      </w:r>
      <w:r w:rsidR="000D5E77">
        <w:rPr>
          <w:rFonts w:hint="eastAsia"/>
        </w:rPr>
        <w:t xml:space="preserve"> U</w:t>
      </w:r>
      <w:r>
        <w:t>se-Case “UC002</w:t>
      </w:r>
      <w:r w:rsidR="00812EBF">
        <w:t>9</w:t>
      </w:r>
      <w:r w:rsidR="000D5E77">
        <w:t xml:space="preserve"> </w:t>
      </w:r>
      <w:r w:rsidR="000D5E77">
        <w:rPr>
          <w:rFonts w:hint="eastAsia"/>
        </w:rPr>
        <w:t>数据</w:t>
      </w:r>
      <w:r w:rsidR="000D5E77">
        <w:t>字典</w:t>
      </w:r>
      <w:r w:rsidR="000D5E77">
        <w:t>”</w:t>
      </w:r>
    </w:p>
    <w:p w14:paraId="0ED266F1" w14:textId="77777777" w:rsidR="000D5E77" w:rsidRDefault="000D5E77" w:rsidP="000D5E77">
      <w:r>
        <w:rPr>
          <w:rFonts w:hint="eastAsia"/>
        </w:rPr>
        <w:t>[</w:t>
      </w:r>
      <w:r>
        <w:rPr>
          <w:rFonts w:hint="eastAsia"/>
        </w:rPr>
        <w:t>名称</w:t>
      </w:r>
      <w:r>
        <w:t>]</w:t>
      </w:r>
      <w:r w:rsidR="00812EBF" w:rsidRPr="00812EBF">
        <w:t xml:space="preserve"> UC0029</w:t>
      </w:r>
      <w:r>
        <w:rPr>
          <w:rFonts w:hint="eastAsia"/>
        </w:rPr>
        <w:t>数据</w:t>
      </w:r>
      <w:r>
        <w:t>字典</w:t>
      </w:r>
    </w:p>
    <w:p w14:paraId="38C3EA1E" w14:textId="77777777" w:rsidR="000D5E77" w:rsidRDefault="000D5E77" w:rsidP="000D5E77">
      <w:r>
        <w:t>[</w:t>
      </w:r>
      <w:r>
        <w:rPr>
          <w:rFonts w:hint="eastAsia"/>
        </w:rPr>
        <w:t>简介</w:t>
      </w:r>
      <w:r>
        <w:t xml:space="preserve">] </w:t>
      </w:r>
      <w:r>
        <w:rPr>
          <w:rFonts w:hint="eastAsia"/>
        </w:rPr>
        <w:t>系统</w:t>
      </w:r>
      <w:r>
        <w:t>管理员</w:t>
      </w:r>
      <w:r>
        <w:rPr>
          <w:rFonts w:hint="eastAsia"/>
        </w:rPr>
        <w:t>对数据</w:t>
      </w:r>
      <w:r>
        <w:t>的</w:t>
      </w:r>
      <w:r>
        <w:rPr>
          <w:rFonts w:hint="eastAsia"/>
        </w:rPr>
        <w:t>增删改查</w:t>
      </w:r>
    </w:p>
    <w:p w14:paraId="4EF94E13" w14:textId="77777777" w:rsidR="000D5E77" w:rsidRPr="00C37BEB" w:rsidRDefault="000D5E77" w:rsidP="000D5E77">
      <w:r>
        <w:t>[</w:t>
      </w:r>
      <w:r>
        <w:rPr>
          <w:rFonts w:hint="eastAsia"/>
        </w:rPr>
        <w:t>前置</w:t>
      </w:r>
      <w:r>
        <w:t>条件</w:t>
      </w:r>
      <w:r>
        <w:t>]</w:t>
      </w:r>
      <w:r w:rsidRPr="00C37BEB">
        <w:rPr>
          <w:rFonts w:hint="eastAsia"/>
        </w:rPr>
        <w:t xml:space="preserve"> </w:t>
      </w:r>
      <w:r>
        <w:rPr>
          <w:rFonts w:hint="eastAsia"/>
        </w:rPr>
        <w:t>系统</w:t>
      </w:r>
      <w:r>
        <w:t>管理员登录</w:t>
      </w:r>
    </w:p>
    <w:p w14:paraId="4D350C30" w14:textId="77777777" w:rsidR="000D5E77" w:rsidRDefault="000D5E77" w:rsidP="000D5E77">
      <w:r>
        <w:t>[</w:t>
      </w:r>
      <w:r>
        <w:rPr>
          <w:rFonts w:hint="eastAsia"/>
        </w:rPr>
        <w:t>事件流</w:t>
      </w:r>
      <w:r>
        <w:t>]</w:t>
      </w:r>
    </w:p>
    <w:p w14:paraId="07216CC0" w14:textId="77777777" w:rsidR="000D5E77" w:rsidRDefault="000D5E77" w:rsidP="000D5E77">
      <w:r>
        <w:t>[</w:t>
      </w:r>
      <w:r>
        <w:rPr>
          <w:rFonts w:hint="eastAsia"/>
        </w:rPr>
        <w:t>主</w:t>
      </w:r>
      <w:r>
        <w:t>事件流</w:t>
      </w:r>
      <w:r>
        <w:t>]</w:t>
      </w:r>
    </w:p>
    <w:p w14:paraId="2855B707" w14:textId="77777777" w:rsidR="000D5E77" w:rsidRDefault="000D5E77" w:rsidP="000D5E77">
      <w:r>
        <w:t xml:space="preserve">1. </w:t>
      </w:r>
      <w:r>
        <w:rPr>
          <w:rFonts w:hint="eastAsia"/>
        </w:rPr>
        <w:t>点击</w:t>
      </w:r>
      <w:r>
        <w:t>数据字典</w:t>
      </w:r>
      <w:r>
        <w:t>,</w:t>
      </w:r>
      <w:r>
        <w:rPr>
          <w:rFonts w:hint="eastAsia"/>
        </w:rPr>
        <w:t>开始</w:t>
      </w:r>
      <w:r>
        <w:t>用例</w:t>
      </w:r>
    </w:p>
    <w:p w14:paraId="7B5B40A3" w14:textId="77777777" w:rsidR="000D5E77" w:rsidRDefault="000D5E77" w:rsidP="000D5E77">
      <w:r>
        <w:t xml:space="preserve">2. </w:t>
      </w:r>
      <w:r>
        <w:rPr>
          <w:rFonts w:hint="eastAsia"/>
        </w:rPr>
        <w:t>页面</w:t>
      </w:r>
      <w:r>
        <w:t>显示查询条件</w:t>
      </w:r>
      <w:r>
        <w:t>:</w:t>
      </w:r>
      <w:r>
        <w:rPr>
          <w:rFonts w:hint="eastAsia"/>
        </w:rPr>
        <w:t>字典</w:t>
      </w:r>
      <w:r>
        <w:t>类型</w:t>
      </w:r>
      <w:r>
        <w:t>(</w:t>
      </w:r>
      <w:r>
        <w:rPr>
          <w:rFonts w:hint="eastAsia"/>
        </w:rPr>
        <w:t>可输入</w:t>
      </w:r>
      <w:r>
        <w:t>文本框</w:t>
      </w:r>
      <w:r>
        <w:t>),</w:t>
      </w:r>
      <w:r>
        <w:t>中文描述</w:t>
      </w:r>
      <w:r>
        <w:t>(</w:t>
      </w:r>
      <w:r>
        <w:rPr>
          <w:rFonts w:hint="eastAsia"/>
        </w:rPr>
        <w:t>可</w:t>
      </w:r>
      <w:r>
        <w:t>输入文本框</w:t>
      </w:r>
      <w:r>
        <w:t>)</w:t>
      </w:r>
      <w:r>
        <w:rPr>
          <w:rFonts w:hint="eastAsia"/>
        </w:rPr>
        <w:t>查询</w:t>
      </w:r>
    </w:p>
    <w:p w14:paraId="76CB96C9" w14:textId="77777777" w:rsidR="000D5E77" w:rsidRPr="008D6A0E" w:rsidRDefault="000D5E77" w:rsidP="000D5E77">
      <w:r>
        <w:tab/>
      </w:r>
      <w:r>
        <w:rPr>
          <w:rFonts w:hint="eastAsia"/>
        </w:rPr>
        <w:t>2</w:t>
      </w:r>
      <w:r>
        <w:t>a:</w:t>
      </w:r>
      <w:r>
        <w:rPr>
          <w:rFonts w:hint="eastAsia"/>
        </w:rPr>
        <w:t>查询</w:t>
      </w:r>
      <w:r>
        <w:t>结果为空</w:t>
      </w:r>
    </w:p>
    <w:p w14:paraId="7B649AAC" w14:textId="77777777" w:rsidR="000D5E77" w:rsidRDefault="000D5E77" w:rsidP="000D5E77">
      <w:r>
        <w:t xml:space="preserve">3. </w:t>
      </w:r>
      <w:r>
        <w:rPr>
          <w:rFonts w:hint="eastAsia"/>
        </w:rPr>
        <w:t>点击</w:t>
      </w:r>
      <w:r>
        <w:t>查询</w:t>
      </w:r>
      <w:r>
        <w:t>,</w:t>
      </w:r>
      <w:r>
        <w:rPr>
          <w:rFonts w:hint="eastAsia"/>
        </w:rPr>
        <w:t>页面</w:t>
      </w:r>
      <w:r>
        <w:t>显示相应查询结果</w:t>
      </w:r>
      <w:r>
        <w:t>,</w:t>
      </w:r>
      <w:r>
        <w:rPr>
          <w:rFonts w:hint="eastAsia"/>
        </w:rPr>
        <w:t>包括内容</w:t>
      </w:r>
      <w:r>
        <w:t>:</w:t>
      </w:r>
      <w:r>
        <w:rPr>
          <w:rFonts w:hint="eastAsia"/>
        </w:rPr>
        <w:t>字典类型</w:t>
      </w:r>
      <w:r>
        <w:t>,</w:t>
      </w:r>
      <w:r>
        <w:rPr>
          <w:rFonts w:hint="eastAsia"/>
        </w:rPr>
        <w:t>字典类型值</w:t>
      </w:r>
      <w:r>
        <w:t>,</w:t>
      </w:r>
      <w:r>
        <w:rPr>
          <w:rFonts w:hint="eastAsia"/>
        </w:rPr>
        <w:t>字典</w:t>
      </w:r>
      <w:r>
        <w:t>中文描述</w:t>
      </w:r>
      <w:r>
        <w:rPr>
          <w:rFonts w:hint="eastAsia"/>
        </w:rPr>
        <w:t>,</w:t>
      </w:r>
      <w:r>
        <w:t>字典英文描述</w:t>
      </w:r>
      <w:r>
        <w:rPr>
          <w:rFonts w:hint="eastAsia"/>
        </w:rPr>
        <w:t>,</w:t>
      </w:r>
      <w:r>
        <w:t>是否</w:t>
      </w:r>
      <w:r>
        <w:rPr>
          <w:rFonts w:hint="eastAsia"/>
        </w:rPr>
        <w:t>可以</w:t>
      </w:r>
      <w:r>
        <w:t>修改</w:t>
      </w:r>
      <w:r>
        <w:t>,</w:t>
      </w:r>
      <w:r>
        <w:rPr>
          <w:rFonts w:hint="eastAsia"/>
        </w:rPr>
        <w:t>操作</w:t>
      </w:r>
      <w:r>
        <w:t>.</w:t>
      </w:r>
    </w:p>
    <w:p w14:paraId="5D8EA9D9" w14:textId="77777777" w:rsidR="000D5E77" w:rsidRDefault="000D5E77" w:rsidP="000D5E77">
      <w:r>
        <w:tab/>
        <w:t>3a :</w:t>
      </w:r>
      <w:r>
        <w:rPr>
          <w:rFonts w:hint="eastAsia"/>
        </w:rPr>
        <w:t>点击</w:t>
      </w:r>
      <w:r>
        <w:t>修改</w:t>
      </w:r>
      <w:r>
        <w:rPr>
          <w:rFonts w:hint="eastAsia"/>
        </w:rPr>
        <w:t>按钮</w:t>
      </w:r>
    </w:p>
    <w:p w14:paraId="4516E34A" w14:textId="77777777" w:rsidR="000D5E77" w:rsidRDefault="000D5E77" w:rsidP="000D5E77">
      <w:r>
        <w:tab/>
        <w:t xml:space="preserve">3b: </w:t>
      </w:r>
      <w:r>
        <w:rPr>
          <w:rFonts w:hint="eastAsia"/>
        </w:rPr>
        <w:t>点击</w:t>
      </w:r>
      <w:r>
        <w:t>删除按钮</w:t>
      </w:r>
    </w:p>
    <w:p w14:paraId="1A1A7895" w14:textId="77777777" w:rsidR="000D5E77" w:rsidRDefault="000D5E77" w:rsidP="000D5E77">
      <w:r>
        <w:t>4.</w:t>
      </w:r>
      <w:r>
        <w:rPr>
          <w:rFonts w:hint="eastAsia"/>
        </w:rPr>
        <w:t>用例</w:t>
      </w:r>
      <w:r>
        <w:t>结束</w:t>
      </w:r>
    </w:p>
    <w:p w14:paraId="0490B8C9" w14:textId="77777777" w:rsidR="000D5E77" w:rsidRDefault="000D5E77" w:rsidP="000D5E77">
      <w:r>
        <w:t>[</w:t>
      </w:r>
      <w:r>
        <w:rPr>
          <w:rFonts w:hint="eastAsia"/>
        </w:rPr>
        <w:t>备选</w:t>
      </w:r>
      <w:r>
        <w:t>事件</w:t>
      </w:r>
      <w:r>
        <w:t>]</w:t>
      </w:r>
    </w:p>
    <w:p w14:paraId="3F0DA387" w14:textId="77777777" w:rsidR="000D5E77" w:rsidRDefault="000D5E77" w:rsidP="000D5E77">
      <w:r>
        <w:tab/>
        <w:t>3a :</w:t>
      </w:r>
      <w:r>
        <w:rPr>
          <w:rFonts w:hint="eastAsia"/>
        </w:rPr>
        <w:t>点击</w:t>
      </w:r>
      <w:r>
        <w:t>修改</w:t>
      </w:r>
      <w:r>
        <w:rPr>
          <w:rFonts w:hint="eastAsia"/>
        </w:rPr>
        <w:t>按钮</w:t>
      </w:r>
    </w:p>
    <w:p w14:paraId="094747D7" w14:textId="77777777" w:rsidR="000D5E77" w:rsidRDefault="000D5E77" w:rsidP="000D5E77">
      <w:r>
        <w:tab/>
      </w:r>
      <w:r>
        <w:tab/>
        <w:t>1.</w:t>
      </w:r>
      <w:r>
        <w:rPr>
          <w:rFonts w:hint="eastAsia"/>
        </w:rPr>
        <w:t>弹出修改</w:t>
      </w:r>
      <w:r>
        <w:t>页面</w:t>
      </w:r>
    </w:p>
    <w:p w14:paraId="0E9BB5C3" w14:textId="77777777" w:rsidR="000D5E77" w:rsidRDefault="000D5E77" w:rsidP="000D5E77">
      <w:r>
        <w:tab/>
      </w:r>
      <w:r>
        <w:tab/>
        <w:t>2.</w:t>
      </w:r>
      <w:r>
        <w:t>用户填写相应信息</w:t>
      </w:r>
    </w:p>
    <w:p w14:paraId="0698A53A" w14:textId="77777777" w:rsidR="000D5E77" w:rsidRDefault="000D5E77" w:rsidP="000D5E77">
      <w:r>
        <w:tab/>
      </w:r>
      <w:r>
        <w:tab/>
        <w:t>3.</w:t>
      </w:r>
      <w:r>
        <w:t>点击保存按钮</w:t>
      </w:r>
    </w:p>
    <w:p w14:paraId="29075C11" w14:textId="77777777" w:rsidR="000D5E77" w:rsidRDefault="000D5E77" w:rsidP="000D5E77">
      <w:r>
        <w:lastRenderedPageBreak/>
        <w:tab/>
      </w:r>
      <w:r>
        <w:tab/>
        <w:t>4.</w:t>
      </w:r>
      <w:r>
        <w:t>系统</w:t>
      </w:r>
      <w:r>
        <w:rPr>
          <w:rFonts w:hint="eastAsia"/>
        </w:rPr>
        <w:t>提示</w:t>
      </w:r>
    </w:p>
    <w:p w14:paraId="1A63C248" w14:textId="77777777" w:rsidR="000D5E77" w:rsidRDefault="000D5E77" w:rsidP="000D5E77">
      <w:r>
        <w:tab/>
      </w:r>
      <w:r>
        <w:tab/>
        <w:t>5.</w:t>
      </w:r>
      <w:r>
        <w:rPr>
          <w:rFonts w:hint="eastAsia"/>
        </w:rPr>
        <w:t>用户</w:t>
      </w:r>
      <w:r>
        <w:t>确认后返回</w:t>
      </w:r>
      <w:r>
        <w:rPr>
          <w:rFonts w:hint="eastAsia"/>
        </w:rPr>
        <w:t>主</w:t>
      </w:r>
      <w:r>
        <w:t>事件流</w:t>
      </w:r>
      <w:r>
        <w:rPr>
          <w:rFonts w:hint="eastAsia"/>
        </w:rPr>
        <w:t>3</w:t>
      </w:r>
    </w:p>
    <w:p w14:paraId="0021104A" w14:textId="77777777" w:rsidR="000D5E77" w:rsidRDefault="000D5E77" w:rsidP="000D5E77">
      <w:r>
        <w:tab/>
        <w:t xml:space="preserve">3b: </w:t>
      </w:r>
      <w:r>
        <w:rPr>
          <w:rFonts w:hint="eastAsia"/>
        </w:rPr>
        <w:t>点击</w:t>
      </w:r>
      <w:r>
        <w:t>删除按钮</w:t>
      </w:r>
    </w:p>
    <w:p w14:paraId="0F7A88FA" w14:textId="77777777" w:rsidR="000D5E77" w:rsidRDefault="000D5E77" w:rsidP="000D5E77">
      <w:r>
        <w:tab/>
      </w:r>
      <w:r>
        <w:tab/>
        <w:t>1.</w:t>
      </w:r>
      <w:r>
        <w:t>系统提示</w:t>
      </w:r>
    </w:p>
    <w:p w14:paraId="6AE5AB19" w14:textId="77777777" w:rsidR="000D5E77" w:rsidRDefault="000D5E77" w:rsidP="000D5E77">
      <w:r>
        <w:tab/>
      </w:r>
      <w:r>
        <w:tab/>
        <w:t>2.</w:t>
      </w:r>
      <w:r>
        <w:t>用户确认</w:t>
      </w:r>
    </w:p>
    <w:p w14:paraId="07E1C2D8" w14:textId="77777777" w:rsidR="000D5E77" w:rsidRPr="008D6A0E" w:rsidRDefault="000D5E77" w:rsidP="000D5E77">
      <w:r>
        <w:tab/>
      </w:r>
      <w:r>
        <w:tab/>
        <w:t>3.</w:t>
      </w:r>
      <w:r>
        <w:t>返回主事件流</w:t>
      </w:r>
      <w:r>
        <w:rPr>
          <w:rFonts w:hint="eastAsia"/>
        </w:rPr>
        <w:t>3</w:t>
      </w:r>
    </w:p>
    <w:p w14:paraId="7AFC9F93" w14:textId="77777777" w:rsidR="000D5E77" w:rsidRDefault="000D5E77" w:rsidP="000D5E77">
      <w:r>
        <w:t>[</w:t>
      </w:r>
      <w:r>
        <w:rPr>
          <w:rFonts w:hint="eastAsia"/>
        </w:rPr>
        <w:t>错误</w:t>
      </w:r>
      <w:r>
        <w:t>流</w:t>
      </w:r>
      <w:r>
        <w:t>]</w:t>
      </w:r>
    </w:p>
    <w:p w14:paraId="4882B2B4" w14:textId="77777777" w:rsidR="000D5E77" w:rsidRDefault="000D5E77" w:rsidP="000D5E77">
      <w:r>
        <w:tab/>
        <w:t>2a:</w:t>
      </w:r>
      <w:r>
        <w:rPr>
          <w:rFonts w:hint="eastAsia"/>
        </w:rPr>
        <w:t>查询结果</w:t>
      </w:r>
      <w:r>
        <w:t>为空</w:t>
      </w:r>
    </w:p>
    <w:p w14:paraId="590E773C" w14:textId="77777777" w:rsidR="000D5E77" w:rsidRDefault="000D5E77" w:rsidP="000D5E77">
      <w:r>
        <w:tab/>
      </w:r>
      <w:r>
        <w:tab/>
        <w:t>1.</w:t>
      </w:r>
      <w:r w:rsidRPr="008D6A0E">
        <w:t xml:space="preserve"> </w:t>
      </w:r>
      <w:r>
        <w:rPr>
          <w:rFonts w:hint="eastAsia"/>
        </w:rPr>
        <w:t>系统</w:t>
      </w:r>
      <w:r>
        <w:t>提示</w:t>
      </w:r>
      <w:r>
        <w:rPr>
          <w:rFonts w:hint="eastAsia"/>
        </w:rPr>
        <w:t>信息</w:t>
      </w:r>
    </w:p>
    <w:p w14:paraId="1B011C74" w14:textId="77777777" w:rsidR="000D5E77" w:rsidRDefault="000D5E77" w:rsidP="000D5E77">
      <w:r>
        <w:tab/>
      </w:r>
      <w:r>
        <w:tab/>
        <w:t xml:space="preserve">2. </w:t>
      </w:r>
      <w:r>
        <w:rPr>
          <w:rFonts w:hint="eastAsia"/>
        </w:rPr>
        <w:t>用户</w:t>
      </w:r>
      <w:r>
        <w:t>确认信息</w:t>
      </w:r>
    </w:p>
    <w:p w14:paraId="14AD57F3" w14:textId="77777777" w:rsidR="000D5E77" w:rsidRDefault="000D5E77" w:rsidP="000D5E77">
      <w:r>
        <w:tab/>
      </w:r>
      <w:r>
        <w:tab/>
        <w:t xml:space="preserve">3. </w:t>
      </w:r>
      <w:r>
        <w:rPr>
          <w:rFonts w:hint="eastAsia"/>
        </w:rPr>
        <w:t>返回</w:t>
      </w:r>
      <w:r>
        <w:t>主</w:t>
      </w:r>
      <w:r>
        <w:rPr>
          <w:rFonts w:hint="eastAsia"/>
        </w:rPr>
        <w:t>事件</w:t>
      </w:r>
      <w:r>
        <w:t>流</w:t>
      </w:r>
      <w:r>
        <w:rPr>
          <w:rFonts w:hint="eastAsia"/>
        </w:rPr>
        <w:t>2</w:t>
      </w:r>
    </w:p>
    <w:p w14:paraId="5913B588" w14:textId="77777777" w:rsidR="000D5E77" w:rsidRDefault="000D5E77" w:rsidP="000D5E77">
      <w:r>
        <w:t>[</w:t>
      </w:r>
      <w:r>
        <w:rPr>
          <w:rFonts w:hint="eastAsia"/>
        </w:rPr>
        <w:t>后置</w:t>
      </w:r>
      <w:r>
        <w:t>条件</w:t>
      </w:r>
      <w:r>
        <w:t>]</w:t>
      </w:r>
    </w:p>
    <w:p w14:paraId="6427FB58" w14:textId="77777777" w:rsidR="000D5E77" w:rsidRDefault="000D5E77" w:rsidP="000D5E77">
      <w:r>
        <w:t>[</w:t>
      </w:r>
      <w:r>
        <w:rPr>
          <w:rFonts w:hint="eastAsia"/>
        </w:rPr>
        <w:t>事件</w:t>
      </w:r>
      <w:r>
        <w:t>规则</w:t>
      </w:r>
      <w:r>
        <w:t>]</w:t>
      </w:r>
    </w:p>
    <w:p w14:paraId="6CE2501C" w14:textId="77777777" w:rsidR="000D5E77" w:rsidRDefault="000D5E77" w:rsidP="000D5E77">
      <w:r>
        <w:t>[</w:t>
      </w:r>
      <w:r>
        <w:rPr>
          <w:rFonts w:hint="eastAsia"/>
        </w:rPr>
        <w:t>特殊</w:t>
      </w:r>
      <w:r>
        <w:t>需求</w:t>
      </w:r>
      <w:r>
        <w:t>]</w:t>
      </w:r>
    </w:p>
    <w:p w14:paraId="412826A7" w14:textId="77777777" w:rsidR="000D5E77" w:rsidRPr="006C7023" w:rsidRDefault="000D5E77" w:rsidP="000D5E77">
      <w:r>
        <w:t>[</w:t>
      </w:r>
      <w:r>
        <w:rPr>
          <w:rFonts w:hint="eastAsia"/>
        </w:rPr>
        <w:t>扩展</w:t>
      </w:r>
      <w:r>
        <w:t>点</w:t>
      </w:r>
      <w:r>
        <w:t>]</w:t>
      </w:r>
    </w:p>
    <w:p w14:paraId="3C5F9E79" w14:textId="77777777" w:rsidR="000D5E77" w:rsidRDefault="000D5E77" w:rsidP="000D5E77"/>
    <w:p w14:paraId="3B4F5E93" w14:textId="77777777" w:rsidR="000D5E77" w:rsidRPr="004B2598" w:rsidRDefault="000D5E77" w:rsidP="000D5E77"/>
    <w:p w14:paraId="6EEC0657" w14:textId="77777777" w:rsidR="000D5E77" w:rsidRDefault="002C5921" w:rsidP="002C5921">
      <w:pPr>
        <w:pStyle w:val="2"/>
      </w:pPr>
      <w:r>
        <w:rPr>
          <w:rFonts w:hint="eastAsia"/>
        </w:rPr>
        <w:t>3.</w:t>
      </w:r>
      <w:r w:rsidR="00812EBF">
        <w:t>30</w:t>
      </w:r>
      <w:r w:rsidR="000D5E77">
        <w:rPr>
          <w:rFonts w:hint="eastAsia"/>
        </w:rPr>
        <w:t xml:space="preserve"> U</w:t>
      </w:r>
      <w:r w:rsidR="000D5E77">
        <w:t>se-Case “</w:t>
      </w:r>
      <w:r>
        <w:rPr>
          <w:rFonts w:ascii="Arial" w:hAnsi="Arial" w:cs="Arial" w:hint="eastAsia"/>
          <w:color w:val="000000"/>
          <w:szCs w:val="21"/>
        </w:rPr>
        <w:t>UC00</w:t>
      </w:r>
      <w:r w:rsidR="00812EBF">
        <w:rPr>
          <w:rFonts w:ascii="Arial" w:hAnsi="Arial" w:cs="Arial"/>
          <w:color w:val="000000"/>
          <w:szCs w:val="21"/>
        </w:rPr>
        <w:t>30</w:t>
      </w:r>
      <w:r w:rsidR="000D5E77">
        <w:rPr>
          <w:rFonts w:ascii="Arial" w:hAnsi="Arial" w:cs="Arial" w:hint="eastAsia"/>
          <w:color w:val="000000"/>
          <w:szCs w:val="21"/>
        </w:rPr>
        <w:t>信息</w:t>
      </w:r>
      <w:r w:rsidR="000D5E77">
        <w:rPr>
          <w:rFonts w:ascii="Arial" w:hAnsi="Arial" w:cs="Arial"/>
          <w:color w:val="000000"/>
          <w:szCs w:val="21"/>
        </w:rPr>
        <w:t>报告分类维护</w:t>
      </w:r>
      <w:r w:rsidR="000D5E77">
        <w:t>”</w:t>
      </w:r>
    </w:p>
    <w:p w14:paraId="6FBC28BF" w14:textId="77777777" w:rsidR="000D5E77" w:rsidRDefault="000D5E77" w:rsidP="000D5E77">
      <w:r>
        <w:rPr>
          <w:rFonts w:hint="eastAsia"/>
        </w:rPr>
        <w:t>[</w:t>
      </w:r>
      <w:r>
        <w:rPr>
          <w:rFonts w:hint="eastAsia"/>
        </w:rPr>
        <w:t>名称</w:t>
      </w:r>
      <w:r>
        <w:t xml:space="preserve">] </w:t>
      </w:r>
      <w:r w:rsidR="00812EBF" w:rsidRPr="00812EBF">
        <w:t>UC0030</w:t>
      </w:r>
      <w:r>
        <w:rPr>
          <w:rFonts w:hint="eastAsia"/>
        </w:rPr>
        <w:t>信息</w:t>
      </w:r>
      <w:r>
        <w:t>报告分类维护</w:t>
      </w:r>
    </w:p>
    <w:p w14:paraId="20740C05" w14:textId="77777777" w:rsidR="000D5E77" w:rsidRDefault="000D5E77" w:rsidP="000D5E77">
      <w:r>
        <w:t>[</w:t>
      </w:r>
      <w:r>
        <w:rPr>
          <w:rFonts w:hint="eastAsia"/>
        </w:rPr>
        <w:t>简介</w:t>
      </w:r>
      <w:r>
        <w:t xml:space="preserve">] </w:t>
      </w:r>
      <w:r>
        <w:rPr>
          <w:rFonts w:hint="eastAsia"/>
        </w:rPr>
        <w:t>系统</w:t>
      </w:r>
      <w:r>
        <w:t>管理员</w:t>
      </w:r>
      <w:r>
        <w:rPr>
          <w:rFonts w:hint="eastAsia"/>
        </w:rPr>
        <w:t>对信息</w:t>
      </w:r>
      <w:r>
        <w:t>报告</w:t>
      </w:r>
      <w:r>
        <w:rPr>
          <w:rFonts w:hint="eastAsia"/>
        </w:rPr>
        <w:t>的</w:t>
      </w:r>
      <w:r>
        <w:t>管理</w:t>
      </w:r>
      <w:r>
        <w:rPr>
          <w:rFonts w:hint="eastAsia"/>
        </w:rPr>
        <w:t>进行</w:t>
      </w:r>
      <w:r>
        <w:t>维护</w:t>
      </w:r>
    </w:p>
    <w:p w14:paraId="1EFDCD32" w14:textId="77777777" w:rsidR="000D5E77" w:rsidRPr="009522CB" w:rsidRDefault="000D5E77" w:rsidP="000D5E77">
      <w:r>
        <w:t>[</w:t>
      </w:r>
      <w:r>
        <w:rPr>
          <w:rFonts w:hint="eastAsia"/>
        </w:rPr>
        <w:t>前置</w:t>
      </w:r>
      <w:r>
        <w:t>条件</w:t>
      </w:r>
      <w:r>
        <w:t xml:space="preserve">] </w:t>
      </w:r>
      <w:r>
        <w:rPr>
          <w:rFonts w:hint="eastAsia"/>
        </w:rPr>
        <w:t>系统</w:t>
      </w:r>
      <w:r>
        <w:t>管理员登录</w:t>
      </w:r>
    </w:p>
    <w:p w14:paraId="09B5C58B" w14:textId="77777777" w:rsidR="000D5E77" w:rsidRDefault="000D5E77" w:rsidP="000D5E77">
      <w:r>
        <w:t>[</w:t>
      </w:r>
      <w:r>
        <w:rPr>
          <w:rFonts w:hint="eastAsia"/>
        </w:rPr>
        <w:t>事件流</w:t>
      </w:r>
      <w:r>
        <w:t xml:space="preserve">] </w:t>
      </w:r>
    </w:p>
    <w:p w14:paraId="1D6818D3" w14:textId="77777777" w:rsidR="000D5E77" w:rsidRDefault="000D5E77" w:rsidP="000D5E77">
      <w:r>
        <w:t>[</w:t>
      </w:r>
      <w:r>
        <w:rPr>
          <w:rFonts w:hint="eastAsia"/>
        </w:rPr>
        <w:t>主</w:t>
      </w:r>
      <w:r>
        <w:t>事件流</w:t>
      </w:r>
      <w:r>
        <w:t>]</w:t>
      </w:r>
    </w:p>
    <w:p w14:paraId="3D8D1A63" w14:textId="77777777" w:rsidR="000D5E77" w:rsidRDefault="000D5E77" w:rsidP="000D5E77">
      <w:r>
        <w:t>1.</w:t>
      </w:r>
      <w:r>
        <w:rPr>
          <w:rFonts w:hint="eastAsia"/>
        </w:rPr>
        <w:t>点击</w:t>
      </w:r>
      <w:r>
        <w:t>信息报告分类</w:t>
      </w:r>
      <w:r>
        <w:rPr>
          <w:rFonts w:hint="eastAsia"/>
        </w:rPr>
        <w:t>维护</w:t>
      </w:r>
      <w:r>
        <w:t>,</w:t>
      </w:r>
      <w:r>
        <w:rPr>
          <w:rFonts w:hint="eastAsia"/>
        </w:rPr>
        <w:t>用例</w:t>
      </w:r>
      <w:r>
        <w:t>开始</w:t>
      </w:r>
    </w:p>
    <w:p w14:paraId="693A2998" w14:textId="77777777" w:rsidR="000D5E77" w:rsidRDefault="000D5E77" w:rsidP="000D5E77">
      <w:r>
        <w:t>2.</w:t>
      </w:r>
      <w:r>
        <w:rPr>
          <w:rFonts w:hint="eastAsia"/>
        </w:rPr>
        <w:t>根据</w:t>
      </w:r>
      <w:r>
        <w:t>页面查询条件</w:t>
      </w:r>
      <w:r>
        <w:t>:</w:t>
      </w:r>
      <w:r>
        <w:rPr>
          <w:rFonts w:hint="eastAsia"/>
        </w:rPr>
        <w:t>中文名称</w:t>
      </w:r>
      <w:r>
        <w:t>(</w:t>
      </w:r>
      <w:r>
        <w:rPr>
          <w:rFonts w:hint="eastAsia"/>
        </w:rPr>
        <w:t>文本</w:t>
      </w:r>
      <w:r>
        <w:t>域</w:t>
      </w:r>
      <w:r>
        <w:t>),</w:t>
      </w:r>
      <w:r>
        <w:rPr>
          <w:rFonts w:hint="eastAsia"/>
        </w:rPr>
        <w:t>英文</w:t>
      </w:r>
      <w:r>
        <w:t>名称</w:t>
      </w:r>
      <w:r>
        <w:t>(</w:t>
      </w:r>
      <w:r>
        <w:rPr>
          <w:rFonts w:hint="eastAsia"/>
        </w:rPr>
        <w:t>文本</w:t>
      </w:r>
      <w:r>
        <w:t>域</w:t>
      </w:r>
      <w:r>
        <w:t>),</w:t>
      </w:r>
      <w:r>
        <w:rPr>
          <w:rFonts w:hint="eastAsia"/>
        </w:rPr>
        <w:t>基础</w:t>
      </w:r>
      <w:r>
        <w:t>信息</w:t>
      </w:r>
      <w:r>
        <w:rPr>
          <w:rFonts w:hint="eastAsia"/>
        </w:rPr>
        <w:t>类型</w:t>
      </w:r>
      <w:r>
        <w:rPr>
          <w:rFonts w:hint="eastAsia"/>
        </w:rPr>
        <w:t>(</w:t>
      </w:r>
      <w:r>
        <w:rPr>
          <w:rFonts w:hint="eastAsia"/>
        </w:rPr>
        <w:t>下拉框</w:t>
      </w:r>
      <w:r>
        <w:rPr>
          <w:rFonts w:hint="eastAsia"/>
        </w:rPr>
        <w:t>,</w:t>
      </w:r>
      <w:r w:rsidRPr="009522CB">
        <w:rPr>
          <w:rFonts w:hint="eastAsia"/>
        </w:rPr>
        <w:t xml:space="preserve"> </w:t>
      </w:r>
      <w:r>
        <w:rPr>
          <w:rFonts w:hint="eastAsia"/>
        </w:rPr>
        <w:t>有原因分类、事件类型、安全事件类别、安保事件类别、</w:t>
      </w:r>
      <w:r>
        <w:rPr>
          <w:rFonts w:hint="eastAsia"/>
        </w:rPr>
        <w:t>IT</w:t>
      </w:r>
      <w:r>
        <w:rPr>
          <w:rFonts w:hint="eastAsia"/>
        </w:rPr>
        <w:t>事件类别维护</w:t>
      </w:r>
      <w:r>
        <w:rPr>
          <w:rFonts w:hint="eastAsia"/>
        </w:rPr>
        <w:t>)</w:t>
      </w:r>
      <w:r>
        <w:t>,</w:t>
      </w:r>
      <w:r>
        <w:rPr>
          <w:rFonts w:hint="eastAsia"/>
        </w:rPr>
        <w:t>所属一级</w:t>
      </w:r>
      <w:r>
        <w:t>类型</w:t>
      </w:r>
      <w:r>
        <w:rPr>
          <w:rFonts w:hint="eastAsia"/>
        </w:rPr>
        <w:t>(</w:t>
      </w:r>
      <w:r>
        <w:rPr>
          <w:rFonts w:hint="eastAsia"/>
        </w:rPr>
        <w:t>下拉框</w:t>
      </w:r>
      <w:r>
        <w:t>,</w:t>
      </w:r>
      <w:r>
        <w:t>从数据库获得</w:t>
      </w:r>
      <w:r>
        <w:rPr>
          <w:rFonts w:hint="eastAsia"/>
        </w:rPr>
        <w:t>)</w:t>
      </w:r>
      <w:r>
        <w:t>,</w:t>
      </w:r>
      <w:r>
        <w:t>二级类型</w:t>
      </w:r>
      <w:r>
        <w:rPr>
          <w:rFonts w:hint="eastAsia"/>
        </w:rPr>
        <w:t>(</w:t>
      </w:r>
      <w:r>
        <w:rPr>
          <w:rFonts w:hint="eastAsia"/>
        </w:rPr>
        <w:t>下拉框</w:t>
      </w:r>
      <w:r>
        <w:t>,</w:t>
      </w:r>
      <w:r>
        <w:t>从数据库获得</w:t>
      </w:r>
      <w:r>
        <w:rPr>
          <w:rFonts w:hint="eastAsia"/>
        </w:rPr>
        <w:t>)</w:t>
      </w:r>
      <w:r>
        <w:t>,</w:t>
      </w:r>
      <w:r>
        <w:rPr>
          <w:rFonts w:hint="eastAsia"/>
        </w:rPr>
        <w:t>是否</w:t>
      </w:r>
      <w:r>
        <w:t>启</w:t>
      </w:r>
      <w:r>
        <w:rPr>
          <w:rFonts w:hint="eastAsia"/>
        </w:rPr>
        <w:t>(</w:t>
      </w:r>
      <w:r>
        <w:rPr>
          <w:rFonts w:hint="eastAsia"/>
        </w:rPr>
        <w:t>下拉框</w:t>
      </w:r>
      <w:r>
        <w:t>,</w:t>
      </w:r>
      <w:r>
        <w:t>是</w:t>
      </w:r>
      <w:r>
        <w:t>,</w:t>
      </w:r>
      <w:r>
        <w:t>否</w:t>
      </w:r>
      <w:r>
        <w:rPr>
          <w:rFonts w:hint="eastAsia"/>
        </w:rPr>
        <w:t>)</w:t>
      </w:r>
      <w:r>
        <w:t>用</w:t>
      </w:r>
      <w:r>
        <w:rPr>
          <w:rFonts w:hint="eastAsia"/>
        </w:rPr>
        <w:t>查询</w:t>
      </w:r>
    </w:p>
    <w:p w14:paraId="775AA00E" w14:textId="77777777" w:rsidR="000D5E77" w:rsidRDefault="000D5E77" w:rsidP="000D5E77">
      <w:r>
        <w:tab/>
        <w:t>2a:</w:t>
      </w:r>
      <w:r>
        <w:rPr>
          <w:rFonts w:hint="eastAsia"/>
        </w:rPr>
        <w:t>没有</w:t>
      </w:r>
      <w:r>
        <w:t>任何结果</w:t>
      </w:r>
    </w:p>
    <w:p w14:paraId="6ABB323E" w14:textId="77777777" w:rsidR="000D5E77" w:rsidRDefault="000D5E77" w:rsidP="000D5E77">
      <w:r>
        <w:t>3.</w:t>
      </w:r>
      <w:r>
        <w:t>点击</w:t>
      </w:r>
      <w:r>
        <w:rPr>
          <w:rFonts w:hint="eastAsia"/>
        </w:rPr>
        <w:t>[</w:t>
      </w:r>
      <w:r>
        <w:t>查询</w:t>
      </w:r>
      <w:r>
        <w:rPr>
          <w:rFonts w:hint="eastAsia"/>
        </w:rPr>
        <w:t>]</w:t>
      </w:r>
      <w:r>
        <w:t>按钮</w:t>
      </w:r>
      <w:r>
        <w:rPr>
          <w:rFonts w:hint="eastAsia"/>
        </w:rPr>
        <w:t>,</w:t>
      </w:r>
      <w:r>
        <w:t>根据</w:t>
      </w:r>
      <w:r>
        <w:t>2</w:t>
      </w:r>
      <w:r>
        <w:rPr>
          <w:rFonts w:hint="eastAsia"/>
        </w:rPr>
        <w:t>得到</w:t>
      </w:r>
      <w:r>
        <w:t>查询结果</w:t>
      </w:r>
      <w:r>
        <w:rPr>
          <w:rFonts w:hint="eastAsia"/>
        </w:rPr>
        <w:t xml:space="preserve"> </w:t>
      </w:r>
      <w:r>
        <w:rPr>
          <w:rFonts w:hint="eastAsia"/>
        </w:rPr>
        <w:t>基础</w:t>
      </w:r>
      <w:r>
        <w:t>信息类型</w:t>
      </w:r>
      <w:r>
        <w:t>,</w:t>
      </w:r>
      <w:r>
        <w:t>一级</w:t>
      </w:r>
      <w:r>
        <w:t>,</w:t>
      </w:r>
      <w:r>
        <w:rPr>
          <w:rFonts w:hint="eastAsia"/>
        </w:rPr>
        <w:t>二级</w:t>
      </w:r>
      <w:r>
        <w:t>,</w:t>
      </w:r>
      <w:r>
        <w:rPr>
          <w:rFonts w:hint="eastAsia"/>
        </w:rPr>
        <w:t>英文</w:t>
      </w:r>
      <w:r>
        <w:t>名称</w:t>
      </w:r>
      <w:r>
        <w:t>,</w:t>
      </w:r>
      <w:r>
        <w:rPr>
          <w:rFonts w:hint="eastAsia"/>
        </w:rPr>
        <w:t>是否</w:t>
      </w:r>
      <w:r>
        <w:t>启用</w:t>
      </w:r>
      <w:r>
        <w:t>,</w:t>
      </w:r>
      <w:r>
        <w:rPr>
          <w:rFonts w:hint="eastAsia"/>
        </w:rPr>
        <w:t>创建人</w:t>
      </w:r>
      <w:r>
        <w:t>,</w:t>
      </w:r>
      <w:r>
        <w:rPr>
          <w:rFonts w:hint="eastAsia"/>
        </w:rPr>
        <w:t>创建</w:t>
      </w:r>
      <w:r>
        <w:t>时间</w:t>
      </w:r>
      <w:r>
        <w:rPr>
          <w:rFonts w:hint="eastAsia"/>
        </w:rPr>
        <w:t>,</w:t>
      </w:r>
      <w:r>
        <w:t>操作</w:t>
      </w:r>
    </w:p>
    <w:p w14:paraId="2A8369CA" w14:textId="77777777" w:rsidR="000D5E77" w:rsidRDefault="000D5E77" w:rsidP="000D5E77">
      <w:r>
        <w:tab/>
        <w:t>3a:</w:t>
      </w:r>
      <w:r>
        <w:rPr>
          <w:rFonts w:hint="eastAsia"/>
        </w:rPr>
        <w:t>点击</w:t>
      </w:r>
      <w:r>
        <w:rPr>
          <w:rFonts w:hint="eastAsia"/>
        </w:rPr>
        <w:t>[</w:t>
      </w:r>
      <w:r>
        <w:rPr>
          <w:rFonts w:hint="eastAsia"/>
        </w:rPr>
        <w:t>禁</w:t>
      </w:r>
      <w:r>
        <w:t>用</w:t>
      </w:r>
      <w:r>
        <w:rPr>
          <w:rFonts w:hint="eastAsia"/>
        </w:rPr>
        <w:t>]</w:t>
      </w:r>
      <w:r>
        <w:t>按钮</w:t>
      </w:r>
    </w:p>
    <w:p w14:paraId="0E7E2821" w14:textId="77777777" w:rsidR="000D5E77" w:rsidRDefault="000D5E77" w:rsidP="000D5E77">
      <w:r>
        <w:tab/>
        <w:t>3b:</w:t>
      </w:r>
      <w:r>
        <w:rPr>
          <w:rFonts w:hint="eastAsia"/>
        </w:rPr>
        <w:t>点击</w:t>
      </w:r>
      <w:r>
        <w:t>[</w:t>
      </w:r>
      <w:r>
        <w:rPr>
          <w:rFonts w:hint="eastAsia"/>
        </w:rPr>
        <w:t>修改</w:t>
      </w:r>
      <w:r>
        <w:rPr>
          <w:rFonts w:hint="eastAsia"/>
        </w:rPr>
        <w:t>]</w:t>
      </w:r>
      <w:r>
        <w:t>按钮</w:t>
      </w:r>
    </w:p>
    <w:p w14:paraId="18D620E1" w14:textId="77777777" w:rsidR="000D5E77" w:rsidRPr="009522CB" w:rsidRDefault="000D5E77" w:rsidP="000D5E77">
      <w:r>
        <w:tab/>
        <w:t>3c:</w:t>
      </w:r>
      <w:r>
        <w:rPr>
          <w:rFonts w:hint="eastAsia"/>
        </w:rPr>
        <w:t>点击</w:t>
      </w:r>
      <w:r>
        <w:rPr>
          <w:rFonts w:hint="eastAsia"/>
        </w:rPr>
        <w:t>[</w:t>
      </w:r>
      <w:r>
        <w:rPr>
          <w:rFonts w:hint="eastAsia"/>
        </w:rPr>
        <w:t>新建</w:t>
      </w:r>
      <w:r>
        <w:rPr>
          <w:rFonts w:hint="eastAsia"/>
        </w:rPr>
        <w:t>]</w:t>
      </w:r>
      <w:r>
        <w:rPr>
          <w:rFonts w:hint="eastAsia"/>
        </w:rPr>
        <w:t>按钮</w:t>
      </w:r>
    </w:p>
    <w:p w14:paraId="69B815A0" w14:textId="77777777" w:rsidR="000D5E77" w:rsidRDefault="000D5E77" w:rsidP="000D5E77">
      <w:r>
        <w:rPr>
          <w:rFonts w:hint="eastAsia"/>
        </w:rPr>
        <w:t>4.</w:t>
      </w:r>
      <w:r>
        <w:rPr>
          <w:rFonts w:hint="eastAsia"/>
        </w:rPr>
        <w:t>用例结束</w:t>
      </w:r>
    </w:p>
    <w:p w14:paraId="56229CAD" w14:textId="77777777" w:rsidR="000D5E77" w:rsidRPr="009522CB" w:rsidRDefault="000D5E77" w:rsidP="000D5E77">
      <w:r>
        <w:rPr>
          <w:rFonts w:hint="eastAsia"/>
        </w:rPr>
        <w:t>[</w:t>
      </w:r>
      <w:r>
        <w:rPr>
          <w:rFonts w:hint="eastAsia"/>
        </w:rPr>
        <w:t>备选</w:t>
      </w:r>
      <w:r>
        <w:t>事件</w:t>
      </w:r>
      <w:r>
        <w:rPr>
          <w:rFonts w:hint="eastAsia"/>
        </w:rPr>
        <w:t>]</w:t>
      </w:r>
    </w:p>
    <w:p w14:paraId="08E174DD" w14:textId="77777777" w:rsidR="000D5E77" w:rsidRDefault="000D5E77" w:rsidP="000D5E77">
      <w:r>
        <w:tab/>
        <w:t>3a:</w:t>
      </w:r>
      <w:r>
        <w:rPr>
          <w:rFonts w:hint="eastAsia"/>
        </w:rPr>
        <w:t>点击</w:t>
      </w:r>
      <w:r>
        <w:rPr>
          <w:rFonts w:hint="eastAsia"/>
        </w:rPr>
        <w:t>[</w:t>
      </w:r>
      <w:r>
        <w:rPr>
          <w:rFonts w:hint="eastAsia"/>
        </w:rPr>
        <w:t>禁</w:t>
      </w:r>
      <w:r>
        <w:t>用</w:t>
      </w:r>
      <w:r>
        <w:rPr>
          <w:rFonts w:hint="eastAsia"/>
        </w:rPr>
        <w:t>]</w:t>
      </w:r>
      <w:r>
        <w:t>按钮</w:t>
      </w:r>
    </w:p>
    <w:p w14:paraId="4C4CF7DC" w14:textId="77777777" w:rsidR="000D5E77" w:rsidRDefault="000D5E77" w:rsidP="000D5E77">
      <w:r>
        <w:tab/>
      </w:r>
      <w:r>
        <w:tab/>
        <w:t>1.</w:t>
      </w:r>
      <w:r w:rsidRPr="00642711">
        <w:rPr>
          <w:rFonts w:hint="eastAsia"/>
        </w:rPr>
        <w:t xml:space="preserve"> </w:t>
      </w:r>
      <w:r>
        <w:rPr>
          <w:rFonts w:hint="eastAsia"/>
        </w:rPr>
        <w:t>点击</w:t>
      </w:r>
      <w:r>
        <w:rPr>
          <w:rFonts w:hint="eastAsia"/>
        </w:rPr>
        <w:t>[</w:t>
      </w:r>
      <w:r>
        <w:rPr>
          <w:rFonts w:hint="eastAsia"/>
        </w:rPr>
        <w:t>禁</w:t>
      </w:r>
      <w:r>
        <w:t>用</w:t>
      </w:r>
      <w:r>
        <w:rPr>
          <w:rFonts w:hint="eastAsia"/>
        </w:rPr>
        <w:t>]</w:t>
      </w:r>
      <w:r>
        <w:t>按钮</w:t>
      </w:r>
    </w:p>
    <w:p w14:paraId="3FCD87E4" w14:textId="77777777" w:rsidR="000D5E77" w:rsidRDefault="000D5E77" w:rsidP="000D5E77">
      <w:r>
        <w:tab/>
      </w:r>
      <w:r>
        <w:tab/>
        <w:t xml:space="preserve">2. </w:t>
      </w:r>
      <w:r>
        <w:rPr>
          <w:rFonts w:hint="eastAsia"/>
        </w:rPr>
        <w:t>系统</w:t>
      </w:r>
      <w:r>
        <w:t>提示</w:t>
      </w:r>
    </w:p>
    <w:p w14:paraId="4AE30EEB" w14:textId="77777777" w:rsidR="000D5E77" w:rsidRDefault="000D5E77" w:rsidP="000D5E77">
      <w:r>
        <w:tab/>
      </w:r>
      <w:r>
        <w:tab/>
        <w:t>3.</w:t>
      </w:r>
      <w:r>
        <w:t>用户确认</w:t>
      </w:r>
    </w:p>
    <w:p w14:paraId="03C02617" w14:textId="77777777" w:rsidR="000D5E77" w:rsidRDefault="000D5E77" w:rsidP="000D5E77">
      <w:r>
        <w:tab/>
      </w:r>
      <w:r>
        <w:tab/>
        <w:t>4.</w:t>
      </w:r>
      <w:r>
        <w:t>返回主事件流</w:t>
      </w:r>
      <w:r>
        <w:rPr>
          <w:rFonts w:hint="eastAsia"/>
        </w:rPr>
        <w:t>3</w:t>
      </w:r>
    </w:p>
    <w:p w14:paraId="7D81F63A" w14:textId="77777777" w:rsidR="000D5E77" w:rsidRDefault="000D5E77" w:rsidP="000D5E77">
      <w:r>
        <w:tab/>
        <w:t>3b:</w:t>
      </w:r>
      <w:r>
        <w:rPr>
          <w:rFonts w:hint="eastAsia"/>
        </w:rPr>
        <w:t>点击</w:t>
      </w:r>
      <w:r>
        <w:t>[</w:t>
      </w:r>
      <w:r>
        <w:rPr>
          <w:rFonts w:hint="eastAsia"/>
        </w:rPr>
        <w:t>修改</w:t>
      </w:r>
      <w:r>
        <w:rPr>
          <w:rFonts w:hint="eastAsia"/>
        </w:rPr>
        <w:t>]</w:t>
      </w:r>
      <w:r>
        <w:t>按钮</w:t>
      </w:r>
    </w:p>
    <w:p w14:paraId="7DCFFFE9" w14:textId="77777777" w:rsidR="000D5E77" w:rsidRDefault="000D5E77" w:rsidP="000D5E77">
      <w:r>
        <w:tab/>
      </w:r>
      <w:r>
        <w:tab/>
        <w:t>1.</w:t>
      </w:r>
      <w:r w:rsidRPr="00D12100">
        <w:rPr>
          <w:rFonts w:hint="eastAsia"/>
        </w:rPr>
        <w:t xml:space="preserve"> </w:t>
      </w:r>
      <w:r>
        <w:rPr>
          <w:rFonts w:hint="eastAsia"/>
        </w:rPr>
        <w:t>点击</w:t>
      </w:r>
      <w:r>
        <w:t>[</w:t>
      </w:r>
      <w:r>
        <w:rPr>
          <w:rFonts w:hint="eastAsia"/>
        </w:rPr>
        <w:t>修改</w:t>
      </w:r>
      <w:r>
        <w:rPr>
          <w:rFonts w:hint="eastAsia"/>
        </w:rPr>
        <w:t>]</w:t>
      </w:r>
      <w:r>
        <w:t>按钮</w:t>
      </w:r>
    </w:p>
    <w:p w14:paraId="2F997CC4" w14:textId="77777777" w:rsidR="000D5E77" w:rsidRDefault="000D5E77" w:rsidP="000D5E77">
      <w:r>
        <w:lastRenderedPageBreak/>
        <w:tab/>
      </w:r>
      <w:r>
        <w:tab/>
        <w:t xml:space="preserve">2. </w:t>
      </w:r>
      <w:r>
        <w:rPr>
          <w:rFonts w:hint="eastAsia"/>
        </w:rPr>
        <w:t>弹出对话</w:t>
      </w:r>
      <w:r>
        <w:t>框</w:t>
      </w:r>
      <w:r>
        <w:t>,</w:t>
      </w:r>
      <w:r>
        <w:t>回显</w:t>
      </w:r>
      <w:r>
        <w:rPr>
          <w:rFonts w:hint="eastAsia"/>
        </w:rPr>
        <w:t>数据</w:t>
      </w:r>
    </w:p>
    <w:p w14:paraId="2E542D11" w14:textId="77777777" w:rsidR="000D5E77" w:rsidRDefault="000D5E77" w:rsidP="000D5E77">
      <w:r>
        <w:tab/>
      </w:r>
      <w:r>
        <w:tab/>
        <w:t xml:space="preserve">3. </w:t>
      </w:r>
      <w:r>
        <w:rPr>
          <w:rFonts w:hint="eastAsia"/>
        </w:rPr>
        <w:t>用户操作</w:t>
      </w:r>
      <w:r>
        <w:t>后点击保存</w:t>
      </w:r>
    </w:p>
    <w:p w14:paraId="6E51B20D" w14:textId="77777777" w:rsidR="000D5E77" w:rsidRDefault="000D5E77" w:rsidP="000D5E77">
      <w:r>
        <w:tab/>
      </w:r>
      <w:r>
        <w:tab/>
        <w:t xml:space="preserve">4. </w:t>
      </w:r>
      <w:r>
        <w:rPr>
          <w:rFonts w:hint="eastAsia"/>
        </w:rPr>
        <w:t>系统</w:t>
      </w:r>
      <w:r>
        <w:t>提示修改成功</w:t>
      </w:r>
    </w:p>
    <w:p w14:paraId="4F28847F" w14:textId="77777777" w:rsidR="000D5E77" w:rsidRPr="00D12100" w:rsidRDefault="000D5E77" w:rsidP="000D5E77">
      <w:r>
        <w:tab/>
      </w:r>
      <w:r>
        <w:tab/>
        <w:t>5.</w:t>
      </w:r>
      <w:r>
        <w:rPr>
          <w:rFonts w:hint="eastAsia"/>
        </w:rPr>
        <w:t>返回</w:t>
      </w:r>
      <w:r>
        <w:t>主事件流</w:t>
      </w:r>
      <w:r>
        <w:rPr>
          <w:rFonts w:hint="eastAsia"/>
        </w:rPr>
        <w:t>3</w:t>
      </w:r>
    </w:p>
    <w:p w14:paraId="606FEC01" w14:textId="77777777" w:rsidR="000D5E77" w:rsidRDefault="000D5E77" w:rsidP="000D5E77">
      <w:r>
        <w:tab/>
        <w:t>3c:</w:t>
      </w:r>
      <w:r>
        <w:rPr>
          <w:rFonts w:hint="eastAsia"/>
        </w:rPr>
        <w:t>点击</w:t>
      </w:r>
      <w:r>
        <w:rPr>
          <w:rFonts w:hint="eastAsia"/>
        </w:rPr>
        <w:t>[</w:t>
      </w:r>
      <w:r>
        <w:rPr>
          <w:rFonts w:hint="eastAsia"/>
        </w:rPr>
        <w:t>新建</w:t>
      </w:r>
      <w:r>
        <w:rPr>
          <w:rFonts w:hint="eastAsia"/>
        </w:rPr>
        <w:t>]</w:t>
      </w:r>
      <w:r>
        <w:rPr>
          <w:rFonts w:hint="eastAsia"/>
        </w:rPr>
        <w:t>按钮</w:t>
      </w:r>
    </w:p>
    <w:p w14:paraId="40BDC378" w14:textId="77777777" w:rsidR="000D5E77" w:rsidRDefault="000D5E77" w:rsidP="000D5E77">
      <w:r>
        <w:tab/>
      </w:r>
      <w:r>
        <w:tab/>
        <w:t xml:space="preserve">1. </w:t>
      </w:r>
      <w:r>
        <w:rPr>
          <w:rFonts w:hint="eastAsia"/>
        </w:rPr>
        <w:t>点击</w:t>
      </w:r>
      <w:r>
        <w:rPr>
          <w:rFonts w:hint="eastAsia"/>
        </w:rPr>
        <w:t>[</w:t>
      </w:r>
      <w:r>
        <w:rPr>
          <w:rFonts w:hint="eastAsia"/>
        </w:rPr>
        <w:t>新建</w:t>
      </w:r>
      <w:r>
        <w:rPr>
          <w:rFonts w:hint="eastAsia"/>
        </w:rPr>
        <w:t>]</w:t>
      </w:r>
      <w:r>
        <w:rPr>
          <w:rFonts w:hint="eastAsia"/>
        </w:rPr>
        <w:t>按钮</w:t>
      </w:r>
    </w:p>
    <w:p w14:paraId="4B00BC04" w14:textId="77777777" w:rsidR="000D5E77" w:rsidRDefault="000D5E77" w:rsidP="000D5E77">
      <w:r>
        <w:tab/>
      </w:r>
      <w:r>
        <w:tab/>
        <w:t xml:space="preserve">2. </w:t>
      </w:r>
      <w:r>
        <w:rPr>
          <w:rFonts w:hint="eastAsia"/>
        </w:rPr>
        <w:t>弹出页面</w:t>
      </w:r>
      <w:r>
        <w:t>包括以下信息</w:t>
      </w:r>
      <w:r>
        <w:t>:</w:t>
      </w:r>
      <w:r>
        <w:rPr>
          <w:rFonts w:hint="eastAsia"/>
        </w:rPr>
        <w:t>中文</w:t>
      </w:r>
      <w:r>
        <w:t>名称</w:t>
      </w:r>
      <w:r>
        <w:rPr>
          <w:rFonts w:hint="eastAsia"/>
        </w:rPr>
        <w:t>(</w:t>
      </w:r>
      <w:r>
        <w:rPr>
          <w:rFonts w:hint="eastAsia"/>
        </w:rPr>
        <w:t>文本</w:t>
      </w:r>
      <w:r>
        <w:t>框</w:t>
      </w:r>
      <w:r>
        <w:rPr>
          <w:rFonts w:hint="eastAsia"/>
        </w:rPr>
        <w:t>).</w:t>
      </w:r>
      <w:r>
        <w:t>英文名称</w:t>
      </w:r>
      <w:r>
        <w:rPr>
          <w:rFonts w:hint="eastAsia"/>
        </w:rPr>
        <w:t>(</w:t>
      </w:r>
      <w:r>
        <w:rPr>
          <w:rFonts w:hint="eastAsia"/>
        </w:rPr>
        <w:t>文本</w:t>
      </w:r>
      <w:r>
        <w:t>框</w:t>
      </w:r>
      <w:r>
        <w:rPr>
          <w:rFonts w:hint="eastAsia"/>
        </w:rPr>
        <w:t>)</w:t>
      </w:r>
      <w:r>
        <w:t>,</w:t>
      </w:r>
      <w:r>
        <w:rPr>
          <w:rFonts w:hint="eastAsia"/>
        </w:rPr>
        <w:t>基础信息</w:t>
      </w:r>
      <w:r>
        <w:t>类型</w:t>
      </w:r>
      <w:r>
        <w:t>,</w:t>
      </w:r>
      <w:r>
        <w:t>下拉框</w:t>
      </w:r>
      <w:r>
        <w:t>,</w:t>
      </w:r>
      <w:r>
        <w:rPr>
          <w:rFonts w:hint="eastAsia"/>
        </w:rPr>
        <w:t>所属</w:t>
      </w:r>
      <w:r>
        <w:t>一级类型</w:t>
      </w:r>
      <w:r>
        <w:rPr>
          <w:rFonts w:hint="eastAsia"/>
        </w:rPr>
        <w:t>,</w:t>
      </w:r>
      <w:r>
        <w:t>所属二级类型</w:t>
      </w:r>
      <w:r>
        <w:t>,</w:t>
      </w:r>
      <w:r>
        <w:rPr>
          <w:rFonts w:hint="eastAsia"/>
        </w:rPr>
        <w:t>所属</w:t>
      </w:r>
      <w:r>
        <w:t>三级类型</w:t>
      </w:r>
      <w:r>
        <w:t>,</w:t>
      </w:r>
      <w:r>
        <w:rPr>
          <w:rFonts w:hint="eastAsia"/>
        </w:rPr>
        <w:t>所属四</w:t>
      </w:r>
      <w:r>
        <w:t>级类型</w:t>
      </w:r>
      <w:r>
        <w:rPr>
          <w:rFonts w:hint="eastAsia"/>
        </w:rPr>
        <w:t>,</w:t>
      </w:r>
      <w:r>
        <w:t>是否启用</w:t>
      </w:r>
      <w:r>
        <w:t>.</w:t>
      </w:r>
    </w:p>
    <w:p w14:paraId="7639D518" w14:textId="77777777" w:rsidR="000D5E77" w:rsidRDefault="000D5E77" w:rsidP="000D5E77">
      <w:r>
        <w:tab/>
      </w:r>
      <w:r>
        <w:tab/>
        <w:t xml:space="preserve">3. </w:t>
      </w:r>
      <w:r>
        <w:rPr>
          <w:rFonts w:hint="eastAsia"/>
        </w:rPr>
        <w:t>用户操作</w:t>
      </w:r>
      <w:r>
        <w:t>后</w:t>
      </w:r>
      <w:r>
        <w:rPr>
          <w:rFonts w:hint="eastAsia"/>
        </w:rPr>
        <w:t xml:space="preserve"> </w:t>
      </w:r>
      <w:r>
        <w:rPr>
          <w:rFonts w:hint="eastAsia"/>
        </w:rPr>
        <w:t>点击</w:t>
      </w:r>
      <w:r>
        <w:t>保存</w:t>
      </w:r>
    </w:p>
    <w:p w14:paraId="23B0EC49" w14:textId="77777777" w:rsidR="000D5E77" w:rsidRDefault="000D5E77" w:rsidP="000D5E77">
      <w:r>
        <w:tab/>
      </w:r>
      <w:r>
        <w:tab/>
        <w:t xml:space="preserve">4. </w:t>
      </w:r>
      <w:r>
        <w:rPr>
          <w:rFonts w:hint="eastAsia"/>
        </w:rPr>
        <w:t>系统</w:t>
      </w:r>
      <w:r>
        <w:t>提示保存成功</w:t>
      </w:r>
    </w:p>
    <w:p w14:paraId="55657C04" w14:textId="77777777" w:rsidR="000D5E77" w:rsidRPr="009522CB" w:rsidRDefault="000D5E77" w:rsidP="000D5E77">
      <w:r>
        <w:tab/>
      </w:r>
      <w:r>
        <w:tab/>
        <w:t xml:space="preserve">5. </w:t>
      </w:r>
      <w:r>
        <w:rPr>
          <w:rFonts w:hint="eastAsia"/>
        </w:rPr>
        <w:t>用户</w:t>
      </w:r>
      <w:r>
        <w:t>确认信息</w:t>
      </w:r>
      <w:r>
        <w:t>,</w:t>
      </w:r>
      <w:r>
        <w:rPr>
          <w:rFonts w:hint="eastAsia"/>
        </w:rPr>
        <w:t>返回</w:t>
      </w:r>
      <w:r>
        <w:t>主事件流</w:t>
      </w:r>
      <w:r>
        <w:rPr>
          <w:rFonts w:hint="eastAsia"/>
        </w:rPr>
        <w:t>3</w:t>
      </w:r>
    </w:p>
    <w:p w14:paraId="31539AF1" w14:textId="77777777" w:rsidR="000D5E77" w:rsidRDefault="000D5E77" w:rsidP="000D5E77">
      <w:r>
        <w:t xml:space="preserve"> [</w:t>
      </w:r>
      <w:r>
        <w:rPr>
          <w:rFonts w:hint="eastAsia"/>
        </w:rPr>
        <w:t>错误</w:t>
      </w:r>
      <w:r>
        <w:t>流</w:t>
      </w:r>
      <w:r>
        <w:t>]</w:t>
      </w:r>
    </w:p>
    <w:p w14:paraId="6F6BE232" w14:textId="77777777" w:rsidR="000D5E77" w:rsidRDefault="000D5E77" w:rsidP="000D5E77">
      <w:r>
        <w:tab/>
        <w:t>2a:</w:t>
      </w:r>
      <w:r>
        <w:rPr>
          <w:rFonts w:hint="eastAsia"/>
        </w:rPr>
        <w:t>没有</w:t>
      </w:r>
      <w:r>
        <w:t>任何结果</w:t>
      </w:r>
    </w:p>
    <w:p w14:paraId="18D17F6B" w14:textId="77777777" w:rsidR="000D5E77" w:rsidRDefault="000D5E77" w:rsidP="000D5E77">
      <w:r>
        <w:tab/>
      </w:r>
      <w:r>
        <w:tab/>
        <w:t>1.</w:t>
      </w:r>
      <w:r>
        <w:rPr>
          <w:rFonts w:hint="eastAsia"/>
        </w:rPr>
        <w:t>系统</w:t>
      </w:r>
      <w:r>
        <w:t>提示</w:t>
      </w:r>
      <w:r>
        <w:t>,</w:t>
      </w:r>
      <w:r>
        <w:rPr>
          <w:rFonts w:hint="eastAsia"/>
        </w:rPr>
        <w:t>没有</w:t>
      </w:r>
      <w:r>
        <w:t>数据</w:t>
      </w:r>
    </w:p>
    <w:p w14:paraId="3811EB09" w14:textId="77777777" w:rsidR="000D5E77" w:rsidRDefault="000D5E77" w:rsidP="000D5E77">
      <w:r>
        <w:tab/>
      </w:r>
      <w:r>
        <w:tab/>
        <w:t>2.</w:t>
      </w:r>
      <w:r>
        <w:t>用户</w:t>
      </w:r>
      <w:r>
        <w:rPr>
          <w:rFonts w:hint="eastAsia"/>
        </w:rPr>
        <w:t>确认</w:t>
      </w:r>
      <w:r>
        <w:t>,</w:t>
      </w:r>
      <w:r>
        <w:t>返回主事件流</w:t>
      </w:r>
      <w:r>
        <w:rPr>
          <w:rFonts w:hint="eastAsia"/>
        </w:rPr>
        <w:t>2</w:t>
      </w:r>
      <w:r>
        <w:t xml:space="preserve"> </w:t>
      </w:r>
    </w:p>
    <w:p w14:paraId="227296D5" w14:textId="77777777" w:rsidR="0052210E" w:rsidRDefault="000D5E77" w:rsidP="000D5E77">
      <w:r>
        <w:t>[</w:t>
      </w:r>
      <w:r>
        <w:rPr>
          <w:rFonts w:hint="eastAsia"/>
        </w:rPr>
        <w:t>后置</w:t>
      </w:r>
      <w:r>
        <w:t>条件</w:t>
      </w:r>
      <w:r>
        <w:t>]</w:t>
      </w:r>
    </w:p>
    <w:p w14:paraId="211125B3" w14:textId="77777777" w:rsidR="000D5E77" w:rsidRDefault="000D5E77" w:rsidP="000D5E77">
      <w:r>
        <w:t>[</w:t>
      </w:r>
      <w:r>
        <w:rPr>
          <w:rFonts w:hint="eastAsia"/>
        </w:rPr>
        <w:t>事件</w:t>
      </w:r>
      <w:r>
        <w:t>规则</w:t>
      </w:r>
      <w:r>
        <w:t>]</w:t>
      </w:r>
    </w:p>
    <w:p w14:paraId="29DFFFF9" w14:textId="77777777" w:rsidR="000D5E77" w:rsidRDefault="000D5E77" w:rsidP="000D5E77">
      <w:r>
        <w:t>[</w:t>
      </w:r>
      <w:r>
        <w:rPr>
          <w:rFonts w:hint="eastAsia"/>
        </w:rPr>
        <w:t>特殊</w:t>
      </w:r>
      <w:r>
        <w:t>需求</w:t>
      </w:r>
      <w:r>
        <w:t>]</w:t>
      </w:r>
    </w:p>
    <w:p w14:paraId="116BB2ED" w14:textId="77777777" w:rsidR="000D5E77" w:rsidRPr="006C7023" w:rsidRDefault="000D5E77" w:rsidP="000D5E77">
      <w:r>
        <w:t>[</w:t>
      </w:r>
      <w:r>
        <w:rPr>
          <w:rFonts w:hint="eastAsia"/>
        </w:rPr>
        <w:t>扩展</w:t>
      </w:r>
      <w:r>
        <w:t>点</w:t>
      </w:r>
      <w:r>
        <w:t>]</w:t>
      </w:r>
    </w:p>
    <w:p w14:paraId="6BBBDBCD" w14:textId="77777777" w:rsidR="000D5E77" w:rsidRPr="004B2598" w:rsidRDefault="000D5E77" w:rsidP="000D5E77"/>
    <w:p w14:paraId="20EC4009" w14:textId="77777777" w:rsidR="000D5E77" w:rsidRDefault="002C5921" w:rsidP="002C5921">
      <w:pPr>
        <w:pStyle w:val="2"/>
      </w:pPr>
      <w:r>
        <w:rPr>
          <w:rFonts w:hint="eastAsia"/>
        </w:rPr>
        <w:t>3.3</w:t>
      </w:r>
      <w:r w:rsidR="00812EBF">
        <w:t>1</w:t>
      </w:r>
      <w:r w:rsidR="000D5E77">
        <w:rPr>
          <w:rFonts w:hint="eastAsia"/>
        </w:rPr>
        <w:t xml:space="preserve"> Use-Case </w:t>
      </w:r>
      <w:r w:rsidR="000D5E77">
        <w:t>“UC0</w:t>
      </w:r>
      <w:r>
        <w:t>03</w:t>
      </w:r>
      <w:r w:rsidR="00812EBF">
        <w:t>1</w:t>
      </w:r>
      <w:r w:rsidR="000D5E77">
        <w:t xml:space="preserve"> </w:t>
      </w:r>
      <w:r w:rsidR="000D5E77">
        <w:rPr>
          <w:rFonts w:hint="eastAsia"/>
        </w:rPr>
        <w:t>部门</w:t>
      </w:r>
      <w:r w:rsidR="000D5E77">
        <w:t>管理</w:t>
      </w:r>
      <w:r w:rsidR="000D5E77">
        <w:t>”</w:t>
      </w:r>
    </w:p>
    <w:p w14:paraId="226156CA" w14:textId="77777777" w:rsidR="000D5E77" w:rsidRDefault="000D5E77" w:rsidP="000D5E77">
      <w:r>
        <w:rPr>
          <w:rFonts w:hint="eastAsia"/>
        </w:rPr>
        <w:t>[</w:t>
      </w:r>
      <w:r>
        <w:rPr>
          <w:rFonts w:hint="eastAsia"/>
        </w:rPr>
        <w:t>名称</w:t>
      </w:r>
      <w:r>
        <w:t xml:space="preserve">] </w:t>
      </w:r>
      <w:r w:rsidR="00812EBF" w:rsidRPr="00812EBF">
        <w:t>UC0031</w:t>
      </w:r>
      <w:r>
        <w:rPr>
          <w:rFonts w:hint="eastAsia"/>
        </w:rPr>
        <w:t>部门</w:t>
      </w:r>
      <w:r>
        <w:t>管理</w:t>
      </w:r>
    </w:p>
    <w:p w14:paraId="0B4B3BBC" w14:textId="77777777" w:rsidR="000D5E77" w:rsidRDefault="000D5E77" w:rsidP="000D5E77">
      <w:r>
        <w:t>[</w:t>
      </w:r>
      <w:r>
        <w:rPr>
          <w:rFonts w:hint="eastAsia"/>
        </w:rPr>
        <w:t>简介</w:t>
      </w:r>
      <w:r>
        <w:t xml:space="preserve">] </w:t>
      </w:r>
      <w:r>
        <w:rPr>
          <w:rFonts w:hint="eastAsia"/>
        </w:rPr>
        <w:t>系统</w:t>
      </w:r>
      <w:r>
        <w:t>管理员</w:t>
      </w:r>
      <w:r>
        <w:rPr>
          <w:rFonts w:hint="eastAsia"/>
        </w:rPr>
        <w:t>对部门信息增删改</w:t>
      </w:r>
      <w:r>
        <w:t>查</w:t>
      </w:r>
    </w:p>
    <w:p w14:paraId="603F3F30" w14:textId="77777777" w:rsidR="000D5E77" w:rsidRPr="00014D64" w:rsidRDefault="000D5E77" w:rsidP="000D5E77">
      <w:r>
        <w:t>[</w:t>
      </w:r>
      <w:r>
        <w:rPr>
          <w:rFonts w:hint="eastAsia"/>
        </w:rPr>
        <w:t>前置</w:t>
      </w:r>
      <w:r>
        <w:t>条件</w:t>
      </w:r>
      <w:r>
        <w:t xml:space="preserve">] </w:t>
      </w:r>
      <w:r>
        <w:rPr>
          <w:rFonts w:hint="eastAsia"/>
        </w:rPr>
        <w:t>系统</w:t>
      </w:r>
      <w:r>
        <w:t>管理员登录</w:t>
      </w:r>
    </w:p>
    <w:p w14:paraId="7567EE80" w14:textId="77777777" w:rsidR="000D5E77" w:rsidRDefault="000D5E77" w:rsidP="000D5E77">
      <w:r>
        <w:t>[</w:t>
      </w:r>
      <w:r>
        <w:rPr>
          <w:rFonts w:hint="eastAsia"/>
        </w:rPr>
        <w:t>事件流</w:t>
      </w:r>
      <w:r>
        <w:t xml:space="preserve">] </w:t>
      </w:r>
    </w:p>
    <w:p w14:paraId="2F358B14" w14:textId="77777777" w:rsidR="000D5E77" w:rsidRDefault="000D5E77" w:rsidP="000D5E77">
      <w:r>
        <w:t>[</w:t>
      </w:r>
      <w:r>
        <w:rPr>
          <w:rFonts w:hint="eastAsia"/>
        </w:rPr>
        <w:t>主</w:t>
      </w:r>
      <w:r>
        <w:t>事件流</w:t>
      </w:r>
      <w:r>
        <w:t>]</w:t>
      </w:r>
    </w:p>
    <w:p w14:paraId="34254B5E" w14:textId="77777777" w:rsidR="000D5E77" w:rsidRDefault="000D5E77" w:rsidP="000D5E77">
      <w:r>
        <w:rPr>
          <w:rFonts w:hint="eastAsia"/>
        </w:rPr>
        <w:t>1.</w:t>
      </w:r>
      <w:r>
        <w:rPr>
          <w:rFonts w:hint="eastAsia"/>
        </w:rPr>
        <w:t>用户</w:t>
      </w:r>
      <w:r>
        <w:t>点击</w:t>
      </w:r>
      <w:r>
        <w:t>[</w:t>
      </w:r>
      <w:r>
        <w:rPr>
          <w:rFonts w:hint="eastAsia"/>
        </w:rPr>
        <w:t>部门</w:t>
      </w:r>
      <w:r>
        <w:t>管理</w:t>
      </w:r>
      <w:r>
        <w:t>]</w:t>
      </w:r>
      <w:r>
        <w:rPr>
          <w:rFonts w:hint="eastAsia"/>
        </w:rPr>
        <w:t>按钮</w:t>
      </w:r>
      <w:r>
        <w:rPr>
          <w:rFonts w:hint="eastAsia"/>
        </w:rPr>
        <w:t>,</w:t>
      </w:r>
      <w:r>
        <w:t>用例开始</w:t>
      </w:r>
    </w:p>
    <w:p w14:paraId="15C92B78" w14:textId="77777777" w:rsidR="000D5E77" w:rsidRPr="00014D64" w:rsidRDefault="000D5E77" w:rsidP="000D5E77">
      <w:r>
        <w:t>2.</w:t>
      </w:r>
      <w:r>
        <w:rPr>
          <w:rFonts w:hint="eastAsia"/>
        </w:rPr>
        <w:t>根据</w:t>
      </w:r>
      <w:r>
        <w:t>页面显示查询条件</w:t>
      </w:r>
      <w:r>
        <w:t>:</w:t>
      </w:r>
      <w:r>
        <w:rPr>
          <w:rFonts w:hint="eastAsia"/>
        </w:rPr>
        <w:t>部门</w:t>
      </w:r>
      <w:r>
        <w:t>编码</w:t>
      </w:r>
      <w:r>
        <w:rPr>
          <w:rFonts w:hint="eastAsia"/>
        </w:rPr>
        <w:t>(</w:t>
      </w:r>
      <w:r>
        <w:rPr>
          <w:rFonts w:hint="eastAsia"/>
        </w:rPr>
        <w:t>文本框</w:t>
      </w:r>
      <w:r>
        <w:rPr>
          <w:rFonts w:hint="eastAsia"/>
        </w:rPr>
        <w:t>)</w:t>
      </w:r>
      <w:r>
        <w:t>,</w:t>
      </w:r>
      <w:r>
        <w:rPr>
          <w:rFonts w:hint="eastAsia"/>
        </w:rPr>
        <w:t>部门</w:t>
      </w:r>
      <w:r>
        <w:t>名称</w:t>
      </w:r>
      <w:r>
        <w:t>(</w:t>
      </w:r>
      <w:r>
        <w:rPr>
          <w:rFonts w:hint="eastAsia"/>
        </w:rPr>
        <w:t>文本</w:t>
      </w:r>
      <w:r>
        <w:t>框</w:t>
      </w:r>
      <w:r>
        <w:t>),</w:t>
      </w:r>
      <w:r>
        <w:rPr>
          <w:rFonts w:hint="eastAsia"/>
        </w:rPr>
        <w:t>中文名称</w:t>
      </w:r>
      <w:r>
        <w:t>(</w:t>
      </w:r>
      <w:r>
        <w:rPr>
          <w:rFonts w:hint="eastAsia"/>
        </w:rPr>
        <w:t>文本框</w:t>
      </w:r>
      <w:r>
        <w:t>),</w:t>
      </w:r>
      <w:r>
        <w:rPr>
          <w:rFonts w:hint="eastAsia"/>
        </w:rPr>
        <w:t>简称</w:t>
      </w:r>
      <w:r>
        <w:t>(</w:t>
      </w:r>
      <w:r>
        <w:rPr>
          <w:rFonts w:hint="eastAsia"/>
        </w:rPr>
        <w:t>英文</w:t>
      </w:r>
      <w:r>
        <w:t>简称</w:t>
      </w:r>
      <w:r>
        <w:t xml:space="preserve">) </w:t>
      </w:r>
      <w:r>
        <w:rPr>
          <w:rFonts w:hint="eastAsia"/>
        </w:rPr>
        <w:t>查询</w:t>
      </w:r>
    </w:p>
    <w:p w14:paraId="619557A9" w14:textId="77777777" w:rsidR="000D5E77" w:rsidRDefault="000D5E77" w:rsidP="000D5E77">
      <w:r>
        <w:t>3.</w:t>
      </w:r>
      <w:r>
        <w:rPr>
          <w:rFonts w:hint="eastAsia"/>
        </w:rPr>
        <w:t>点击</w:t>
      </w:r>
      <w:r>
        <w:t>[</w:t>
      </w:r>
      <w:r>
        <w:rPr>
          <w:rFonts w:hint="eastAsia"/>
        </w:rPr>
        <w:t>查询</w:t>
      </w:r>
      <w:r>
        <w:t>]</w:t>
      </w:r>
      <w:r>
        <w:rPr>
          <w:rFonts w:hint="eastAsia"/>
        </w:rPr>
        <w:t>按钮</w:t>
      </w:r>
      <w:r>
        <w:t>,</w:t>
      </w:r>
      <w:r>
        <w:t>根据查询条件查询</w:t>
      </w:r>
      <w:r>
        <w:rPr>
          <w:rFonts w:hint="eastAsia"/>
        </w:rPr>
        <w:t>得到结果列表</w:t>
      </w:r>
      <w:r>
        <w:t>:</w:t>
      </w:r>
      <w:r>
        <w:rPr>
          <w:rFonts w:hint="eastAsia"/>
        </w:rPr>
        <w:t>部门</w:t>
      </w:r>
      <w:r>
        <w:t>编号</w:t>
      </w:r>
      <w:r>
        <w:t>,</w:t>
      </w:r>
      <w:r>
        <w:rPr>
          <w:rFonts w:hint="eastAsia"/>
        </w:rPr>
        <w:t>部门</w:t>
      </w:r>
      <w:r>
        <w:t>名称</w:t>
      </w:r>
      <w:r>
        <w:t>,</w:t>
      </w:r>
      <w:r>
        <w:rPr>
          <w:rFonts w:hint="eastAsia"/>
        </w:rPr>
        <w:t>部门</w:t>
      </w:r>
      <w:r>
        <w:t>编码</w:t>
      </w:r>
      <w:r>
        <w:t>,</w:t>
      </w:r>
      <w:r>
        <w:rPr>
          <w:rFonts w:hint="eastAsia"/>
        </w:rPr>
        <w:t>中文</w:t>
      </w:r>
      <w:r>
        <w:t>名称</w:t>
      </w:r>
      <w:r>
        <w:t>,</w:t>
      </w:r>
      <w:r>
        <w:rPr>
          <w:rFonts w:hint="eastAsia"/>
        </w:rPr>
        <w:t>英文</w:t>
      </w:r>
      <w:r>
        <w:t>名称</w:t>
      </w:r>
      <w:r>
        <w:t>,</w:t>
      </w:r>
      <w:r>
        <w:rPr>
          <w:rFonts w:hint="eastAsia"/>
        </w:rPr>
        <w:t>简称</w:t>
      </w:r>
      <w:r>
        <w:t>(</w:t>
      </w:r>
      <w:r>
        <w:rPr>
          <w:rFonts w:hint="eastAsia"/>
        </w:rPr>
        <w:t>英文</w:t>
      </w:r>
      <w:r>
        <w:t>名称</w:t>
      </w:r>
      <w:r>
        <w:t>),</w:t>
      </w:r>
      <w:r>
        <w:rPr>
          <w:rFonts w:hint="eastAsia"/>
        </w:rPr>
        <w:t>安全</w:t>
      </w:r>
      <w:r>
        <w:t>生产部门</w:t>
      </w:r>
      <w:r>
        <w:t>,</w:t>
      </w:r>
      <w:r>
        <w:rPr>
          <w:rFonts w:hint="eastAsia"/>
        </w:rPr>
        <w:t>备注描述</w:t>
      </w:r>
      <w:r>
        <w:t>信息</w:t>
      </w:r>
      <w:r>
        <w:t>,</w:t>
      </w:r>
      <w:r>
        <w:rPr>
          <w:rFonts w:hint="eastAsia"/>
        </w:rPr>
        <w:t>操作</w:t>
      </w:r>
      <w:r>
        <w:t>([</w:t>
      </w:r>
      <w:r>
        <w:rPr>
          <w:rFonts w:hint="eastAsia"/>
        </w:rPr>
        <w:t>修改</w:t>
      </w:r>
      <w:r>
        <w:t>],[</w:t>
      </w:r>
      <w:r>
        <w:rPr>
          <w:rFonts w:hint="eastAsia"/>
        </w:rPr>
        <w:t>删除</w:t>
      </w:r>
      <w:r>
        <w:t>]</w:t>
      </w:r>
      <w:r>
        <w:rPr>
          <w:rFonts w:hint="eastAsia"/>
        </w:rPr>
        <w:t>按钮</w:t>
      </w:r>
      <w:r>
        <w:t>)</w:t>
      </w:r>
    </w:p>
    <w:p w14:paraId="3950C9A8" w14:textId="77777777" w:rsidR="000D5E77" w:rsidRPr="006143D6" w:rsidRDefault="000D5E77" w:rsidP="000D5E77">
      <w:r>
        <w:tab/>
        <w:t>3a:</w:t>
      </w:r>
      <w:r>
        <w:rPr>
          <w:rFonts w:hint="eastAsia"/>
        </w:rPr>
        <w:t>点击</w:t>
      </w:r>
      <w:r>
        <w:rPr>
          <w:rFonts w:hint="eastAsia"/>
        </w:rPr>
        <w:t xml:space="preserve"> </w:t>
      </w:r>
      <w:r>
        <w:t>[</w:t>
      </w:r>
      <w:r>
        <w:rPr>
          <w:rFonts w:hint="eastAsia"/>
        </w:rPr>
        <w:t>修改</w:t>
      </w:r>
      <w:r>
        <w:t>]</w:t>
      </w:r>
      <w:r>
        <w:rPr>
          <w:rFonts w:hint="eastAsia"/>
        </w:rPr>
        <w:t>按钮</w:t>
      </w:r>
    </w:p>
    <w:p w14:paraId="6B551502" w14:textId="77777777" w:rsidR="000D5E77" w:rsidRDefault="000D5E77" w:rsidP="000D5E77">
      <w:r>
        <w:tab/>
        <w:t>3b:</w:t>
      </w:r>
      <w:r>
        <w:rPr>
          <w:rFonts w:hint="eastAsia"/>
        </w:rPr>
        <w:t>点击</w:t>
      </w:r>
      <w:r>
        <w:rPr>
          <w:rFonts w:hint="eastAsia"/>
        </w:rPr>
        <w:t xml:space="preserve"> [</w:t>
      </w:r>
      <w:r>
        <w:rPr>
          <w:rFonts w:hint="eastAsia"/>
        </w:rPr>
        <w:t>删除</w:t>
      </w:r>
      <w:r>
        <w:rPr>
          <w:rFonts w:hint="eastAsia"/>
        </w:rPr>
        <w:t>]</w:t>
      </w:r>
      <w:r>
        <w:rPr>
          <w:rFonts w:hint="eastAsia"/>
        </w:rPr>
        <w:t>按钮</w:t>
      </w:r>
    </w:p>
    <w:p w14:paraId="3A13EBE8" w14:textId="77777777" w:rsidR="000D5E77" w:rsidRDefault="000D5E77" w:rsidP="000D5E77">
      <w:r>
        <w:rPr>
          <w:rFonts w:hint="eastAsia"/>
        </w:rPr>
        <w:t>4.</w:t>
      </w:r>
      <w:r>
        <w:rPr>
          <w:rFonts w:hint="eastAsia"/>
        </w:rPr>
        <w:t>点击</w:t>
      </w:r>
      <w:r>
        <w:rPr>
          <w:rFonts w:hint="eastAsia"/>
        </w:rPr>
        <w:t>[</w:t>
      </w:r>
      <w:r>
        <w:rPr>
          <w:rFonts w:hint="eastAsia"/>
        </w:rPr>
        <w:t>新增</w:t>
      </w:r>
      <w:r>
        <w:rPr>
          <w:rFonts w:hint="eastAsia"/>
        </w:rPr>
        <w:t>]</w:t>
      </w:r>
      <w:r>
        <w:rPr>
          <w:rFonts w:hint="eastAsia"/>
        </w:rPr>
        <w:t>按钮</w:t>
      </w:r>
    </w:p>
    <w:p w14:paraId="294DF8A0" w14:textId="77777777" w:rsidR="000D5E77" w:rsidRDefault="000D5E77" w:rsidP="000D5E77">
      <w:r>
        <w:rPr>
          <w:rFonts w:hint="eastAsia"/>
        </w:rPr>
        <w:t>5</w:t>
      </w:r>
      <w:r>
        <w:t>.</w:t>
      </w:r>
      <w:r>
        <w:t>弹出新增信息页面</w:t>
      </w:r>
      <w:r>
        <w:t>,</w:t>
      </w:r>
      <w:r>
        <w:t>包括</w:t>
      </w:r>
      <w:r>
        <w:t>:</w:t>
      </w:r>
      <w:r>
        <w:rPr>
          <w:rFonts w:hint="eastAsia"/>
        </w:rPr>
        <w:t>部门</w:t>
      </w:r>
      <w:r>
        <w:t>编号</w:t>
      </w:r>
      <w:r>
        <w:t>(</w:t>
      </w:r>
      <w:r>
        <w:rPr>
          <w:rFonts w:hint="eastAsia"/>
        </w:rPr>
        <w:t>文本框</w:t>
      </w:r>
      <w:r>
        <w:rPr>
          <w:rFonts w:hint="eastAsia"/>
        </w:rPr>
        <w:t>,</w:t>
      </w:r>
      <w:r>
        <w:t>必填</w:t>
      </w:r>
      <w:r>
        <w:t>),</w:t>
      </w:r>
      <w:r>
        <w:rPr>
          <w:rFonts w:hint="eastAsia"/>
        </w:rPr>
        <w:t>部门编码</w:t>
      </w:r>
      <w:r>
        <w:t>(</w:t>
      </w:r>
      <w:r>
        <w:rPr>
          <w:rFonts w:hint="eastAsia"/>
        </w:rPr>
        <w:t>文本框</w:t>
      </w:r>
      <w:r>
        <w:t>,</w:t>
      </w:r>
      <w:r>
        <w:t>必填</w:t>
      </w:r>
      <w:r>
        <w:t>),</w:t>
      </w:r>
      <w:r>
        <w:t>部门名称</w:t>
      </w:r>
      <w:r>
        <w:rPr>
          <w:rFonts w:hint="eastAsia"/>
        </w:rPr>
        <w:t>(</w:t>
      </w:r>
      <w:r>
        <w:rPr>
          <w:rFonts w:hint="eastAsia"/>
        </w:rPr>
        <w:t>文本</w:t>
      </w:r>
      <w:r>
        <w:t>框</w:t>
      </w:r>
      <w:r>
        <w:t>,</w:t>
      </w:r>
      <w:r>
        <w:t>必填</w:t>
      </w:r>
      <w:r>
        <w:rPr>
          <w:rFonts w:hint="eastAsia"/>
        </w:rPr>
        <w:t>)</w:t>
      </w:r>
      <w:r>
        <w:t>,</w:t>
      </w:r>
      <w:r>
        <w:rPr>
          <w:rFonts w:hint="eastAsia"/>
        </w:rPr>
        <w:t>中文</w:t>
      </w:r>
      <w:r>
        <w:t>名称</w:t>
      </w:r>
      <w:r>
        <w:t>(</w:t>
      </w:r>
      <w:r>
        <w:rPr>
          <w:rFonts w:hint="eastAsia"/>
        </w:rPr>
        <w:t>文本</w:t>
      </w:r>
      <w:r>
        <w:t>框</w:t>
      </w:r>
      <w:r>
        <w:t>,</w:t>
      </w:r>
      <w:r>
        <w:t>必填</w:t>
      </w:r>
      <w:r>
        <w:t>),</w:t>
      </w:r>
      <w:r>
        <w:rPr>
          <w:rFonts w:hint="eastAsia"/>
        </w:rPr>
        <w:t>英文</w:t>
      </w:r>
      <w:r>
        <w:t>名称</w:t>
      </w:r>
      <w:r>
        <w:rPr>
          <w:rFonts w:hint="eastAsia"/>
        </w:rPr>
        <w:t>(</w:t>
      </w:r>
      <w:r>
        <w:rPr>
          <w:rFonts w:hint="eastAsia"/>
        </w:rPr>
        <w:t>文本框</w:t>
      </w:r>
      <w:r>
        <w:t>,</w:t>
      </w:r>
      <w:r>
        <w:t>必填</w:t>
      </w:r>
      <w:r>
        <w:rPr>
          <w:rFonts w:hint="eastAsia"/>
        </w:rPr>
        <w:t>)</w:t>
      </w:r>
      <w:r>
        <w:t>,</w:t>
      </w:r>
      <w:r>
        <w:t>简称</w:t>
      </w:r>
      <w:r>
        <w:t>(</w:t>
      </w:r>
      <w:r>
        <w:rPr>
          <w:rFonts w:hint="eastAsia"/>
        </w:rPr>
        <w:t>英文</w:t>
      </w:r>
      <w:r>
        <w:t>简称</w:t>
      </w:r>
      <w:r>
        <w:t>,</w:t>
      </w:r>
      <w:r>
        <w:t>必填</w:t>
      </w:r>
      <w:r>
        <w:t>),</w:t>
      </w:r>
      <w:r>
        <w:rPr>
          <w:rFonts w:hint="eastAsia"/>
        </w:rPr>
        <w:t>安全</w:t>
      </w:r>
      <w:r>
        <w:t>生产部门</w:t>
      </w:r>
      <w:r>
        <w:t>(</w:t>
      </w:r>
      <w:r>
        <w:rPr>
          <w:rFonts w:hint="eastAsia"/>
        </w:rPr>
        <w:t>单选</w:t>
      </w:r>
      <w:r>
        <w:t>框</w:t>
      </w:r>
      <w:r>
        <w:t>[</w:t>
      </w:r>
      <w:r>
        <w:rPr>
          <w:rFonts w:hint="eastAsia"/>
        </w:rPr>
        <w:t>是</w:t>
      </w:r>
      <w:r>
        <w:t>,</w:t>
      </w:r>
      <w:r>
        <w:t>否</w:t>
      </w:r>
      <w:r>
        <w:t>],</w:t>
      </w:r>
      <w:r>
        <w:t>必填</w:t>
      </w:r>
      <w:r>
        <w:t>),</w:t>
      </w:r>
      <w:r>
        <w:rPr>
          <w:rFonts w:hint="eastAsia"/>
        </w:rPr>
        <w:t>备注</w:t>
      </w:r>
      <w:r>
        <w:t>描述信息</w:t>
      </w:r>
      <w:r>
        <w:t>(</w:t>
      </w:r>
      <w:r>
        <w:rPr>
          <w:rFonts w:hint="eastAsia"/>
        </w:rPr>
        <w:t>文本域</w:t>
      </w:r>
      <w:r>
        <w:t>,</w:t>
      </w:r>
      <w:r>
        <w:t>可选</w:t>
      </w:r>
      <w:r>
        <w:t>)</w:t>
      </w:r>
    </w:p>
    <w:p w14:paraId="2F47E7B2" w14:textId="77777777" w:rsidR="000D5E77" w:rsidRDefault="000D5E77" w:rsidP="000D5E77">
      <w:r>
        <w:tab/>
        <w:t xml:space="preserve">5a </w:t>
      </w:r>
      <w:r>
        <w:rPr>
          <w:rFonts w:hint="eastAsia"/>
        </w:rPr>
        <w:t>点击</w:t>
      </w:r>
      <w:r>
        <w:rPr>
          <w:rFonts w:hint="eastAsia"/>
        </w:rPr>
        <w:t>[</w:t>
      </w:r>
      <w:r>
        <w:rPr>
          <w:rFonts w:hint="eastAsia"/>
        </w:rPr>
        <w:t>关闭</w:t>
      </w:r>
      <w:r>
        <w:rPr>
          <w:rFonts w:hint="eastAsia"/>
        </w:rPr>
        <w:t>]</w:t>
      </w:r>
      <w:r>
        <w:rPr>
          <w:rFonts w:hint="eastAsia"/>
        </w:rPr>
        <w:t>按钮</w:t>
      </w:r>
    </w:p>
    <w:p w14:paraId="74905BC5" w14:textId="77777777" w:rsidR="000D5E77" w:rsidRDefault="000D5E77" w:rsidP="000D5E77">
      <w:r>
        <w:t>6.</w:t>
      </w:r>
      <w:r>
        <w:rPr>
          <w:rFonts w:hint="eastAsia"/>
        </w:rPr>
        <w:t>点击</w:t>
      </w:r>
      <w:r>
        <w:t>[</w:t>
      </w:r>
      <w:r>
        <w:rPr>
          <w:rFonts w:hint="eastAsia"/>
        </w:rPr>
        <w:t>保存</w:t>
      </w:r>
      <w:r>
        <w:t>]</w:t>
      </w:r>
      <w:r>
        <w:rPr>
          <w:rFonts w:hint="eastAsia"/>
        </w:rPr>
        <w:t>按钮</w:t>
      </w:r>
    </w:p>
    <w:p w14:paraId="611D990A" w14:textId="77777777" w:rsidR="000D5E77" w:rsidRDefault="000D5E77" w:rsidP="000D5E77">
      <w:r>
        <w:tab/>
        <w:t>6a:</w:t>
      </w:r>
      <w:r>
        <w:rPr>
          <w:rFonts w:hint="eastAsia"/>
        </w:rPr>
        <w:t>有必填</w:t>
      </w:r>
      <w:r>
        <w:t>项未填</w:t>
      </w:r>
      <w:r>
        <w:rPr>
          <w:rFonts w:hint="eastAsia"/>
        </w:rPr>
        <w:t>,</w:t>
      </w:r>
      <w:r>
        <w:t>请确认表单</w:t>
      </w:r>
    </w:p>
    <w:p w14:paraId="4784F3DE" w14:textId="77777777" w:rsidR="000D5E77" w:rsidRDefault="000D5E77" w:rsidP="000D5E77">
      <w:r>
        <w:rPr>
          <w:rFonts w:hint="eastAsia"/>
        </w:rPr>
        <w:t>7.</w:t>
      </w:r>
      <w:r>
        <w:rPr>
          <w:rFonts w:hint="eastAsia"/>
        </w:rPr>
        <w:t>系统</w:t>
      </w:r>
      <w:r>
        <w:t>提示保存</w:t>
      </w:r>
      <w:r>
        <w:rPr>
          <w:rFonts w:hint="eastAsia"/>
        </w:rPr>
        <w:t>成功</w:t>
      </w:r>
    </w:p>
    <w:p w14:paraId="528C6051" w14:textId="77777777" w:rsidR="000D5E77" w:rsidRDefault="000D5E77" w:rsidP="000D5E77">
      <w:r>
        <w:rPr>
          <w:rFonts w:hint="eastAsia"/>
        </w:rPr>
        <w:t>8.</w:t>
      </w:r>
      <w:r>
        <w:rPr>
          <w:rFonts w:hint="eastAsia"/>
        </w:rPr>
        <w:t>用户</w:t>
      </w:r>
      <w:r>
        <w:t>确认</w:t>
      </w:r>
    </w:p>
    <w:p w14:paraId="6E57E701" w14:textId="77777777" w:rsidR="000D5E77" w:rsidRDefault="000D5E77" w:rsidP="000D5E77">
      <w:r>
        <w:rPr>
          <w:rFonts w:hint="eastAsia"/>
        </w:rPr>
        <w:lastRenderedPageBreak/>
        <w:t>9.</w:t>
      </w:r>
      <w:r>
        <w:rPr>
          <w:rFonts w:hint="eastAsia"/>
        </w:rPr>
        <w:t>用例</w:t>
      </w:r>
      <w:r>
        <w:t>结束</w:t>
      </w:r>
    </w:p>
    <w:p w14:paraId="3D45FA90" w14:textId="77777777" w:rsidR="000D5E77" w:rsidRDefault="000D5E77" w:rsidP="000D5E77">
      <w:r>
        <w:rPr>
          <w:rFonts w:hint="eastAsia"/>
        </w:rPr>
        <w:t>[</w:t>
      </w:r>
      <w:r>
        <w:rPr>
          <w:rFonts w:hint="eastAsia"/>
        </w:rPr>
        <w:t>备选</w:t>
      </w:r>
      <w:r>
        <w:t>事件</w:t>
      </w:r>
      <w:r>
        <w:rPr>
          <w:rFonts w:hint="eastAsia"/>
        </w:rPr>
        <w:t>]</w:t>
      </w:r>
    </w:p>
    <w:p w14:paraId="40AA410D" w14:textId="77777777" w:rsidR="000D5E77" w:rsidRDefault="000D5E77" w:rsidP="000D5E77">
      <w:r>
        <w:tab/>
        <w:t>3a:</w:t>
      </w:r>
      <w:r>
        <w:rPr>
          <w:rFonts w:hint="eastAsia"/>
        </w:rPr>
        <w:t>点击</w:t>
      </w:r>
      <w:r>
        <w:rPr>
          <w:rFonts w:hint="eastAsia"/>
        </w:rPr>
        <w:t xml:space="preserve"> </w:t>
      </w:r>
      <w:r>
        <w:t>[</w:t>
      </w:r>
      <w:r>
        <w:rPr>
          <w:rFonts w:hint="eastAsia"/>
        </w:rPr>
        <w:t>修改</w:t>
      </w:r>
      <w:r>
        <w:t>]</w:t>
      </w:r>
      <w:r>
        <w:rPr>
          <w:rFonts w:hint="eastAsia"/>
        </w:rPr>
        <w:t>按钮</w:t>
      </w:r>
    </w:p>
    <w:p w14:paraId="5E8E6849" w14:textId="77777777" w:rsidR="000D5E77" w:rsidRDefault="000D5E77" w:rsidP="000D5E77">
      <w:r>
        <w:tab/>
      </w:r>
      <w:r>
        <w:tab/>
        <w:t>1.</w:t>
      </w:r>
      <w:r>
        <w:t>弹出修改页面</w:t>
      </w:r>
      <w:r>
        <w:rPr>
          <w:rFonts w:hint="eastAsia"/>
        </w:rPr>
        <w:t>,</w:t>
      </w:r>
      <w:r w:rsidRPr="00F61F99">
        <w:rPr>
          <w:rFonts w:hint="eastAsia"/>
        </w:rPr>
        <w:t xml:space="preserve"> </w:t>
      </w:r>
      <w:r w:rsidRPr="00F61F99">
        <w:rPr>
          <w:rFonts w:hint="eastAsia"/>
        </w:rPr>
        <w:t>回显数据</w:t>
      </w:r>
    </w:p>
    <w:p w14:paraId="1843AD30" w14:textId="77777777" w:rsidR="000D5E77" w:rsidRDefault="000D5E77" w:rsidP="000D5E77">
      <w:r>
        <w:tab/>
      </w:r>
      <w:r>
        <w:tab/>
        <w:t>2.</w:t>
      </w:r>
      <w:r>
        <w:rPr>
          <w:rFonts w:hint="eastAsia"/>
        </w:rPr>
        <w:t>用户</w:t>
      </w:r>
      <w:r>
        <w:t>操作</w:t>
      </w:r>
    </w:p>
    <w:p w14:paraId="7757B6CB" w14:textId="77777777" w:rsidR="000D5E77" w:rsidRDefault="000D5E77" w:rsidP="000D5E77">
      <w:r>
        <w:tab/>
      </w:r>
      <w:r>
        <w:tab/>
        <w:t>3.</w:t>
      </w:r>
      <w:r>
        <w:rPr>
          <w:rFonts w:hint="eastAsia"/>
        </w:rPr>
        <w:t>点击</w:t>
      </w:r>
      <w:r>
        <w:t>保存</w:t>
      </w:r>
    </w:p>
    <w:p w14:paraId="7B0C77F6" w14:textId="77777777" w:rsidR="000D5E77" w:rsidRDefault="000D5E77" w:rsidP="000D5E77">
      <w:r>
        <w:tab/>
      </w:r>
      <w:r>
        <w:tab/>
      </w:r>
      <w:r>
        <w:tab/>
        <w:t>3c</w:t>
      </w:r>
      <w:r>
        <w:rPr>
          <w:rFonts w:hint="eastAsia"/>
        </w:rPr>
        <w:t>有必填</w:t>
      </w:r>
      <w:r>
        <w:t>项未填</w:t>
      </w:r>
      <w:r>
        <w:rPr>
          <w:rFonts w:hint="eastAsia"/>
        </w:rPr>
        <w:t>,</w:t>
      </w:r>
      <w:r>
        <w:t>请确认表单</w:t>
      </w:r>
    </w:p>
    <w:p w14:paraId="28632010" w14:textId="77777777" w:rsidR="000D5E77" w:rsidRDefault="000D5E77" w:rsidP="000D5E77">
      <w:r>
        <w:tab/>
      </w:r>
      <w:r>
        <w:tab/>
      </w:r>
      <w:r>
        <w:tab/>
        <w:t xml:space="preserve">3d </w:t>
      </w:r>
      <w:r>
        <w:rPr>
          <w:rFonts w:hint="eastAsia"/>
        </w:rPr>
        <w:t>点击</w:t>
      </w:r>
      <w:r>
        <w:t>[</w:t>
      </w:r>
      <w:r>
        <w:rPr>
          <w:rFonts w:hint="eastAsia"/>
        </w:rPr>
        <w:t>关闭</w:t>
      </w:r>
      <w:r>
        <w:t>]</w:t>
      </w:r>
      <w:r>
        <w:rPr>
          <w:rFonts w:hint="eastAsia"/>
        </w:rPr>
        <w:t>按钮</w:t>
      </w:r>
    </w:p>
    <w:p w14:paraId="7DD1DDDA" w14:textId="77777777" w:rsidR="000D5E77" w:rsidRDefault="000D5E77" w:rsidP="000D5E77">
      <w:r>
        <w:tab/>
      </w:r>
      <w:r>
        <w:tab/>
        <w:t>4.</w:t>
      </w:r>
      <w:r>
        <w:rPr>
          <w:rFonts w:hint="eastAsia"/>
        </w:rPr>
        <w:t>系统</w:t>
      </w:r>
      <w:r>
        <w:t>提示保存成功</w:t>
      </w:r>
    </w:p>
    <w:p w14:paraId="7738DE71" w14:textId="77777777" w:rsidR="000D5E77" w:rsidRDefault="000D5E77" w:rsidP="000D5E77">
      <w:r>
        <w:tab/>
      </w:r>
      <w:r>
        <w:tab/>
        <w:t>5.</w:t>
      </w:r>
      <w:r>
        <w:rPr>
          <w:rFonts w:hint="eastAsia"/>
        </w:rPr>
        <w:t>用</w:t>
      </w:r>
      <w:r>
        <w:t>户</w:t>
      </w:r>
      <w:r>
        <w:rPr>
          <w:rFonts w:hint="eastAsia"/>
        </w:rPr>
        <w:t>确认</w:t>
      </w:r>
      <w:r>
        <w:t>信息</w:t>
      </w:r>
    </w:p>
    <w:p w14:paraId="5BBA84C4" w14:textId="77777777" w:rsidR="000D5E77" w:rsidRPr="00F61F99" w:rsidRDefault="000D5E77" w:rsidP="000D5E77">
      <w:r>
        <w:tab/>
      </w:r>
      <w:r>
        <w:tab/>
        <w:t>6.</w:t>
      </w:r>
      <w:r>
        <w:rPr>
          <w:rFonts w:hint="eastAsia"/>
        </w:rPr>
        <w:t>返回</w:t>
      </w:r>
      <w:r>
        <w:t>主事件流</w:t>
      </w:r>
      <w:r>
        <w:rPr>
          <w:rFonts w:hint="eastAsia"/>
        </w:rPr>
        <w:t>3</w:t>
      </w:r>
    </w:p>
    <w:p w14:paraId="1D844CD0" w14:textId="77777777" w:rsidR="000D5E77" w:rsidRDefault="000D5E77" w:rsidP="000D5E77">
      <w:r>
        <w:tab/>
        <w:t>3b:</w:t>
      </w:r>
      <w:r>
        <w:rPr>
          <w:rFonts w:hint="eastAsia"/>
        </w:rPr>
        <w:t>点击</w:t>
      </w:r>
      <w:r>
        <w:rPr>
          <w:rFonts w:hint="eastAsia"/>
        </w:rPr>
        <w:t xml:space="preserve"> [</w:t>
      </w:r>
      <w:r>
        <w:rPr>
          <w:rFonts w:hint="eastAsia"/>
        </w:rPr>
        <w:t>删除</w:t>
      </w:r>
      <w:r>
        <w:rPr>
          <w:rFonts w:hint="eastAsia"/>
        </w:rPr>
        <w:t>]</w:t>
      </w:r>
      <w:r>
        <w:rPr>
          <w:rFonts w:hint="eastAsia"/>
        </w:rPr>
        <w:t>按钮</w:t>
      </w:r>
    </w:p>
    <w:p w14:paraId="778399D5" w14:textId="77777777" w:rsidR="000D5E77" w:rsidRDefault="000D5E77" w:rsidP="000D5E77">
      <w:r>
        <w:tab/>
      </w:r>
      <w:r>
        <w:tab/>
        <w:t>1.</w:t>
      </w:r>
      <w:r>
        <w:rPr>
          <w:rFonts w:hint="eastAsia"/>
        </w:rPr>
        <w:t>系统弹出</w:t>
      </w:r>
      <w:r>
        <w:t>相应信息</w:t>
      </w:r>
    </w:p>
    <w:p w14:paraId="0EB16B28" w14:textId="77777777" w:rsidR="000D5E77" w:rsidRDefault="000D5E77" w:rsidP="000D5E77">
      <w:r>
        <w:tab/>
      </w:r>
      <w:r>
        <w:tab/>
      </w:r>
      <w:r>
        <w:tab/>
        <w:t xml:space="preserve">3e </w:t>
      </w:r>
      <w:r>
        <w:rPr>
          <w:rFonts w:hint="eastAsia"/>
        </w:rPr>
        <w:t>没有</w:t>
      </w:r>
      <w:r>
        <w:t>找到该条</w:t>
      </w:r>
      <w:r>
        <w:rPr>
          <w:rFonts w:hint="eastAsia"/>
        </w:rPr>
        <w:t>数据</w:t>
      </w:r>
    </w:p>
    <w:p w14:paraId="47688ADD" w14:textId="77777777" w:rsidR="000D5E77" w:rsidRDefault="000D5E77" w:rsidP="000D5E77">
      <w:r>
        <w:tab/>
      </w:r>
      <w:r>
        <w:tab/>
        <w:t>2.</w:t>
      </w:r>
      <w:r>
        <w:rPr>
          <w:rFonts w:hint="eastAsia"/>
        </w:rPr>
        <w:t>用户</w:t>
      </w:r>
      <w:r>
        <w:t>确认</w:t>
      </w:r>
      <w:r>
        <w:rPr>
          <w:rFonts w:hint="eastAsia"/>
        </w:rPr>
        <w:t>信息</w:t>
      </w:r>
    </w:p>
    <w:p w14:paraId="10A41602" w14:textId="77777777" w:rsidR="000D5E77" w:rsidRDefault="000D5E77" w:rsidP="000D5E77">
      <w:r>
        <w:tab/>
      </w:r>
      <w:r>
        <w:tab/>
        <w:t>3.</w:t>
      </w:r>
      <w:r>
        <w:rPr>
          <w:rFonts w:hint="eastAsia"/>
        </w:rPr>
        <w:t>返回</w:t>
      </w:r>
      <w:r>
        <w:t>主事件流</w:t>
      </w:r>
      <w:r>
        <w:rPr>
          <w:rFonts w:hint="eastAsia"/>
        </w:rPr>
        <w:t>3</w:t>
      </w:r>
    </w:p>
    <w:p w14:paraId="01ECF66A" w14:textId="77777777" w:rsidR="000D5E77" w:rsidRDefault="000D5E77" w:rsidP="000D5E77">
      <w:pPr>
        <w:ind w:firstLine="420"/>
      </w:pPr>
      <w:r>
        <w:t xml:space="preserve">5a </w:t>
      </w:r>
      <w:r>
        <w:rPr>
          <w:rFonts w:hint="eastAsia"/>
        </w:rPr>
        <w:t>点击</w:t>
      </w:r>
      <w:r>
        <w:rPr>
          <w:rFonts w:hint="eastAsia"/>
        </w:rPr>
        <w:t>[</w:t>
      </w:r>
      <w:r>
        <w:rPr>
          <w:rFonts w:hint="eastAsia"/>
        </w:rPr>
        <w:t>关闭</w:t>
      </w:r>
      <w:r>
        <w:rPr>
          <w:rFonts w:hint="eastAsia"/>
        </w:rPr>
        <w:t>]</w:t>
      </w:r>
      <w:r>
        <w:rPr>
          <w:rFonts w:hint="eastAsia"/>
        </w:rPr>
        <w:t>按钮</w:t>
      </w:r>
    </w:p>
    <w:p w14:paraId="7AB5F002" w14:textId="77777777" w:rsidR="000D5E77" w:rsidRDefault="000D5E77" w:rsidP="000D5E77">
      <w:pPr>
        <w:ind w:firstLine="420"/>
      </w:pPr>
      <w:r>
        <w:tab/>
        <w:t>1.</w:t>
      </w:r>
      <w:r>
        <w:rPr>
          <w:rFonts w:hint="eastAsia"/>
        </w:rPr>
        <w:t>用户</w:t>
      </w:r>
      <w:r>
        <w:t>点击</w:t>
      </w:r>
      <w:r>
        <w:t>[</w:t>
      </w:r>
      <w:r>
        <w:rPr>
          <w:rFonts w:hint="eastAsia"/>
        </w:rPr>
        <w:t>关闭</w:t>
      </w:r>
      <w:r>
        <w:t>]</w:t>
      </w:r>
      <w:r>
        <w:rPr>
          <w:rFonts w:hint="eastAsia"/>
        </w:rPr>
        <w:t>按钮</w:t>
      </w:r>
    </w:p>
    <w:p w14:paraId="30C58314" w14:textId="77777777" w:rsidR="000D5E77" w:rsidRPr="000908BC" w:rsidRDefault="000D5E77" w:rsidP="000D5E77">
      <w:pPr>
        <w:ind w:firstLine="420"/>
      </w:pPr>
      <w:r>
        <w:tab/>
        <w:t>2.</w:t>
      </w:r>
      <w:r>
        <w:rPr>
          <w:rFonts w:hint="eastAsia"/>
        </w:rPr>
        <w:t>返回</w:t>
      </w:r>
      <w:r>
        <w:t>主事件流</w:t>
      </w:r>
      <w:r>
        <w:rPr>
          <w:rFonts w:hint="eastAsia"/>
        </w:rPr>
        <w:t>3</w:t>
      </w:r>
    </w:p>
    <w:p w14:paraId="24425488" w14:textId="77777777" w:rsidR="000D5E77" w:rsidRDefault="000D5E77" w:rsidP="000D5E77">
      <w:r>
        <w:t>[</w:t>
      </w:r>
      <w:r>
        <w:rPr>
          <w:rFonts w:hint="eastAsia"/>
        </w:rPr>
        <w:t>错误</w:t>
      </w:r>
      <w:r>
        <w:t>流</w:t>
      </w:r>
      <w:r>
        <w:t>]</w:t>
      </w:r>
    </w:p>
    <w:p w14:paraId="1FB1BD13" w14:textId="77777777" w:rsidR="000D5E77" w:rsidRDefault="000D5E77" w:rsidP="000D5E77">
      <w:r>
        <w:tab/>
        <w:t>6a:</w:t>
      </w:r>
      <w:r>
        <w:rPr>
          <w:rFonts w:hint="eastAsia"/>
        </w:rPr>
        <w:t>有必填</w:t>
      </w:r>
      <w:r>
        <w:t>项未填</w:t>
      </w:r>
      <w:r>
        <w:rPr>
          <w:rFonts w:hint="eastAsia"/>
        </w:rPr>
        <w:t>,</w:t>
      </w:r>
      <w:r>
        <w:t>请确认表单</w:t>
      </w:r>
    </w:p>
    <w:p w14:paraId="00AF4950" w14:textId="77777777" w:rsidR="000D5E77" w:rsidRDefault="000D5E77" w:rsidP="000D5E77">
      <w:r>
        <w:tab/>
      </w:r>
      <w:r>
        <w:tab/>
        <w:t>1.</w:t>
      </w:r>
      <w:r>
        <w:rPr>
          <w:rFonts w:hint="eastAsia"/>
        </w:rPr>
        <w:t>系统</w:t>
      </w:r>
      <w:r>
        <w:t>提示</w:t>
      </w:r>
    </w:p>
    <w:p w14:paraId="5F9C3982" w14:textId="77777777" w:rsidR="000D5E77" w:rsidRDefault="000D5E77" w:rsidP="000D5E77">
      <w:r>
        <w:tab/>
      </w:r>
      <w:r>
        <w:tab/>
        <w:t>2.</w:t>
      </w:r>
      <w:r>
        <w:rPr>
          <w:rFonts w:hint="eastAsia"/>
        </w:rPr>
        <w:t>用户确认消息</w:t>
      </w:r>
    </w:p>
    <w:p w14:paraId="075719F5" w14:textId="77777777" w:rsidR="000D5E77" w:rsidRDefault="000D5E77" w:rsidP="000D5E77">
      <w:r>
        <w:tab/>
      </w:r>
      <w:r>
        <w:tab/>
        <w:t>3</w:t>
      </w:r>
      <w:r>
        <w:rPr>
          <w:rFonts w:hint="eastAsia"/>
        </w:rPr>
        <w:t>返回主事件</w:t>
      </w:r>
      <w:r>
        <w:t>流</w:t>
      </w:r>
      <w:r>
        <w:rPr>
          <w:rFonts w:hint="eastAsia"/>
        </w:rPr>
        <w:t>6</w:t>
      </w:r>
    </w:p>
    <w:p w14:paraId="338B6FE5" w14:textId="77777777" w:rsidR="000D5E77" w:rsidRDefault="000D5E77" w:rsidP="000D5E77">
      <w:pPr>
        <w:ind w:firstLine="420"/>
      </w:pPr>
      <w:r>
        <w:t>3c</w:t>
      </w:r>
      <w:r>
        <w:rPr>
          <w:rFonts w:hint="eastAsia"/>
        </w:rPr>
        <w:t>有必填</w:t>
      </w:r>
      <w:r>
        <w:t>项未填</w:t>
      </w:r>
      <w:r>
        <w:rPr>
          <w:rFonts w:hint="eastAsia"/>
        </w:rPr>
        <w:t>,</w:t>
      </w:r>
      <w:r>
        <w:t>请确认表单</w:t>
      </w:r>
    </w:p>
    <w:p w14:paraId="07507E42" w14:textId="77777777" w:rsidR="000D5E77" w:rsidRDefault="000D5E77" w:rsidP="000D5E77">
      <w:pPr>
        <w:ind w:left="420" w:firstLine="420"/>
      </w:pPr>
      <w:r>
        <w:t>1.</w:t>
      </w:r>
      <w:r>
        <w:rPr>
          <w:rFonts w:hint="eastAsia"/>
        </w:rPr>
        <w:t>系统</w:t>
      </w:r>
      <w:r>
        <w:t>提示</w:t>
      </w:r>
    </w:p>
    <w:p w14:paraId="36086A31" w14:textId="77777777" w:rsidR="000D5E77" w:rsidRDefault="000D5E77" w:rsidP="000D5E77">
      <w:r>
        <w:tab/>
      </w:r>
      <w:r>
        <w:tab/>
        <w:t>2.</w:t>
      </w:r>
      <w:r>
        <w:rPr>
          <w:rFonts w:hint="eastAsia"/>
        </w:rPr>
        <w:t>用户确认消息</w:t>
      </w:r>
    </w:p>
    <w:p w14:paraId="7BDEA6D3" w14:textId="77777777" w:rsidR="000D5E77" w:rsidRDefault="000D5E77" w:rsidP="000D5E77">
      <w:r>
        <w:tab/>
      </w:r>
      <w:r>
        <w:tab/>
        <w:t>3</w:t>
      </w:r>
      <w:r>
        <w:rPr>
          <w:rFonts w:hint="eastAsia"/>
        </w:rPr>
        <w:t>返回备选事件</w:t>
      </w:r>
      <w:r>
        <w:rPr>
          <w:rFonts w:hint="eastAsia"/>
        </w:rPr>
        <w:t>3a</w:t>
      </w:r>
    </w:p>
    <w:p w14:paraId="27B2E25E" w14:textId="77777777" w:rsidR="000D5E77" w:rsidRPr="00BB6FA7" w:rsidRDefault="000D5E77" w:rsidP="000D5E77"/>
    <w:p w14:paraId="14A2F16A" w14:textId="77777777" w:rsidR="000D5E77" w:rsidRDefault="000D5E77" w:rsidP="000D5E77">
      <w:r>
        <w:rPr>
          <w:rFonts w:hint="eastAsia"/>
        </w:rPr>
        <w:tab/>
        <w:t>3e</w:t>
      </w:r>
      <w:r>
        <w:rPr>
          <w:rFonts w:hint="eastAsia"/>
        </w:rPr>
        <w:t>没有</w:t>
      </w:r>
      <w:r>
        <w:t>找到该条</w:t>
      </w:r>
      <w:r>
        <w:rPr>
          <w:rFonts w:hint="eastAsia"/>
        </w:rPr>
        <w:t>数据</w:t>
      </w:r>
    </w:p>
    <w:p w14:paraId="4A142B00" w14:textId="77777777" w:rsidR="000D5E77" w:rsidRDefault="000D5E77" w:rsidP="000D5E77">
      <w:r>
        <w:tab/>
      </w:r>
      <w:r>
        <w:tab/>
        <w:t>1.</w:t>
      </w:r>
      <w:r>
        <w:rPr>
          <w:rFonts w:hint="eastAsia"/>
        </w:rPr>
        <w:t>系统</w:t>
      </w:r>
      <w:r>
        <w:t>提示</w:t>
      </w:r>
      <w:r>
        <w:rPr>
          <w:rFonts w:hint="eastAsia"/>
        </w:rPr>
        <w:t xml:space="preserve"> </w:t>
      </w:r>
      <w:r>
        <w:rPr>
          <w:rFonts w:hint="eastAsia"/>
        </w:rPr>
        <w:t>没有</w:t>
      </w:r>
      <w:r>
        <w:t>找到该条数据</w:t>
      </w:r>
    </w:p>
    <w:p w14:paraId="02C28163" w14:textId="77777777" w:rsidR="000D5E77" w:rsidRDefault="000D5E77" w:rsidP="000D5E77">
      <w:r>
        <w:tab/>
      </w:r>
      <w:r>
        <w:tab/>
        <w:t>2</w:t>
      </w:r>
      <w:r>
        <w:rPr>
          <w:rFonts w:hint="eastAsia"/>
        </w:rPr>
        <w:t>用户确认</w:t>
      </w:r>
      <w:r>
        <w:t>信息</w:t>
      </w:r>
    </w:p>
    <w:p w14:paraId="7AEA5308" w14:textId="77777777" w:rsidR="000D5E77" w:rsidRPr="00BB6FA7" w:rsidRDefault="000D5E77" w:rsidP="000D5E77">
      <w:r>
        <w:tab/>
      </w:r>
      <w:r>
        <w:tab/>
        <w:t>3.</w:t>
      </w:r>
      <w:r>
        <w:rPr>
          <w:rFonts w:hint="eastAsia"/>
        </w:rPr>
        <w:t>返回</w:t>
      </w:r>
      <w:r>
        <w:t>备选事件</w:t>
      </w:r>
      <w:r>
        <w:t>3b</w:t>
      </w:r>
    </w:p>
    <w:p w14:paraId="0A805039" w14:textId="77777777" w:rsidR="000D5E77" w:rsidRDefault="000D5E77" w:rsidP="000D5E77">
      <w:r>
        <w:t>[</w:t>
      </w:r>
      <w:r>
        <w:rPr>
          <w:rFonts w:hint="eastAsia"/>
        </w:rPr>
        <w:t>后置</w:t>
      </w:r>
      <w:r>
        <w:t>条件</w:t>
      </w:r>
      <w:r>
        <w:t>]</w:t>
      </w:r>
    </w:p>
    <w:p w14:paraId="77925DEA" w14:textId="77777777" w:rsidR="000D5E77" w:rsidRDefault="000D5E77" w:rsidP="000D5E77">
      <w:r>
        <w:t>[</w:t>
      </w:r>
      <w:r>
        <w:rPr>
          <w:rFonts w:hint="eastAsia"/>
        </w:rPr>
        <w:t>事件</w:t>
      </w:r>
      <w:r>
        <w:t>规则</w:t>
      </w:r>
      <w:r>
        <w:t>]</w:t>
      </w:r>
    </w:p>
    <w:p w14:paraId="4529D796" w14:textId="77777777" w:rsidR="000D5E77" w:rsidRDefault="000D5E77" w:rsidP="000D5E77">
      <w:r>
        <w:t>[</w:t>
      </w:r>
      <w:r>
        <w:rPr>
          <w:rFonts w:hint="eastAsia"/>
        </w:rPr>
        <w:t>特殊</w:t>
      </w:r>
      <w:r>
        <w:t>需求</w:t>
      </w:r>
      <w:r>
        <w:t>]</w:t>
      </w:r>
    </w:p>
    <w:p w14:paraId="71407FD0" w14:textId="77777777" w:rsidR="000D5E77" w:rsidRPr="006C7023" w:rsidRDefault="000D5E77" w:rsidP="000D5E77">
      <w:r>
        <w:t>[</w:t>
      </w:r>
      <w:r>
        <w:rPr>
          <w:rFonts w:hint="eastAsia"/>
        </w:rPr>
        <w:t>扩展</w:t>
      </w:r>
      <w:r>
        <w:t>点</w:t>
      </w:r>
      <w:r>
        <w:t>]</w:t>
      </w:r>
    </w:p>
    <w:p w14:paraId="52744519" w14:textId="77777777" w:rsidR="002D1892" w:rsidRDefault="002D1892">
      <w:pPr>
        <w:rPr>
          <w:lang w:eastAsia="zh-CN"/>
        </w:rPr>
      </w:pPr>
    </w:p>
    <w:p w14:paraId="518BB7B5" w14:textId="77777777" w:rsidR="00B8764C" w:rsidRDefault="00B8764C" w:rsidP="00B8764C">
      <w:pPr>
        <w:pStyle w:val="2"/>
      </w:pPr>
      <w:r>
        <w:rPr>
          <w:rFonts w:hint="eastAsia"/>
        </w:rPr>
        <w:t>3.3</w:t>
      </w:r>
      <w:r>
        <w:t>2</w:t>
      </w:r>
      <w:r>
        <w:rPr>
          <w:rFonts w:hint="eastAsia"/>
        </w:rPr>
        <w:t xml:space="preserve"> Use-Case </w:t>
      </w:r>
      <w:r>
        <w:t>“UC0032</w:t>
      </w:r>
      <w:r w:rsidR="007D1FF1" w:rsidRPr="00B8764C">
        <w:rPr>
          <w:rFonts w:hint="eastAsia"/>
        </w:rPr>
        <w:t>监督审核功能拓展（法定自查模块）</w:t>
      </w:r>
      <w:r>
        <w:t>”</w:t>
      </w:r>
    </w:p>
    <w:p w14:paraId="78137C9B" w14:textId="77777777" w:rsidR="00B8764C" w:rsidRPr="00B8764C" w:rsidRDefault="00B8764C" w:rsidP="00B8764C">
      <w:r>
        <w:rPr>
          <w:rFonts w:hint="eastAsia"/>
        </w:rPr>
        <w:t>[</w:t>
      </w:r>
      <w:r>
        <w:rPr>
          <w:rFonts w:hint="eastAsia"/>
        </w:rPr>
        <w:t>名称</w:t>
      </w:r>
      <w:r>
        <w:t xml:space="preserve">] </w:t>
      </w:r>
      <w:r w:rsidRPr="00812EBF">
        <w:t>UC003</w:t>
      </w:r>
      <w:r>
        <w:t>2</w:t>
      </w:r>
      <w:r w:rsidRPr="00B8764C">
        <w:rPr>
          <w:rFonts w:hint="eastAsia"/>
        </w:rPr>
        <w:t xml:space="preserve"> </w:t>
      </w:r>
      <w:r w:rsidRPr="00B8764C">
        <w:rPr>
          <w:rFonts w:hint="eastAsia"/>
        </w:rPr>
        <w:t>监督审核功能拓展（法定自查模块）</w:t>
      </w:r>
    </w:p>
    <w:p w14:paraId="1EA04F0E" w14:textId="77777777" w:rsidR="00B8764C" w:rsidRDefault="00B8764C" w:rsidP="00B8764C">
      <w:r>
        <w:t>[</w:t>
      </w:r>
      <w:r>
        <w:rPr>
          <w:rFonts w:hint="eastAsia"/>
        </w:rPr>
        <w:t>简介</w:t>
      </w:r>
      <w:r>
        <w:t xml:space="preserve">] </w:t>
      </w:r>
      <w:r w:rsidRPr="00B8764C">
        <w:rPr>
          <w:rFonts w:hint="eastAsia"/>
        </w:rPr>
        <w:t>在新建公司年度计划的时候可关联检查单库，并可触发公司月度计划和部门年度计划，部门年度计划再触发部门月度计划</w:t>
      </w:r>
    </w:p>
    <w:p w14:paraId="07059299" w14:textId="77777777" w:rsidR="00B8764C" w:rsidRPr="006C7023" w:rsidRDefault="00B8764C" w:rsidP="00B8764C">
      <w:r>
        <w:lastRenderedPageBreak/>
        <w:t>[</w:t>
      </w:r>
      <w:r>
        <w:rPr>
          <w:rFonts w:hint="eastAsia"/>
        </w:rPr>
        <w:t>扩展</w:t>
      </w:r>
      <w:r>
        <w:t>点</w:t>
      </w:r>
      <w:r>
        <w:t>]</w:t>
      </w:r>
    </w:p>
    <w:p w14:paraId="7BD5A822" w14:textId="77777777" w:rsidR="00B8764C" w:rsidRDefault="00B8764C" w:rsidP="00B8764C">
      <w:pPr>
        <w:pStyle w:val="Cap"/>
        <w:numPr>
          <w:ilvl w:val="0"/>
          <w:numId w:val="40"/>
        </w:numPr>
        <w:ind w:firstLineChars="0"/>
      </w:pPr>
      <w:r w:rsidRPr="00F55DFC">
        <w:rPr>
          <w:rFonts w:ascii="宋体" w:hAnsi="宋体" w:hint="eastAsia"/>
          <w:szCs w:val="21"/>
        </w:rPr>
        <w:t>公司/部门监察与审核</w:t>
      </w:r>
    </w:p>
    <w:p w14:paraId="4EA0152A" w14:textId="77777777" w:rsidR="00B8764C" w:rsidRDefault="00B8764C" w:rsidP="00B8764C">
      <w:pPr>
        <w:pStyle w:val="Cap"/>
        <w:numPr>
          <w:ilvl w:val="1"/>
          <w:numId w:val="40"/>
        </w:numPr>
        <w:ind w:firstLineChars="0"/>
        <w:rPr>
          <w:rFonts w:ascii="宋体" w:hAnsi="宋体"/>
          <w:szCs w:val="21"/>
        </w:rPr>
      </w:pPr>
      <w:r w:rsidRPr="006E01F4">
        <w:rPr>
          <w:rFonts w:ascii="宋体" w:hAnsi="宋体" w:hint="eastAsia"/>
          <w:szCs w:val="21"/>
        </w:rPr>
        <w:t>监察审核计划为年度的：</w:t>
      </w:r>
      <w:r>
        <w:rPr>
          <w:rFonts w:ascii="宋体" w:hAnsi="宋体"/>
          <w:szCs w:val="21"/>
        </w:rPr>
        <w:t xml:space="preserve"> </w:t>
      </w:r>
    </w:p>
    <w:p w14:paraId="6E58CCFD" w14:textId="77777777" w:rsidR="00B8764C" w:rsidRDefault="00B8764C" w:rsidP="00B8764C">
      <w:pPr>
        <w:pStyle w:val="ad"/>
        <w:numPr>
          <w:ilvl w:val="0"/>
          <w:numId w:val="41"/>
        </w:numPr>
        <w:ind w:left="1276" w:firstLineChars="0" w:hanging="283"/>
        <w:rPr>
          <w:rFonts w:ascii="宋体" w:hAnsi="宋体"/>
          <w:szCs w:val="21"/>
        </w:rPr>
      </w:pPr>
      <w:r w:rsidRPr="004A27D2">
        <w:rPr>
          <w:rFonts w:ascii="宋体" w:hAnsi="宋体" w:hint="eastAsia"/>
          <w:szCs w:val="21"/>
        </w:rPr>
        <w:t>增加“检查单列表”，关联检查单库，明确每月检查内容和各部门需监察审核的内容（主要为法定自查项目）</w:t>
      </w:r>
      <w:r>
        <w:rPr>
          <w:rFonts w:ascii="宋体" w:hAnsi="宋体" w:hint="eastAsia"/>
          <w:szCs w:val="21"/>
        </w:rPr>
        <w:t>，</w:t>
      </w:r>
      <w:r>
        <w:rPr>
          <w:rFonts w:ascii="宋体" w:hAnsi="宋体" w:hint="eastAsia"/>
          <w:color w:val="FF0000"/>
          <w:szCs w:val="21"/>
        </w:rPr>
        <w:t>提供导入模板。</w:t>
      </w:r>
    </w:p>
    <w:p w14:paraId="5FBCF2DB" w14:textId="77777777" w:rsidR="00B8764C" w:rsidRDefault="00B8764C" w:rsidP="00B8764C">
      <w:pPr>
        <w:pStyle w:val="ad"/>
        <w:numPr>
          <w:ilvl w:val="0"/>
          <w:numId w:val="41"/>
        </w:numPr>
        <w:ind w:left="1276" w:firstLineChars="0" w:hanging="283"/>
        <w:rPr>
          <w:rFonts w:ascii="宋体" w:hAnsi="宋体"/>
          <w:szCs w:val="21"/>
        </w:rPr>
      </w:pPr>
      <w:r w:rsidRPr="004A27D2">
        <w:rPr>
          <w:rFonts w:ascii="宋体" w:hAnsi="宋体" w:hint="eastAsia"/>
          <w:szCs w:val="21"/>
        </w:rPr>
        <w:t>已经审核通过的</w:t>
      </w:r>
      <w:r>
        <w:rPr>
          <w:rFonts w:ascii="宋体" w:hAnsi="宋体" w:hint="eastAsia"/>
          <w:szCs w:val="21"/>
        </w:rPr>
        <w:t>年度</w:t>
      </w:r>
      <w:r w:rsidRPr="004A27D2">
        <w:rPr>
          <w:rFonts w:ascii="宋体" w:hAnsi="宋体" w:hint="eastAsia"/>
          <w:szCs w:val="21"/>
        </w:rPr>
        <w:t>监察审核计划可以重新提起修订；</w:t>
      </w:r>
    </w:p>
    <w:p w14:paraId="6EBD9997" w14:textId="77777777" w:rsidR="00B8764C" w:rsidRDefault="00B8764C" w:rsidP="00B8764C">
      <w:pPr>
        <w:pStyle w:val="ad"/>
        <w:numPr>
          <w:ilvl w:val="0"/>
          <w:numId w:val="46"/>
        </w:numPr>
        <w:ind w:firstLineChars="0"/>
        <w:rPr>
          <w:rFonts w:ascii="宋体" w:hAnsi="宋体"/>
          <w:szCs w:val="21"/>
        </w:rPr>
      </w:pPr>
      <w:r>
        <w:rPr>
          <w:rFonts w:ascii="宋体" w:hAnsi="宋体" w:hint="eastAsia"/>
          <w:szCs w:val="21"/>
        </w:rPr>
        <w:t>重新提起修订则重新走年度计划的流程，所有字段都可以修改（除了编号）；</w:t>
      </w:r>
    </w:p>
    <w:p w14:paraId="7ABA347B" w14:textId="77777777" w:rsidR="00B8764C" w:rsidRDefault="00B8764C" w:rsidP="00B8764C">
      <w:pPr>
        <w:pStyle w:val="ad"/>
        <w:numPr>
          <w:ilvl w:val="0"/>
          <w:numId w:val="46"/>
        </w:numPr>
        <w:ind w:firstLineChars="0"/>
        <w:rPr>
          <w:rFonts w:ascii="宋体" w:hAnsi="宋体"/>
          <w:szCs w:val="21"/>
        </w:rPr>
      </w:pPr>
      <w:r>
        <w:rPr>
          <w:rFonts w:ascii="宋体" w:hAnsi="宋体" w:hint="eastAsia"/>
          <w:szCs w:val="21"/>
        </w:rPr>
        <w:t>若重新提起修订的年度计划中已有部分月度计划已经执行了（即已在对应月份进行检查，填写了检查结果，未涉及除外），则该部分计划不能修订；</w:t>
      </w:r>
    </w:p>
    <w:p w14:paraId="547C51FC" w14:textId="77777777" w:rsidR="00B8764C" w:rsidRDefault="00B8764C" w:rsidP="00B8764C">
      <w:pPr>
        <w:pStyle w:val="ad"/>
        <w:numPr>
          <w:ilvl w:val="0"/>
          <w:numId w:val="46"/>
        </w:numPr>
        <w:ind w:firstLineChars="0"/>
        <w:rPr>
          <w:rFonts w:ascii="宋体" w:hAnsi="宋体"/>
          <w:szCs w:val="21"/>
        </w:rPr>
      </w:pPr>
      <w:r>
        <w:rPr>
          <w:rFonts w:ascii="宋体" w:hAnsi="宋体" w:hint="eastAsia"/>
          <w:szCs w:val="21"/>
        </w:rPr>
        <w:t>重新修订的计划可新增、修改、删除，当部门创建年度计划时会自动带入年度计划，已被带入的年度计划不能被删除。</w:t>
      </w:r>
    </w:p>
    <w:p w14:paraId="406221C4" w14:textId="77777777" w:rsidR="00B8764C" w:rsidRDefault="00B8764C" w:rsidP="00B8764C">
      <w:pPr>
        <w:pStyle w:val="ad"/>
        <w:numPr>
          <w:ilvl w:val="0"/>
          <w:numId w:val="46"/>
        </w:numPr>
        <w:ind w:firstLineChars="0"/>
        <w:rPr>
          <w:rFonts w:ascii="宋体" w:hAnsi="宋体"/>
          <w:szCs w:val="21"/>
        </w:rPr>
      </w:pPr>
      <w:r>
        <w:rPr>
          <w:rFonts w:ascii="宋体" w:hAnsi="宋体" w:hint="eastAsia"/>
          <w:szCs w:val="21"/>
        </w:rPr>
        <w:t>需要增加一个审核历史记录的查看界面。</w:t>
      </w:r>
    </w:p>
    <w:p w14:paraId="0FB6214A" w14:textId="77777777" w:rsidR="00B8764C" w:rsidRPr="001F340C" w:rsidRDefault="00B8764C" w:rsidP="00B8764C">
      <w:pPr>
        <w:pStyle w:val="ad"/>
        <w:numPr>
          <w:ilvl w:val="0"/>
          <w:numId w:val="46"/>
        </w:numPr>
        <w:ind w:left="1276" w:firstLineChars="0" w:firstLine="0"/>
        <w:rPr>
          <w:rFonts w:ascii="宋体" w:hAnsi="宋体"/>
          <w:szCs w:val="21"/>
        </w:rPr>
      </w:pPr>
      <w:r w:rsidRPr="001F340C">
        <w:rPr>
          <w:rFonts w:ascii="宋体" w:hAnsi="宋体" w:hint="eastAsia"/>
          <w:szCs w:val="21"/>
        </w:rPr>
        <w:t>这个重新提起修订按钮权限较大，需要加上按钮权限配置功能。</w:t>
      </w:r>
    </w:p>
    <w:p w14:paraId="5927D97D" w14:textId="77777777" w:rsidR="00B8764C" w:rsidRDefault="00B8764C" w:rsidP="00B8764C">
      <w:pPr>
        <w:pStyle w:val="ad"/>
        <w:numPr>
          <w:ilvl w:val="0"/>
          <w:numId w:val="41"/>
        </w:numPr>
        <w:ind w:left="1276" w:firstLineChars="0" w:hanging="283"/>
        <w:rPr>
          <w:rFonts w:ascii="宋体" w:hAnsi="宋体"/>
          <w:szCs w:val="21"/>
        </w:rPr>
      </w:pPr>
      <w:r>
        <w:rPr>
          <w:rFonts w:ascii="宋体" w:hAnsi="宋体" w:hint="eastAsia"/>
          <w:szCs w:val="21"/>
        </w:rPr>
        <w:t>可按计划检查月份、被审核部门、监察审核要求来源分块展示。（一年的检查条目有上百项）</w:t>
      </w:r>
      <w:r>
        <w:rPr>
          <w:rFonts w:ascii="宋体" w:hAnsi="宋体"/>
          <w:szCs w:val="21"/>
        </w:rPr>
        <w:br/>
      </w:r>
      <w:r>
        <w:rPr>
          <w:rFonts w:ascii="宋体" w:hAnsi="宋体" w:hint="eastAsia"/>
          <w:color w:val="FF0000"/>
          <w:szCs w:val="21"/>
        </w:rPr>
        <w:t>可否以排序的方式几种方式进行排序分开，可以满足分块展示的需求。增加原型界面设计。</w:t>
      </w:r>
    </w:p>
    <w:p w14:paraId="68CF86CB" w14:textId="77777777" w:rsidR="00B8764C" w:rsidRPr="00865A04" w:rsidRDefault="00B8764C" w:rsidP="00B8764C">
      <w:pPr>
        <w:pStyle w:val="ad"/>
        <w:numPr>
          <w:ilvl w:val="0"/>
          <w:numId w:val="64"/>
        </w:numPr>
        <w:ind w:firstLineChars="0"/>
        <w:rPr>
          <w:rFonts w:ascii="宋体" w:hAnsi="宋体"/>
          <w:b/>
          <w:szCs w:val="21"/>
          <w:u w:val="single"/>
        </w:rPr>
      </w:pPr>
      <w:r w:rsidRPr="00865A04">
        <w:rPr>
          <w:rFonts w:ascii="宋体" w:hAnsi="宋体" w:hint="eastAsia"/>
          <w:b/>
          <w:szCs w:val="21"/>
          <w:u w:val="single"/>
        </w:rPr>
        <w:t>公司年度计划生成公司月度计划规则</w:t>
      </w:r>
    </w:p>
    <w:p w14:paraId="7C7319A5" w14:textId="77777777" w:rsidR="00B8764C" w:rsidRDefault="00B8764C" w:rsidP="00B8764C">
      <w:pPr>
        <w:pStyle w:val="ad"/>
        <w:numPr>
          <w:ilvl w:val="0"/>
          <w:numId w:val="41"/>
        </w:numPr>
        <w:ind w:left="1276" w:firstLineChars="0" w:hanging="283"/>
        <w:rPr>
          <w:rFonts w:ascii="宋体" w:hAnsi="宋体"/>
          <w:szCs w:val="21"/>
        </w:rPr>
      </w:pPr>
      <w:r>
        <w:rPr>
          <w:rFonts w:ascii="宋体" w:hAnsi="宋体" w:hint="eastAsia"/>
          <w:szCs w:val="21"/>
        </w:rPr>
        <w:t>公司制定的年度计划，会按月自动生成一条编辑中的月度公司计划在安监部分派人或保卫部分派人的待办中，状态为编辑中；</w:t>
      </w:r>
    </w:p>
    <w:p w14:paraId="66ABD177" w14:textId="77777777" w:rsidR="00B8764C" w:rsidRDefault="00B8764C" w:rsidP="00B8764C">
      <w:pPr>
        <w:pStyle w:val="ad"/>
        <w:numPr>
          <w:ilvl w:val="0"/>
          <w:numId w:val="43"/>
        </w:numPr>
        <w:ind w:firstLineChars="0"/>
        <w:rPr>
          <w:rFonts w:ascii="宋体" w:hAnsi="宋体"/>
          <w:szCs w:val="21"/>
        </w:rPr>
      </w:pPr>
      <w:r>
        <w:rPr>
          <w:rFonts w:ascii="宋体" w:hAnsi="宋体" w:hint="eastAsia"/>
          <w:szCs w:val="21"/>
        </w:rPr>
        <w:t>公司制定的年度计划，即监察审核类型为公司安全监察与审核、公司安保监察与审核的；</w:t>
      </w:r>
    </w:p>
    <w:p w14:paraId="688FAC40" w14:textId="77777777" w:rsidR="00B8764C" w:rsidRPr="00B42142" w:rsidRDefault="00B8764C" w:rsidP="00B8764C">
      <w:pPr>
        <w:pStyle w:val="ad"/>
        <w:numPr>
          <w:ilvl w:val="0"/>
          <w:numId w:val="43"/>
        </w:numPr>
        <w:ind w:firstLineChars="0"/>
        <w:rPr>
          <w:rFonts w:ascii="宋体" w:hAnsi="宋体"/>
          <w:szCs w:val="21"/>
        </w:rPr>
      </w:pPr>
      <w:r>
        <w:rPr>
          <w:rFonts w:ascii="宋体" w:hAnsi="宋体" w:hint="eastAsia"/>
          <w:szCs w:val="21"/>
        </w:rPr>
        <w:t>当年度计划类型为公司安全监察与审核时，月度计划类型默认为公司安全监察与审核，并出现在安监部分派人待办中；分派人可按被审核部门或者检查项目，批量选择发给对应的安监部监察员/审核员；</w:t>
      </w:r>
      <w:r w:rsidRPr="00B42142">
        <w:rPr>
          <w:rFonts w:ascii="宋体" w:hAnsi="宋体"/>
          <w:szCs w:val="21"/>
        </w:rPr>
        <w:t xml:space="preserve"> </w:t>
      </w:r>
    </w:p>
    <w:p w14:paraId="6AD01446" w14:textId="77777777" w:rsidR="00B8764C" w:rsidRDefault="00B8764C" w:rsidP="00B8764C">
      <w:pPr>
        <w:pStyle w:val="ad"/>
        <w:numPr>
          <w:ilvl w:val="0"/>
          <w:numId w:val="43"/>
        </w:numPr>
        <w:ind w:firstLineChars="0"/>
        <w:rPr>
          <w:rFonts w:ascii="宋体" w:hAnsi="宋体"/>
          <w:szCs w:val="21"/>
        </w:rPr>
      </w:pPr>
      <w:r>
        <w:rPr>
          <w:rFonts w:ascii="宋体" w:hAnsi="宋体" w:hint="eastAsia"/>
          <w:szCs w:val="21"/>
        </w:rPr>
        <w:t>当年度计划类型为公司安保监察与审核时，月度计划类型不默认，需选择，并出现在保卫部分派人待办中；分派人可按被审核部门或者检查项目，批量选择发给对应的保卫部监察员/审核员；</w:t>
      </w:r>
    </w:p>
    <w:p w14:paraId="4BA6B964" w14:textId="77777777" w:rsidR="00B8764C" w:rsidRDefault="00B8764C" w:rsidP="00B8764C">
      <w:pPr>
        <w:pStyle w:val="ad"/>
        <w:numPr>
          <w:ilvl w:val="0"/>
          <w:numId w:val="43"/>
        </w:numPr>
        <w:ind w:firstLineChars="0"/>
        <w:rPr>
          <w:rFonts w:ascii="宋体" w:hAnsi="宋体"/>
          <w:szCs w:val="21"/>
        </w:rPr>
      </w:pPr>
      <w:r>
        <w:rPr>
          <w:rFonts w:ascii="宋体" w:hAnsi="宋体" w:hint="eastAsia"/>
          <w:szCs w:val="21"/>
        </w:rPr>
        <w:t>月度计划应在上个月的的25日自动生成；（该日期可配置化的，可调整）</w:t>
      </w:r>
    </w:p>
    <w:p w14:paraId="562303D3" w14:textId="77777777" w:rsidR="00B8764C" w:rsidRDefault="00B8764C" w:rsidP="00B8764C">
      <w:pPr>
        <w:pStyle w:val="ad"/>
        <w:numPr>
          <w:ilvl w:val="0"/>
          <w:numId w:val="43"/>
        </w:numPr>
        <w:ind w:firstLineChars="0"/>
        <w:rPr>
          <w:rFonts w:ascii="宋体" w:hAnsi="宋体"/>
          <w:szCs w:val="21"/>
        </w:rPr>
      </w:pPr>
      <w:r>
        <w:rPr>
          <w:rFonts w:ascii="宋体" w:hAnsi="宋体" w:hint="eastAsia"/>
          <w:szCs w:val="21"/>
        </w:rPr>
        <w:t>按月是指按计划检查月份；</w:t>
      </w:r>
    </w:p>
    <w:p w14:paraId="18568EF8" w14:textId="77777777" w:rsidR="00B8764C" w:rsidRDefault="00B8764C" w:rsidP="00B8764C">
      <w:pPr>
        <w:pStyle w:val="ad"/>
        <w:numPr>
          <w:ilvl w:val="0"/>
          <w:numId w:val="43"/>
        </w:numPr>
        <w:ind w:firstLineChars="0"/>
        <w:rPr>
          <w:rFonts w:ascii="宋体" w:hAnsi="宋体"/>
          <w:szCs w:val="21"/>
        </w:rPr>
      </w:pPr>
      <w:r>
        <w:rPr>
          <w:rFonts w:ascii="宋体" w:hAnsi="宋体" w:hint="eastAsia"/>
          <w:szCs w:val="21"/>
        </w:rPr>
        <w:t>触发生成的月度计划中检查项目不可删除、修改（触发生成的内容不可修改，空白必填的项仍然需要填写完成），只能新增。</w:t>
      </w:r>
    </w:p>
    <w:p w14:paraId="4BB7875A" w14:textId="77777777" w:rsidR="00B8764C" w:rsidRPr="00AC53C0" w:rsidRDefault="00B8764C" w:rsidP="00B8764C">
      <w:pPr>
        <w:pStyle w:val="ad"/>
        <w:numPr>
          <w:ilvl w:val="0"/>
          <w:numId w:val="43"/>
        </w:numPr>
        <w:ind w:firstLineChars="0"/>
        <w:rPr>
          <w:rFonts w:ascii="宋体" w:hAnsi="宋体"/>
          <w:szCs w:val="21"/>
        </w:rPr>
      </w:pPr>
      <w:r>
        <w:rPr>
          <w:rFonts w:ascii="宋体" w:hAnsi="宋体" w:hint="eastAsia"/>
          <w:szCs w:val="21"/>
        </w:rPr>
        <w:t>公司月度计划需要增加被审核部门和检查项目排序。</w:t>
      </w:r>
    </w:p>
    <w:p w14:paraId="5AD05791" w14:textId="77777777" w:rsidR="00B8764C" w:rsidRDefault="00B8764C" w:rsidP="00B8764C">
      <w:pPr>
        <w:pStyle w:val="ad"/>
        <w:numPr>
          <w:ilvl w:val="0"/>
          <w:numId w:val="41"/>
        </w:numPr>
        <w:ind w:left="1276" w:firstLineChars="0" w:hanging="283"/>
        <w:rPr>
          <w:rFonts w:ascii="宋体" w:hAnsi="宋体"/>
          <w:szCs w:val="21"/>
        </w:rPr>
      </w:pPr>
      <w:r>
        <w:rPr>
          <w:rFonts w:ascii="宋体" w:hAnsi="宋体" w:hint="eastAsia"/>
          <w:szCs w:val="21"/>
        </w:rPr>
        <w:t>安监部/保卫部监察员/审核员收到公司月度计划，状态为修订中（新增状态）：</w:t>
      </w:r>
      <w:r w:rsidRPr="001345AE">
        <w:rPr>
          <w:rFonts w:ascii="宋体" w:hAnsi="宋体" w:hint="eastAsia"/>
          <w:color w:val="FF0000"/>
          <w:szCs w:val="21"/>
        </w:rPr>
        <w:t>如何标记检查单的变化</w:t>
      </w:r>
      <w:r>
        <w:rPr>
          <w:rFonts w:ascii="宋体" w:hAnsi="宋体" w:hint="eastAsia"/>
          <w:color w:val="FF0000"/>
          <w:szCs w:val="21"/>
        </w:rPr>
        <w:t>，需要讨论一下</w:t>
      </w:r>
      <w:r w:rsidRPr="001345AE">
        <w:rPr>
          <w:rFonts w:ascii="宋体" w:hAnsi="宋体" w:hint="eastAsia"/>
          <w:color w:val="FF0000"/>
          <w:szCs w:val="21"/>
        </w:rPr>
        <w:t>。</w:t>
      </w:r>
    </w:p>
    <w:p w14:paraId="05BC47A5" w14:textId="77777777" w:rsidR="00B8764C" w:rsidRDefault="00B8764C" w:rsidP="00B8764C">
      <w:pPr>
        <w:pStyle w:val="ad"/>
        <w:numPr>
          <w:ilvl w:val="0"/>
          <w:numId w:val="45"/>
        </w:numPr>
        <w:ind w:firstLineChars="0"/>
        <w:rPr>
          <w:rFonts w:ascii="宋体" w:hAnsi="宋体"/>
          <w:szCs w:val="21"/>
        </w:rPr>
      </w:pPr>
      <w:r>
        <w:rPr>
          <w:rFonts w:ascii="宋体" w:hAnsi="宋体" w:hint="eastAsia"/>
          <w:szCs w:val="21"/>
        </w:rPr>
        <w:t>在此节点应有三个按钮：保存、发送领导审核、确认归档；</w:t>
      </w:r>
    </w:p>
    <w:p w14:paraId="231542FC" w14:textId="77777777" w:rsidR="00B8764C" w:rsidRDefault="00B8764C" w:rsidP="00B8764C">
      <w:pPr>
        <w:pStyle w:val="ad"/>
        <w:numPr>
          <w:ilvl w:val="0"/>
          <w:numId w:val="45"/>
        </w:numPr>
        <w:ind w:firstLineChars="0"/>
        <w:rPr>
          <w:rFonts w:ascii="宋体" w:hAnsi="宋体"/>
          <w:szCs w:val="21"/>
        </w:rPr>
      </w:pPr>
      <w:r>
        <w:rPr>
          <w:rFonts w:ascii="宋体" w:hAnsi="宋体" w:hint="eastAsia"/>
          <w:szCs w:val="21"/>
        </w:rPr>
        <w:t>若月度计划进行了改动，只有保存、发送领导审核，点击发送领导审核则发回给分派人进行审核；</w:t>
      </w:r>
    </w:p>
    <w:p w14:paraId="01B78050" w14:textId="77777777" w:rsidR="00B8764C" w:rsidRDefault="00B8764C" w:rsidP="00B8764C">
      <w:pPr>
        <w:pStyle w:val="ad"/>
        <w:numPr>
          <w:ilvl w:val="0"/>
          <w:numId w:val="45"/>
        </w:numPr>
        <w:ind w:firstLineChars="0"/>
        <w:rPr>
          <w:rFonts w:ascii="宋体" w:hAnsi="宋体"/>
          <w:szCs w:val="21"/>
        </w:rPr>
      </w:pPr>
      <w:r>
        <w:rPr>
          <w:rFonts w:ascii="宋体" w:hAnsi="宋体" w:hint="eastAsia"/>
          <w:szCs w:val="21"/>
        </w:rPr>
        <w:t>如无任何改动，则只有保存、确认归档，点击确认归档则计划归档。</w:t>
      </w:r>
    </w:p>
    <w:p w14:paraId="77C22A77" w14:textId="77777777" w:rsidR="00B8764C" w:rsidRPr="001345AE" w:rsidRDefault="00B8764C" w:rsidP="00B8764C">
      <w:pPr>
        <w:pStyle w:val="ad"/>
        <w:numPr>
          <w:ilvl w:val="0"/>
          <w:numId w:val="45"/>
        </w:numPr>
        <w:ind w:firstLineChars="0"/>
        <w:rPr>
          <w:rFonts w:ascii="宋体" w:hAnsi="宋体"/>
          <w:color w:val="FF0000"/>
          <w:szCs w:val="21"/>
        </w:rPr>
      </w:pPr>
      <w:r w:rsidRPr="001345AE">
        <w:rPr>
          <w:rFonts w:ascii="宋体" w:hAnsi="宋体" w:hint="eastAsia"/>
          <w:color w:val="FF0000"/>
          <w:szCs w:val="21"/>
        </w:rPr>
        <w:t>不是并联流程，可以各改各的。</w:t>
      </w:r>
    </w:p>
    <w:p w14:paraId="6EE41A48" w14:textId="77777777" w:rsidR="00B8764C" w:rsidRDefault="00B8764C" w:rsidP="00B8764C">
      <w:pPr>
        <w:pStyle w:val="ad"/>
        <w:numPr>
          <w:ilvl w:val="0"/>
          <w:numId w:val="41"/>
        </w:numPr>
        <w:ind w:left="1276" w:firstLineChars="0" w:hanging="283"/>
        <w:rPr>
          <w:rFonts w:ascii="宋体" w:hAnsi="宋体"/>
          <w:szCs w:val="21"/>
        </w:rPr>
      </w:pPr>
      <w:r>
        <w:rPr>
          <w:rFonts w:ascii="宋体" w:hAnsi="宋体" w:hint="eastAsia"/>
          <w:szCs w:val="21"/>
        </w:rPr>
        <w:t>公司月度计划，若类型为安保测试，需要安全总监审核；</w:t>
      </w:r>
    </w:p>
    <w:p w14:paraId="3FD12116" w14:textId="77777777" w:rsidR="00B8764C" w:rsidRPr="00865A04" w:rsidRDefault="00B8764C" w:rsidP="00B8764C">
      <w:pPr>
        <w:pStyle w:val="ad"/>
        <w:numPr>
          <w:ilvl w:val="0"/>
          <w:numId w:val="64"/>
        </w:numPr>
        <w:ind w:firstLineChars="0"/>
        <w:rPr>
          <w:rFonts w:ascii="宋体" w:hAnsi="宋体"/>
          <w:b/>
          <w:szCs w:val="21"/>
          <w:u w:val="single"/>
        </w:rPr>
      </w:pPr>
      <w:r w:rsidRPr="00865A04">
        <w:rPr>
          <w:rFonts w:ascii="宋体" w:hAnsi="宋体" w:hint="eastAsia"/>
          <w:b/>
          <w:szCs w:val="21"/>
          <w:u w:val="single"/>
        </w:rPr>
        <w:t>公司年度计划生成部门</w:t>
      </w:r>
      <w:r>
        <w:rPr>
          <w:rFonts w:ascii="宋体" w:hAnsi="宋体" w:hint="eastAsia"/>
          <w:b/>
          <w:szCs w:val="21"/>
          <w:u w:val="single"/>
        </w:rPr>
        <w:t>年度</w:t>
      </w:r>
      <w:r w:rsidRPr="00865A04">
        <w:rPr>
          <w:rFonts w:ascii="宋体" w:hAnsi="宋体" w:hint="eastAsia"/>
          <w:b/>
          <w:szCs w:val="21"/>
          <w:u w:val="single"/>
        </w:rPr>
        <w:t>计划规则</w:t>
      </w:r>
    </w:p>
    <w:p w14:paraId="54EF163E" w14:textId="77777777" w:rsidR="00B8764C" w:rsidRDefault="00B8764C" w:rsidP="00B8764C">
      <w:pPr>
        <w:pStyle w:val="ad"/>
        <w:numPr>
          <w:ilvl w:val="0"/>
          <w:numId w:val="41"/>
        </w:numPr>
        <w:ind w:left="1276" w:firstLineChars="0" w:hanging="283"/>
        <w:rPr>
          <w:rFonts w:ascii="宋体" w:hAnsi="宋体"/>
          <w:szCs w:val="21"/>
        </w:rPr>
      </w:pPr>
      <w:r>
        <w:rPr>
          <w:rFonts w:ascii="宋体" w:hAnsi="宋体" w:hint="eastAsia"/>
          <w:szCs w:val="21"/>
        </w:rPr>
        <w:lastRenderedPageBreak/>
        <w:t>公司制定的年度计划，会按被审核部门和部门自查月份自动将检查项目生成到该部门的年度监察审核计划中。</w:t>
      </w:r>
    </w:p>
    <w:p w14:paraId="73352CC6" w14:textId="77777777" w:rsidR="00B8764C" w:rsidRDefault="00B8764C" w:rsidP="00B8764C">
      <w:pPr>
        <w:pStyle w:val="ad"/>
        <w:numPr>
          <w:ilvl w:val="0"/>
          <w:numId w:val="44"/>
        </w:numPr>
        <w:ind w:firstLineChars="0"/>
        <w:rPr>
          <w:rFonts w:ascii="宋体" w:hAnsi="宋体"/>
          <w:szCs w:val="21"/>
        </w:rPr>
      </w:pPr>
      <w:commentRangeStart w:id="39"/>
      <w:commentRangeStart w:id="40"/>
      <w:r>
        <w:rPr>
          <w:rFonts w:ascii="宋体" w:hAnsi="宋体" w:hint="eastAsia"/>
          <w:szCs w:val="21"/>
        </w:rPr>
        <w:t>在公司计划发布之后，当部门创建年度计划时会自动带入；</w:t>
      </w:r>
      <w:commentRangeEnd w:id="39"/>
      <w:r>
        <w:rPr>
          <w:rStyle w:val="ae"/>
        </w:rPr>
        <w:commentReference w:id="39"/>
      </w:r>
      <w:commentRangeEnd w:id="40"/>
      <w:r>
        <w:rPr>
          <w:rStyle w:val="ae"/>
        </w:rPr>
        <w:commentReference w:id="40"/>
      </w:r>
    </w:p>
    <w:p w14:paraId="5A03A97B" w14:textId="77777777" w:rsidR="00B8764C" w:rsidRDefault="00B8764C" w:rsidP="00B8764C">
      <w:pPr>
        <w:pStyle w:val="ad"/>
        <w:numPr>
          <w:ilvl w:val="0"/>
          <w:numId w:val="44"/>
        </w:numPr>
        <w:ind w:firstLineChars="0"/>
        <w:rPr>
          <w:rFonts w:ascii="宋体" w:hAnsi="宋体"/>
          <w:szCs w:val="21"/>
        </w:rPr>
      </w:pPr>
      <w:r>
        <w:rPr>
          <w:rFonts w:ascii="宋体" w:hAnsi="宋体" w:hint="eastAsia"/>
          <w:szCs w:val="21"/>
        </w:rPr>
        <w:t>触发生成的检查项目</w:t>
      </w:r>
      <w:commentRangeStart w:id="41"/>
      <w:commentRangeStart w:id="42"/>
      <w:r>
        <w:rPr>
          <w:rFonts w:ascii="宋体" w:hAnsi="宋体" w:hint="eastAsia"/>
          <w:szCs w:val="21"/>
        </w:rPr>
        <w:t>不可删除、修改</w:t>
      </w:r>
      <w:commentRangeEnd w:id="41"/>
      <w:r>
        <w:rPr>
          <w:rStyle w:val="ae"/>
        </w:rPr>
        <w:commentReference w:id="41"/>
      </w:r>
      <w:commentRangeEnd w:id="42"/>
      <w:r>
        <w:rPr>
          <w:rStyle w:val="ae"/>
        </w:rPr>
        <w:commentReference w:id="42"/>
      </w:r>
      <w:r>
        <w:rPr>
          <w:rFonts w:ascii="宋体" w:hAnsi="宋体" w:hint="eastAsia"/>
          <w:szCs w:val="21"/>
        </w:rPr>
        <w:t>，只能新增；</w:t>
      </w:r>
    </w:p>
    <w:p w14:paraId="5989AFC5" w14:textId="77777777" w:rsidR="00B8764C" w:rsidRDefault="00B8764C" w:rsidP="00B8764C">
      <w:pPr>
        <w:pStyle w:val="ad"/>
        <w:numPr>
          <w:ilvl w:val="0"/>
          <w:numId w:val="44"/>
        </w:numPr>
        <w:ind w:firstLineChars="0"/>
        <w:rPr>
          <w:rFonts w:ascii="宋体" w:hAnsi="宋体"/>
          <w:szCs w:val="21"/>
        </w:rPr>
      </w:pPr>
      <w:r>
        <w:rPr>
          <w:rFonts w:ascii="宋体" w:hAnsi="宋体" w:hint="eastAsia"/>
          <w:szCs w:val="21"/>
        </w:rPr>
        <w:t>公司年度计划规定的部门自查月份，变成部门年度计划的计划检查月份。“部门自查月份”这个字段就不存在了。</w:t>
      </w:r>
    </w:p>
    <w:p w14:paraId="1228FB7A" w14:textId="77777777" w:rsidR="00B8764C" w:rsidRPr="007E2FB4" w:rsidRDefault="00B8764C" w:rsidP="00B8764C">
      <w:pPr>
        <w:pStyle w:val="ad"/>
        <w:numPr>
          <w:ilvl w:val="0"/>
          <w:numId w:val="44"/>
        </w:numPr>
        <w:ind w:firstLineChars="0"/>
        <w:rPr>
          <w:rFonts w:ascii="宋体" w:hAnsi="宋体"/>
          <w:color w:val="FF0000"/>
          <w:szCs w:val="21"/>
        </w:rPr>
      </w:pPr>
      <w:r>
        <w:rPr>
          <w:rFonts w:ascii="宋体" w:hAnsi="宋体" w:hint="eastAsia"/>
          <w:color w:val="FF0000"/>
          <w:szCs w:val="21"/>
        </w:rPr>
        <w:t>部门在操作的时候，只能选择</w:t>
      </w:r>
      <w:r w:rsidRPr="007E2FB4">
        <w:rPr>
          <w:rFonts w:ascii="宋体" w:hAnsi="宋体" w:hint="eastAsia"/>
          <w:color w:val="FF0000"/>
          <w:szCs w:val="21"/>
        </w:rPr>
        <w:t>被审核处室</w:t>
      </w:r>
      <w:r>
        <w:rPr>
          <w:rFonts w:ascii="宋体" w:hAnsi="宋体" w:hint="eastAsia"/>
          <w:color w:val="FF0000"/>
          <w:szCs w:val="21"/>
        </w:rPr>
        <w:t>，应该本部门也可以选，纠正预防同样存在。</w:t>
      </w:r>
    </w:p>
    <w:p w14:paraId="494421CE" w14:textId="77777777" w:rsidR="00B8764C" w:rsidRPr="00F35A14" w:rsidRDefault="00B8764C" w:rsidP="00B8764C">
      <w:pPr>
        <w:pStyle w:val="ad"/>
        <w:numPr>
          <w:ilvl w:val="0"/>
          <w:numId w:val="44"/>
        </w:numPr>
        <w:ind w:firstLineChars="0"/>
        <w:rPr>
          <w:rFonts w:ascii="宋体" w:hAnsi="宋体"/>
          <w:szCs w:val="21"/>
        </w:rPr>
      </w:pPr>
      <w:r>
        <w:rPr>
          <w:rFonts w:ascii="宋体" w:hAnsi="宋体" w:hint="eastAsia"/>
          <w:szCs w:val="21"/>
        </w:rPr>
        <w:t>部门年度计划会按月自动生成一条编辑中的部门月度计划在该部门分派人的待办中，类型默认为部门内部安全监察与审核，可修改；</w:t>
      </w:r>
      <w:r w:rsidRPr="002B05FC">
        <w:rPr>
          <w:rFonts w:ascii="宋体" w:hAnsi="宋体" w:hint="eastAsia"/>
          <w:szCs w:val="21"/>
        </w:rPr>
        <w:t>流程与年度计划触发的公司月度计划一致。</w:t>
      </w:r>
      <w:r>
        <w:rPr>
          <w:rFonts w:ascii="宋体" w:hAnsi="宋体" w:hint="eastAsia"/>
          <w:szCs w:val="21"/>
        </w:rPr>
        <w:t>部门</w:t>
      </w:r>
      <w:r w:rsidRPr="00F35A14">
        <w:rPr>
          <w:rFonts w:ascii="宋体" w:hAnsi="宋体" w:hint="eastAsia"/>
          <w:szCs w:val="21"/>
        </w:rPr>
        <w:t>月度计划需要增加被审核</w:t>
      </w:r>
      <w:r>
        <w:rPr>
          <w:rFonts w:ascii="宋体" w:hAnsi="宋体" w:hint="eastAsia"/>
          <w:szCs w:val="21"/>
        </w:rPr>
        <w:t>处室</w:t>
      </w:r>
      <w:r w:rsidRPr="00F35A14">
        <w:rPr>
          <w:rFonts w:ascii="宋体" w:hAnsi="宋体" w:hint="eastAsia"/>
          <w:szCs w:val="21"/>
        </w:rPr>
        <w:t>和检查项目排序。</w:t>
      </w:r>
    </w:p>
    <w:p w14:paraId="55D1B54D" w14:textId="77777777" w:rsidR="00B8764C" w:rsidRPr="006E01F4" w:rsidRDefault="00B8764C" w:rsidP="00B8764C">
      <w:pPr>
        <w:pStyle w:val="Cap"/>
        <w:numPr>
          <w:ilvl w:val="1"/>
          <w:numId w:val="40"/>
        </w:numPr>
        <w:ind w:firstLineChars="0"/>
        <w:rPr>
          <w:rFonts w:ascii="宋体" w:hAnsi="宋体"/>
          <w:szCs w:val="21"/>
        </w:rPr>
      </w:pPr>
      <w:r w:rsidRPr="006E01F4">
        <w:rPr>
          <w:rFonts w:ascii="宋体" w:hAnsi="宋体" w:hint="eastAsia"/>
          <w:szCs w:val="21"/>
        </w:rPr>
        <w:t>监察审核计划为月度的：</w:t>
      </w:r>
    </w:p>
    <w:p w14:paraId="6925202A" w14:textId="77777777" w:rsidR="00B8764C" w:rsidRDefault="00B8764C" w:rsidP="00B8764C">
      <w:pPr>
        <w:pStyle w:val="ad"/>
        <w:numPr>
          <w:ilvl w:val="0"/>
          <w:numId w:val="42"/>
        </w:numPr>
        <w:ind w:left="1276" w:firstLineChars="0" w:hanging="283"/>
        <w:rPr>
          <w:rFonts w:ascii="宋体" w:hAnsi="宋体"/>
          <w:szCs w:val="21"/>
        </w:rPr>
      </w:pPr>
      <w:r>
        <w:rPr>
          <w:rFonts w:ascii="宋体" w:hAnsi="宋体" w:hint="eastAsia"/>
          <w:szCs w:val="21"/>
        </w:rPr>
        <w:t>新增年度计划触发月度计划的流程；</w:t>
      </w:r>
    </w:p>
    <w:p w14:paraId="504FD940" w14:textId="77777777" w:rsidR="00B8764C" w:rsidRDefault="00B8764C" w:rsidP="00B8764C">
      <w:pPr>
        <w:pStyle w:val="ad"/>
        <w:numPr>
          <w:ilvl w:val="0"/>
          <w:numId w:val="42"/>
        </w:numPr>
        <w:ind w:left="1276" w:firstLineChars="0" w:hanging="283"/>
        <w:rPr>
          <w:rFonts w:ascii="宋体" w:hAnsi="宋体"/>
          <w:szCs w:val="21"/>
        </w:rPr>
      </w:pPr>
      <w:r>
        <w:rPr>
          <w:rFonts w:ascii="宋体" w:hAnsi="宋体" w:hint="eastAsia"/>
          <w:szCs w:val="21"/>
        </w:rPr>
        <w:t>可根据年度计划自动从检查单库获取检查单；</w:t>
      </w:r>
    </w:p>
    <w:p w14:paraId="224E5EF8" w14:textId="77777777" w:rsidR="00B8764C" w:rsidRDefault="00B8764C" w:rsidP="00B8764C">
      <w:pPr>
        <w:pStyle w:val="ad"/>
        <w:numPr>
          <w:ilvl w:val="0"/>
          <w:numId w:val="42"/>
        </w:numPr>
        <w:ind w:left="1276" w:firstLineChars="0" w:hanging="283"/>
        <w:rPr>
          <w:rFonts w:ascii="宋体" w:hAnsi="宋体"/>
          <w:szCs w:val="21"/>
        </w:rPr>
      </w:pPr>
      <w:r>
        <w:rPr>
          <w:rFonts w:ascii="宋体" w:hAnsi="宋体" w:hint="eastAsia"/>
          <w:szCs w:val="21"/>
        </w:rPr>
        <w:t>可按被审核部门、监察审核项目进行计划拆分、分配。</w:t>
      </w:r>
    </w:p>
    <w:p w14:paraId="339E0718" w14:textId="77777777" w:rsidR="00B8764C" w:rsidRPr="007F29BD" w:rsidRDefault="00B8764C" w:rsidP="00B8764C">
      <w:pPr>
        <w:pStyle w:val="Cap"/>
        <w:numPr>
          <w:ilvl w:val="1"/>
          <w:numId w:val="40"/>
        </w:numPr>
        <w:ind w:firstLineChars="0"/>
        <w:rPr>
          <w:rFonts w:ascii="宋体" w:hAnsi="宋体"/>
          <w:szCs w:val="21"/>
        </w:rPr>
      </w:pPr>
      <w:r w:rsidRPr="007F29BD">
        <w:rPr>
          <w:rFonts w:ascii="宋体" w:hAnsi="宋体" w:hint="eastAsia"/>
          <w:szCs w:val="21"/>
        </w:rPr>
        <w:t>界面调整</w:t>
      </w:r>
    </w:p>
    <w:p w14:paraId="5082E3A2" w14:textId="77777777" w:rsidR="00B8764C" w:rsidRDefault="00B8764C" w:rsidP="00B8764C">
      <w:pPr>
        <w:pStyle w:val="ad"/>
        <w:numPr>
          <w:ilvl w:val="0"/>
          <w:numId w:val="47"/>
        </w:numPr>
        <w:ind w:left="993" w:firstLineChars="0" w:hanging="567"/>
        <w:rPr>
          <w:rFonts w:ascii="宋体" w:hAnsi="宋体"/>
          <w:szCs w:val="21"/>
        </w:rPr>
      </w:pPr>
      <w:r>
        <w:rPr>
          <w:rFonts w:ascii="宋体" w:hAnsi="宋体" w:hint="eastAsia"/>
          <w:szCs w:val="21"/>
        </w:rPr>
        <w:t>检查单列表：</w:t>
      </w:r>
    </w:p>
    <w:p w14:paraId="4863955E" w14:textId="77777777" w:rsidR="00B8764C" w:rsidRDefault="00B8764C" w:rsidP="00B8764C">
      <w:pPr>
        <w:pStyle w:val="ad"/>
        <w:numPr>
          <w:ilvl w:val="0"/>
          <w:numId w:val="48"/>
        </w:numPr>
        <w:ind w:firstLineChars="0"/>
        <w:rPr>
          <w:rFonts w:ascii="宋体" w:hAnsi="宋体"/>
          <w:szCs w:val="21"/>
        </w:rPr>
      </w:pPr>
      <w:r>
        <w:rPr>
          <w:rFonts w:ascii="宋体" w:hAnsi="宋体" w:hint="eastAsia"/>
          <w:szCs w:val="21"/>
        </w:rPr>
        <w:t>当监察审核类型为年度的，增加检查单列表：</w:t>
      </w:r>
    </w:p>
    <w:tbl>
      <w:tblPr>
        <w:tblpPr w:leftFromText="180" w:rightFromText="180" w:vertAnchor="text" w:horzAnchor="page" w:tblpX="1966" w:tblpY="67"/>
        <w:tblW w:w="8606" w:type="dxa"/>
        <w:tblLook w:val="04A0" w:firstRow="1" w:lastRow="0" w:firstColumn="1" w:lastColumn="0" w:noHBand="0" w:noVBand="1"/>
      </w:tblPr>
      <w:tblGrid>
        <w:gridCol w:w="699"/>
        <w:gridCol w:w="1011"/>
        <w:gridCol w:w="985"/>
        <w:gridCol w:w="985"/>
        <w:gridCol w:w="705"/>
        <w:gridCol w:w="1125"/>
        <w:gridCol w:w="1032"/>
        <w:gridCol w:w="939"/>
        <w:gridCol w:w="1125"/>
      </w:tblGrid>
      <w:tr w:rsidR="00B8764C" w:rsidRPr="00565799" w14:paraId="32D4C14E" w14:textId="77777777" w:rsidTr="00B8764C">
        <w:trPr>
          <w:trHeight w:val="255"/>
        </w:trPr>
        <w:tc>
          <w:tcPr>
            <w:tcW w:w="699" w:type="dxa"/>
            <w:tcBorders>
              <w:top w:val="single" w:sz="4" w:space="0" w:color="auto"/>
              <w:left w:val="single" w:sz="4" w:space="0" w:color="auto"/>
              <w:bottom w:val="single" w:sz="4" w:space="0" w:color="auto"/>
              <w:right w:val="single" w:sz="4" w:space="0" w:color="auto"/>
            </w:tcBorders>
          </w:tcPr>
          <w:p w14:paraId="2F6616FC" w14:textId="77777777" w:rsidR="00B8764C" w:rsidRPr="00565799"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序号</w:t>
            </w:r>
          </w:p>
        </w:tc>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C813C"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检查</w:t>
            </w:r>
            <w:r>
              <w:rPr>
                <w:rFonts w:ascii="宋体" w:hAnsi="宋体" w:cs="宋体" w:hint="eastAsia"/>
                <w:color w:val="000000"/>
                <w:kern w:val="0"/>
                <w:sz w:val="20"/>
              </w:rPr>
              <w:t>要求</w:t>
            </w:r>
            <w:r w:rsidRPr="00565799">
              <w:rPr>
                <w:rFonts w:ascii="宋体" w:hAnsi="宋体" w:cs="宋体" w:hint="eastAsia"/>
                <w:color w:val="000000"/>
                <w:kern w:val="0"/>
                <w:sz w:val="20"/>
              </w:rPr>
              <w:t>来源</w:t>
            </w:r>
          </w:p>
        </w:tc>
        <w:tc>
          <w:tcPr>
            <w:tcW w:w="985" w:type="dxa"/>
            <w:tcBorders>
              <w:top w:val="single" w:sz="4" w:space="0" w:color="auto"/>
              <w:left w:val="nil"/>
              <w:bottom w:val="single" w:sz="4" w:space="0" w:color="auto"/>
              <w:right w:val="single" w:sz="4" w:space="0" w:color="auto"/>
            </w:tcBorders>
            <w:shd w:val="clear" w:color="000000" w:fill="FFFF00"/>
            <w:vAlign w:val="center"/>
            <w:hideMark/>
          </w:tcPr>
          <w:p w14:paraId="7B46C3C5"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检查单编号</w:t>
            </w:r>
          </w:p>
        </w:tc>
        <w:tc>
          <w:tcPr>
            <w:tcW w:w="985" w:type="dxa"/>
            <w:tcBorders>
              <w:top w:val="single" w:sz="4" w:space="0" w:color="auto"/>
              <w:left w:val="nil"/>
              <w:bottom w:val="single" w:sz="4" w:space="0" w:color="auto"/>
              <w:right w:val="single" w:sz="4" w:space="0" w:color="auto"/>
            </w:tcBorders>
            <w:shd w:val="clear" w:color="000000" w:fill="FFFF00"/>
            <w:vAlign w:val="center"/>
            <w:hideMark/>
          </w:tcPr>
          <w:p w14:paraId="64D148D6"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检查单名称</w:t>
            </w:r>
          </w:p>
        </w:tc>
        <w:tc>
          <w:tcPr>
            <w:tcW w:w="705" w:type="dxa"/>
            <w:tcBorders>
              <w:top w:val="single" w:sz="4" w:space="0" w:color="auto"/>
              <w:left w:val="nil"/>
              <w:bottom w:val="single" w:sz="4" w:space="0" w:color="auto"/>
              <w:right w:val="single" w:sz="4" w:space="0" w:color="auto"/>
            </w:tcBorders>
            <w:shd w:val="clear" w:color="000000" w:fill="FFFF00"/>
            <w:vAlign w:val="center"/>
            <w:hideMark/>
          </w:tcPr>
          <w:p w14:paraId="4BE425B7"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检查项目</w:t>
            </w:r>
          </w:p>
        </w:tc>
        <w:tc>
          <w:tcPr>
            <w:tcW w:w="1125" w:type="dxa"/>
            <w:tcBorders>
              <w:top w:val="single" w:sz="4" w:space="0" w:color="auto"/>
              <w:left w:val="nil"/>
              <w:bottom w:val="single" w:sz="4" w:space="0" w:color="auto"/>
              <w:right w:val="single" w:sz="4" w:space="0" w:color="auto"/>
            </w:tcBorders>
            <w:shd w:val="clear" w:color="auto" w:fill="auto"/>
            <w:vAlign w:val="center"/>
            <w:hideMark/>
          </w:tcPr>
          <w:p w14:paraId="0A87AD82"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计划检查月份</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2180768"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被审核部门</w:t>
            </w:r>
            <w:r>
              <w:rPr>
                <w:rFonts w:ascii="宋体" w:hAnsi="宋体" w:cs="宋体"/>
                <w:color w:val="000000"/>
                <w:kern w:val="0"/>
                <w:sz w:val="20"/>
              </w:rPr>
              <w:t>/</w:t>
            </w:r>
            <w:r>
              <w:rPr>
                <w:rFonts w:ascii="宋体" w:hAnsi="宋体" w:cs="宋体" w:hint="eastAsia"/>
                <w:color w:val="000000"/>
                <w:kern w:val="0"/>
                <w:sz w:val="20"/>
              </w:rPr>
              <w:t>处室</w:t>
            </w:r>
          </w:p>
        </w:tc>
        <w:tc>
          <w:tcPr>
            <w:tcW w:w="939" w:type="dxa"/>
            <w:tcBorders>
              <w:top w:val="single" w:sz="4" w:space="0" w:color="auto"/>
              <w:left w:val="nil"/>
              <w:bottom w:val="single" w:sz="4" w:space="0" w:color="auto"/>
              <w:right w:val="single" w:sz="4" w:space="0" w:color="auto"/>
            </w:tcBorders>
            <w:shd w:val="clear" w:color="auto" w:fill="auto"/>
            <w:vAlign w:val="center"/>
            <w:hideMark/>
          </w:tcPr>
          <w:p w14:paraId="3EE0D695"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部门自查月份</w:t>
            </w:r>
          </w:p>
        </w:tc>
        <w:tc>
          <w:tcPr>
            <w:tcW w:w="1125" w:type="dxa"/>
            <w:tcBorders>
              <w:top w:val="single" w:sz="4" w:space="0" w:color="auto"/>
              <w:left w:val="nil"/>
              <w:bottom w:val="single" w:sz="4" w:space="0" w:color="auto"/>
              <w:right w:val="single" w:sz="4" w:space="0" w:color="auto"/>
            </w:tcBorders>
            <w:shd w:val="clear" w:color="auto" w:fill="auto"/>
            <w:vAlign w:val="center"/>
            <w:hideMark/>
          </w:tcPr>
          <w:p w14:paraId="5294D5A3" w14:textId="77777777" w:rsidR="00B8764C" w:rsidRPr="00565799" w:rsidRDefault="00B8764C" w:rsidP="00B8764C">
            <w:pPr>
              <w:widowControl/>
              <w:jc w:val="center"/>
              <w:rPr>
                <w:rFonts w:ascii="宋体" w:hAnsi="宋体" w:cs="宋体"/>
                <w:color w:val="000000"/>
                <w:kern w:val="0"/>
                <w:sz w:val="20"/>
              </w:rPr>
            </w:pPr>
            <w:r w:rsidRPr="00565799">
              <w:rPr>
                <w:rFonts w:ascii="宋体" w:hAnsi="宋体" w:cs="宋体" w:hint="eastAsia"/>
                <w:color w:val="000000"/>
                <w:kern w:val="0"/>
                <w:sz w:val="20"/>
              </w:rPr>
              <w:t>监察审核频次</w:t>
            </w:r>
          </w:p>
        </w:tc>
      </w:tr>
      <w:tr w:rsidR="00B8764C" w:rsidRPr="00565799" w14:paraId="7649ADA5" w14:textId="77777777" w:rsidTr="00B8764C">
        <w:trPr>
          <w:trHeight w:val="485"/>
        </w:trPr>
        <w:tc>
          <w:tcPr>
            <w:tcW w:w="699" w:type="dxa"/>
            <w:tcBorders>
              <w:top w:val="nil"/>
              <w:left w:val="single" w:sz="4" w:space="0" w:color="auto"/>
              <w:bottom w:val="single" w:sz="4" w:space="0" w:color="auto"/>
              <w:right w:val="single" w:sz="4" w:space="0" w:color="auto"/>
            </w:tcBorders>
          </w:tcPr>
          <w:p w14:paraId="2708A72D" w14:textId="77777777" w:rsidR="00B8764C" w:rsidRPr="00565799" w:rsidRDefault="00B8764C" w:rsidP="00B8764C">
            <w:pPr>
              <w:widowControl/>
              <w:jc w:val="center"/>
              <w:rPr>
                <w:rFonts w:ascii="宋体" w:hAnsi="宋体" w:cs="宋体"/>
                <w:color w:val="000000"/>
                <w:kern w:val="0"/>
                <w:sz w:val="20"/>
              </w:rPr>
            </w:pPr>
          </w:p>
        </w:tc>
        <w:tc>
          <w:tcPr>
            <w:tcW w:w="1011" w:type="dxa"/>
            <w:tcBorders>
              <w:top w:val="nil"/>
              <w:left w:val="single" w:sz="4" w:space="0" w:color="auto"/>
              <w:bottom w:val="single" w:sz="4" w:space="0" w:color="auto"/>
              <w:right w:val="single" w:sz="4" w:space="0" w:color="auto"/>
            </w:tcBorders>
            <w:shd w:val="clear" w:color="auto" w:fill="auto"/>
            <w:vAlign w:val="center"/>
          </w:tcPr>
          <w:p w14:paraId="12023B06" w14:textId="77777777" w:rsidR="00B8764C" w:rsidRPr="00565799" w:rsidRDefault="00B8764C" w:rsidP="00B8764C">
            <w:pPr>
              <w:widowControl/>
              <w:jc w:val="center"/>
              <w:rPr>
                <w:rFonts w:ascii="宋体" w:hAnsi="宋体" w:cs="宋体"/>
                <w:color w:val="000000"/>
                <w:kern w:val="0"/>
                <w:sz w:val="20"/>
              </w:rPr>
            </w:pPr>
          </w:p>
        </w:tc>
        <w:tc>
          <w:tcPr>
            <w:tcW w:w="985" w:type="dxa"/>
            <w:tcBorders>
              <w:top w:val="nil"/>
              <w:left w:val="nil"/>
              <w:bottom w:val="single" w:sz="4" w:space="0" w:color="auto"/>
              <w:right w:val="single" w:sz="4" w:space="0" w:color="auto"/>
            </w:tcBorders>
            <w:shd w:val="clear" w:color="000000" w:fill="FFFF00"/>
            <w:vAlign w:val="center"/>
          </w:tcPr>
          <w:p w14:paraId="7A9F0834" w14:textId="77777777" w:rsidR="00B8764C" w:rsidRPr="00565799" w:rsidRDefault="00B8764C" w:rsidP="00B8764C">
            <w:pPr>
              <w:widowControl/>
              <w:jc w:val="center"/>
              <w:rPr>
                <w:rFonts w:ascii="宋体" w:hAnsi="宋体" w:cs="宋体"/>
                <w:color w:val="000000"/>
                <w:kern w:val="0"/>
                <w:sz w:val="20"/>
              </w:rPr>
            </w:pPr>
          </w:p>
        </w:tc>
        <w:tc>
          <w:tcPr>
            <w:tcW w:w="985" w:type="dxa"/>
            <w:tcBorders>
              <w:top w:val="nil"/>
              <w:left w:val="nil"/>
              <w:bottom w:val="single" w:sz="4" w:space="0" w:color="auto"/>
              <w:right w:val="single" w:sz="4" w:space="0" w:color="auto"/>
            </w:tcBorders>
            <w:shd w:val="clear" w:color="000000" w:fill="FFFF00"/>
            <w:vAlign w:val="center"/>
          </w:tcPr>
          <w:p w14:paraId="420AA77B" w14:textId="77777777" w:rsidR="00B8764C" w:rsidRPr="00565799" w:rsidRDefault="00B8764C" w:rsidP="00B8764C">
            <w:pPr>
              <w:widowControl/>
              <w:jc w:val="left"/>
              <w:rPr>
                <w:rFonts w:ascii="宋体" w:hAnsi="宋体" w:cs="宋体"/>
                <w:color w:val="000000"/>
                <w:kern w:val="0"/>
                <w:sz w:val="20"/>
              </w:rPr>
            </w:pPr>
          </w:p>
        </w:tc>
        <w:tc>
          <w:tcPr>
            <w:tcW w:w="705" w:type="dxa"/>
            <w:tcBorders>
              <w:top w:val="nil"/>
              <w:left w:val="nil"/>
              <w:bottom w:val="single" w:sz="4" w:space="0" w:color="auto"/>
              <w:right w:val="single" w:sz="4" w:space="0" w:color="auto"/>
            </w:tcBorders>
            <w:shd w:val="clear" w:color="000000" w:fill="FFFF00"/>
            <w:vAlign w:val="center"/>
          </w:tcPr>
          <w:p w14:paraId="2DC7E570" w14:textId="77777777" w:rsidR="00B8764C" w:rsidRPr="00565799" w:rsidRDefault="00B8764C" w:rsidP="00B8764C">
            <w:pPr>
              <w:widowControl/>
              <w:jc w:val="left"/>
              <w:rPr>
                <w:rFonts w:ascii="宋体" w:hAnsi="宋体" w:cs="宋体"/>
                <w:color w:val="000000"/>
                <w:kern w:val="0"/>
                <w:sz w:val="20"/>
              </w:rPr>
            </w:pPr>
          </w:p>
        </w:tc>
        <w:tc>
          <w:tcPr>
            <w:tcW w:w="1125" w:type="dxa"/>
            <w:tcBorders>
              <w:top w:val="nil"/>
              <w:left w:val="nil"/>
              <w:bottom w:val="single" w:sz="4" w:space="0" w:color="auto"/>
              <w:right w:val="single" w:sz="4" w:space="0" w:color="auto"/>
            </w:tcBorders>
            <w:shd w:val="clear" w:color="auto" w:fill="auto"/>
            <w:vAlign w:val="center"/>
          </w:tcPr>
          <w:p w14:paraId="68B9C5AA" w14:textId="77777777" w:rsidR="00B8764C" w:rsidRPr="00565799" w:rsidRDefault="00B8764C" w:rsidP="00B8764C">
            <w:pPr>
              <w:widowControl/>
              <w:jc w:val="center"/>
              <w:rPr>
                <w:rFonts w:ascii="宋体" w:hAnsi="宋体" w:cs="宋体"/>
                <w:color w:val="000000"/>
                <w:kern w:val="0"/>
                <w:sz w:val="20"/>
              </w:rPr>
            </w:pPr>
          </w:p>
        </w:tc>
        <w:tc>
          <w:tcPr>
            <w:tcW w:w="1032" w:type="dxa"/>
            <w:tcBorders>
              <w:top w:val="nil"/>
              <w:left w:val="nil"/>
              <w:bottom w:val="single" w:sz="4" w:space="0" w:color="auto"/>
              <w:right w:val="single" w:sz="4" w:space="0" w:color="auto"/>
            </w:tcBorders>
            <w:shd w:val="clear" w:color="auto" w:fill="auto"/>
            <w:vAlign w:val="center"/>
          </w:tcPr>
          <w:p w14:paraId="39E0EBA4" w14:textId="77777777" w:rsidR="00B8764C" w:rsidRPr="00565799" w:rsidRDefault="00B8764C" w:rsidP="00B8764C">
            <w:pPr>
              <w:widowControl/>
              <w:jc w:val="left"/>
              <w:rPr>
                <w:rFonts w:ascii="宋体" w:hAnsi="宋体" w:cs="宋体"/>
                <w:color w:val="000000"/>
                <w:kern w:val="0"/>
                <w:sz w:val="20"/>
              </w:rPr>
            </w:pPr>
          </w:p>
        </w:tc>
        <w:tc>
          <w:tcPr>
            <w:tcW w:w="939" w:type="dxa"/>
            <w:tcBorders>
              <w:top w:val="nil"/>
              <w:left w:val="nil"/>
              <w:bottom w:val="single" w:sz="4" w:space="0" w:color="auto"/>
              <w:right w:val="single" w:sz="4" w:space="0" w:color="auto"/>
            </w:tcBorders>
            <w:shd w:val="clear" w:color="auto" w:fill="auto"/>
            <w:vAlign w:val="center"/>
          </w:tcPr>
          <w:p w14:paraId="04BCC71A" w14:textId="77777777" w:rsidR="00B8764C" w:rsidRPr="00565799" w:rsidRDefault="00B8764C" w:rsidP="00B8764C">
            <w:pPr>
              <w:widowControl/>
              <w:jc w:val="center"/>
              <w:rPr>
                <w:rFonts w:ascii="宋体" w:hAnsi="宋体" w:cs="宋体"/>
                <w:color w:val="000000"/>
                <w:kern w:val="0"/>
                <w:sz w:val="20"/>
              </w:rPr>
            </w:pPr>
          </w:p>
        </w:tc>
        <w:tc>
          <w:tcPr>
            <w:tcW w:w="1125" w:type="dxa"/>
            <w:tcBorders>
              <w:top w:val="nil"/>
              <w:left w:val="nil"/>
              <w:bottom w:val="single" w:sz="4" w:space="0" w:color="auto"/>
              <w:right w:val="single" w:sz="4" w:space="0" w:color="auto"/>
            </w:tcBorders>
            <w:shd w:val="clear" w:color="auto" w:fill="auto"/>
            <w:vAlign w:val="center"/>
          </w:tcPr>
          <w:p w14:paraId="592EDFB9" w14:textId="77777777" w:rsidR="00B8764C" w:rsidRPr="00565799" w:rsidRDefault="00B8764C" w:rsidP="00B8764C">
            <w:pPr>
              <w:widowControl/>
              <w:jc w:val="center"/>
              <w:rPr>
                <w:rFonts w:ascii="宋体" w:hAnsi="宋体" w:cs="宋体"/>
                <w:color w:val="000000"/>
                <w:kern w:val="0"/>
                <w:sz w:val="20"/>
              </w:rPr>
            </w:pPr>
          </w:p>
        </w:tc>
      </w:tr>
    </w:tbl>
    <w:p w14:paraId="0397934C" w14:textId="77777777" w:rsidR="00B8764C" w:rsidRDefault="00B8764C" w:rsidP="00B8764C">
      <w:pPr>
        <w:pStyle w:val="ad"/>
        <w:ind w:left="1636" w:firstLineChars="0" w:firstLine="0"/>
        <w:rPr>
          <w:rFonts w:ascii="宋体" w:hAnsi="宋体"/>
          <w:szCs w:val="21"/>
        </w:rPr>
      </w:pPr>
    </w:p>
    <w:p w14:paraId="68FA83ED" w14:textId="77777777" w:rsidR="00B8764C" w:rsidRDefault="00B8764C" w:rsidP="00B8764C">
      <w:pPr>
        <w:pStyle w:val="ad"/>
        <w:ind w:left="1636" w:firstLineChars="0" w:firstLine="0"/>
        <w:rPr>
          <w:rFonts w:ascii="宋体" w:hAnsi="宋体"/>
          <w:szCs w:val="21"/>
        </w:rPr>
      </w:pPr>
    </w:p>
    <w:p w14:paraId="6DA41993" w14:textId="77777777" w:rsidR="00B8764C" w:rsidRDefault="00B8764C" w:rsidP="00B8764C">
      <w:pPr>
        <w:pStyle w:val="ad"/>
        <w:ind w:left="1636" w:firstLineChars="0" w:firstLine="0"/>
        <w:rPr>
          <w:rFonts w:ascii="宋体" w:hAnsi="宋体"/>
          <w:szCs w:val="21"/>
        </w:rPr>
      </w:pPr>
    </w:p>
    <w:p w14:paraId="4B760D9E" w14:textId="77777777" w:rsidR="00B8764C" w:rsidRDefault="00B8764C" w:rsidP="00B8764C">
      <w:pPr>
        <w:pStyle w:val="ad"/>
        <w:ind w:left="1636" w:firstLineChars="0" w:firstLine="0"/>
        <w:rPr>
          <w:rFonts w:ascii="宋体" w:hAnsi="宋体"/>
          <w:szCs w:val="21"/>
        </w:rPr>
      </w:pPr>
    </w:p>
    <w:p w14:paraId="0AF551ED" w14:textId="77777777" w:rsidR="00B8764C" w:rsidRDefault="00B8764C" w:rsidP="00B8764C">
      <w:pPr>
        <w:pStyle w:val="ad"/>
        <w:numPr>
          <w:ilvl w:val="0"/>
          <w:numId w:val="49"/>
        </w:numPr>
        <w:ind w:firstLineChars="0"/>
        <w:rPr>
          <w:rFonts w:ascii="宋体" w:hAnsi="宋体"/>
          <w:szCs w:val="21"/>
        </w:rPr>
      </w:pPr>
      <w:r>
        <w:rPr>
          <w:rFonts w:ascii="宋体" w:hAnsi="宋体" w:hint="eastAsia"/>
          <w:szCs w:val="21"/>
        </w:rPr>
        <w:t>检查要求来源：</w:t>
      </w:r>
    </w:p>
    <w:p w14:paraId="00549751" w14:textId="77777777" w:rsidR="00B8764C" w:rsidRDefault="00B8764C" w:rsidP="00B8764C">
      <w:pPr>
        <w:pStyle w:val="ad"/>
        <w:numPr>
          <w:ilvl w:val="0"/>
          <w:numId w:val="50"/>
        </w:numPr>
        <w:ind w:firstLineChars="0"/>
        <w:rPr>
          <w:rFonts w:ascii="宋体" w:hAnsi="宋体"/>
          <w:szCs w:val="21"/>
        </w:rPr>
      </w:pPr>
      <w:r>
        <w:rPr>
          <w:rFonts w:ascii="宋体" w:hAnsi="宋体" w:hint="eastAsia"/>
          <w:szCs w:val="21"/>
        </w:rPr>
        <w:t>若为新增，</w:t>
      </w:r>
      <w:r w:rsidRPr="00171F3A">
        <w:rPr>
          <w:rFonts w:ascii="宋体" w:hAnsi="宋体" w:hint="eastAsia"/>
          <w:szCs w:val="21"/>
        </w:rPr>
        <w:t>监管事项清单、FSOP、I</w:t>
      </w:r>
      <w:r w:rsidRPr="00171F3A">
        <w:rPr>
          <w:rFonts w:ascii="宋体" w:hAnsi="宋体"/>
          <w:szCs w:val="21"/>
        </w:rPr>
        <w:t>OSA</w:t>
      </w:r>
      <w:r w:rsidRPr="00171F3A">
        <w:rPr>
          <w:rFonts w:ascii="宋体" w:hAnsi="宋体" w:hint="eastAsia"/>
          <w:szCs w:val="21"/>
        </w:rPr>
        <w:t>、SMS审核、临时检查、其他，</w:t>
      </w:r>
      <w:commentRangeStart w:id="43"/>
      <w:r>
        <w:rPr>
          <w:rFonts w:ascii="宋体" w:hAnsi="宋体" w:hint="eastAsia"/>
          <w:szCs w:val="21"/>
        </w:rPr>
        <w:t>多选</w:t>
      </w:r>
      <w:commentRangeEnd w:id="43"/>
      <w:r>
        <w:rPr>
          <w:rStyle w:val="ae"/>
        </w:rPr>
        <w:commentReference w:id="43"/>
      </w:r>
      <w:r>
        <w:rPr>
          <w:rFonts w:ascii="宋体" w:hAnsi="宋体" w:hint="eastAsia"/>
          <w:szCs w:val="21"/>
        </w:rPr>
        <w:t>，必填；</w:t>
      </w:r>
    </w:p>
    <w:p w14:paraId="483DA3F7" w14:textId="77777777" w:rsidR="00B8764C" w:rsidRDefault="00B8764C" w:rsidP="00B8764C">
      <w:pPr>
        <w:pStyle w:val="ad"/>
        <w:numPr>
          <w:ilvl w:val="0"/>
          <w:numId w:val="50"/>
        </w:numPr>
        <w:ind w:firstLineChars="0"/>
        <w:rPr>
          <w:rFonts w:ascii="宋体" w:hAnsi="宋体"/>
          <w:szCs w:val="21"/>
        </w:rPr>
      </w:pPr>
      <w:r>
        <w:rPr>
          <w:rFonts w:ascii="宋体" w:hAnsi="宋体" w:hint="eastAsia"/>
          <w:szCs w:val="21"/>
        </w:rPr>
        <w:t>若为触发代入（仅部门年度计划）或从检查单库中选择，则不可修改；</w:t>
      </w:r>
    </w:p>
    <w:p w14:paraId="7FC814A4" w14:textId="77777777" w:rsidR="00B8764C" w:rsidRDefault="00B8764C" w:rsidP="00B8764C">
      <w:pPr>
        <w:pStyle w:val="ad"/>
        <w:numPr>
          <w:ilvl w:val="0"/>
          <w:numId w:val="49"/>
        </w:numPr>
        <w:ind w:firstLineChars="0"/>
        <w:rPr>
          <w:rFonts w:ascii="宋体" w:hAnsi="宋体"/>
          <w:szCs w:val="21"/>
        </w:rPr>
      </w:pPr>
      <w:r>
        <w:rPr>
          <w:rFonts w:ascii="宋体" w:hAnsi="宋体" w:hint="eastAsia"/>
          <w:szCs w:val="21"/>
        </w:rPr>
        <w:t>检查单编号：</w:t>
      </w:r>
    </w:p>
    <w:p w14:paraId="39CCE4F8"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w:t>
      </w:r>
      <w:commentRangeStart w:id="44"/>
      <w:r>
        <w:rPr>
          <w:rFonts w:ascii="宋体" w:hAnsi="宋体" w:hint="eastAsia"/>
          <w:szCs w:val="21"/>
        </w:rPr>
        <w:t>不可填</w:t>
      </w:r>
      <w:commentRangeEnd w:id="44"/>
      <w:r>
        <w:rPr>
          <w:rStyle w:val="ae"/>
        </w:rPr>
        <w:commentReference w:id="44"/>
      </w:r>
      <w:r>
        <w:rPr>
          <w:rFonts w:ascii="宋体" w:hAnsi="宋体" w:hint="eastAsia"/>
          <w:szCs w:val="21"/>
        </w:rPr>
        <w:t>；</w:t>
      </w:r>
    </w:p>
    <w:p w14:paraId="0478CEA5"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299C4D89" w14:textId="77777777" w:rsidR="00B8764C" w:rsidRDefault="00B8764C" w:rsidP="00B8764C">
      <w:pPr>
        <w:pStyle w:val="ad"/>
        <w:numPr>
          <w:ilvl w:val="0"/>
          <w:numId w:val="49"/>
        </w:numPr>
        <w:ind w:firstLineChars="0"/>
        <w:rPr>
          <w:rFonts w:ascii="宋体" w:hAnsi="宋体"/>
          <w:szCs w:val="21"/>
        </w:rPr>
      </w:pPr>
      <w:r w:rsidRPr="00C15022">
        <w:rPr>
          <w:rFonts w:ascii="宋体" w:hAnsi="宋体" w:hint="eastAsia"/>
          <w:szCs w:val="21"/>
        </w:rPr>
        <w:t>检查单名称：</w:t>
      </w:r>
    </w:p>
    <w:p w14:paraId="6C574015"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若为新增，文本框，必填；</w:t>
      </w:r>
    </w:p>
    <w:p w14:paraId="6A42521F"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0D557011" w14:textId="77777777" w:rsidR="00B8764C" w:rsidRDefault="00B8764C" w:rsidP="00B8764C">
      <w:pPr>
        <w:pStyle w:val="ad"/>
        <w:numPr>
          <w:ilvl w:val="0"/>
          <w:numId w:val="51"/>
        </w:numPr>
        <w:ind w:firstLineChars="0"/>
        <w:rPr>
          <w:rFonts w:ascii="宋体" w:hAnsi="宋体"/>
          <w:szCs w:val="21"/>
        </w:rPr>
      </w:pPr>
      <w:commentRangeStart w:id="45"/>
      <w:r>
        <w:rPr>
          <w:rFonts w:ascii="宋体" w:hAnsi="宋体" w:hint="eastAsia"/>
          <w:szCs w:val="21"/>
        </w:rPr>
        <w:t>若检查要求来源为FSOP，则不可拆分检查单，即只能选到检查单名称，不能按检查项目选择，后面触发月度计划则将整份检查单代入；</w:t>
      </w:r>
    </w:p>
    <w:p w14:paraId="21B8F8DF" w14:textId="77777777" w:rsidR="00B8764C" w:rsidRPr="00817B4C" w:rsidRDefault="00B8764C" w:rsidP="00B8764C">
      <w:pPr>
        <w:pStyle w:val="ad"/>
        <w:numPr>
          <w:ilvl w:val="0"/>
          <w:numId w:val="51"/>
        </w:numPr>
        <w:ind w:firstLineChars="0"/>
        <w:rPr>
          <w:rFonts w:ascii="宋体" w:hAnsi="宋体"/>
          <w:szCs w:val="21"/>
        </w:rPr>
      </w:pPr>
      <w:r>
        <w:rPr>
          <w:rFonts w:ascii="宋体" w:hAnsi="宋体" w:hint="eastAsia"/>
          <w:szCs w:val="21"/>
        </w:rPr>
        <w:lastRenderedPageBreak/>
        <w:t>若检查要求来源非FSOP，则可按检查项目选择。</w:t>
      </w:r>
      <w:commentRangeEnd w:id="45"/>
      <w:r>
        <w:rPr>
          <w:rStyle w:val="ae"/>
        </w:rPr>
        <w:commentReference w:id="45"/>
      </w:r>
    </w:p>
    <w:p w14:paraId="50303B6F" w14:textId="77777777" w:rsidR="00B8764C" w:rsidRPr="00C15022" w:rsidRDefault="00B8764C" w:rsidP="00B8764C">
      <w:pPr>
        <w:pStyle w:val="ad"/>
        <w:numPr>
          <w:ilvl w:val="0"/>
          <w:numId w:val="49"/>
        </w:numPr>
        <w:ind w:firstLineChars="0"/>
        <w:rPr>
          <w:rFonts w:ascii="宋体" w:hAnsi="宋体"/>
          <w:szCs w:val="21"/>
        </w:rPr>
      </w:pPr>
      <w:r w:rsidRPr="00C15022">
        <w:rPr>
          <w:rFonts w:ascii="宋体" w:hAnsi="宋体" w:hint="eastAsia"/>
          <w:szCs w:val="21"/>
        </w:rPr>
        <w:t>检查项目：</w:t>
      </w:r>
    </w:p>
    <w:p w14:paraId="6564E28B" w14:textId="77777777" w:rsidR="00B8764C" w:rsidRPr="000F6B47" w:rsidRDefault="00B8764C" w:rsidP="00B8764C">
      <w:pPr>
        <w:pStyle w:val="ad"/>
        <w:numPr>
          <w:ilvl w:val="0"/>
          <w:numId w:val="51"/>
        </w:numPr>
        <w:ind w:firstLineChars="0"/>
        <w:rPr>
          <w:rFonts w:ascii="宋体" w:hAnsi="宋体"/>
          <w:szCs w:val="21"/>
        </w:rPr>
      </w:pPr>
      <w:r>
        <w:rPr>
          <w:rFonts w:ascii="宋体" w:hAnsi="宋体" w:hint="eastAsia"/>
          <w:szCs w:val="21"/>
        </w:rPr>
        <w:t>若为新增，文本框，必填；</w:t>
      </w:r>
    </w:p>
    <w:p w14:paraId="6A53EACD"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3063A16D" w14:textId="77777777" w:rsidR="00B8764C" w:rsidRDefault="00B8764C" w:rsidP="00B8764C">
      <w:pPr>
        <w:pStyle w:val="ad"/>
        <w:numPr>
          <w:ilvl w:val="0"/>
          <w:numId w:val="49"/>
        </w:numPr>
        <w:ind w:firstLineChars="0"/>
        <w:rPr>
          <w:rFonts w:ascii="宋体" w:hAnsi="宋体"/>
          <w:szCs w:val="21"/>
        </w:rPr>
      </w:pPr>
      <w:r>
        <w:rPr>
          <w:rFonts w:ascii="宋体" w:hAnsi="宋体" w:hint="eastAsia"/>
          <w:szCs w:val="21"/>
        </w:rPr>
        <w:t>计划检查月份</w:t>
      </w:r>
    </w:p>
    <w:p w14:paraId="79349C19"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多选，必填；</w:t>
      </w:r>
    </w:p>
    <w:p w14:paraId="7255728D" w14:textId="77777777" w:rsidR="00B8764C" w:rsidRDefault="00B8764C" w:rsidP="00B8764C">
      <w:pPr>
        <w:pStyle w:val="ad"/>
        <w:numPr>
          <w:ilvl w:val="0"/>
          <w:numId w:val="51"/>
        </w:numPr>
        <w:ind w:firstLineChars="0"/>
        <w:rPr>
          <w:rFonts w:ascii="宋体" w:hAnsi="宋体"/>
          <w:szCs w:val="21"/>
        </w:rPr>
      </w:pPr>
      <w:commentRangeStart w:id="46"/>
      <w:r>
        <w:rPr>
          <w:rFonts w:ascii="宋体" w:hAnsi="宋体" w:hint="eastAsia"/>
          <w:szCs w:val="21"/>
        </w:rPr>
        <w:t>若为触发代入（仅部门年度计划），则不可修改；</w:t>
      </w:r>
      <w:commentRangeEnd w:id="46"/>
      <w:r>
        <w:rPr>
          <w:rStyle w:val="ae"/>
        </w:rPr>
        <w:commentReference w:id="46"/>
      </w:r>
    </w:p>
    <w:p w14:paraId="531874A5"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月度计划会按照该字段进行触发；</w:t>
      </w:r>
    </w:p>
    <w:p w14:paraId="6C3FCDA8" w14:textId="77777777" w:rsidR="00B8764C" w:rsidRPr="00F9015F" w:rsidRDefault="00B8764C" w:rsidP="00B8764C">
      <w:pPr>
        <w:pStyle w:val="ad"/>
        <w:numPr>
          <w:ilvl w:val="0"/>
          <w:numId w:val="49"/>
        </w:numPr>
        <w:ind w:firstLineChars="0"/>
        <w:rPr>
          <w:rFonts w:ascii="宋体" w:hAnsi="宋体"/>
          <w:szCs w:val="21"/>
        </w:rPr>
      </w:pPr>
      <w:r>
        <w:rPr>
          <w:rFonts w:ascii="宋体" w:hAnsi="宋体" w:hint="eastAsia"/>
          <w:szCs w:val="21"/>
        </w:rPr>
        <w:t>被审核部门/处室</w:t>
      </w:r>
    </w:p>
    <w:p w14:paraId="66C19F90" w14:textId="77777777" w:rsidR="00B8764C" w:rsidRPr="00007281" w:rsidRDefault="00B8764C" w:rsidP="00B8764C">
      <w:pPr>
        <w:pStyle w:val="ad"/>
        <w:numPr>
          <w:ilvl w:val="0"/>
          <w:numId w:val="51"/>
        </w:numPr>
        <w:ind w:firstLineChars="0"/>
        <w:rPr>
          <w:rFonts w:ascii="宋体" w:hAnsi="宋体"/>
          <w:szCs w:val="21"/>
        </w:rPr>
      </w:pPr>
      <w:r>
        <w:rPr>
          <w:rFonts w:ascii="宋体" w:hAnsi="宋体" w:hint="eastAsia"/>
          <w:szCs w:val="21"/>
        </w:rPr>
        <w:t>若为公司年度计划，则显示字段“被审核部门”，多选，必填；会根据这个字段触发部门年度计划；</w:t>
      </w:r>
    </w:p>
    <w:p w14:paraId="2D134921"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若为部门年度计划，则显示字段“被审核处室”，多选，选项为当前部门所有二级处室，非必填；</w:t>
      </w:r>
    </w:p>
    <w:p w14:paraId="57E94D74" w14:textId="77777777" w:rsidR="00B8764C" w:rsidRPr="001D1678" w:rsidRDefault="00B8764C" w:rsidP="00B8764C">
      <w:pPr>
        <w:pStyle w:val="ad"/>
        <w:numPr>
          <w:ilvl w:val="0"/>
          <w:numId w:val="49"/>
        </w:numPr>
        <w:ind w:firstLineChars="0"/>
        <w:rPr>
          <w:rFonts w:ascii="宋体" w:hAnsi="宋体"/>
          <w:szCs w:val="21"/>
        </w:rPr>
      </w:pPr>
      <w:r w:rsidRPr="00565799">
        <w:rPr>
          <w:rFonts w:ascii="宋体" w:hAnsi="宋体" w:cs="宋体" w:hint="eastAsia"/>
          <w:color w:val="000000"/>
          <w:kern w:val="0"/>
          <w:sz w:val="20"/>
          <w:szCs w:val="20"/>
        </w:rPr>
        <w:t>部门自查月份</w:t>
      </w:r>
      <w:r>
        <w:rPr>
          <w:rFonts w:ascii="宋体" w:hAnsi="宋体" w:cs="宋体" w:hint="eastAsia"/>
          <w:color w:val="000000"/>
          <w:kern w:val="0"/>
          <w:sz w:val="20"/>
          <w:szCs w:val="20"/>
        </w:rPr>
        <w:t>：</w:t>
      </w:r>
    </w:p>
    <w:p w14:paraId="2C4D4C82"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仅公司年度计划会有；</w:t>
      </w:r>
    </w:p>
    <w:p w14:paraId="2C7CEA40"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可选择部门和对应的要求部门自查的月份，并按此触发部门年度计划，</w:t>
      </w:r>
      <w:commentRangeStart w:id="47"/>
      <w:r>
        <w:rPr>
          <w:rFonts w:ascii="宋体" w:hAnsi="宋体" w:hint="eastAsia"/>
          <w:szCs w:val="21"/>
        </w:rPr>
        <w:t>触发后部门年度计划的该字段不可修改；</w:t>
      </w:r>
      <w:commentRangeEnd w:id="47"/>
      <w:r>
        <w:rPr>
          <w:rStyle w:val="ae"/>
        </w:rPr>
        <w:commentReference w:id="47"/>
      </w:r>
    </w:p>
    <w:p w14:paraId="4F33569E" w14:textId="77777777" w:rsidR="00B8764C" w:rsidRDefault="00B8764C" w:rsidP="00B8764C">
      <w:pPr>
        <w:pStyle w:val="ad"/>
        <w:numPr>
          <w:ilvl w:val="0"/>
          <w:numId w:val="49"/>
        </w:numPr>
        <w:ind w:firstLineChars="0"/>
        <w:rPr>
          <w:rFonts w:ascii="宋体" w:hAnsi="宋体"/>
          <w:szCs w:val="21"/>
        </w:rPr>
      </w:pPr>
      <w:r>
        <w:rPr>
          <w:rFonts w:ascii="宋体" w:hAnsi="宋体" w:hint="eastAsia"/>
          <w:szCs w:val="21"/>
        </w:rPr>
        <w:t>监察审核频次：</w:t>
      </w:r>
    </w:p>
    <w:p w14:paraId="7F8EBC2B"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若为新增，单选，必填：</w:t>
      </w:r>
      <w:commentRangeStart w:id="48"/>
      <w:r w:rsidRPr="007049B0">
        <w:rPr>
          <w:rFonts w:ascii="宋体" w:hAnsi="宋体" w:hint="eastAsia"/>
          <w:szCs w:val="21"/>
        </w:rPr>
        <w:t>1次/月、1次/季度、1次/半年、1次/年、1次/2</w:t>
      </w:r>
      <w:r>
        <w:rPr>
          <w:rFonts w:ascii="宋体" w:hAnsi="宋体" w:hint="eastAsia"/>
          <w:szCs w:val="21"/>
        </w:rPr>
        <w:t>年；</w:t>
      </w:r>
      <w:commentRangeEnd w:id="48"/>
      <w:r>
        <w:rPr>
          <w:rStyle w:val="ae"/>
        </w:rPr>
        <w:commentReference w:id="48"/>
      </w:r>
    </w:p>
    <w:p w14:paraId="21D5B67C"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w:t>
      </w:r>
      <w:commentRangeStart w:id="49"/>
      <w:r>
        <w:rPr>
          <w:rFonts w:ascii="宋体" w:hAnsi="宋体" w:hint="eastAsia"/>
          <w:szCs w:val="21"/>
        </w:rPr>
        <w:t>则不可修改；</w:t>
      </w:r>
      <w:commentRangeEnd w:id="49"/>
      <w:r>
        <w:rPr>
          <w:rStyle w:val="ae"/>
        </w:rPr>
        <w:commentReference w:id="49"/>
      </w:r>
    </w:p>
    <w:p w14:paraId="1EC66613"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若从检查单库选择，可修改，但不可修改的频次比检查单库要求低；</w:t>
      </w:r>
    </w:p>
    <w:p w14:paraId="3C46B521" w14:textId="77777777" w:rsidR="00B8764C" w:rsidRDefault="00B8764C" w:rsidP="00B8764C">
      <w:pPr>
        <w:pStyle w:val="ad"/>
        <w:numPr>
          <w:ilvl w:val="0"/>
          <w:numId w:val="48"/>
        </w:numPr>
        <w:ind w:firstLineChars="0"/>
        <w:rPr>
          <w:rFonts w:ascii="宋体" w:hAnsi="宋体"/>
          <w:szCs w:val="21"/>
        </w:rPr>
      </w:pPr>
      <w:r>
        <w:rPr>
          <w:rFonts w:ascii="宋体" w:hAnsi="宋体" w:hint="eastAsia"/>
          <w:szCs w:val="21"/>
        </w:rPr>
        <w:t>当监察审核计划为月度的：</w:t>
      </w:r>
    </w:p>
    <w:tbl>
      <w:tblPr>
        <w:tblW w:w="10060" w:type="dxa"/>
        <w:tblInd w:w="1710" w:type="dxa"/>
        <w:tblLook w:val="04A0" w:firstRow="1" w:lastRow="0" w:firstColumn="1" w:lastColumn="0" w:noHBand="0" w:noVBand="1"/>
      </w:tblPr>
      <w:tblGrid>
        <w:gridCol w:w="421"/>
        <w:gridCol w:w="709"/>
        <w:gridCol w:w="850"/>
        <w:gridCol w:w="850"/>
        <w:gridCol w:w="708"/>
        <w:gridCol w:w="709"/>
        <w:gridCol w:w="709"/>
        <w:gridCol w:w="709"/>
        <w:gridCol w:w="850"/>
        <w:gridCol w:w="1007"/>
        <w:gridCol w:w="1007"/>
        <w:gridCol w:w="822"/>
        <w:gridCol w:w="709"/>
      </w:tblGrid>
      <w:tr w:rsidR="00B8764C" w:rsidRPr="0057393F" w14:paraId="1B612DE3" w14:textId="77777777" w:rsidTr="00B8764C">
        <w:trPr>
          <w:trHeight w:val="510"/>
        </w:trPr>
        <w:tc>
          <w:tcPr>
            <w:tcW w:w="421" w:type="dxa"/>
            <w:tcBorders>
              <w:top w:val="single" w:sz="4" w:space="0" w:color="auto"/>
              <w:left w:val="single" w:sz="4" w:space="0" w:color="auto"/>
              <w:bottom w:val="single" w:sz="4" w:space="0" w:color="auto"/>
              <w:right w:val="single" w:sz="4" w:space="0" w:color="auto"/>
            </w:tcBorders>
            <w:vAlign w:val="center"/>
          </w:tcPr>
          <w:p w14:paraId="7F9F7EBD" w14:textId="77777777" w:rsidR="00B8764C" w:rsidRPr="0057393F"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序号</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E0B01"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检查</w:t>
            </w:r>
            <w:r>
              <w:rPr>
                <w:rFonts w:ascii="宋体" w:hAnsi="宋体" w:cs="宋体" w:hint="eastAsia"/>
                <w:color w:val="000000"/>
                <w:kern w:val="0"/>
                <w:sz w:val="20"/>
              </w:rPr>
              <w:t>要求</w:t>
            </w:r>
            <w:r w:rsidRPr="0057393F">
              <w:rPr>
                <w:rFonts w:ascii="宋体" w:hAnsi="宋体" w:cs="宋体" w:hint="eastAsia"/>
                <w:color w:val="000000"/>
                <w:kern w:val="0"/>
                <w:sz w:val="20"/>
              </w:rPr>
              <w:t>来源</w:t>
            </w:r>
          </w:p>
        </w:tc>
        <w:tc>
          <w:tcPr>
            <w:tcW w:w="850" w:type="dxa"/>
            <w:tcBorders>
              <w:top w:val="single" w:sz="4" w:space="0" w:color="auto"/>
              <w:left w:val="nil"/>
              <w:bottom w:val="single" w:sz="4" w:space="0" w:color="auto"/>
              <w:right w:val="single" w:sz="4" w:space="0" w:color="auto"/>
            </w:tcBorders>
            <w:shd w:val="clear" w:color="000000" w:fill="FFFF00"/>
            <w:vAlign w:val="center"/>
            <w:hideMark/>
          </w:tcPr>
          <w:p w14:paraId="0F88E009"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检查单编号</w:t>
            </w:r>
          </w:p>
        </w:tc>
        <w:tc>
          <w:tcPr>
            <w:tcW w:w="850" w:type="dxa"/>
            <w:tcBorders>
              <w:top w:val="single" w:sz="4" w:space="0" w:color="auto"/>
              <w:left w:val="nil"/>
              <w:bottom w:val="single" w:sz="4" w:space="0" w:color="auto"/>
              <w:right w:val="single" w:sz="4" w:space="0" w:color="auto"/>
            </w:tcBorders>
            <w:shd w:val="clear" w:color="000000" w:fill="FFFF00"/>
            <w:vAlign w:val="center"/>
            <w:hideMark/>
          </w:tcPr>
          <w:p w14:paraId="1107755D"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检查单名称</w:t>
            </w:r>
          </w:p>
        </w:tc>
        <w:tc>
          <w:tcPr>
            <w:tcW w:w="708" w:type="dxa"/>
            <w:tcBorders>
              <w:top w:val="single" w:sz="4" w:space="0" w:color="auto"/>
              <w:left w:val="nil"/>
              <w:bottom w:val="single" w:sz="4" w:space="0" w:color="auto"/>
              <w:right w:val="single" w:sz="4" w:space="0" w:color="auto"/>
            </w:tcBorders>
            <w:shd w:val="clear" w:color="000000" w:fill="FFFF00"/>
            <w:vAlign w:val="center"/>
            <w:hideMark/>
          </w:tcPr>
          <w:p w14:paraId="662E3E2F"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检查项目</w:t>
            </w:r>
          </w:p>
        </w:tc>
        <w:tc>
          <w:tcPr>
            <w:tcW w:w="709" w:type="dxa"/>
            <w:tcBorders>
              <w:top w:val="single" w:sz="4" w:space="0" w:color="auto"/>
              <w:left w:val="nil"/>
              <w:bottom w:val="single" w:sz="4" w:space="0" w:color="auto"/>
              <w:right w:val="single" w:sz="4" w:space="0" w:color="auto"/>
            </w:tcBorders>
            <w:shd w:val="clear" w:color="000000" w:fill="FFFF00"/>
            <w:vAlign w:val="center"/>
            <w:hideMark/>
          </w:tcPr>
          <w:p w14:paraId="17148345"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检查内容</w:t>
            </w:r>
          </w:p>
        </w:tc>
        <w:tc>
          <w:tcPr>
            <w:tcW w:w="709" w:type="dxa"/>
            <w:tcBorders>
              <w:top w:val="single" w:sz="4" w:space="0" w:color="auto"/>
              <w:left w:val="nil"/>
              <w:bottom w:val="single" w:sz="4" w:space="0" w:color="auto"/>
              <w:right w:val="single" w:sz="4" w:space="0" w:color="auto"/>
            </w:tcBorders>
            <w:shd w:val="clear" w:color="000000" w:fill="FFFF00"/>
            <w:vAlign w:val="center"/>
            <w:hideMark/>
          </w:tcPr>
          <w:p w14:paraId="08FC9AA7"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识别编号</w:t>
            </w:r>
          </w:p>
        </w:tc>
        <w:tc>
          <w:tcPr>
            <w:tcW w:w="709" w:type="dxa"/>
            <w:tcBorders>
              <w:top w:val="single" w:sz="4" w:space="0" w:color="auto"/>
              <w:left w:val="nil"/>
              <w:bottom w:val="single" w:sz="4" w:space="0" w:color="auto"/>
              <w:right w:val="single" w:sz="4" w:space="0" w:color="auto"/>
            </w:tcBorders>
            <w:shd w:val="clear" w:color="000000" w:fill="FFFF00"/>
            <w:vAlign w:val="center"/>
            <w:hideMark/>
          </w:tcPr>
          <w:p w14:paraId="5DC5AF10"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法规依据</w:t>
            </w:r>
          </w:p>
        </w:tc>
        <w:tc>
          <w:tcPr>
            <w:tcW w:w="850" w:type="dxa"/>
            <w:tcBorders>
              <w:top w:val="single" w:sz="4" w:space="0" w:color="auto"/>
              <w:left w:val="nil"/>
              <w:bottom w:val="single" w:sz="4" w:space="0" w:color="auto"/>
              <w:right w:val="single" w:sz="4" w:space="0" w:color="auto"/>
            </w:tcBorders>
            <w:shd w:val="clear" w:color="000000" w:fill="92D050"/>
            <w:vAlign w:val="center"/>
            <w:hideMark/>
          </w:tcPr>
          <w:p w14:paraId="03D9F413"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监察审核要点</w:t>
            </w:r>
          </w:p>
        </w:tc>
        <w:tc>
          <w:tcPr>
            <w:tcW w:w="1007" w:type="dxa"/>
            <w:tcBorders>
              <w:top w:val="single" w:sz="4" w:space="0" w:color="auto"/>
              <w:left w:val="nil"/>
              <w:bottom w:val="single" w:sz="4" w:space="0" w:color="auto"/>
              <w:right w:val="single" w:sz="4" w:space="0" w:color="auto"/>
            </w:tcBorders>
            <w:shd w:val="clear" w:color="000000" w:fill="92D050"/>
            <w:vAlign w:val="center"/>
            <w:hideMark/>
          </w:tcPr>
          <w:p w14:paraId="5B7528A9"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监察审核依据</w:t>
            </w:r>
          </w:p>
        </w:tc>
        <w:tc>
          <w:tcPr>
            <w:tcW w:w="1007" w:type="dxa"/>
            <w:tcBorders>
              <w:top w:val="single" w:sz="4" w:space="0" w:color="auto"/>
              <w:left w:val="nil"/>
              <w:bottom w:val="single" w:sz="4" w:space="0" w:color="auto"/>
              <w:right w:val="single" w:sz="4" w:space="0" w:color="auto"/>
            </w:tcBorders>
            <w:shd w:val="clear" w:color="000000" w:fill="92D050"/>
            <w:vAlign w:val="center"/>
            <w:hideMark/>
          </w:tcPr>
          <w:p w14:paraId="38A5B83B" w14:textId="77777777" w:rsidR="00B8764C" w:rsidRPr="0057393F" w:rsidRDefault="00B8764C" w:rsidP="00B8764C">
            <w:pPr>
              <w:widowControl/>
              <w:jc w:val="center"/>
              <w:rPr>
                <w:rFonts w:ascii="宋体" w:hAnsi="宋体" w:cs="宋体"/>
                <w:color w:val="000000"/>
                <w:kern w:val="0"/>
                <w:sz w:val="20"/>
              </w:rPr>
            </w:pPr>
            <w:r w:rsidRPr="0057393F">
              <w:rPr>
                <w:rFonts w:ascii="宋体" w:hAnsi="宋体" w:cs="宋体" w:hint="eastAsia"/>
                <w:color w:val="000000"/>
                <w:kern w:val="0"/>
                <w:sz w:val="20"/>
              </w:rPr>
              <w:t>监察员/审核员</w:t>
            </w:r>
          </w:p>
        </w:tc>
        <w:tc>
          <w:tcPr>
            <w:tcW w:w="822" w:type="dxa"/>
            <w:tcBorders>
              <w:top w:val="single" w:sz="4" w:space="0" w:color="auto"/>
              <w:left w:val="nil"/>
              <w:bottom w:val="single" w:sz="4" w:space="0" w:color="auto"/>
              <w:right w:val="single" w:sz="4" w:space="0" w:color="auto"/>
            </w:tcBorders>
            <w:shd w:val="clear" w:color="auto" w:fill="auto"/>
            <w:vAlign w:val="center"/>
            <w:hideMark/>
          </w:tcPr>
          <w:p w14:paraId="48998B4C" w14:textId="77777777" w:rsidR="00B8764C" w:rsidRPr="0057393F" w:rsidRDefault="00B8764C" w:rsidP="00B8764C">
            <w:pPr>
              <w:widowControl/>
              <w:jc w:val="left"/>
              <w:rPr>
                <w:rFonts w:ascii="宋体" w:hAnsi="宋体" w:cs="宋体"/>
                <w:color w:val="000000"/>
                <w:kern w:val="0"/>
                <w:sz w:val="20"/>
              </w:rPr>
            </w:pPr>
            <w:r w:rsidRPr="0057393F">
              <w:rPr>
                <w:rFonts w:ascii="宋体" w:hAnsi="宋体" w:cs="宋体" w:hint="eastAsia"/>
                <w:color w:val="000000"/>
                <w:kern w:val="0"/>
                <w:sz w:val="20"/>
              </w:rPr>
              <w:t>被审核部门</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581B09C" w14:textId="77777777" w:rsidR="00B8764C" w:rsidRPr="0057393F" w:rsidRDefault="00B8764C" w:rsidP="00B8764C">
            <w:pPr>
              <w:widowControl/>
              <w:jc w:val="left"/>
              <w:rPr>
                <w:rFonts w:ascii="宋体" w:hAnsi="宋体" w:cs="宋体"/>
                <w:color w:val="000000"/>
                <w:kern w:val="0"/>
                <w:sz w:val="20"/>
              </w:rPr>
            </w:pPr>
            <w:r w:rsidRPr="0057393F">
              <w:rPr>
                <w:rFonts w:ascii="宋体" w:hAnsi="宋体" w:cs="宋体" w:hint="eastAsia"/>
                <w:color w:val="000000"/>
                <w:kern w:val="0"/>
                <w:sz w:val="20"/>
              </w:rPr>
              <w:t>监察审核频次</w:t>
            </w:r>
          </w:p>
        </w:tc>
      </w:tr>
      <w:tr w:rsidR="00B8764C" w:rsidRPr="0057393F" w14:paraId="64367DCB" w14:textId="77777777" w:rsidTr="00B8764C">
        <w:trPr>
          <w:trHeight w:val="510"/>
        </w:trPr>
        <w:tc>
          <w:tcPr>
            <w:tcW w:w="421" w:type="dxa"/>
            <w:tcBorders>
              <w:top w:val="single" w:sz="4" w:space="0" w:color="auto"/>
              <w:left w:val="single" w:sz="4" w:space="0" w:color="auto"/>
              <w:bottom w:val="single" w:sz="4" w:space="0" w:color="auto"/>
              <w:right w:val="single" w:sz="4" w:space="0" w:color="auto"/>
            </w:tcBorders>
            <w:vAlign w:val="center"/>
          </w:tcPr>
          <w:p w14:paraId="7A2A0F70" w14:textId="77777777" w:rsidR="00B8764C" w:rsidRDefault="00B8764C" w:rsidP="00B8764C">
            <w:pPr>
              <w:widowControl/>
              <w:jc w:val="center"/>
              <w:rPr>
                <w:rFonts w:ascii="宋体" w:hAnsi="宋体" w:cs="宋体"/>
                <w:color w:val="000000"/>
                <w:kern w:val="0"/>
                <w:sz w:val="2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A9F41CF" w14:textId="77777777" w:rsidR="00B8764C" w:rsidRPr="0057393F" w:rsidRDefault="00B8764C" w:rsidP="00B8764C">
            <w:pPr>
              <w:widowControl/>
              <w:jc w:val="center"/>
              <w:rPr>
                <w:rFonts w:ascii="宋体" w:hAnsi="宋体" w:cs="宋体"/>
                <w:color w:val="000000"/>
                <w:kern w:val="0"/>
                <w:sz w:val="20"/>
              </w:rPr>
            </w:pPr>
          </w:p>
        </w:tc>
        <w:tc>
          <w:tcPr>
            <w:tcW w:w="850" w:type="dxa"/>
            <w:tcBorders>
              <w:top w:val="single" w:sz="4" w:space="0" w:color="auto"/>
              <w:left w:val="nil"/>
              <w:bottom w:val="single" w:sz="4" w:space="0" w:color="auto"/>
              <w:right w:val="single" w:sz="4" w:space="0" w:color="auto"/>
            </w:tcBorders>
            <w:shd w:val="clear" w:color="000000" w:fill="FFFF00"/>
            <w:vAlign w:val="center"/>
          </w:tcPr>
          <w:p w14:paraId="0AAC8170" w14:textId="77777777" w:rsidR="00B8764C" w:rsidRPr="0057393F" w:rsidRDefault="00B8764C" w:rsidP="00B8764C">
            <w:pPr>
              <w:widowControl/>
              <w:jc w:val="center"/>
              <w:rPr>
                <w:rFonts w:ascii="宋体" w:hAnsi="宋体" w:cs="宋体"/>
                <w:color w:val="000000"/>
                <w:kern w:val="0"/>
                <w:sz w:val="20"/>
              </w:rPr>
            </w:pPr>
          </w:p>
        </w:tc>
        <w:tc>
          <w:tcPr>
            <w:tcW w:w="850" w:type="dxa"/>
            <w:tcBorders>
              <w:top w:val="single" w:sz="4" w:space="0" w:color="auto"/>
              <w:left w:val="nil"/>
              <w:bottom w:val="single" w:sz="4" w:space="0" w:color="auto"/>
              <w:right w:val="single" w:sz="4" w:space="0" w:color="auto"/>
            </w:tcBorders>
            <w:shd w:val="clear" w:color="000000" w:fill="FFFF00"/>
            <w:vAlign w:val="center"/>
          </w:tcPr>
          <w:p w14:paraId="16EE53FF" w14:textId="77777777" w:rsidR="00B8764C" w:rsidRPr="0057393F" w:rsidRDefault="00B8764C" w:rsidP="00B8764C">
            <w:pPr>
              <w:widowControl/>
              <w:jc w:val="center"/>
              <w:rPr>
                <w:rFonts w:ascii="宋体" w:hAnsi="宋体" w:cs="宋体"/>
                <w:color w:val="000000"/>
                <w:kern w:val="0"/>
                <w:sz w:val="20"/>
              </w:rPr>
            </w:pPr>
          </w:p>
        </w:tc>
        <w:tc>
          <w:tcPr>
            <w:tcW w:w="708" w:type="dxa"/>
            <w:tcBorders>
              <w:top w:val="single" w:sz="4" w:space="0" w:color="auto"/>
              <w:left w:val="nil"/>
              <w:bottom w:val="single" w:sz="4" w:space="0" w:color="auto"/>
              <w:right w:val="single" w:sz="4" w:space="0" w:color="auto"/>
            </w:tcBorders>
            <w:shd w:val="clear" w:color="000000" w:fill="FFFF00"/>
            <w:vAlign w:val="center"/>
          </w:tcPr>
          <w:p w14:paraId="50191ADA" w14:textId="77777777" w:rsidR="00B8764C" w:rsidRPr="0057393F" w:rsidRDefault="00B8764C" w:rsidP="00B8764C">
            <w:pPr>
              <w:widowControl/>
              <w:jc w:val="center"/>
              <w:rPr>
                <w:rFonts w:ascii="宋体" w:hAnsi="宋体" w:cs="宋体"/>
                <w:color w:val="000000"/>
                <w:kern w:val="0"/>
                <w:sz w:val="20"/>
              </w:rPr>
            </w:pPr>
          </w:p>
        </w:tc>
        <w:tc>
          <w:tcPr>
            <w:tcW w:w="709" w:type="dxa"/>
            <w:tcBorders>
              <w:top w:val="single" w:sz="4" w:space="0" w:color="auto"/>
              <w:left w:val="nil"/>
              <w:bottom w:val="single" w:sz="4" w:space="0" w:color="auto"/>
              <w:right w:val="single" w:sz="4" w:space="0" w:color="auto"/>
            </w:tcBorders>
            <w:shd w:val="clear" w:color="000000" w:fill="FFFF00"/>
            <w:vAlign w:val="center"/>
          </w:tcPr>
          <w:p w14:paraId="6E280664" w14:textId="77777777" w:rsidR="00B8764C" w:rsidRPr="0057393F" w:rsidRDefault="00B8764C" w:rsidP="00B8764C">
            <w:pPr>
              <w:widowControl/>
              <w:jc w:val="center"/>
              <w:rPr>
                <w:rFonts w:ascii="宋体" w:hAnsi="宋体" w:cs="宋体"/>
                <w:color w:val="000000"/>
                <w:kern w:val="0"/>
                <w:sz w:val="20"/>
              </w:rPr>
            </w:pPr>
          </w:p>
        </w:tc>
        <w:tc>
          <w:tcPr>
            <w:tcW w:w="709" w:type="dxa"/>
            <w:tcBorders>
              <w:top w:val="single" w:sz="4" w:space="0" w:color="auto"/>
              <w:left w:val="nil"/>
              <w:bottom w:val="single" w:sz="4" w:space="0" w:color="auto"/>
              <w:right w:val="single" w:sz="4" w:space="0" w:color="auto"/>
            </w:tcBorders>
            <w:shd w:val="clear" w:color="000000" w:fill="FFFF00"/>
            <w:vAlign w:val="center"/>
          </w:tcPr>
          <w:p w14:paraId="108A2B6F" w14:textId="77777777" w:rsidR="00B8764C" w:rsidRPr="0057393F" w:rsidRDefault="00B8764C" w:rsidP="00B8764C">
            <w:pPr>
              <w:widowControl/>
              <w:jc w:val="center"/>
              <w:rPr>
                <w:rFonts w:ascii="宋体" w:hAnsi="宋体" w:cs="宋体"/>
                <w:color w:val="000000"/>
                <w:kern w:val="0"/>
                <w:sz w:val="20"/>
              </w:rPr>
            </w:pPr>
          </w:p>
        </w:tc>
        <w:tc>
          <w:tcPr>
            <w:tcW w:w="709" w:type="dxa"/>
            <w:tcBorders>
              <w:top w:val="single" w:sz="4" w:space="0" w:color="auto"/>
              <w:left w:val="nil"/>
              <w:bottom w:val="single" w:sz="4" w:space="0" w:color="auto"/>
              <w:right w:val="single" w:sz="4" w:space="0" w:color="auto"/>
            </w:tcBorders>
            <w:shd w:val="clear" w:color="000000" w:fill="FFFF00"/>
            <w:vAlign w:val="center"/>
          </w:tcPr>
          <w:p w14:paraId="1FB0F39A" w14:textId="77777777" w:rsidR="00B8764C" w:rsidRPr="0057393F" w:rsidRDefault="00B8764C" w:rsidP="00B8764C">
            <w:pPr>
              <w:widowControl/>
              <w:jc w:val="center"/>
              <w:rPr>
                <w:rFonts w:ascii="宋体" w:hAnsi="宋体" w:cs="宋体"/>
                <w:color w:val="000000"/>
                <w:kern w:val="0"/>
                <w:sz w:val="20"/>
              </w:rPr>
            </w:pPr>
          </w:p>
        </w:tc>
        <w:tc>
          <w:tcPr>
            <w:tcW w:w="850" w:type="dxa"/>
            <w:tcBorders>
              <w:top w:val="single" w:sz="4" w:space="0" w:color="auto"/>
              <w:left w:val="nil"/>
              <w:bottom w:val="single" w:sz="4" w:space="0" w:color="auto"/>
              <w:right w:val="single" w:sz="4" w:space="0" w:color="auto"/>
            </w:tcBorders>
            <w:shd w:val="clear" w:color="000000" w:fill="92D050"/>
            <w:vAlign w:val="center"/>
          </w:tcPr>
          <w:p w14:paraId="627E3036" w14:textId="77777777" w:rsidR="00B8764C" w:rsidRPr="0057393F" w:rsidRDefault="00B8764C" w:rsidP="00B8764C">
            <w:pPr>
              <w:widowControl/>
              <w:jc w:val="center"/>
              <w:rPr>
                <w:rFonts w:ascii="宋体" w:hAnsi="宋体" w:cs="宋体"/>
                <w:color w:val="000000"/>
                <w:kern w:val="0"/>
                <w:sz w:val="20"/>
              </w:rPr>
            </w:pPr>
          </w:p>
        </w:tc>
        <w:tc>
          <w:tcPr>
            <w:tcW w:w="1007" w:type="dxa"/>
            <w:tcBorders>
              <w:top w:val="single" w:sz="4" w:space="0" w:color="auto"/>
              <w:left w:val="nil"/>
              <w:bottom w:val="single" w:sz="4" w:space="0" w:color="auto"/>
              <w:right w:val="single" w:sz="4" w:space="0" w:color="auto"/>
            </w:tcBorders>
            <w:shd w:val="clear" w:color="000000" w:fill="92D050"/>
            <w:vAlign w:val="center"/>
          </w:tcPr>
          <w:p w14:paraId="1E0C7C95" w14:textId="77777777" w:rsidR="00B8764C" w:rsidRPr="0057393F" w:rsidRDefault="00B8764C" w:rsidP="00B8764C">
            <w:pPr>
              <w:widowControl/>
              <w:jc w:val="center"/>
              <w:rPr>
                <w:rFonts w:ascii="宋体" w:hAnsi="宋体" w:cs="宋体"/>
                <w:color w:val="000000"/>
                <w:kern w:val="0"/>
                <w:sz w:val="20"/>
              </w:rPr>
            </w:pPr>
          </w:p>
        </w:tc>
        <w:tc>
          <w:tcPr>
            <w:tcW w:w="1007" w:type="dxa"/>
            <w:tcBorders>
              <w:top w:val="single" w:sz="4" w:space="0" w:color="auto"/>
              <w:left w:val="nil"/>
              <w:bottom w:val="single" w:sz="4" w:space="0" w:color="auto"/>
              <w:right w:val="single" w:sz="4" w:space="0" w:color="auto"/>
            </w:tcBorders>
            <w:shd w:val="clear" w:color="000000" w:fill="92D050"/>
            <w:vAlign w:val="center"/>
          </w:tcPr>
          <w:p w14:paraId="6014285C" w14:textId="77777777" w:rsidR="00B8764C" w:rsidRPr="0057393F" w:rsidRDefault="00B8764C" w:rsidP="00B8764C">
            <w:pPr>
              <w:widowControl/>
              <w:jc w:val="center"/>
              <w:rPr>
                <w:rFonts w:ascii="宋体" w:hAnsi="宋体" w:cs="宋体"/>
                <w:color w:val="000000"/>
                <w:kern w:val="0"/>
                <w:sz w:val="20"/>
              </w:rPr>
            </w:pPr>
          </w:p>
        </w:tc>
        <w:tc>
          <w:tcPr>
            <w:tcW w:w="822" w:type="dxa"/>
            <w:tcBorders>
              <w:top w:val="single" w:sz="4" w:space="0" w:color="auto"/>
              <w:left w:val="nil"/>
              <w:bottom w:val="single" w:sz="4" w:space="0" w:color="auto"/>
              <w:right w:val="single" w:sz="4" w:space="0" w:color="auto"/>
            </w:tcBorders>
            <w:shd w:val="clear" w:color="auto" w:fill="auto"/>
            <w:vAlign w:val="center"/>
          </w:tcPr>
          <w:p w14:paraId="005D2F29" w14:textId="77777777" w:rsidR="00B8764C" w:rsidRPr="0057393F" w:rsidRDefault="00B8764C" w:rsidP="00B8764C">
            <w:pPr>
              <w:widowControl/>
              <w:jc w:val="left"/>
              <w:rPr>
                <w:rFonts w:ascii="宋体" w:hAnsi="宋体" w:cs="宋体"/>
                <w:color w:val="000000"/>
                <w:kern w:val="0"/>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1E6F44A" w14:textId="77777777" w:rsidR="00B8764C" w:rsidRPr="0057393F" w:rsidRDefault="00B8764C" w:rsidP="00B8764C">
            <w:pPr>
              <w:widowControl/>
              <w:jc w:val="left"/>
              <w:rPr>
                <w:rFonts w:ascii="宋体" w:hAnsi="宋体" w:cs="宋体"/>
                <w:color w:val="000000"/>
                <w:kern w:val="0"/>
                <w:sz w:val="20"/>
              </w:rPr>
            </w:pPr>
          </w:p>
        </w:tc>
      </w:tr>
    </w:tbl>
    <w:p w14:paraId="1984C4D3"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增加检查要求来源：</w:t>
      </w:r>
    </w:p>
    <w:p w14:paraId="157F83CF"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w:t>
      </w:r>
      <w:r w:rsidRPr="00171F3A">
        <w:rPr>
          <w:rFonts w:ascii="宋体" w:hAnsi="宋体" w:hint="eastAsia"/>
          <w:szCs w:val="21"/>
        </w:rPr>
        <w:t>监管事项清单、FSOP、I</w:t>
      </w:r>
      <w:r w:rsidRPr="00171F3A">
        <w:rPr>
          <w:rFonts w:ascii="宋体" w:hAnsi="宋体"/>
          <w:szCs w:val="21"/>
        </w:rPr>
        <w:t>OSA</w:t>
      </w:r>
      <w:r w:rsidRPr="00171F3A">
        <w:rPr>
          <w:rFonts w:ascii="宋体" w:hAnsi="宋体" w:hint="eastAsia"/>
          <w:szCs w:val="21"/>
        </w:rPr>
        <w:t>、SMS审核、临时检查、其他，</w:t>
      </w:r>
      <w:commentRangeStart w:id="50"/>
      <w:r>
        <w:rPr>
          <w:rFonts w:ascii="宋体" w:hAnsi="宋体" w:hint="eastAsia"/>
          <w:szCs w:val="21"/>
        </w:rPr>
        <w:t>多选</w:t>
      </w:r>
      <w:commentRangeEnd w:id="50"/>
      <w:r w:rsidRPr="00621AAD">
        <w:rPr>
          <w:rFonts w:ascii="宋体" w:hAnsi="宋体"/>
        </w:rPr>
        <w:commentReference w:id="50"/>
      </w:r>
      <w:r>
        <w:rPr>
          <w:rFonts w:ascii="宋体" w:hAnsi="宋体" w:hint="eastAsia"/>
          <w:szCs w:val="21"/>
        </w:rPr>
        <w:t>，必填；</w:t>
      </w:r>
    </w:p>
    <w:p w14:paraId="57F055AB"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3A13672D"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增加检查单编号：</w:t>
      </w:r>
    </w:p>
    <w:p w14:paraId="1569EBF6"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w:t>
      </w:r>
      <w:commentRangeStart w:id="51"/>
      <w:r>
        <w:rPr>
          <w:rFonts w:ascii="宋体" w:hAnsi="宋体" w:hint="eastAsia"/>
          <w:szCs w:val="21"/>
        </w:rPr>
        <w:t>不可填</w:t>
      </w:r>
      <w:commentRangeEnd w:id="51"/>
      <w:r w:rsidRPr="005D3CD5">
        <w:rPr>
          <w:rFonts w:ascii="宋体" w:hAnsi="宋体"/>
        </w:rPr>
        <w:commentReference w:id="51"/>
      </w:r>
      <w:r>
        <w:rPr>
          <w:rFonts w:ascii="宋体" w:hAnsi="宋体" w:hint="eastAsia"/>
          <w:szCs w:val="21"/>
        </w:rPr>
        <w:t>；</w:t>
      </w:r>
    </w:p>
    <w:p w14:paraId="1B8E0234"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31F74375"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增加检查单名称：</w:t>
      </w:r>
    </w:p>
    <w:p w14:paraId="75E3ACAD"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若为新增，文本框，必填；</w:t>
      </w:r>
    </w:p>
    <w:p w14:paraId="3A646C7F"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若为触发代入或从检查单库中选择，则不可修改；</w:t>
      </w:r>
    </w:p>
    <w:p w14:paraId="39A32385" w14:textId="77777777" w:rsidR="00B8764C" w:rsidRDefault="00B8764C" w:rsidP="00B8764C">
      <w:pPr>
        <w:pStyle w:val="ad"/>
        <w:numPr>
          <w:ilvl w:val="0"/>
          <w:numId w:val="51"/>
        </w:numPr>
        <w:ind w:firstLineChars="0"/>
        <w:rPr>
          <w:rFonts w:ascii="宋体" w:hAnsi="宋体"/>
          <w:szCs w:val="21"/>
        </w:rPr>
      </w:pPr>
      <w:commentRangeStart w:id="52"/>
      <w:r>
        <w:rPr>
          <w:rFonts w:ascii="宋体" w:hAnsi="宋体" w:hint="eastAsia"/>
          <w:szCs w:val="21"/>
        </w:rPr>
        <w:t>若检查要求来源为FSOP，则不可拆分检查单，即只能选到检查单名称，不能按检查项目选择；</w:t>
      </w:r>
    </w:p>
    <w:p w14:paraId="429687EC" w14:textId="77777777" w:rsidR="00B8764C" w:rsidRPr="00817B4C" w:rsidRDefault="00B8764C" w:rsidP="00B8764C">
      <w:pPr>
        <w:pStyle w:val="ad"/>
        <w:numPr>
          <w:ilvl w:val="0"/>
          <w:numId w:val="51"/>
        </w:numPr>
        <w:ind w:firstLineChars="0"/>
        <w:rPr>
          <w:rFonts w:ascii="宋体" w:hAnsi="宋体"/>
          <w:szCs w:val="21"/>
        </w:rPr>
      </w:pPr>
      <w:r>
        <w:rPr>
          <w:rFonts w:ascii="宋体" w:hAnsi="宋体" w:hint="eastAsia"/>
          <w:szCs w:val="21"/>
        </w:rPr>
        <w:t>若检查要求来源非FSOP，则可按检查项目选择。</w:t>
      </w:r>
      <w:commentRangeEnd w:id="52"/>
      <w:r>
        <w:rPr>
          <w:rStyle w:val="ae"/>
        </w:rPr>
        <w:commentReference w:id="52"/>
      </w:r>
    </w:p>
    <w:p w14:paraId="23E94413"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lastRenderedPageBreak/>
        <w:t>原</w:t>
      </w:r>
      <w:r w:rsidRPr="00347381">
        <w:rPr>
          <w:rFonts w:ascii="宋体" w:hAnsi="宋体" w:hint="eastAsia"/>
          <w:szCs w:val="21"/>
        </w:rPr>
        <w:t>监察审核类别</w:t>
      </w:r>
      <w:r>
        <w:rPr>
          <w:rFonts w:ascii="宋体" w:hAnsi="宋体" w:hint="eastAsia"/>
          <w:szCs w:val="21"/>
        </w:rPr>
        <w:t>改为检查项目：</w:t>
      </w:r>
    </w:p>
    <w:p w14:paraId="46E5507D"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若为新增，文本框，必填；</w:t>
      </w:r>
    </w:p>
    <w:p w14:paraId="664D9F1A"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若为触发代入或从检查单库中选择，</w:t>
      </w:r>
      <w:commentRangeStart w:id="53"/>
      <w:r>
        <w:rPr>
          <w:rFonts w:ascii="宋体" w:hAnsi="宋体" w:hint="eastAsia"/>
          <w:szCs w:val="21"/>
        </w:rPr>
        <w:t>则不可修改</w:t>
      </w:r>
      <w:commentRangeEnd w:id="53"/>
      <w:r>
        <w:rPr>
          <w:rStyle w:val="ae"/>
        </w:rPr>
        <w:commentReference w:id="53"/>
      </w:r>
      <w:r>
        <w:rPr>
          <w:rFonts w:ascii="宋体" w:hAnsi="宋体" w:hint="eastAsia"/>
          <w:szCs w:val="21"/>
        </w:rPr>
        <w:t>；</w:t>
      </w:r>
    </w:p>
    <w:p w14:paraId="4ADDA487"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原</w:t>
      </w:r>
      <w:r w:rsidRPr="00EC2601">
        <w:rPr>
          <w:rFonts w:ascii="宋体" w:hAnsi="宋体" w:hint="eastAsia"/>
          <w:szCs w:val="21"/>
        </w:rPr>
        <w:t>监察审核项目</w:t>
      </w:r>
      <w:r>
        <w:rPr>
          <w:rFonts w:ascii="宋体" w:hAnsi="宋体" w:hint="eastAsia"/>
          <w:szCs w:val="21"/>
        </w:rPr>
        <w:t>改为检查内容：</w:t>
      </w:r>
    </w:p>
    <w:p w14:paraId="33FDA117"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若为新增，文本框，必填；</w:t>
      </w:r>
    </w:p>
    <w:p w14:paraId="2419C53A"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若为触发代入或从检查单库中选择，</w:t>
      </w:r>
      <w:commentRangeStart w:id="54"/>
      <w:r>
        <w:rPr>
          <w:rFonts w:ascii="宋体" w:hAnsi="宋体" w:hint="eastAsia"/>
          <w:szCs w:val="21"/>
        </w:rPr>
        <w:t>则不可修改</w:t>
      </w:r>
      <w:commentRangeEnd w:id="54"/>
      <w:r>
        <w:rPr>
          <w:rStyle w:val="ae"/>
        </w:rPr>
        <w:commentReference w:id="54"/>
      </w:r>
      <w:r>
        <w:rPr>
          <w:rFonts w:ascii="宋体" w:hAnsi="宋体" w:hint="eastAsia"/>
          <w:szCs w:val="21"/>
        </w:rPr>
        <w:t>；</w:t>
      </w:r>
    </w:p>
    <w:p w14:paraId="0BAFFBB2"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增加识别编号：</w:t>
      </w:r>
    </w:p>
    <w:p w14:paraId="795782EC"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w:t>
      </w:r>
      <w:commentRangeStart w:id="55"/>
      <w:r>
        <w:rPr>
          <w:rFonts w:ascii="宋体" w:hAnsi="宋体" w:hint="eastAsia"/>
          <w:szCs w:val="21"/>
        </w:rPr>
        <w:t>不可填</w:t>
      </w:r>
      <w:commentRangeEnd w:id="55"/>
      <w:r w:rsidRPr="005D3CD5">
        <w:rPr>
          <w:rFonts w:ascii="宋体" w:hAnsi="宋体"/>
        </w:rPr>
        <w:commentReference w:id="55"/>
      </w:r>
      <w:r>
        <w:rPr>
          <w:rFonts w:ascii="宋体" w:hAnsi="宋体" w:hint="eastAsia"/>
          <w:szCs w:val="21"/>
        </w:rPr>
        <w:t>；</w:t>
      </w:r>
    </w:p>
    <w:p w14:paraId="2D469ED5"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0948180A"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增加法规依据：</w:t>
      </w:r>
    </w:p>
    <w:p w14:paraId="2DCEF620"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若为新增，文本框，非必填</w:t>
      </w:r>
      <w:r w:rsidRPr="007446BF">
        <w:rPr>
          <w:rFonts w:ascii="宋体" w:hAnsi="宋体"/>
          <w:szCs w:val="21"/>
        </w:rPr>
        <w:commentReference w:id="56"/>
      </w:r>
      <w:r>
        <w:rPr>
          <w:rFonts w:ascii="宋体" w:hAnsi="宋体" w:hint="eastAsia"/>
          <w:szCs w:val="21"/>
        </w:rPr>
        <w:t>；</w:t>
      </w:r>
    </w:p>
    <w:p w14:paraId="77C4EFD4"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若为触发代入（仅部门年度计划）或从检查单库中选择，则不可修改；</w:t>
      </w:r>
    </w:p>
    <w:p w14:paraId="59319FC9" w14:textId="77777777" w:rsidR="00B8764C" w:rsidRDefault="00B8764C" w:rsidP="00B8764C">
      <w:pPr>
        <w:pStyle w:val="ad"/>
        <w:numPr>
          <w:ilvl w:val="0"/>
          <w:numId w:val="52"/>
        </w:numPr>
        <w:ind w:firstLineChars="0"/>
        <w:rPr>
          <w:rFonts w:ascii="宋体" w:hAnsi="宋体"/>
          <w:szCs w:val="21"/>
        </w:rPr>
      </w:pPr>
      <w:r>
        <w:rPr>
          <w:rFonts w:ascii="宋体" w:hAnsi="宋体" w:hint="eastAsia"/>
          <w:szCs w:val="21"/>
        </w:rPr>
        <w:t>监察员/审核员：</w:t>
      </w:r>
    </w:p>
    <w:p w14:paraId="5FCBC0F4"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可以在计划中手工批量将检查项目分配给某一个或多个监察员/审核员；</w:t>
      </w:r>
    </w:p>
    <w:p w14:paraId="26B62FCD" w14:textId="77777777" w:rsidR="00B8764C" w:rsidRDefault="00B8764C" w:rsidP="00B8764C">
      <w:pPr>
        <w:pStyle w:val="ad"/>
        <w:numPr>
          <w:ilvl w:val="0"/>
          <w:numId w:val="49"/>
        </w:numPr>
        <w:ind w:firstLineChars="0"/>
        <w:rPr>
          <w:rFonts w:ascii="宋体" w:hAnsi="宋体"/>
          <w:szCs w:val="21"/>
        </w:rPr>
      </w:pPr>
      <w:r>
        <w:rPr>
          <w:rFonts w:ascii="宋体" w:hAnsi="宋体" w:hint="eastAsia"/>
          <w:szCs w:val="21"/>
        </w:rPr>
        <w:t>增加监察审核频次：</w:t>
      </w:r>
    </w:p>
    <w:p w14:paraId="3654992D"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若为新增，单选，必填：</w:t>
      </w:r>
      <w:commentRangeStart w:id="57"/>
      <w:r w:rsidRPr="007049B0">
        <w:rPr>
          <w:rFonts w:ascii="宋体" w:hAnsi="宋体" w:hint="eastAsia"/>
          <w:szCs w:val="21"/>
        </w:rPr>
        <w:t>1次/月、1次/季度、1次/半年、1次/年、1次/2</w:t>
      </w:r>
      <w:r>
        <w:rPr>
          <w:rFonts w:ascii="宋体" w:hAnsi="宋体" w:hint="eastAsia"/>
          <w:szCs w:val="21"/>
        </w:rPr>
        <w:t>年；</w:t>
      </w:r>
      <w:commentRangeEnd w:id="57"/>
      <w:r>
        <w:rPr>
          <w:rStyle w:val="ae"/>
        </w:rPr>
        <w:commentReference w:id="57"/>
      </w:r>
    </w:p>
    <w:p w14:paraId="668514AF" w14:textId="77777777" w:rsidR="00B8764C" w:rsidRDefault="00B8764C" w:rsidP="00B8764C">
      <w:pPr>
        <w:pStyle w:val="ad"/>
        <w:numPr>
          <w:ilvl w:val="0"/>
          <w:numId w:val="51"/>
        </w:numPr>
        <w:ind w:firstLineChars="0"/>
        <w:rPr>
          <w:rFonts w:ascii="宋体" w:hAnsi="宋体"/>
          <w:szCs w:val="21"/>
        </w:rPr>
      </w:pPr>
      <w:r>
        <w:rPr>
          <w:rFonts w:ascii="宋体" w:hAnsi="宋体" w:hint="eastAsia"/>
          <w:szCs w:val="21"/>
        </w:rPr>
        <w:t>若为触发代入（仅部门年度计划），</w:t>
      </w:r>
      <w:commentRangeStart w:id="58"/>
      <w:r>
        <w:rPr>
          <w:rFonts w:ascii="宋体" w:hAnsi="宋体" w:hint="eastAsia"/>
          <w:szCs w:val="21"/>
        </w:rPr>
        <w:t>则不可修改；</w:t>
      </w:r>
      <w:commentRangeEnd w:id="58"/>
      <w:r>
        <w:rPr>
          <w:rStyle w:val="ae"/>
        </w:rPr>
        <w:commentReference w:id="58"/>
      </w:r>
    </w:p>
    <w:p w14:paraId="1A776667" w14:textId="77777777" w:rsidR="00B8764C" w:rsidRPr="004635DD" w:rsidRDefault="00B8764C" w:rsidP="00B8764C">
      <w:pPr>
        <w:pStyle w:val="ad"/>
        <w:numPr>
          <w:ilvl w:val="0"/>
          <w:numId w:val="51"/>
        </w:numPr>
        <w:ind w:firstLineChars="0"/>
        <w:rPr>
          <w:rFonts w:ascii="宋体" w:hAnsi="宋体"/>
          <w:szCs w:val="21"/>
        </w:rPr>
      </w:pPr>
      <w:r>
        <w:rPr>
          <w:rFonts w:ascii="宋体" w:hAnsi="宋体" w:hint="eastAsia"/>
          <w:szCs w:val="21"/>
        </w:rPr>
        <w:t>若从检查单库选择，可修改，但不可修改的频次比检查单库要求低。</w:t>
      </w:r>
    </w:p>
    <w:p w14:paraId="71A03550" w14:textId="77777777" w:rsidR="00B8764C" w:rsidRPr="00F606F2" w:rsidRDefault="00B8764C" w:rsidP="00B8764C">
      <w:pPr>
        <w:pStyle w:val="ad"/>
        <w:numPr>
          <w:ilvl w:val="0"/>
          <w:numId w:val="47"/>
        </w:numPr>
        <w:ind w:left="993" w:firstLineChars="0" w:hanging="567"/>
        <w:rPr>
          <w:rFonts w:ascii="宋体" w:hAnsi="宋体"/>
          <w:szCs w:val="21"/>
        </w:rPr>
      </w:pPr>
      <w:r>
        <w:rPr>
          <w:rFonts w:ascii="宋体" w:hAnsi="宋体" w:hint="eastAsia"/>
          <w:szCs w:val="21"/>
        </w:rPr>
        <w:t>无论任何计划，均可根据计划检查月份、检查要求来源、被审核部门进行组合</w:t>
      </w:r>
      <w:r w:rsidRPr="00F606F2">
        <w:rPr>
          <w:rFonts w:ascii="宋体" w:hAnsi="宋体" w:hint="eastAsia"/>
          <w:szCs w:val="21"/>
        </w:rPr>
        <w:t>分类</w:t>
      </w:r>
      <w:r>
        <w:rPr>
          <w:rFonts w:ascii="宋体" w:hAnsi="宋体" w:hint="eastAsia"/>
          <w:szCs w:val="21"/>
        </w:rPr>
        <w:t>查看。</w:t>
      </w:r>
    </w:p>
    <w:p w14:paraId="2A2A2B3C" w14:textId="77777777" w:rsidR="00B8764C" w:rsidRDefault="00B8764C" w:rsidP="00B8764C">
      <w:pPr>
        <w:pStyle w:val="ad"/>
        <w:numPr>
          <w:ilvl w:val="0"/>
          <w:numId w:val="47"/>
        </w:numPr>
        <w:ind w:left="993" w:firstLineChars="0" w:hanging="567"/>
        <w:rPr>
          <w:rFonts w:ascii="宋体" w:hAnsi="宋体"/>
          <w:szCs w:val="21"/>
        </w:rPr>
      </w:pPr>
      <w:r>
        <w:rPr>
          <w:rFonts w:ascii="宋体" w:hAnsi="宋体" w:hint="eastAsia"/>
          <w:szCs w:val="21"/>
        </w:rPr>
        <w:t>无论是否年度计划触发的月度监察审核计划，都需要在待办的监督审核录入有一个“结束归档”的按钮，当点击该按钮，则不可再录入纠正预防，组长有权限操作。</w:t>
      </w:r>
    </w:p>
    <w:p w14:paraId="2EC9694D" w14:textId="77777777" w:rsidR="00B8764C" w:rsidRPr="002B05FC" w:rsidRDefault="00B8764C" w:rsidP="00B8764C">
      <w:pPr>
        <w:pStyle w:val="ad"/>
        <w:numPr>
          <w:ilvl w:val="0"/>
          <w:numId w:val="47"/>
        </w:numPr>
        <w:ind w:left="993" w:firstLineChars="0" w:hanging="567"/>
        <w:rPr>
          <w:rFonts w:ascii="宋体" w:hAnsi="宋体"/>
          <w:szCs w:val="21"/>
        </w:rPr>
      </w:pPr>
      <w:r>
        <w:rPr>
          <w:rFonts w:ascii="宋体" w:hAnsi="宋体" w:hint="eastAsia"/>
          <w:szCs w:val="21"/>
        </w:rPr>
        <w:t>发现项库查询列表和查询结果增加问题描述字段。</w:t>
      </w:r>
    </w:p>
    <w:p w14:paraId="7FD973E7" w14:textId="77777777" w:rsidR="00B8764C" w:rsidRPr="007F29BD" w:rsidRDefault="00B8764C" w:rsidP="00B8764C">
      <w:pPr>
        <w:pStyle w:val="Cap"/>
        <w:numPr>
          <w:ilvl w:val="0"/>
          <w:numId w:val="40"/>
        </w:numPr>
        <w:ind w:firstLineChars="0"/>
        <w:rPr>
          <w:rFonts w:ascii="宋体" w:hAnsi="宋体"/>
          <w:szCs w:val="21"/>
        </w:rPr>
      </w:pPr>
      <w:r w:rsidRPr="007F29BD">
        <w:rPr>
          <w:rFonts w:ascii="宋体" w:hAnsi="宋体" w:hint="eastAsia"/>
          <w:szCs w:val="21"/>
        </w:rPr>
        <w:t>检查单库维护</w:t>
      </w:r>
    </w:p>
    <w:p w14:paraId="54406951" w14:textId="77777777" w:rsidR="00B8764C" w:rsidRDefault="00B8764C" w:rsidP="00B8764C">
      <w:pPr>
        <w:pStyle w:val="ad"/>
        <w:numPr>
          <w:ilvl w:val="0"/>
          <w:numId w:val="54"/>
        </w:numPr>
        <w:ind w:firstLineChars="0"/>
        <w:rPr>
          <w:rFonts w:ascii="宋体" w:hAnsi="宋体"/>
          <w:szCs w:val="21"/>
        </w:rPr>
      </w:pPr>
      <w:r>
        <w:rPr>
          <w:rFonts w:ascii="宋体" w:hAnsi="宋体" w:hint="eastAsia"/>
          <w:szCs w:val="21"/>
        </w:rPr>
        <w:t>主要需求概述：</w:t>
      </w:r>
    </w:p>
    <w:p w14:paraId="461520C4" w14:textId="77777777" w:rsidR="00B8764C" w:rsidRDefault="00B8764C" w:rsidP="00B8764C">
      <w:pPr>
        <w:pStyle w:val="ad"/>
        <w:numPr>
          <w:ilvl w:val="0"/>
          <w:numId w:val="53"/>
        </w:numPr>
        <w:ind w:left="993" w:firstLineChars="0" w:hanging="567"/>
        <w:rPr>
          <w:rFonts w:ascii="宋体" w:hAnsi="宋体"/>
          <w:szCs w:val="21"/>
        </w:rPr>
      </w:pPr>
      <w:r>
        <w:rPr>
          <w:rFonts w:ascii="宋体" w:hAnsi="宋体" w:hint="eastAsia"/>
          <w:szCs w:val="21"/>
        </w:rPr>
        <w:t>区分监察审核要求来源，有FSOP、监管事项清单、IOSA、其他等；</w:t>
      </w:r>
    </w:p>
    <w:p w14:paraId="3396DEF6" w14:textId="77777777" w:rsidR="00B8764C" w:rsidRDefault="00B8764C" w:rsidP="00B8764C">
      <w:pPr>
        <w:pStyle w:val="ad"/>
        <w:numPr>
          <w:ilvl w:val="0"/>
          <w:numId w:val="53"/>
        </w:numPr>
        <w:ind w:left="993" w:firstLineChars="0" w:hanging="567"/>
        <w:rPr>
          <w:rFonts w:ascii="宋体" w:hAnsi="宋体"/>
          <w:szCs w:val="21"/>
        </w:rPr>
      </w:pPr>
      <w:r>
        <w:rPr>
          <w:rFonts w:ascii="宋体" w:hAnsi="宋体" w:hint="eastAsia"/>
          <w:szCs w:val="21"/>
        </w:rPr>
        <w:t>增加检查单编号和检查项目识别编号（唯一ID，人工编写，以便统计分析）；</w:t>
      </w:r>
    </w:p>
    <w:p w14:paraId="3DF46274" w14:textId="77777777" w:rsidR="00B8764C" w:rsidRDefault="00B8764C" w:rsidP="00B8764C">
      <w:pPr>
        <w:pStyle w:val="ad"/>
        <w:numPr>
          <w:ilvl w:val="0"/>
          <w:numId w:val="53"/>
        </w:numPr>
        <w:ind w:left="993" w:firstLineChars="0" w:hanging="567"/>
        <w:rPr>
          <w:rFonts w:ascii="宋体" w:hAnsi="宋体"/>
          <w:szCs w:val="21"/>
        </w:rPr>
      </w:pPr>
      <w:r>
        <w:rPr>
          <w:rFonts w:ascii="宋体" w:hAnsi="宋体" w:hint="eastAsia"/>
          <w:szCs w:val="21"/>
        </w:rPr>
        <w:t>增加版本控制；</w:t>
      </w:r>
    </w:p>
    <w:p w14:paraId="6371C2DF" w14:textId="77777777" w:rsidR="00B8764C" w:rsidRDefault="00B8764C" w:rsidP="00B8764C">
      <w:pPr>
        <w:pStyle w:val="ad"/>
        <w:numPr>
          <w:ilvl w:val="0"/>
          <w:numId w:val="53"/>
        </w:numPr>
        <w:ind w:left="993" w:firstLineChars="0" w:hanging="567"/>
        <w:rPr>
          <w:rFonts w:ascii="宋体" w:hAnsi="宋体"/>
          <w:szCs w:val="21"/>
        </w:rPr>
      </w:pPr>
      <w:r>
        <w:rPr>
          <w:rFonts w:ascii="宋体" w:hAnsi="宋体" w:hint="eastAsia"/>
          <w:szCs w:val="21"/>
        </w:rPr>
        <w:t>可查询关联的监察审核计划和检查覆盖率。</w:t>
      </w:r>
    </w:p>
    <w:p w14:paraId="1E4DD0D6" w14:textId="77777777" w:rsidR="00B8764C" w:rsidRDefault="00B8764C" w:rsidP="00B8764C">
      <w:pPr>
        <w:pStyle w:val="ad"/>
        <w:numPr>
          <w:ilvl w:val="0"/>
          <w:numId w:val="54"/>
        </w:numPr>
        <w:ind w:firstLineChars="0"/>
        <w:rPr>
          <w:rFonts w:ascii="宋体" w:hAnsi="宋体"/>
          <w:szCs w:val="21"/>
        </w:rPr>
      </w:pPr>
      <w:r w:rsidRPr="00F55DFC">
        <w:rPr>
          <w:rFonts w:ascii="宋体" w:hAnsi="宋体" w:hint="eastAsia"/>
          <w:szCs w:val="21"/>
        </w:rPr>
        <w:t>页面调整：</w:t>
      </w:r>
    </w:p>
    <w:p w14:paraId="2A5163D5" w14:textId="77777777" w:rsidR="00B8764C" w:rsidRDefault="00B8764C" w:rsidP="00B8764C">
      <w:pPr>
        <w:pStyle w:val="ad"/>
        <w:numPr>
          <w:ilvl w:val="0"/>
          <w:numId w:val="55"/>
        </w:numPr>
        <w:ind w:left="993" w:firstLineChars="0" w:hanging="567"/>
        <w:rPr>
          <w:rFonts w:ascii="宋体" w:hAnsi="宋体"/>
          <w:szCs w:val="21"/>
        </w:rPr>
      </w:pPr>
      <w:r>
        <w:rPr>
          <w:rFonts w:ascii="宋体" w:hAnsi="宋体" w:hint="eastAsia"/>
          <w:szCs w:val="21"/>
        </w:rPr>
        <w:t>权限：</w:t>
      </w:r>
    </w:p>
    <w:p w14:paraId="0F6F9DCD" w14:textId="77777777" w:rsidR="00B8764C" w:rsidRDefault="00B8764C" w:rsidP="00B8764C">
      <w:pPr>
        <w:pStyle w:val="ad"/>
        <w:numPr>
          <w:ilvl w:val="0"/>
          <w:numId w:val="60"/>
        </w:numPr>
        <w:ind w:left="1276" w:firstLineChars="0" w:hanging="283"/>
        <w:rPr>
          <w:rFonts w:ascii="宋体" w:hAnsi="宋体"/>
          <w:szCs w:val="21"/>
        </w:rPr>
      </w:pPr>
      <w:r>
        <w:rPr>
          <w:rFonts w:ascii="宋体" w:hAnsi="宋体" w:hint="eastAsia"/>
          <w:szCs w:val="21"/>
        </w:rPr>
        <w:t>检查单库增、删、改权限不变；</w:t>
      </w:r>
    </w:p>
    <w:p w14:paraId="48057686" w14:textId="77777777" w:rsidR="00B8764C" w:rsidRDefault="00B8764C" w:rsidP="00B8764C">
      <w:pPr>
        <w:pStyle w:val="ad"/>
        <w:numPr>
          <w:ilvl w:val="0"/>
          <w:numId w:val="60"/>
        </w:numPr>
        <w:ind w:left="1276" w:firstLineChars="0" w:hanging="283"/>
        <w:rPr>
          <w:rFonts w:ascii="宋体" w:hAnsi="宋体"/>
          <w:szCs w:val="21"/>
        </w:rPr>
      </w:pPr>
      <w:r>
        <w:rPr>
          <w:rFonts w:ascii="宋体" w:hAnsi="宋体" w:hint="eastAsia"/>
          <w:szCs w:val="21"/>
        </w:rPr>
        <w:t>上线前导出原有检查单库内容excel，并清空线上数据。</w:t>
      </w:r>
    </w:p>
    <w:p w14:paraId="14A0BD3C" w14:textId="77777777" w:rsidR="00B8764C" w:rsidRDefault="00B8764C" w:rsidP="00B8764C">
      <w:pPr>
        <w:pStyle w:val="ad"/>
        <w:numPr>
          <w:ilvl w:val="0"/>
          <w:numId w:val="55"/>
        </w:numPr>
        <w:ind w:left="993" w:firstLineChars="0" w:hanging="567"/>
        <w:rPr>
          <w:rFonts w:ascii="宋体" w:hAnsi="宋体"/>
          <w:szCs w:val="21"/>
        </w:rPr>
      </w:pPr>
      <w:r>
        <w:rPr>
          <w:rFonts w:ascii="宋体" w:hAnsi="宋体" w:hint="eastAsia"/>
          <w:szCs w:val="21"/>
        </w:rPr>
        <w:t>查询条件：</w:t>
      </w:r>
    </w:p>
    <w:p w14:paraId="7588765E" w14:textId="77777777" w:rsidR="00B8764C" w:rsidRDefault="00B8764C" w:rsidP="00B8764C">
      <w:pPr>
        <w:pStyle w:val="ad"/>
        <w:numPr>
          <w:ilvl w:val="0"/>
          <w:numId w:val="56"/>
        </w:numPr>
        <w:ind w:left="1276" w:firstLineChars="0" w:hanging="283"/>
        <w:rPr>
          <w:rFonts w:ascii="宋体" w:hAnsi="宋体"/>
          <w:szCs w:val="21"/>
        </w:rPr>
      </w:pPr>
      <w:r>
        <w:rPr>
          <w:rFonts w:ascii="宋体" w:hAnsi="宋体" w:hint="eastAsia"/>
          <w:szCs w:val="21"/>
        </w:rPr>
        <w:t>删除</w:t>
      </w:r>
      <w:r w:rsidRPr="009945A8">
        <w:rPr>
          <w:rFonts w:ascii="宋体" w:hAnsi="宋体" w:hint="eastAsia"/>
          <w:szCs w:val="21"/>
        </w:rPr>
        <w:t>监察审核</w:t>
      </w:r>
      <w:r w:rsidRPr="009945A8">
        <w:rPr>
          <w:rFonts w:ascii="宋体" w:hAnsi="宋体"/>
          <w:szCs w:val="21"/>
        </w:rPr>
        <w:t>/测试类型</w:t>
      </w:r>
      <w:r>
        <w:rPr>
          <w:rFonts w:ascii="宋体" w:hAnsi="宋体" w:hint="eastAsia"/>
          <w:szCs w:val="21"/>
        </w:rPr>
        <w:t>；</w:t>
      </w:r>
    </w:p>
    <w:p w14:paraId="0F31F09C" w14:textId="77777777" w:rsidR="00B8764C" w:rsidRDefault="00B8764C" w:rsidP="00B8764C">
      <w:pPr>
        <w:pStyle w:val="ad"/>
        <w:numPr>
          <w:ilvl w:val="0"/>
          <w:numId w:val="56"/>
        </w:numPr>
        <w:ind w:left="1276" w:firstLineChars="0" w:hanging="283"/>
        <w:rPr>
          <w:rFonts w:ascii="宋体" w:hAnsi="宋体"/>
          <w:szCs w:val="21"/>
        </w:rPr>
      </w:pPr>
      <w:r>
        <w:rPr>
          <w:rFonts w:ascii="宋体" w:hAnsi="宋体" w:hint="eastAsia"/>
          <w:szCs w:val="21"/>
        </w:rPr>
        <w:t>增加检查要求来源，多选；</w:t>
      </w:r>
    </w:p>
    <w:p w14:paraId="09E838E9" w14:textId="77777777" w:rsidR="00B8764C" w:rsidRDefault="00B8764C" w:rsidP="00B8764C">
      <w:pPr>
        <w:pStyle w:val="ad"/>
        <w:numPr>
          <w:ilvl w:val="0"/>
          <w:numId w:val="56"/>
        </w:numPr>
        <w:ind w:left="1276" w:firstLineChars="0" w:hanging="283"/>
        <w:rPr>
          <w:rFonts w:ascii="宋体" w:hAnsi="宋体"/>
          <w:szCs w:val="21"/>
        </w:rPr>
      </w:pPr>
      <w:r>
        <w:rPr>
          <w:rFonts w:ascii="宋体" w:hAnsi="宋体" w:hint="eastAsia"/>
          <w:szCs w:val="21"/>
        </w:rPr>
        <w:t>增加检查单编号：文本框，模糊搜索；</w:t>
      </w:r>
    </w:p>
    <w:p w14:paraId="2CDC0AE0" w14:textId="77777777" w:rsidR="00B8764C" w:rsidRPr="00E9187E" w:rsidRDefault="00B8764C" w:rsidP="00B8764C">
      <w:pPr>
        <w:pStyle w:val="ad"/>
        <w:numPr>
          <w:ilvl w:val="0"/>
          <w:numId w:val="56"/>
        </w:numPr>
        <w:ind w:left="1276" w:firstLineChars="0" w:hanging="283"/>
        <w:rPr>
          <w:rFonts w:ascii="宋体" w:hAnsi="宋体"/>
          <w:szCs w:val="21"/>
        </w:rPr>
      </w:pPr>
      <w:r w:rsidRPr="00E9187E">
        <w:rPr>
          <w:rFonts w:ascii="宋体" w:hAnsi="宋体" w:hint="eastAsia"/>
          <w:szCs w:val="21"/>
        </w:rPr>
        <w:t>增加检查内容ID：文本框，模糊搜索；</w:t>
      </w:r>
    </w:p>
    <w:p w14:paraId="109A111D" w14:textId="77777777" w:rsidR="00B8764C" w:rsidRPr="00E9187E" w:rsidRDefault="00B8764C" w:rsidP="00B8764C">
      <w:pPr>
        <w:pStyle w:val="ad"/>
        <w:numPr>
          <w:ilvl w:val="0"/>
          <w:numId w:val="56"/>
        </w:numPr>
        <w:ind w:left="1276" w:firstLineChars="0" w:hanging="283"/>
        <w:rPr>
          <w:rFonts w:ascii="宋体" w:hAnsi="宋体"/>
          <w:szCs w:val="21"/>
        </w:rPr>
      </w:pPr>
      <w:r w:rsidRPr="00E9187E">
        <w:rPr>
          <w:rFonts w:ascii="宋体" w:hAnsi="宋体" w:hint="eastAsia"/>
          <w:szCs w:val="21"/>
        </w:rPr>
        <w:lastRenderedPageBreak/>
        <w:t>增加法规依据：文本框，模糊搜索；</w:t>
      </w:r>
    </w:p>
    <w:p w14:paraId="018F41EE" w14:textId="77777777" w:rsidR="00B8764C" w:rsidRPr="00E9187E" w:rsidRDefault="00B8764C" w:rsidP="00B8764C">
      <w:pPr>
        <w:pStyle w:val="ad"/>
        <w:numPr>
          <w:ilvl w:val="0"/>
          <w:numId w:val="56"/>
        </w:numPr>
        <w:ind w:left="1276" w:firstLineChars="0" w:hanging="283"/>
        <w:rPr>
          <w:rFonts w:ascii="宋体" w:hAnsi="宋体"/>
          <w:szCs w:val="21"/>
        </w:rPr>
      </w:pPr>
      <w:r w:rsidRPr="00E9187E">
        <w:rPr>
          <w:rFonts w:ascii="宋体" w:hAnsi="宋体" w:hint="eastAsia"/>
          <w:szCs w:val="21"/>
        </w:rPr>
        <w:t>增加监察审核频次，多选。</w:t>
      </w:r>
    </w:p>
    <w:p w14:paraId="6FE10A5F" w14:textId="77777777" w:rsidR="00B8764C" w:rsidRDefault="00B8764C" w:rsidP="00B8764C">
      <w:pPr>
        <w:pStyle w:val="ad"/>
        <w:numPr>
          <w:ilvl w:val="0"/>
          <w:numId w:val="55"/>
        </w:numPr>
        <w:ind w:left="993" w:firstLineChars="0" w:hanging="567"/>
        <w:rPr>
          <w:rFonts w:ascii="宋体" w:hAnsi="宋体"/>
          <w:szCs w:val="21"/>
        </w:rPr>
      </w:pPr>
      <w:r>
        <w:rPr>
          <w:rFonts w:ascii="宋体" w:hAnsi="宋体" w:hint="eastAsia"/>
          <w:szCs w:val="21"/>
        </w:rPr>
        <w:t>查询结果：</w:t>
      </w:r>
    </w:p>
    <w:p w14:paraId="2757C039" w14:textId="77777777" w:rsidR="00B8764C" w:rsidRPr="00E9187E" w:rsidRDefault="00B8764C" w:rsidP="00B8764C">
      <w:pPr>
        <w:ind w:firstLineChars="200" w:firstLine="420"/>
        <w:rPr>
          <w:rFonts w:ascii="宋体" w:hAnsi="宋体"/>
          <w:szCs w:val="21"/>
        </w:rPr>
      </w:pPr>
      <w:r w:rsidRPr="00E9187E">
        <w:rPr>
          <w:rFonts w:ascii="宋体" w:hAnsi="宋体" w:hint="eastAsia"/>
          <w:szCs w:val="21"/>
        </w:rPr>
        <w:t>改为：序号、检查要求来源、检查单编号、检查单名称、适用部门、版本、操作。</w:t>
      </w:r>
    </w:p>
    <w:p w14:paraId="6C760453" w14:textId="77777777" w:rsidR="00B8764C" w:rsidRDefault="00B8764C" w:rsidP="00B8764C">
      <w:pPr>
        <w:pStyle w:val="ad"/>
        <w:numPr>
          <w:ilvl w:val="0"/>
          <w:numId w:val="55"/>
        </w:numPr>
        <w:ind w:left="993" w:firstLineChars="0" w:hanging="567"/>
        <w:rPr>
          <w:rFonts w:ascii="宋体" w:hAnsi="宋体"/>
          <w:szCs w:val="21"/>
        </w:rPr>
      </w:pPr>
      <w:r>
        <w:rPr>
          <w:rFonts w:ascii="宋体" w:hAnsi="宋体" w:hint="eastAsia"/>
          <w:szCs w:val="21"/>
        </w:rPr>
        <w:t>检查单页面：</w:t>
      </w:r>
    </w:p>
    <w:tbl>
      <w:tblPr>
        <w:tblW w:w="9918" w:type="dxa"/>
        <w:tblLook w:val="04A0" w:firstRow="1" w:lastRow="0" w:firstColumn="1" w:lastColumn="0" w:noHBand="0" w:noVBand="1"/>
      </w:tblPr>
      <w:tblGrid>
        <w:gridCol w:w="826"/>
        <w:gridCol w:w="729"/>
        <w:gridCol w:w="98"/>
        <w:gridCol w:w="826"/>
        <w:gridCol w:w="636"/>
        <w:gridCol w:w="191"/>
        <w:gridCol w:w="826"/>
        <w:gridCol w:w="541"/>
        <w:gridCol w:w="286"/>
        <w:gridCol w:w="826"/>
        <w:gridCol w:w="589"/>
        <w:gridCol w:w="238"/>
        <w:gridCol w:w="826"/>
        <w:gridCol w:w="779"/>
        <w:gridCol w:w="48"/>
        <w:gridCol w:w="826"/>
        <w:gridCol w:w="827"/>
      </w:tblGrid>
      <w:tr w:rsidR="00B8764C" w:rsidRPr="006C77D7" w14:paraId="7DC0BDCF" w14:textId="77777777" w:rsidTr="00B8764C">
        <w:trPr>
          <w:trHeight w:val="510"/>
        </w:trPr>
        <w:tc>
          <w:tcPr>
            <w:tcW w:w="9918" w:type="dxa"/>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690D825" w14:textId="77777777" w:rsidR="00B8764C" w:rsidRPr="00EA1793" w:rsidRDefault="00B8764C" w:rsidP="00B8764C">
            <w:pPr>
              <w:widowControl/>
              <w:jc w:val="center"/>
              <w:rPr>
                <w:rFonts w:ascii="宋体" w:hAnsi="宋体" w:cs="宋体"/>
                <w:color w:val="000000"/>
                <w:kern w:val="0"/>
                <w:sz w:val="20"/>
              </w:rPr>
            </w:pPr>
            <w:r w:rsidRPr="00D85652">
              <w:rPr>
                <w:rFonts w:ascii="宋体" w:hAnsi="宋体" w:cs="宋体" w:hint="eastAsia"/>
                <w:color w:val="FF0000"/>
                <w:kern w:val="0"/>
                <w:sz w:val="20"/>
              </w:rPr>
              <w:t>基本信息</w:t>
            </w:r>
          </w:p>
        </w:tc>
      </w:tr>
      <w:tr w:rsidR="00B8764C" w:rsidRPr="006C77D7" w14:paraId="46205E6C" w14:textId="77777777" w:rsidTr="00B8764C">
        <w:trPr>
          <w:trHeight w:val="510"/>
        </w:trPr>
        <w:tc>
          <w:tcPr>
            <w:tcW w:w="15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3E9B25" w14:textId="77777777" w:rsidR="00B8764C" w:rsidRPr="00EA1793"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创建</w:t>
            </w:r>
            <w:r w:rsidRPr="00EA1793">
              <w:rPr>
                <w:rFonts w:ascii="宋体" w:hAnsi="宋体" w:cs="宋体" w:hint="eastAsia"/>
                <w:color w:val="000000"/>
                <w:kern w:val="0"/>
                <w:sz w:val="20"/>
              </w:rPr>
              <w:t>人</w:t>
            </w:r>
          </w:p>
        </w:tc>
        <w:tc>
          <w:tcPr>
            <w:tcW w:w="1560" w:type="dxa"/>
            <w:gridSpan w:val="3"/>
            <w:tcBorders>
              <w:top w:val="single" w:sz="4" w:space="0" w:color="auto"/>
              <w:left w:val="nil"/>
              <w:bottom w:val="single" w:sz="4" w:space="0" w:color="auto"/>
              <w:right w:val="single" w:sz="4" w:space="0" w:color="auto"/>
            </w:tcBorders>
            <w:shd w:val="clear" w:color="auto" w:fill="auto"/>
            <w:vAlign w:val="center"/>
          </w:tcPr>
          <w:p w14:paraId="0AD2B87B" w14:textId="77777777" w:rsidR="00B8764C" w:rsidRPr="00EA1793" w:rsidRDefault="00B8764C" w:rsidP="00B8764C">
            <w:pPr>
              <w:widowControl/>
              <w:jc w:val="center"/>
              <w:rPr>
                <w:rFonts w:ascii="宋体" w:hAnsi="宋体" w:cs="宋体"/>
                <w:color w:val="000000"/>
                <w:kern w:val="0"/>
                <w:sz w:val="20"/>
              </w:rPr>
            </w:pPr>
          </w:p>
        </w:tc>
        <w:tc>
          <w:tcPr>
            <w:tcW w:w="1558" w:type="dxa"/>
            <w:gridSpan w:val="3"/>
            <w:tcBorders>
              <w:top w:val="single" w:sz="4" w:space="0" w:color="auto"/>
              <w:left w:val="nil"/>
              <w:bottom w:val="single" w:sz="4" w:space="0" w:color="auto"/>
              <w:right w:val="single" w:sz="4" w:space="0" w:color="auto"/>
            </w:tcBorders>
            <w:shd w:val="clear" w:color="auto" w:fill="auto"/>
            <w:vAlign w:val="center"/>
          </w:tcPr>
          <w:p w14:paraId="50FBF896" w14:textId="77777777" w:rsidR="00B8764C" w:rsidRPr="00EA1793"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创建部门</w:t>
            </w:r>
          </w:p>
        </w:tc>
        <w:tc>
          <w:tcPr>
            <w:tcW w:w="1701" w:type="dxa"/>
            <w:gridSpan w:val="3"/>
            <w:tcBorders>
              <w:top w:val="single" w:sz="4" w:space="0" w:color="auto"/>
              <w:left w:val="nil"/>
              <w:bottom w:val="single" w:sz="4" w:space="0" w:color="auto"/>
              <w:right w:val="single" w:sz="4" w:space="0" w:color="auto"/>
            </w:tcBorders>
            <w:shd w:val="clear" w:color="auto" w:fill="auto"/>
            <w:vAlign w:val="center"/>
          </w:tcPr>
          <w:p w14:paraId="6D7C6B48" w14:textId="77777777" w:rsidR="00B8764C" w:rsidRPr="00EA1793" w:rsidRDefault="00B8764C" w:rsidP="00B8764C">
            <w:pPr>
              <w:widowControl/>
              <w:jc w:val="center"/>
              <w:rPr>
                <w:rFonts w:ascii="宋体" w:hAnsi="宋体" w:cs="宋体"/>
                <w:color w:val="000000"/>
                <w:kern w:val="0"/>
                <w:sz w:val="20"/>
              </w:rPr>
            </w:pPr>
          </w:p>
        </w:tc>
        <w:tc>
          <w:tcPr>
            <w:tcW w:w="1843" w:type="dxa"/>
            <w:gridSpan w:val="3"/>
            <w:tcBorders>
              <w:top w:val="single" w:sz="4" w:space="0" w:color="auto"/>
              <w:left w:val="nil"/>
              <w:bottom w:val="single" w:sz="4" w:space="0" w:color="auto"/>
              <w:right w:val="single" w:sz="4" w:space="0" w:color="auto"/>
            </w:tcBorders>
            <w:shd w:val="clear" w:color="auto" w:fill="auto"/>
            <w:vAlign w:val="center"/>
          </w:tcPr>
          <w:p w14:paraId="592C8C5C" w14:textId="77777777" w:rsidR="00B8764C" w:rsidRPr="00EA1793"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创建日期</w:t>
            </w:r>
          </w:p>
        </w:tc>
        <w:tc>
          <w:tcPr>
            <w:tcW w:w="1701" w:type="dxa"/>
            <w:gridSpan w:val="3"/>
            <w:tcBorders>
              <w:top w:val="single" w:sz="4" w:space="0" w:color="auto"/>
              <w:left w:val="nil"/>
              <w:bottom w:val="single" w:sz="4" w:space="0" w:color="auto"/>
              <w:right w:val="single" w:sz="4" w:space="0" w:color="auto"/>
            </w:tcBorders>
            <w:shd w:val="clear" w:color="auto" w:fill="auto"/>
            <w:vAlign w:val="center"/>
          </w:tcPr>
          <w:p w14:paraId="1D119225" w14:textId="77777777" w:rsidR="00B8764C" w:rsidRPr="00EA1793" w:rsidRDefault="00B8764C" w:rsidP="00B8764C">
            <w:pPr>
              <w:widowControl/>
              <w:jc w:val="center"/>
              <w:rPr>
                <w:rFonts w:ascii="宋体" w:hAnsi="宋体" w:cs="宋体"/>
                <w:color w:val="000000"/>
                <w:kern w:val="0"/>
                <w:sz w:val="20"/>
              </w:rPr>
            </w:pPr>
          </w:p>
        </w:tc>
      </w:tr>
      <w:tr w:rsidR="00B8764C" w:rsidRPr="006C77D7" w14:paraId="642B0CB6" w14:textId="77777777" w:rsidTr="00B8764C">
        <w:trPr>
          <w:trHeight w:val="510"/>
        </w:trPr>
        <w:tc>
          <w:tcPr>
            <w:tcW w:w="24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D32BED" w14:textId="77777777" w:rsidR="00B8764C" w:rsidRPr="00EA1793" w:rsidRDefault="00B8764C" w:rsidP="00B8764C">
            <w:pPr>
              <w:widowControl/>
              <w:jc w:val="center"/>
              <w:rPr>
                <w:rFonts w:ascii="宋体" w:hAnsi="宋体" w:cs="宋体"/>
                <w:color w:val="000000"/>
                <w:kern w:val="0"/>
                <w:sz w:val="20"/>
              </w:rPr>
            </w:pPr>
            <w:r w:rsidRPr="00E93246">
              <w:rPr>
                <w:rFonts w:ascii="宋体" w:hAnsi="宋体" w:cs="宋体" w:hint="eastAsia"/>
                <w:color w:val="FF0000"/>
                <w:kern w:val="0"/>
                <w:sz w:val="20"/>
              </w:rPr>
              <w:t>检查</w:t>
            </w:r>
            <w:r>
              <w:rPr>
                <w:rFonts w:ascii="宋体" w:hAnsi="宋体" w:cs="宋体" w:hint="eastAsia"/>
                <w:color w:val="FF0000"/>
                <w:kern w:val="0"/>
                <w:sz w:val="20"/>
              </w:rPr>
              <w:t>要求</w:t>
            </w:r>
            <w:r w:rsidRPr="00E93246">
              <w:rPr>
                <w:rFonts w:ascii="宋体" w:hAnsi="宋体" w:cs="宋体" w:hint="eastAsia"/>
                <w:color w:val="FF0000"/>
                <w:kern w:val="0"/>
                <w:sz w:val="20"/>
              </w:rPr>
              <w:t>来源</w:t>
            </w:r>
          </w:p>
        </w:tc>
        <w:tc>
          <w:tcPr>
            <w:tcW w:w="2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A490301" w14:textId="77777777" w:rsidR="00B8764C" w:rsidRPr="00EA1793" w:rsidRDefault="00B8764C" w:rsidP="00B8764C">
            <w:pPr>
              <w:widowControl/>
              <w:jc w:val="center"/>
              <w:rPr>
                <w:rFonts w:ascii="宋体" w:hAnsi="宋体" w:cs="宋体"/>
                <w:color w:val="000000"/>
                <w:kern w:val="0"/>
                <w:sz w:val="20"/>
              </w:rPr>
            </w:pPr>
          </w:p>
        </w:tc>
        <w:tc>
          <w:tcPr>
            <w:tcW w:w="24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052A62" w14:textId="77777777" w:rsidR="00B8764C" w:rsidRPr="00EA1793" w:rsidRDefault="00B8764C" w:rsidP="00B8764C">
            <w:pPr>
              <w:widowControl/>
              <w:jc w:val="center"/>
              <w:rPr>
                <w:rFonts w:ascii="宋体" w:hAnsi="宋体" w:cs="宋体"/>
                <w:color w:val="000000"/>
                <w:kern w:val="0"/>
                <w:sz w:val="20"/>
              </w:rPr>
            </w:pPr>
            <w:r w:rsidRPr="00E93246">
              <w:rPr>
                <w:rFonts w:ascii="宋体" w:hAnsi="宋体" w:cs="宋体" w:hint="eastAsia"/>
                <w:color w:val="FF0000"/>
                <w:kern w:val="0"/>
                <w:sz w:val="20"/>
              </w:rPr>
              <w:t>检查单编号</w:t>
            </w:r>
          </w:p>
        </w:tc>
        <w:tc>
          <w:tcPr>
            <w:tcW w:w="248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737D674" w14:textId="77777777" w:rsidR="00B8764C" w:rsidRPr="00EA1793" w:rsidRDefault="00B8764C" w:rsidP="00B8764C">
            <w:pPr>
              <w:widowControl/>
              <w:jc w:val="center"/>
              <w:rPr>
                <w:rFonts w:ascii="宋体" w:hAnsi="宋体" w:cs="宋体"/>
                <w:color w:val="000000"/>
                <w:kern w:val="0"/>
                <w:sz w:val="20"/>
              </w:rPr>
            </w:pPr>
          </w:p>
        </w:tc>
      </w:tr>
      <w:tr w:rsidR="00B8764C" w:rsidRPr="006C77D7" w14:paraId="64B78831" w14:textId="77777777" w:rsidTr="00B8764C">
        <w:trPr>
          <w:trHeight w:val="510"/>
        </w:trPr>
        <w:tc>
          <w:tcPr>
            <w:tcW w:w="24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938386" w14:textId="77777777" w:rsidR="00B8764C" w:rsidRPr="00EA1793"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检查单名称</w:t>
            </w:r>
          </w:p>
        </w:tc>
        <w:tc>
          <w:tcPr>
            <w:tcW w:w="7439"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0298A9D" w14:textId="77777777" w:rsidR="00B8764C" w:rsidRPr="00EA1793" w:rsidRDefault="00B8764C" w:rsidP="00B8764C">
            <w:pPr>
              <w:widowControl/>
              <w:jc w:val="center"/>
              <w:rPr>
                <w:rFonts w:ascii="宋体" w:hAnsi="宋体" w:cs="宋体"/>
                <w:color w:val="000000"/>
                <w:kern w:val="0"/>
                <w:sz w:val="20"/>
              </w:rPr>
            </w:pPr>
          </w:p>
        </w:tc>
      </w:tr>
      <w:tr w:rsidR="00B8764C" w:rsidRPr="006C77D7" w14:paraId="00310CFD" w14:textId="77777777" w:rsidTr="00B8764C">
        <w:trPr>
          <w:trHeight w:val="510"/>
        </w:trPr>
        <w:tc>
          <w:tcPr>
            <w:tcW w:w="9918" w:type="dxa"/>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F0B3DD" w14:textId="77777777" w:rsidR="00B8764C" w:rsidRPr="00E93246" w:rsidRDefault="00B8764C" w:rsidP="00B8764C">
            <w:pPr>
              <w:widowControl/>
              <w:jc w:val="center"/>
              <w:rPr>
                <w:rFonts w:ascii="宋体" w:hAnsi="宋体" w:cs="宋体"/>
                <w:color w:val="000000"/>
                <w:kern w:val="0"/>
                <w:sz w:val="20"/>
              </w:rPr>
            </w:pPr>
            <w:r w:rsidRPr="00D85652">
              <w:rPr>
                <w:rFonts w:ascii="宋体" w:hAnsi="宋体" w:cs="宋体" w:hint="eastAsia"/>
                <w:color w:val="FF0000"/>
                <w:kern w:val="0"/>
                <w:sz w:val="20"/>
              </w:rPr>
              <w:t>检查单明细</w:t>
            </w:r>
          </w:p>
        </w:tc>
      </w:tr>
      <w:tr w:rsidR="00B8764C" w:rsidRPr="006C77D7" w14:paraId="61120040" w14:textId="77777777" w:rsidTr="00B8764C">
        <w:trPr>
          <w:trHeight w:val="510"/>
        </w:trPr>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74CC085E" w14:textId="77777777" w:rsidR="00B8764C" w:rsidRPr="00E93246" w:rsidRDefault="00B8764C" w:rsidP="00B8764C">
            <w:pPr>
              <w:widowControl/>
              <w:jc w:val="center"/>
              <w:rPr>
                <w:rFonts w:ascii="宋体" w:hAnsi="宋体" w:cs="宋体"/>
                <w:color w:val="000000"/>
                <w:kern w:val="0"/>
                <w:sz w:val="20"/>
              </w:rPr>
            </w:pPr>
            <w:r>
              <w:rPr>
                <w:rFonts w:ascii="宋体" w:hAnsi="宋体" w:cs="宋体" w:hint="eastAsia"/>
                <w:color w:val="000000"/>
                <w:kern w:val="0"/>
                <w:sz w:val="20"/>
              </w:rPr>
              <w:t>序号</w:t>
            </w: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6A02C6" w14:textId="77777777" w:rsidR="00B8764C"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检查</w:t>
            </w:r>
          </w:p>
          <w:p w14:paraId="47F93B1F" w14:textId="77777777" w:rsidR="00B8764C" w:rsidRPr="00E93246" w:rsidRDefault="00B8764C" w:rsidP="00B8764C">
            <w:pPr>
              <w:widowControl/>
              <w:jc w:val="center"/>
              <w:rPr>
                <w:rFonts w:ascii="宋体" w:hAnsi="宋体" w:cs="宋体"/>
                <w:color w:val="000000"/>
                <w:kern w:val="0"/>
                <w:sz w:val="20"/>
              </w:rPr>
            </w:pPr>
            <w:r w:rsidRPr="00E93246">
              <w:rPr>
                <w:rFonts w:ascii="宋体" w:hAnsi="宋体" w:cs="宋体" w:hint="eastAsia"/>
                <w:color w:val="FF0000"/>
                <w:kern w:val="0"/>
                <w:sz w:val="20"/>
              </w:rPr>
              <w:t>项目</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3F5E0242" w14:textId="77777777" w:rsidR="00B8764C"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检查</w:t>
            </w:r>
          </w:p>
          <w:p w14:paraId="14896A55" w14:textId="77777777" w:rsidR="00B8764C" w:rsidRPr="00E93246"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内容</w:t>
            </w: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0F5E0" w14:textId="77777777" w:rsidR="00B8764C" w:rsidRPr="00E93246" w:rsidRDefault="00B8764C" w:rsidP="00B8764C">
            <w:pPr>
              <w:widowControl/>
              <w:jc w:val="center"/>
              <w:rPr>
                <w:rFonts w:ascii="宋体" w:hAnsi="宋体" w:cs="宋体"/>
                <w:color w:val="FF0000"/>
                <w:kern w:val="0"/>
                <w:sz w:val="20"/>
              </w:rPr>
            </w:pPr>
            <w:r>
              <w:rPr>
                <w:rFonts w:ascii="宋体" w:hAnsi="宋体" w:cs="宋体" w:hint="eastAsia"/>
                <w:color w:val="FF0000"/>
                <w:kern w:val="0"/>
                <w:sz w:val="20"/>
              </w:rPr>
              <w:t>明细</w:t>
            </w:r>
            <w:r w:rsidRPr="00D85652">
              <w:rPr>
                <w:rFonts w:ascii="宋体" w:hAnsi="宋体" w:cs="宋体" w:hint="eastAsia"/>
                <w:color w:val="FF0000"/>
                <w:kern w:val="0"/>
                <w:sz w:val="20"/>
              </w:rPr>
              <w:t>ID</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63A578A6" w14:textId="77777777" w:rsidR="00B8764C"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法规</w:t>
            </w:r>
          </w:p>
          <w:p w14:paraId="5E127642" w14:textId="77777777" w:rsidR="00B8764C" w:rsidRPr="00E93246"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依据</w:t>
            </w: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4FA8C8" w14:textId="77777777" w:rsidR="00B8764C" w:rsidRPr="00E93246" w:rsidRDefault="00B8764C" w:rsidP="00B8764C">
            <w:pPr>
              <w:widowControl/>
              <w:jc w:val="center"/>
              <w:rPr>
                <w:rFonts w:ascii="宋体" w:hAnsi="宋体" w:cs="宋体"/>
                <w:color w:val="000000"/>
                <w:kern w:val="0"/>
                <w:sz w:val="20"/>
              </w:rPr>
            </w:pPr>
            <w:r w:rsidRPr="00E93246">
              <w:rPr>
                <w:rFonts w:ascii="宋体" w:hAnsi="宋体" w:cs="宋体" w:hint="eastAsia"/>
                <w:color w:val="000000"/>
                <w:kern w:val="0"/>
                <w:sz w:val="20"/>
              </w:rPr>
              <w:t>监察审核要点</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5C0ABC39" w14:textId="77777777" w:rsidR="00B8764C" w:rsidRPr="00E93246" w:rsidRDefault="00B8764C" w:rsidP="00B8764C">
            <w:pPr>
              <w:widowControl/>
              <w:jc w:val="center"/>
              <w:rPr>
                <w:rFonts w:ascii="宋体" w:hAnsi="宋体" w:cs="宋体"/>
                <w:color w:val="000000"/>
                <w:kern w:val="0"/>
                <w:sz w:val="20"/>
              </w:rPr>
            </w:pPr>
            <w:r w:rsidRPr="00E93246">
              <w:rPr>
                <w:rFonts w:ascii="宋体" w:hAnsi="宋体" w:cs="宋体" w:hint="eastAsia"/>
                <w:color w:val="000000"/>
                <w:kern w:val="0"/>
                <w:sz w:val="20"/>
              </w:rPr>
              <w:t>监察审核依据</w:t>
            </w: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E3C00F" w14:textId="77777777" w:rsidR="00B8764C" w:rsidRPr="00E93246" w:rsidRDefault="00B8764C" w:rsidP="00B8764C">
            <w:pPr>
              <w:widowControl/>
              <w:jc w:val="center"/>
              <w:rPr>
                <w:rFonts w:ascii="宋体" w:hAnsi="宋体" w:cs="宋体"/>
                <w:color w:val="000000"/>
                <w:kern w:val="0"/>
                <w:sz w:val="20"/>
              </w:rPr>
            </w:pPr>
            <w:r w:rsidRPr="00E93246">
              <w:rPr>
                <w:rFonts w:ascii="宋体" w:hAnsi="宋体" w:cs="宋体" w:hint="eastAsia"/>
                <w:color w:val="000000"/>
                <w:kern w:val="0"/>
                <w:sz w:val="20"/>
              </w:rPr>
              <w:t>被审核部门</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164BC1C3" w14:textId="77777777" w:rsidR="00B8764C" w:rsidRPr="00E93246"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监察审核频次</w:t>
            </w: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552629" w14:textId="77777777" w:rsidR="00B8764C" w:rsidRPr="00E93246" w:rsidRDefault="00B8764C" w:rsidP="00B8764C">
            <w:pPr>
              <w:widowControl/>
              <w:jc w:val="center"/>
              <w:rPr>
                <w:rFonts w:ascii="宋体" w:hAnsi="宋体" w:cs="宋体"/>
                <w:color w:val="FF0000"/>
                <w:kern w:val="0"/>
                <w:sz w:val="20"/>
              </w:rPr>
            </w:pPr>
            <w:r w:rsidRPr="00D85652">
              <w:rPr>
                <w:rFonts w:ascii="宋体" w:hAnsi="宋体" w:cs="宋体" w:hint="eastAsia"/>
                <w:color w:val="FF0000"/>
                <w:kern w:val="0"/>
                <w:sz w:val="20"/>
              </w:rPr>
              <w:t>版本</w:t>
            </w: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24A5E84F" w14:textId="77777777" w:rsidR="00B8764C" w:rsidRDefault="00B8764C" w:rsidP="00B8764C">
            <w:pPr>
              <w:widowControl/>
              <w:jc w:val="center"/>
              <w:rPr>
                <w:rFonts w:ascii="宋体" w:hAnsi="宋体" w:cs="宋体"/>
                <w:color w:val="FF0000"/>
                <w:kern w:val="0"/>
                <w:sz w:val="20"/>
              </w:rPr>
            </w:pPr>
            <w:r w:rsidRPr="006B6BE1">
              <w:rPr>
                <w:rFonts w:ascii="宋体" w:hAnsi="宋体" w:cs="宋体" w:hint="eastAsia"/>
                <w:color w:val="FF0000"/>
                <w:kern w:val="0"/>
                <w:sz w:val="20"/>
              </w:rPr>
              <w:t>版本</w:t>
            </w:r>
          </w:p>
          <w:p w14:paraId="0BCDEA75" w14:textId="77777777" w:rsidR="00B8764C" w:rsidRPr="00D85652" w:rsidRDefault="00B8764C" w:rsidP="00B8764C">
            <w:pPr>
              <w:widowControl/>
              <w:jc w:val="center"/>
              <w:rPr>
                <w:rFonts w:ascii="宋体" w:hAnsi="宋体" w:cs="宋体"/>
                <w:color w:val="FF0000"/>
                <w:kern w:val="0"/>
                <w:sz w:val="20"/>
              </w:rPr>
            </w:pPr>
            <w:r w:rsidRPr="006B6BE1">
              <w:rPr>
                <w:rFonts w:ascii="宋体" w:hAnsi="宋体" w:cs="宋体" w:hint="eastAsia"/>
                <w:color w:val="FF0000"/>
                <w:kern w:val="0"/>
                <w:sz w:val="20"/>
              </w:rPr>
              <w:t>日期</w:t>
            </w:r>
          </w:p>
        </w:tc>
        <w:tc>
          <w:tcPr>
            <w:tcW w:w="827" w:type="dxa"/>
            <w:tcBorders>
              <w:top w:val="single" w:sz="4" w:space="0" w:color="auto"/>
              <w:left w:val="single" w:sz="4" w:space="0" w:color="auto"/>
              <w:bottom w:val="single" w:sz="4" w:space="0" w:color="auto"/>
              <w:right w:val="single" w:sz="4" w:space="0" w:color="auto"/>
            </w:tcBorders>
            <w:shd w:val="clear" w:color="auto" w:fill="auto"/>
            <w:vAlign w:val="center"/>
          </w:tcPr>
          <w:p w14:paraId="75A8301D" w14:textId="77777777" w:rsidR="00B8764C" w:rsidRPr="00D85652"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关联</w:t>
            </w:r>
          </w:p>
          <w:p w14:paraId="504ACFC8" w14:textId="77777777" w:rsidR="00B8764C" w:rsidRPr="00E93246" w:rsidRDefault="00B8764C" w:rsidP="00B8764C">
            <w:pPr>
              <w:widowControl/>
              <w:jc w:val="center"/>
              <w:rPr>
                <w:rFonts w:ascii="宋体" w:hAnsi="宋体" w:cs="宋体"/>
                <w:color w:val="FF0000"/>
                <w:kern w:val="0"/>
                <w:sz w:val="20"/>
              </w:rPr>
            </w:pPr>
            <w:r w:rsidRPr="00E93246">
              <w:rPr>
                <w:rFonts w:ascii="宋体" w:hAnsi="宋体" w:cs="宋体" w:hint="eastAsia"/>
                <w:color w:val="FF0000"/>
                <w:kern w:val="0"/>
                <w:sz w:val="20"/>
              </w:rPr>
              <w:t>计划</w:t>
            </w:r>
          </w:p>
        </w:tc>
      </w:tr>
      <w:tr w:rsidR="00B8764C" w:rsidRPr="006C77D7" w14:paraId="59669E64" w14:textId="77777777" w:rsidTr="00B8764C">
        <w:trPr>
          <w:trHeight w:val="510"/>
        </w:trPr>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0AA073DD" w14:textId="77777777" w:rsidR="00B8764C" w:rsidRDefault="00B8764C" w:rsidP="00B8764C">
            <w:pPr>
              <w:widowControl/>
              <w:jc w:val="center"/>
              <w:rPr>
                <w:rFonts w:ascii="宋体" w:hAnsi="宋体" w:cs="宋体"/>
                <w:color w:val="000000"/>
                <w:kern w:val="0"/>
                <w:sz w:val="20"/>
              </w:rPr>
            </w:pP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89AC3E" w14:textId="77777777" w:rsidR="00B8764C" w:rsidRPr="00E93246" w:rsidRDefault="00B8764C" w:rsidP="00B8764C">
            <w:pPr>
              <w:widowControl/>
              <w:jc w:val="center"/>
              <w:rPr>
                <w:rFonts w:ascii="宋体" w:hAnsi="宋体" w:cs="宋体"/>
                <w:color w:val="FF0000"/>
                <w:kern w:val="0"/>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64A1A0E3" w14:textId="77777777" w:rsidR="00B8764C" w:rsidRPr="00E93246" w:rsidRDefault="00B8764C" w:rsidP="00B8764C">
            <w:pPr>
              <w:widowControl/>
              <w:jc w:val="center"/>
              <w:rPr>
                <w:rFonts w:ascii="宋体" w:hAnsi="宋体" w:cs="宋体"/>
                <w:color w:val="FF0000"/>
                <w:kern w:val="0"/>
                <w:sz w:val="20"/>
              </w:rPr>
            </w:pP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A6008E" w14:textId="77777777" w:rsidR="00B8764C" w:rsidRDefault="00B8764C" w:rsidP="00B8764C">
            <w:pPr>
              <w:widowControl/>
              <w:jc w:val="center"/>
              <w:rPr>
                <w:rFonts w:ascii="宋体" w:hAnsi="宋体" w:cs="宋体"/>
                <w:color w:val="FF0000"/>
                <w:kern w:val="0"/>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26700421" w14:textId="77777777" w:rsidR="00B8764C" w:rsidRPr="00E93246" w:rsidRDefault="00B8764C" w:rsidP="00B8764C">
            <w:pPr>
              <w:widowControl/>
              <w:jc w:val="center"/>
              <w:rPr>
                <w:rFonts w:ascii="宋体" w:hAnsi="宋体" w:cs="宋体"/>
                <w:color w:val="FF0000"/>
                <w:kern w:val="0"/>
                <w:sz w:val="20"/>
              </w:rPr>
            </w:pP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B36D6" w14:textId="77777777" w:rsidR="00B8764C" w:rsidRPr="00E93246" w:rsidRDefault="00B8764C" w:rsidP="00B8764C">
            <w:pPr>
              <w:widowControl/>
              <w:jc w:val="center"/>
              <w:rPr>
                <w:rFonts w:ascii="宋体" w:hAnsi="宋体" w:cs="宋体"/>
                <w:color w:val="000000"/>
                <w:kern w:val="0"/>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70538934" w14:textId="77777777" w:rsidR="00B8764C" w:rsidRPr="00E93246" w:rsidRDefault="00B8764C" w:rsidP="00B8764C">
            <w:pPr>
              <w:widowControl/>
              <w:jc w:val="center"/>
              <w:rPr>
                <w:rFonts w:ascii="宋体" w:hAnsi="宋体" w:cs="宋体"/>
                <w:color w:val="000000"/>
                <w:kern w:val="0"/>
                <w:sz w:val="20"/>
              </w:rPr>
            </w:pP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C38B72" w14:textId="77777777" w:rsidR="00B8764C" w:rsidRPr="00E93246" w:rsidRDefault="00B8764C" w:rsidP="00B8764C">
            <w:pPr>
              <w:widowControl/>
              <w:jc w:val="center"/>
              <w:rPr>
                <w:rFonts w:ascii="宋体" w:hAnsi="宋体" w:cs="宋体"/>
                <w:color w:val="000000"/>
                <w:kern w:val="0"/>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1BC9827C" w14:textId="77777777" w:rsidR="00B8764C" w:rsidRPr="00E93246" w:rsidRDefault="00B8764C" w:rsidP="00B8764C">
            <w:pPr>
              <w:widowControl/>
              <w:jc w:val="center"/>
              <w:rPr>
                <w:rFonts w:ascii="宋体" w:hAnsi="宋体" w:cs="宋体"/>
                <w:color w:val="FF0000"/>
                <w:kern w:val="0"/>
                <w:sz w:val="20"/>
              </w:rPr>
            </w:pPr>
          </w:p>
        </w:tc>
        <w:tc>
          <w:tcPr>
            <w:tcW w:w="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9FA25F" w14:textId="77777777" w:rsidR="00B8764C" w:rsidRPr="00D85652" w:rsidRDefault="00B8764C" w:rsidP="00B8764C">
            <w:pPr>
              <w:widowControl/>
              <w:jc w:val="center"/>
              <w:rPr>
                <w:rFonts w:ascii="宋体" w:hAnsi="宋体" w:cs="宋体"/>
                <w:color w:val="FF0000"/>
                <w:kern w:val="0"/>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14:paraId="3324C964" w14:textId="77777777" w:rsidR="00B8764C" w:rsidRPr="006B6BE1" w:rsidRDefault="00B8764C" w:rsidP="00B8764C">
            <w:pPr>
              <w:widowControl/>
              <w:jc w:val="center"/>
              <w:rPr>
                <w:rFonts w:ascii="宋体" w:hAnsi="宋体" w:cs="宋体"/>
                <w:color w:val="FF0000"/>
                <w:kern w:val="0"/>
                <w:sz w:val="20"/>
              </w:rPr>
            </w:pPr>
          </w:p>
        </w:tc>
        <w:tc>
          <w:tcPr>
            <w:tcW w:w="827" w:type="dxa"/>
            <w:tcBorders>
              <w:top w:val="single" w:sz="4" w:space="0" w:color="auto"/>
              <w:left w:val="single" w:sz="4" w:space="0" w:color="auto"/>
              <w:bottom w:val="single" w:sz="4" w:space="0" w:color="auto"/>
              <w:right w:val="single" w:sz="4" w:space="0" w:color="auto"/>
            </w:tcBorders>
            <w:shd w:val="clear" w:color="auto" w:fill="auto"/>
            <w:vAlign w:val="center"/>
          </w:tcPr>
          <w:p w14:paraId="254EC19E" w14:textId="77777777" w:rsidR="00B8764C" w:rsidRPr="00E93246" w:rsidRDefault="00B8764C" w:rsidP="00B8764C">
            <w:pPr>
              <w:widowControl/>
              <w:jc w:val="center"/>
              <w:rPr>
                <w:rFonts w:ascii="宋体" w:hAnsi="宋体" w:cs="宋体"/>
                <w:color w:val="FF0000"/>
                <w:kern w:val="0"/>
                <w:sz w:val="20"/>
              </w:rPr>
            </w:pPr>
          </w:p>
        </w:tc>
      </w:tr>
    </w:tbl>
    <w:p w14:paraId="50D753EB" w14:textId="77777777" w:rsidR="00B8764C" w:rsidRPr="00F6144D" w:rsidRDefault="00B8764C" w:rsidP="00B8764C">
      <w:pPr>
        <w:pStyle w:val="ad"/>
        <w:numPr>
          <w:ilvl w:val="0"/>
          <w:numId w:val="58"/>
        </w:numPr>
        <w:ind w:left="1276" w:firstLineChars="0" w:hanging="283"/>
        <w:rPr>
          <w:rFonts w:ascii="宋体" w:hAnsi="宋体"/>
          <w:szCs w:val="21"/>
        </w:rPr>
      </w:pPr>
      <w:r w:rsidRPr="00F6144D">
        <w:rPr>
          <w:rFonts w:ascii="宋体" w:hAnsi="宋体" w:hint="eastAsia"/>
          <w:szCs w:val="21"/>
        </w:rPr>
        <w:t>基本信息</w:t>
      </w:r>
      <w:r>
        <w:rPr>
          <w:rFonts w:ascii="宋体" w:hAnsi="宋体" w:hint="eastAsia"/>
          <w:szCs w:val="21"/>
        </w:rPr>
        <w:t>：</w:t>
      </w:r>
    </w:p>
    <w:p w14:paraId="6FBB464B" w14:textId="77777777" w:rsidR="00B8764C" w:rsidRDefault="00B8764C" w:rsidP="00B8764C">
      <w:pPr>
        <w:pStyle w:val="ad"/>
        <w:numPr>
          <w:ilvl w:val="0"/>
          <w:numId w:val="57"/>
        </w:numPr>
        <w:ind w:firstLineChars="0"/>
        <w:rPr>
          <w:rFonts w:ascii="宋体" w:hAnsi="宋体"/>
          <w:szCs w:val="21"/>
        </w:rPr>
      </w:pPr>
      <w:r>
        <w:rPr>
          <w:rFonts w:ascii="宋体" w:hAnsi="宋体" w:hint="eastAsia"/>
          <w:szCs w:val="21"/>
        </w:rPr>
        <w:t>增加检查要求来源：</w:t>
      </w:r>
      <w:r w:rsidRPr="00171F3A">
        <w:rPr>
          <w:rFonts w:ascii="宋体" w:hAnsi="宋体" w:hint="eastAsia"/>
          <w:szCs w:val="21"/>
        </w:rPr>
        <w:t>监管事项清单、FSOP、I</w:t>
      </w:r>
      <w:r w:rsidRPr="00171F3A">
        <w:rPr>
          <w:rFonts w:ascii="宋体" w:hAnsi="宋体"/>
          <w:szCs w:val="21"/>
        </w:rPr>
        <w:t>OSA</w:t>
      </w:r>
      <w:r w:rsidRPr="00171F3A">
        <w:rPr>
          <w:rFonts w:ascii="宋体" w:hAnsi="宋体" w:hint="eastAsia"/>
          <w:szCs w:val="21"/>
        </w:rPr>
        <w:t>、SMS审核、临时检查、其他，</w:t>
      </w:r>
      <w:commentRangeStart w:id="59"/>
      <w:r>
        <w:rPr>
          <w:rFonts w:ascii="宋体" w:hAnsi="宋体" w:hint="eastAsia"/>
          <w:szCs w:val="21"/>
        </w:rPr>
        <w:t>多选</w:t>
      </w:r>
      <w:commentRangeEnd w:id="59"/>
      <w:r>
        <w:rPr>
          <w:rStyle w:val="ae"/>
        </w:rPr>
        <w:commentReference w:id="59"/>
      </w:r>
      <w:r>
        <w:rPr>
          <w:rFonts w:ascii="宋体" w:hAnsi="宋体" w:hint="eastAsia"/>
          <w:szCs w:val="21"/>
        </w:rPr>
        <w:t>，必填；</w:t>
      </w:r>
    </w:p>
    <w:p w14:paraId="7E84A8F9" w14:textId="77777777" w:rsidR="00B8764C" w:rsidRDefault="00B8764C" w:rsidP="00B8764C">
      <w:pPr>
        <w:pStyle w:val="ad"/>
        <w:numPr>
          <w:ilvl w:val="0"/>
          <w:numId w:val="57"/>
        </w:numPr>
        <w:ind w:firstLineChars="0"/>
        <w:rPr>
          <w:rFonts w:ascii="宋体" w:hAnsi="宋体"/>
          <w:szCs w:val="21"/>
        </w:rPr>
      </w:pPr>
      <w:r>
        <w:rPr>
          <w:rFonts w:ascii="宋体" w:hAnsi="宋体" w:hint="eastAsia"/>
          <w:szCs w:val="21"/>
        </w:rPr>
        <w:t>增加检查单编号：文本框，只能英文、数字、符号组成，必填。</w:t>
      </w:r>
    </w:p>
    <w:p w14:paraId="425350DE" w14:textId="77777777" w:rsidR="00B8764C" w:rsidRDefault="00B8764C" w:rsidP="00B8764C">
      <w:pPr>
        <w:pStyle w:val="ad"/>
        <w:numPr>
          <w:ilvl w:val="0"/>
          <w:numId w:val="58"/>
        </w:numPr>
        <w:ind w:left="1276" w:firstLineChars="0" w:hanging="283"/>
        <w:rPr>
          <w:rFonts w:ascii="宋体" w:hAnsi="宋体"/>
          <w:szCs w:val="21"/>
        </w:rPr>
      </w:pPr>
      <w:r>
        <w:rPr>
          <w:rFonts w:ascii="宋体" w:hAnsi="宋体" w:hint="eastAsia"/>
          <w:szCs w:val="21"/>
        </w:rPr>
        <w:t>检查单明细</w:t>
      </w:r>
    </w:p>
    <w:p w14:paraId="11522A98" w14:textId="77777777" w:rsidR="00B8764C" w:rsidRDefault="00B8764C" w:rsidP="00B8764C">
      <w:pPr>
        <w:pStyle w:val="ad"/>
        <w:numPr>
          <w:ilvl w:val="0"/>
          <w:numId w:val="59"/>
        </w:numPr>
        <w:ind w:firstLineChars="0"/>
        <w:rPr>
          <w:rFonts w:ascii="宋体" w:hAnsi="宋体"/>
          <w:szCs w:val="21"/>
        </w:rPr>
      </w:pPr>
      <w:r>
        <w:rPr>
          <w:rFonts w:ascii="宋体" w:hAnsi="宋体" w:hint="eastAsia"/>
          <w:szCs w:val="21"/>
        </w:rPr>
        <w:t>原监察审核/测试类别改为检查项目；</w:t>
      </w:r>
    </w:p>
    <w:p w14:paraId="1838C9CF" w14:textId="77777777" w:rsidR="00B8764C" w:rsidRDefault="00B8764C" w:rsidP="00B8764C">
      <w:pPr>
        <w:pStyle w:val="ad"/>
        <w:numPr>
          <w:ilvl w:val="0"/>
          <w:numId w:val="59"/>
        </w:numPr>
        <w:ind w:firstLineChars="0"/>
        <w:rPr>
          <w:rFonts w:ascii="宋体" w:hAnsi="宋体"/>
          <w:szCs w:val="21"/>
        </w:rPr>
      </w:pPr>
      <w:r>
        <w:rPr>
          <w:rFonts w:ascii="宋体" w:hAnsi="宋体" w:hint="eastAsia"/>
          <w:szCs w:val="21"/>
        </w:rPr>
        <w:t>原监察审核/测试项目改为检查内容；</w:t>
      </w:r>
    </w:p>
    <w:p w14:paraId="55A2D3B4" w14:textId="77777777" w:rsidR="00B8764C" w:rsidRDefault="00B8764C" w:rsidP="00B8764C">
      <w:pPr>
        <w:pStyle w:val="ad"/>
        <w:numPr>
          <w:ilvl w:val="0"/>
          <w:numId w:val="59"/>
        </w:numPr>
        <w:ind w:firstLineChars="0"/>
        <w:rPr>
          <w:rFonts w:ascii="宋体" w:hAnsi="宋体"/>
          <w:szCs w:val="21"/>
        </w:rPr>
      </w:pPr>
      <w:r>
        <w:rPr>
          <w:rFonts w:ascii="宋体" w:hAnsi="宋体" w:hint="eastAsia"/>
          <w:szCs w:val="21"/>
        </w:rPr>
        <w:t>增加明细ID：文本框，只能英文、数字、符号组成，必填；</w:t>
      </w:r>
    </w:p>
    <w:p w14:paraId="62A0817F" w14:textId="77777777" w:rsidR="00B8764C" w:rsidRDefault="00B8764C" w:rsidP="00B8764C">
      <w:pPr>
        <w:pStyle w:val="ad"/>
        <w:numPr>
          <w:ilvl w:val="0"/>
          <w:numId w:val="59"/>
        </w:numPr>
        <w:ind w:firstLineChars="0"/>
        <w:rPr>
          <w:rFonts w:ascii="宋体" w:hAnsi="宋体"/>
          <w:szCs w:val="21"/>
        </w:rPr>
      </w:pPr>
      <w:r>
        <w:rPr>
          <w:rFonts w:ascii="宋体" w:hAnsi="宋体" w:hint="eastAsia"/>
          <w:szCs w:val="21"/>
        </w:rPr>
        <w:t>增加法规依据：文本框，5</w:t>
      </w:r>
      <w:r>
        <w:rPr>
          <w:rFonts w:ascii="宋体" w:hAnsi="宋体"/>
          <w:szCs w:val="21"/>
        </w:rPr>
        <w:t>00</w:t>
      </w:r>
      <w:r>
        <w:rPr>
          <w:rFonts w:ascii="宋体" w:hAnsi="宋体" w:hint="eastAsia"/>
          <w:szCs w:val="21"/>
        </w:rPr>
        <w:t>汉字，必填；</w:t>
      </w:r>
    </w:p>
    <w:p w14:paraId="4294CE90" w14:textId="77777777" w:rsidR="00B8764C" w:rsidRDefault="00B8764C" w:rsidP="00B8764C">
      <w:pPr>
        <w:pStyle w:val="ad"/>
        <w:numPr>
          <w:ilvl w:val="0"/>
          <w:numId w:val="59"/>
        </w:numPr>
        <w:ind w:firstLineChars="0"/>
        <w:rPr>
          <w:rFonts w:ascii="宋体" w:hAnsi="宋体"/>
          <w:szCs w:val="21"/>
        </w:rPr>
      </w:pPr>
      <w:r>
        <w:rPr>
          <w:rFonts w:ascii="宋体" w:hAnsi="宋体" w:hint="eastAsia"/>
          <w:szCs w:val="21"/>
        </w:rPr>
        <w:t>增加监察审核频次：</w:t>
      </w:r>
      <w:r w:rsidRPr="007049B0">
        <w:rPr>
          <w:rFonts w:ascii="宋体" w:hAnsi="宋体" w:hint="eastAsia"/>
          <w:szCs w:val="21"/>
        </w:rPr>
        <w:t>1次/月、1次/季度、1次/半年、1次/年、1次/2年，单选</w:t>
      </w:r>
      <w:r>
        <w:rPr>
          <w:rFonts w:ascii="宋体" w:hAnsi="宋体" w:hint="eastAsia"/>
          <w:szCs w:val="21"/>
        </w:rPr>
        <w:t>，必填。</w:t>
      </w:r>
    </w:p>
    <w:p w14:paraId="61C53397" w14:textId="77777777" w:rsidR="00B8764C" w:rsidRPr="002D644C" w:rsidRDefault="00B8764C" w:rsidP="00B8764C">
      <w:pPr>
        <w:pStyle w:val="ad"/>
        <w:numPr>
          <w:ilvl w:val="0"/>
          <w:numId w:val="59"/>
        </w:numPr>
        <w:ind w:firstLineChars="0"/>
        <w:rPr>
          <w:rFonts w:ascii="宋体" w:hAnsi="宋体"/>
          <w:szCs w:val="21"/>
        </w:rPr>
      </w:pPr>
      <w:r>
        <w:rPr>
          <w:rFonts w:ascii="宋体" w:hAnsi="宋体" w:hint="eastAsia"/>
          <w:szCs w:val="21"/>
        </w:rPr>
        <w:t>增加版本：第一次创建时，默认版本为1，当点击版本更新，则升级更新+</w:t>
      </w:r>
      <w:r>
        <w:rPr>
          <w:rFonts w:ascii="宋体" w:hAnsi="宋体"/>
          <w:szCs w:val="21"/>
        </w:rPr>
        <w:t>1</w:t>
      </w:r>
      <w:r>
        <w:rPr>
          <w:rFonts w:ascii="宋体" w:hAnsi="宋体" w:hint="eastAsia"/>
          <w:szCs w:val="21"/>
        </w:rPr>
        <w:t>。版本数字为超链接，显示历次修订版本列表。</w:t>
      </w:r>
    </w:p>
    <w:p w14:paraId="65591A6B" w14:textId="77777777" w:rsidR="00B8764C" w:rsidRPr="00AF4265" w:rsidRDefault="00B8764C" w:rsidP="00B8764C">
      <w:pPr>
        <w:pStyle w:val="ad"/>
        <w:numPr>
          <w:ilvl w:val="0"/>
          <w:numId w:val="59"/>
        </w:numPr>
        <w:ind w:firstLineChars="0"/>
        <w:rPr>
          <w:rFonts w:ascii="宋体" w:hAnsi="宋体"/>
          <w:szCs w:val="21"/>
        </w:rPr>
      </w:pPr>
      <w:r>
        <w:rPr>
          <w:rFonts w:ascii="宋体" w:hAnsi="宋体" w:hint="eastAsia"/>
          <w:szCs w:val="21"/>
        </w:rPr>
        <w:t>增加版本日期：为每次更新的版本日期，自动获取；</w:t>
      </w:r>
      <w:r w:rsidRPr="00AF4265">
        <w:rPr>
          <w:rFonts w:ascii="宋体" w:hAnsi="宋体" w:hint="eastAsia"/>
          <w:szCs w:val="21"/>
        </w:rPr>
        <w:t xml:space="preserve"> </w:t>
      </w:r>
    </w:p>
    <w:p w14:paraId="265770A9" w14:textId="77777777" w:rsidR="00B8764C" w:rsidRDefault="00B8764C" w:rsidP="00B8764C">
      <w:pPr>
        <w:pStyle w:val="ad"/>
        <w:numPr>
          <w:ilvl w:val="0"/>
          <w:numId w:val="59"/>
        </w:numPr>
        <w:ind w:firstLineChars="0"/>
        <w:rPr>
          <w:rFonts w:ascii="宋体" w:hAnsi="宋体"/>
          <w:szCs w:val="21"/>
        </w:rPr>
      </w:pPr>
      <w:r>
        <w:rPr>
          <w:rFonts w:ascii="宋体" w:hAnsi="宋体" w:hint="eastAsia"/>
          <w:szCs w:val="21"/>
        </w:rPr>
        <w:t>关联计划：显示</w:t>
      </w:r>
      <w:r w:rsidRPr="00B5438B">
        <w:rPr>
          <w:rFonts w:ascii="宋体" w:hAnsi="宋体" w:hint="eastAsia"/>
          <w:szCs w:val="21"/>
        </w:rPr>
        <w:t>与之关联的监督审核计划</w:t>
      </w:r>
      <w:r>
        <w:rPr>
          <w:rFonts w:ascii="宋体" w:hAnsi="宋体" w:hint="eastAsia"/>
          <w:szCs w:val="21"/>
        </w:rPr>
        <w:t>数量（</w:t>
      </w:r>
      <w:r w:rsidRPr="00B5438B">
        <w:rPr>
          <w:rFonts w:ascii="宋体" w:hAnsi="宋体" w:hint="eastAsia"/>
          <w:szCs w:val="21"/>
        </w:rPr>
        <w:t>仅被覆盖显示，审核通过且填写结论非未涉及</w:t>
      </w:r>
      <w:r>
        <w:rPr>
          <w:rFonts w:ascii="宋体" w:hAnsi="宋体" w:hint="eastAsia"/>
          <w:szCs w:val="21"/>
        </w:rPr>
        <w:t>），</w:t>
      </w:r>
      <w:r w:rsidRPr="00B5438B">
        <w:rPr>
          <w:rFonts w:ascii="宋体" w:hAnsi="宋体" w:hint="eastAsia"/>
          <w:szCs w:val="21"/>
        </w:rPr>
        <w:t>超链接</w:t>
      </w:r>
      <w:r>
        <w:rPr>
          <w:rFonts w:ascii="宋体" w:hAnsi="宋体" w:hint="eastAsia"/>
          <w:szCs w:val="21"/>
        </w:rPr>
        <w:t>。点开弹出窗口</w:t>
      </w:r>
      <w:r w:rsidRPr="00B5438B">
        <w:rPr>
          <w:rFonts w:ascii="宋体" w:hAnsi="宋体" w:hint="eastAsia"/>
          <w:szCs w:val="21"/>
        </w:rPr>
        <w:t>，字段</w:t>
      </w:r>
      <w:r>
        <w:rPr>
          <w:rFonts w:ascii="宋体" w:hAnsi="宋体" w:hint="eastAsia"/>
          <w:szCs w:val="21"/>
        </w:rPr>
        <w:t>为</w:t>
      </w:r>
      <w:r w:rsidRPr="00B5438B">
        <w:rPr>
          <w:rFonts w:ascii="宋体" w:hAnsi="宋体" w:hint="eastAsia"/>
          <w:szCs w:val="21"/>
        </w:rPr>
        <w:t>：编号（链接，查看计划）、标题、制定部门、实施日期</w:t>
      </w:r>
    </w:p>
    <w:p w14:paraId="0389CB8E" w14:textId="77777777" w:rsidR="00B8764C" w:rsidRDefault="00B8764C" w:rsidP="00B8764C">
      <w:pPr>
        <w:pStyle w:val="ad"/>
        <w:numPr>
          <w:ilvl w:val="0"/>
          <w:numId w:val="58"/>
        </w:numPr>
        <w:ind w:left="1276" w:firstLineChars="0" w:hanging="283"/>
        <w:rPr>
          <w:rFonts w:ascii="宋体" w:hAnsi="宋体"/>
          <w:szCs w:val="21"/>
        </w:rPr>
      </w:pPr>
      <w:r>
        <w:rPr>
          <w:rFonts w:ascii="宋体" w:hAnsi="宋体" w:hint="eastAsia"/>
          <w:szCs w:val="21"/>
        </w:rPr>
        <w:t>导入模板，导入后要么为新增的，要么为更新版本的；</w:t>
      </w:r>
    </w:p>
    <w:p w14:paraId="5852B6FD" w14:textId="77777777" w:rsidR="00B8764C" w:rsidRPr="00E9187E" w:rsidRDefault="00B8764C" w:rsidP="00B8764C">
      <w:pPr>
        <w:pStyle w:val="ad"/>
        <w:numPr>
          <w:ilvl w:val="0"/>
          <w:numId w:val="58"/>
        </w:numPr>
        <w:ind w:left="1276" w:firstLineChars="0" w:hanging="283"/>
        <w:rPr>
          <w:rFonts w:ascii="宋体" w:hAnsi="宋体"/>
          <w:szCs w:val="21"/>
        </w:rPr>
      </w:pPr>
      <w:r w:rsidRPr="00E9187E">
        <w:rPr>
          <w:rFonts w:ascii="宋体" w:hAnsi="宋体" w:hint="eastAsia"/>
          <w:szCs w:val="21"/>
        </w:rPr>
        <w:t>检查单明细可以隐藏列，可排序，不分页；</w:t>
      </w:r>
    </w:p>
    <w:p w14:paraId="7842EEC9" w14:textId="77777777" w:rsidR="00B8764C" w:rsidRDefault="00B8764C" w:rsidP="00B8764C">
      <w:pPr>
        <w:pStyle w:val="ad"/>
        <w:numPr>
          <w:ilvl w:val="0"/>
          <w:numId w:val="54"/>
        </w:numPr>
        <w:ind w:firstLineChars="0"/>
        <w:rPr>
          <w:rFonts w:ascii="宋体" w:hAnsi="宋体"/>
          <w:szCs w:val="21"/>
        </w:rPr>
      </w:pPr>
      <w:r>
        <w:rPr>
          <w:rFonts w:ascii="宋体" w:hAnsi="宋体" w:hint="eastAsia"/>
          <w:szCs w:val="21"/>
        </w:rPr>
        <w:t>需增加检查单查询关联的监察审核计划和检查覆盖率的功能，</w:t>
      </w:r>
      <w:commentRangeStart w:id="60"/>
      <w:commentRangeStart w:id="61"/>
      <w:r>
        <w:rPr>
          <w:rFonts w:ascii="宋体" w:hAnsi="宋体" w:hint="eastAsia"/>
          <w:szCs w:val="21"/>
        </w:rPr>
        <w:t>可新增菜单或与检查单库维护功能融合</w:t>
      </w:r>
      <w:commentRangeEnd w:id="60"/>
      <w:r>
        <w:rPr>
          <w:rStyle w:val="ae"/>
        </w:rPr>
        <w:commentReference w:id="60"/>
      </w:r>
      <w:commentRangeEnd w:id="61"/>
      <w:r>
        <w:rPr>
          <w:rStyle w:val="ae"/>
        </w:rPr>
        <w:commentReference w:id="61"/>
      </w:r>
      <w:r>
        <w:rPr>
          <w:rFonts w:ascii="宋体" w:hAnsi="宋体" w:hint="eastAsia"/>
          <w:szCs w:val="21"/>
        </w:rPr>
        <w:t>。</w:t>
      </w:r>
    </w:p>
    <w:p w14:paraId="3ACF7DEB" w14:textId="77777777" w:rsidR="00B8764C" w:rsidRDefault="00B8764C" w:rsidP="00B8764C">
      <w:pPr>
        <w:pStyle w:val="ad"/>
        <w:numPr>
          <w:ilvl w:val="0"/>
          <w:numId w:val="61"/>
        </w:numPr>
        <w:ind w:left="993" w:firstLineChars="0" w:hanging="567"/>
        <w:rPr>
          <w:rFonts w:ascii="宋体" w:hAnsi="宋体"/>
          <w:szCs w:val="21"/>
        </w:rPr>
      </w:pPr>
      <w:r>
        <w:rPr>
          <w:rFonts w:ascii="宋体" w:hAnsi="宋体" w:hint="eastAsia"/>
          <w:szCs w:val="21"/>
        </w:rPr>
        <w:t>关联监察审核计划：</w:t>
      </w:r>
    </w:p>
    <w:p w14:paraId="451E8599" w14:textId="77777777" w:rsidR="00B8764C" w:rsidRDefault="00B8764C" w:rsidP="00B8764C">
      <w:pPr>
        <w:pStyle w:val="ad"/>
        <w:numPr>
          <w:ilvl w:val="0"/>
          <w:numId w:val="62"/>
        </w:numPr>
        <w:ind w:left="1276" w:firstLineChars="0" w:hanging="283"/>
        <w:rPr>
          <w:rFonts w:ascii="宋体" w:hAnsi="宋体"/>
          <w:szCs w:val="21"/>
        </w:rPr>
      </w:pPr>
      <w:r>
        <w:rPr>
          <w:rFonts w:ascii="宋体" w:hAnsi="宋体" w:hint="eastAsia"/>
          <w:szCs w:val="21"/>
        </w:rPr>
        <w:t>显示与之关联的监督审核计划数量</w:t>
      </w:r>
      <w:r w:rsidRPr="00B5438B">
        <w:rPr>
          <w:rFonts w:ascii="宋体" w:hAnsi="宋体" w:hint="eastAsia"/>
          <w:szCs w:val="21"/>
        </w:rPr>
        <w:t>（仅被覆盖显示，审核通过且填写结论非未涉及）</w:t>
      </w:r>
      <w:r>
        <w:rPr>
          <w:rFonts w:ascii="宋体" w:hAnsi="宋体" w:hint="eastAsia"/>
          <w:szCs w:val="21"/>
        </w:rPr>
        <w:t>，</w:t>
      </w:r>
      <w:r w:rsidRPr="00B5438B">
        <w:rPr>
          <w:rFonts w:ascii="宋体" w:hAnsi="宋体" w:hint="eastAsia"/>
          <w:szCs w:val="21"/>
        </w:rPr>
        <w:t>超链接</w:t>
      </w:r>
      <w:r>
        <w:rPr>
          <w:rFonts w:ascii="宋体" w:hAnsi="宋体" w:hint="eastAsia"/>
          <w:szCs w:val="21"/>
        </w:rPr>
        <w:t>。</w:t>
      </w:r>
    </w:p>
    <w:p w14:paraId="3EF827A2" w14:textId="77777777" w:rsidR="00B8764C" w:rsidRDefault="00B8764C" w:rsidP="00B8764C">
      <w:pPr>
        <w:pStyle w:val="ad"/>
        <w:numPr>
          <w:ilvl w:val="0"/>
          <w:numId w:val="62"/>
        </w:numPr>
        <w:ind w:left="1276" w:firstLineChars="0" w:hanging="283"/>
        <w:rPr>
          <w:rFonts w:ascii="宋体" w:hAnsi="宋体"/>
          <w:szCs w:val="21"/>
        </w:rPr>
      </w:pPr>
      <w:r>
        <w:rPr>
          <w:rFonts w:ascii="宋体" w:hAnsi="宋体" w:hint="eastAsia"/>
          <w:szCs w:val="21"/>
        </w:rPr>
        <w:t>点开弹出窗口</w:t>
      </w:r>
      <w:r w:rsidRPr="00B5438B">
        <w:rPr>
          <w:rFonts w:ascii="宋体" w:hAnsi="宋体" w:hint="eastAsia"/>
          <w:szCs w:val="21"/>
        </w:rPr>
        <w:t>，字段</w:t>
      </w:r>
      <w:r>
        <w:rPr>
          <w:rFonts w:ascii="宋体" w:hAnsi="宋体" w:hint="eastAsia"/>
          <w:szCs w:val="21"/>
        </w:rPr>
        <w:t>为</w:t>
      </w:r>
      <w:r w:rsidRPr="00B5438B">
        <w:rPr>
          <w:rFonts w:ascii="宋体" w:hAnsi="宋体" w:hint="eastAsia"/>
          <w:szCs w:val="21"/>
        </w:rPr>
        <w:t>：编号（链接，查看计划）、标题、制定部门、实施日期</w:t>
      </w:r>
      <w:r>
        <w:rPr>
          <w:rFonts w:ascii="宋体" w:hAnsi="宋体" w:hint="eastAsia"/>
          <w:szCs w:val="21"/>
        </w:rPr>
        <w:t>。</w:t>
      </w:r>
    </w:p>
    <w:p w14:paraId="51153EA7" w14:textId="77777777" w:rsidR="00B8764C" w:rsidRDefault="00B8764C" w:rsidP="00B8764C">
      <w:pPr>
        <w:pStyle w:val="ad"/>
        <w:numPr>
          <w:ilvl w:val="0"/>
          <w:numId w:val="61"/>
        </w:numPr>
        <w:ind w:left="993" w:firstLineChars="0" w:hanging="567"/>
        <w:rPr>
          <w:rFonts w:ascii="宋体" w:hAnsi="宋体"/>
          <w:szCs w:val="21"/>
        </w:rPr>
      </w:pPr>
      <w:r>
        <w:rPr>
          <w:rFonts w:ascii="宋体" w:hAnsi="宋体" w:hint="eastAsia"/>
          <w:szCs w:val="21"/>
        </w:rPr>
        <w:t>覆盖率：</w:t>
      </w:r>
    </w:p>
    <w:p w14:paraId="37116D7A" w14:textId="77777777" w:rsidR="00B8764C" w:rsidRDefault="00B8764C" w:rsidP="00B8764C">
      <w:pPr>
        <w:pStyle w:val="ad"/>
        <w:numPr>
          <w:ilvl w:val="0"/>
          <w:numId w:val="63"/>
        </w:numPr>
        <w:ind w:left="1276" w:firstLineChars="0" w:hanging="283"/>
        <w:rPr>
          <w:rFonts w:ascii="宋体" w:hAnsi="宋体"/>
          <w:szCs w:val="21"/>
        </w:rPr>
      </w:pPr>
      <w:r>
        <w:rPr>
          <w:rFonts w:ascii="宋体" w:hAnsi="宋体" w:hint="eastAsia"/>
          <w:szCs w:val="21"/>
        </w:rPr>
        <w:lastRenderedPageBreak/>
        <w:t>要可按时间统计任意检查单库中检查单检查明细的覆盖率；</w:t>
      </w:r>
    </w:p>
    <w:p w14:paraId="32A1AEDF" w14:textId="77777777" w:rsidR="00B8764C" w:rsidRDefault="00B8764C" w:rsidP="00B8764C">
      <w:pPr>
        <w:pStyle w:val="ad"/>
        <w:numPr>
          <w:ilvl w:val="0"/>
          <w:numId w:val="63"/>
        </w:numPr>
        <w:ind w:left="1276" w:firstLineChars="0" w:hanging="283"/>
        <w:rPr>
          <w:rFonts w:ascii="宋体" w:hAnsi="宋体"/>
          <w:szCs w:val="21"/>
        </w:rPr>
      </w:pPr>
      <w:r>
        <w:rPr>
          <w:rFonts w:ascii="宋体" w:hAnsi="宋体" w:hint="eastAsia"/>
          <w:szCs w:val="21"/>
        </w:rPr>
        <w:t>覆盖是指</w:t>
      </w:r>
      <w:r w:rsidRPr="00B5438B">
        <w:rPr>
          <w:rFonts w:ascii="宋体" w:hAnsi="宋体" w:hint="eastAsia"/>
          <w:szCs w:val="21"/>
        </w:rPr>
        <w:t>，</w:t>
      </w:r>
      <w:r>
        <w:rPr>
          <w:rFonts w:ascii="宋体" w:hAnsi="宋体" w:hint="eastAsia"/>
          <w:szCs w:val="21"/>
        </w:rPr>
        <w:t>该检查单明细被某一月度计划调用，计划</w:t>
      </w:r>
      <w:r w:rsidRPr="00B5438B">
        <w:rPr>
          <w:rFonts w:ascii="宋体" w:hAnsi="宋体" w:hint="eastAsia"/>
          <w:szCs w:val="21"/>
        </w:rPr>
        <w:t>审核通过且填写结论非未涉及</w:t>
      </w:r>
      <w:r>
        <w:rPr>
          <w:rFonts w:ascii="宋体" w:hAnsi="宋体" w:hint="eastAsia"/>
          <w:szCs w:val="21"/>
        </w:rPr>
        <w:t>的；</w:t>
      </w:r>
    </w:p>
    <w:p w14:paraId="7FBE7AC6" w14:textId="77777777" w:rsidR="00B8764C" w:rsidRDefault="00B8764C" w:rsidP="00B8764C">
      <w:pPr>
        <w:pStyle w:val="ad"/>
        <w:numPr>
          <w:ilvl w:val="0"/>
          <w:numId w:val="63"/>
        </w:numPr>
        <w:ind w:left="1276" w:firstLineChars="0" w:hanging="283"/>
        <w:rPr>
          <w:rFonts w:ascii="宋体" w:hAnsi="宋体"/>
          <w:szCs w:val="21"/>
        </w:rPr>
      </w:pPr>
      <w:r w:rsidRPr="00B04688">
        <w:rPr>
          <w:rFonts w:ascii="宋体" w:hAnsi="宋体" w:hint="eastAsia"/>
          <w:szCs w:val="21"/>
        </w:rPr>
        <w:t>覆盖率是所统计的检查单中被覆盖的检查单明细数量/总数。</w:t>
      </w:r>
    </w:p>
    <w:p w14:paraId="4978EEFF" w14:textId="77777777" w:rsidR="00B8764C" w:rsidRPr="00B04688" w:rsidRDefault="00B8764C" w:rsidP="00B8764C">
      <w:pPr>
        <w:pStyle w:val="ad"/>
        <w:numPr>
          <w:ilvl w:val="0"/>
          <w:numId w:val="63"/>
        </w:numPr>
        <w:ind w:left="1276" w:firstLineChars="0" w:hanging="283"/>
        <w:rPr>
          <w:rFonts w:ascii="宋体" w:hAnsi="宋体"/>
          <w:szCs w:val="21"/>
        </w:rPr>
      </w:pPr>
      <w:r>
        <w:rPr>
          <w:rFonts w:ascii="宋体" w:hAnsi="宋体" w:hint="eastAsia"/>
          <w:szCs w:val="21"/>
        </w:rPr>
        <w:t>在检查单库中增加一个“覆盖率”的字段，查询及查看都需要。</w:t>
      </w:r>
    </w:p>
    <w:p w14:paraId="3F758A39" w14:textId="77777777" w:rsidR="00B8764C" w:rsidRPr="00B04688" w:rsidRDefault="00B8764C" w:rsidP="00B8764C">
      <w:pPr>
        <w:pStyle w:val="ad"/>
        <w:numPr>
          <w:ilvl w:val="0"/>
          <w:numId w:val="54"/>
        </w:numPr>
        <w:ind w:firstLineChars="0"/>
        <w:rPr>
          <w:rFonts w:ascii="宋体" w:hAnsi="宋体"/>
          <w:szCs w:val="21"/>
        </w:rPr>
      </w:pPr>
      <w:r w:rsidRPr="00A83519">
        <w:rPr>
          <w:rFonts w:ascii="宋体" w:hAnsi="宋体" w:hint="eastAsia"/>
          <w:szCs w:val="21"/>
        </w:rPr>
        <w:t>原</w:t>
      </w:r>
      <w:r>
        <w:rPr>
          <w:rFonts w:ascii="宋体" w:hAnsi="宋体" w:hint="eastAsia"/>
          <w:szCs w:val="21"/>
        </w:rPr>
        <w:t>来待办里检查单录完纠正预防之后不会消失，需要改为录完纠正预防确认不会调整后，待办消失。</w:t>
      </w:r>
    </w:p>
    <w:p w14:paraId="1B448187" w14:textId="77777777" w:rsidR="007D1FF1" w:rsidRDefault="007D1FF1" w:rsidP="007D1FF1">
      <w:pPr>
        <w:pStyle w:val="2"/>
      </w:pPr>
      <w:r>
        <w:rPr>
          <w:rFonts w:hint="eastAsia"/>
        </w:rPr>
        <w:t>3.3</w:t>
      </w:r>
      <w:r>
        <w:t>3</w:t>
      </w:r>
      <w:r>
        <w:rPr>
          <w:rFonts w:hint="eastAsia"/>
        </w:rPr>
        <w:t xml:space="preserve"> Use-Case </w:t>
      </w:r>
      <w:r>
        <w:t>“UC003</w:t>
      </w:r>
      <w:r>
        <w:t xml:space="preserve">3 </w:t>
      </w:r>
      <w:r w:rsidRPr="007D1FF1">
        <w:rPr>
          <w:rFonts w:hint="eastAsia"/>
        </w:rPr>
        <w:t>安全隐患</w:t>
      </w:r>
      <w:r>
        <w:t>”</w:t>
      </w:r>
    </w:p>
    <w:p w14:paraId="2E29E333" w14:textId="77777777" w:rsidR="007D1FF1" w:rsidRPr="00B8764C" w:rsidRDefault="007D1FF1" w:rsidP="007D1FF1">
      <w:r>
        <w:rPr>
          <w:rFonts w:hint="eastAsia"/>
        </w:rPr>
        <w:t>[</w:t>
      </w:r>
      <w:r>
        <w:rPr>
          <w:rFonts w:hint="eastAsia"/>
        </w:rPr>
        <w:t>名称</w:t>
      </w:r>
      <w:r>
        <w:t xml:space="preserve">] </w:t>
      </w:r>
      <w:r w:rsidRPr="00812EBF">
        <w:t>UC003</w:t>
      </w:r>
      <w:r>
        <w:t>3</w:t>
      </w:r>
      <w:r w:rsidRPr="007D1FF1">
        <w:rPr>
          <w:rFonts w:hint="eastAsia"/>
        </w:rPr>
        <w:t>安全隐患</w:t>
      </w:r>
    </w:p>
    <w:p w14:paraId="17FDD620" w14:textId="77777777" w:rsidR="007D1FF1" w:rsidRDefault="007D1FF1" w:rsidP="007D1FF1">
      <w:r>
        <w:t>[</w:t>
      </w:r>
      <w:r>
        <w:rPr>
          <w:rFonts w:hint="eastAsia"/>
        </w:rPr>
        <w:t>简介</w:t>
      </w:r>
      <w:r>
        <w:t xml:space="preserve">] </w:t>
      </w:r>
      <w:r>
        <w:rPr>
          <w:rFonts w:ascii="宋体" w:hAnsi="宋体" w:hint="eastAsia"/>
          <w:szCs w:val="21"/>
          <w:lang w:eastAsia="zh-CN"/>
        </w:rPr>
        <w:t>在风险管理下新增二级菜单</w:t>
      </w:r>
      <w:r>
        <w:rPr>
          <w:rFonts w:ascii="宋体" w:hAnsi="宋体" w:hint="eastAsia"/>
          <w:szCs w:val="21"/>
          <w:lang w:eastAsia="zh-CN"/>
        </w:rPr>
        <w:t>,</w:t>
      </w:r>
      <w:r w:rsidRPr="007D1FF1">
        <w:rPr>
          <w:rFonts w:hint="eastAsia"/>
          <w:lang w:val="fr-CA" w:eastAsia="zh-CN"/>
        </w:rPr>
        <w:t xml:space="preserve"> </w:t>
      </w:r>
      <w:r>
        <w:rPr>
          <w:rFonts w:hint="eastAsia"/>
          <w:lang w:val="fr-CA" w:eastAsia="zh-CN"/>
        </w:rPr>
        <w:t>从一些业务流程中获取</w:t>
      </w:r>
      <w:r>
        <w:rPr>
          <w:rFonts w:ascii="宋体" w:hAnsi="宋体" w:hint="eastAsia"/>
          <w:szCs w:val="21"/>
          <w:lang w:eastAsia="zh-CN"/>
        </w:rPr>
        <w:t>数据后汇总起来，也可新增</w:t>
      </w:r>
    </w:p>
    <w:p w14:paraId="000C3EC1" w14:textId="77777777" w:rsidR="007D1FF1" w:rsidRPr="006C7023" w:rsidRDefault="007D1FF1" w:rsidP="007D1FF1">
      <w:r>
        <w:t>[</w:t>
      </w:r>
      <w:r>
        <w:rPr>
          <w:rFonts w:hint="eastAsia"/>
        </w:rPr>
        <w:t>扩展</w:t>
      </w:r>
      <w:r>
        <w:t>点</w:t>
      </w:r>
      <w:r>
        <w:t>]</w:t>
      </w:r>
    </w:p>
    <w:p w14:paraId="70D01D45" w14:textId="77777777" w:rsidR="00060E64" w:rsidRPr="00A537E8" w:rsidRDefault="00060E64" w:rsidP="00060E64">
      <w:pPr>
        <w:pStyle w:val="Cap"/>
        <w:numPr>
          <w:ilvl w:val="0"/>
          <w:numId w:val="65"/>
        </w:numPr>
        <w:ind w:firstLineChars="0"/>
      </w:pPr>
      <w:r>
        <w:rPr>
          <w:rFonts w:hint="eastAsia"/>
          <w:lang w:val="fr-CA"/>
        </w:rPr>
        <w:t>流程</w:t>
      </w:r>
      <w:r>
        <w:rPr>
          <w:lang w:val="fr-CA"/>
        </w:rPr>
        <w:t>图：</w:t>
      </w:r>
    </w:p>
    <w:p w14:paraId="7AFFD1E1" w14:textId="77777777" w:rsidR="00060E64" w:rsidRPr="00124F51" w:rsidRDefault="00060E64" w:rsidP="00060E64">
      <w:pPr>
        <w:pStyle w:val="Cap"/>
        <w:ind w:left="420" w:firstLineChars="0" w:firstLine="0"/>
      </w:pPr>
      <w:r>
        <w:object w:dxaOrig="7410" w:dyaOrig="6871" w14:anchorId="5221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42.75pt" o:ole="">
            <v:imagedata r:id="rId21" o:title=""/>
          </v:shape>
          <o:OLEObject Type="Embed" ProgID="Visio.Drawing.15" ShapeID="_x0000_i1025" DrawAspect="Content" ObjectID="_1592043576" r:id="rId22"/>
        </w:object>
      </w:r>
      <w:r w:rsidRPr="00124F51">
        <w:rPr>
          <w:rFonts w:hint="eastAsia"/>
        </w:rPr>
        <w:t xml:space="preserve"> </w:t>
      </w:r>
    </w:p>
    <w:p w14:paraId="4323AF48" w14:textId="77777777" w:rsidR="00060E64" w:rsidRDefault="00060E64" w:rsidP="00060E64">
      <w:pPr>
        <w:pStyle w:val="4"/>
        <w:numPr>
          <w:ilvl w:val="3"/>
          <w:numId w:val="0"/>
        </w:numPr>
        <w:ind w:left="864" w:hanging="864"/>
        <w:rPr>
          <w:b w:val="0"/>
        </w:rPr>
      </w:pPr>
      <w:r w:rsidRPr="00F365C9">
        <w:rPr>
          <w:rFonts w:hint="eastAsia"/>
          <w:b w:val="0"/>
        </w:rPr>
        <w:t>详细信息</w:t>
      </w:r>
    </w:p>
    <w:p w14:paraId="4B083173" w14:textId="77777777" w:rsidR="00060E64" w:rsidRDefault="00060E64" w:rsidP="00060E64">
      <w:pPr>
        <w:pStyle w:val="ad"/>
        <w:numPr>
          <w:ilvl w:val="0"/>
          <w:numId w:val="71"/>
        </w:numPr>
        <w:ind w:left="709" w:firstLineChars="0"/>
        <w:outlineLvl w:val="2"/>
        <w:rPr>
          <w:rFonts w:ascii="宋体" w:hAnsi="宋体"/>
          <w:szCs w:val="21"/>
        </w:rPr>
      </w:pPr>
      <w:r>
        <w:rPr>
          <w:rFonts w:ascii="宋体" w:hAnsi="宋体" w:hint="eastAsia"/>
          <w:szCs w:val="21"/>
        </w:rPr>
        <w:t>菜单变化</w:t>
      </w:r>
    </w:p>
    <w:p w14:paraId="145DEFE2" w14:textId="77777777" w:rsidR="00060E64" w:rsidRDefault="00060E64" w:rsidP="00060E64">
      <w:pPr>
        <w:pStyle w:val="ad"/>
        <w:ind w:left="780" w:firstLineChars="0" w:firstLine="0"/>
        <w:rPr>
          <w:rFonts w:ascii="宋体" w:hAnsi="宋体"/>
          <w:szCs w:val="21"/>
        </w:rPr>
      </w:pPr>
      <w:r>
        <w:rPr>
          <w:rFonts w:ascii="宋体" w:hAnsi="宋体" w:hint="eastAsia"/>
          <w:szCs w:val="21"/>
        </w:rPr>
        <w:t>在风险管理下新增二级菜单“安全隐患动态控制”，数据均为其他功能抓取，可新增；</w:t>
      </w:r>
    </w:p>
    <w:p w14:paraId="72C8622D" w14:textId="77777777" w:rsidR="00060E64" w:rsidRDefault="00060E64" w:rsidP="00060E64">
      <w:pPr>
        <w:pStyle w:val="ad"/>
        <w:numPr>
          <w:ilvl w:val="0"/>
          <w:numId w:val="71"/>
        </w:numPr>
        <w:ind w:left="709" w:firstLineChars="0"/>
        <w:outlineLvl w:val="2"/>
        <w:rPr>
          <w:rFonts w:ascii="宋体" w:hAnsi="宋体"/>
          <w:szCs w:val="21"/>
        </w:rPr>
      </w:pPr>
      <w:r>
        <w:rPr>
          <w:rFonts w:ascii="宋体" w:hAnsi="宋体" w:hint="eastAsia"/>
          <w:szCs w:val="21"/>
        </w:rPr>
        <w:lastRenderedPageBreak/>
        <w:t>权限说明</w:t>
      </w:r>
    </w:p>
    <w:p w14:paraId="0C6B5794" w14:textId="77777777" w:rsidR="00060E64" w:rsidRDefault="00060E64" w:rsidP="00060E64">
      <w:pPr>
        <w:pStyle w:val="ad"/>
        <w:ind w:left="780" w:firstLineChars="0" w:firstLine="0"/>
        <w:rPr>
          <w:rFonts w:ascii="宋体" w:hAnsi="宋体"/>
          <w:szCs w:val="21"/>
        </w:rPr>
      </w:pPr>
      <w:r>
        <w:rPr>
          <w:rFonts w:ascii="宋体" w:hAnsi="宋体" w:hint="eastAsia"/>
          <w:szCs w:val="21"/>
        </w:rPr>
        <w:t>权限区分查询、新增、修改、导出、全部、本部门。</w:t>
      </w:r>
    </w:p>
    <w:p w14:paraId="0D0B8CBB" w14:textId="77777777" w:rsidR="00060E64" w:rsidRDefault="00060E64" w:rsidP="00060E64">
      <w:pPr>
        <w:pStyle w:val="ad"/>
        <w:numPr>
          <w:ilvl w:val="0"/>
          <w:numId w:val="72"/>
        </w:numPr>
        <w:ind w:firstLineChars="0"/>
        <w:outlineLvl w:val="2"/>
        <w:rPr>
          <w:rFonts w:ascii="宋体" w:hAnsi="宋体"/>
          <w:szCs w:val="21"/>
        </w:rPr>
      </w:pPr>
      <w:r>
        <w:rPr>
          <w:rFonts w:ascii="宋体" w:hAnsi="宋体" w:hint="eastAsia"/>
          <w:szCs w:val="21"/>
        </w:rPr>
        <w:t>查询</w:t>
      </w:r>
    </w:p>
    <w:p w14:paraId="0F228BBF" w14:textId="77777777" w:rsidR="00060E64" w:rsidRDefault="00060E64" w:rsidP="00060E64">
      <w:pPr>
        <w:pStyle w:val="ad"/>
        <w:numPr>
          <w:ilvl w:val="0"/>
          <w:numId w:val="69"/>
        </w:numPr>
        <w:ind w:left="993" w:firstLineChars="0" w:hanging="567"/>
        <w:rPr>
          <w:rFonts w:ascii="宋体" w:hAnsi="宋体"/>
          <w:szCs w:val="21"/>
        </w:rPr>
      </w:pPr>
      <w:r>
        <w:rPr>
          <w:rFonts w:ascii="宋体" w:hAnsi="宋体" w:hint="eastAsia"/>
          <w:szCs w:val="21"/>
        </w:rPr>
        <w:t>所有人都有查询责任部门为本部门的隐患的权限；</w:t>
      </w:r>
    </w:p>
    <w:p w14:paraId="3B57DF80" w14:textId="77777777" w:rsidR="00060E64" w:rsidRDefault="00060E64" w:rsidP="00060E64">
      <w:pPr>
        <w:pStyle w:val="ad"/>
        <w:numPr>
          <w:ilvl w:val="0"/>
          <w:numId w:val="69"/>
        </w:numPr>
        <w:ind w:left="993" w:firstLineChars="0" w:hanging="567"/>
        <w:rPr>
          <w:rFonts w:ascii="宋体" w:hAnsi="宋体"/>
          <w:szCs w:val="21"/>
        </w:rPr>
      </w:pPr>
      <w:r>
        <w:rPr>
          <w:rFonts w:ascii="宋体" w:hAnsi="宋体" w:hint="eastAsia"/>
          <w:szCs w:val="21"/>
        </w:rPr>
        <w:t>安监部所有角色、保卫部所有角色、公司领导、安全总监，有查询所有的权限。</w:t>
      </w:r>
    </w:p>
    <w:p w14:paraId="3526056C" w14:textId="77777777" w:rsidR="00060E64" w:rsidRDefault="00060E64" w:rsidP="00060E64">
      <w:pPr>
        <w:pStyle w:val="ad"/>
        <w:numPr>
          <w:ilvl w:val="0"/>
          <w:numId w:val="72"/>
        </w:numPr>
        <w:ind w:left="777" w:firstLineChars="0" w:hanging="357"/>
        <w:outlineLvl w:val="2"/>
        <w:rPr>
          <w:rFonts w:ascii="宋体" w:hAnsi="宋体"/>
          <w:szCs w:val="21"/>
        </w:rPr>
      </w:pPr>
      <w:r>
        <w:rPr>
          <w:rFonts w:ascii="宋体" w:hAnsi="宋体" w:hint="eastAsia"/>
          <w:szCs w:val="21"/>
        </w:rPr>
        <w:t>新增、修改</w:t>
      </w:r>
    </w:p>
    <w:p w14:paraId="0EAAC47F" w14:textId="77777777" w:rsidR="00060E64" w:rsidRDefault="00060E64" w:rsidP="00060E64">
      <w:pPr>
        <w:pStyle w:val="ad"/>
        <w:numPr>
          <w:ilvl w:val="0"/>
          <w:numId w:val="73"/>
        </w:numPr>
        <w:ind w:left="993" w:firstLineChars="0" w:hanging="567"/>
        <w:rPr>
          <w:rFonts w:ascii="宋体" w:hAnsi="宋体"/>
          <w:szCs w:val="21"/>
        </w:rPr>
      </w:pPr>
      <w:r>
        <w:rPr>
          <w:rFonts w:ascii="宋体" w:hAnsi="宋体" w:hint="eastAsia"/>
          <w:szCs w:val="21"/>
        </w:rPr>
        <w:t>安全生产部门安全质量管理员可新增、修改、导出本部门的；</w:t>
      </w:r>
    </w:p>
    <w:p w14:paraId="484101D2" w14:textId="77777777" w:rsidR="00060E64" w:rsidRDefault="00060E64" w:rsidP="00060E64">
      <w:pPr>
        <w:pStyle w:val="ad"/>
        <w:numPr>
          <w:ilvl w:val="0"/>
          <w:numId w:val="73"/>
        </w:numPr>
        <w:ind w:left="993" w:firstLineChars="0" w:hanging="567"/>
        <w:rPr>
          <w:rFonts w:ascii="宋体" w:hAnsi="宋体"/>
          <w:szCs w:val="21"/>
        </w:rPr>
      </w:pPr>
      <w:r>
        <w:rPr>
          <w:rFonts w:ascii="宋体" w:hAnsi="宋体" w:hint="eastAsia"/>
          <w:szCs w:val="21"/>
        </w:rPr>
        <w:t>安监部、保卫部安全质量管理员可新增、修改、导出所有。</w:t>
      </w:r>
    </w:p>
    <w:p w14:paraId="00EFAC49" w14:textId="77777777" w:rsidR="00060E64" w:rsidRDefault="00060E64" w:rsidP="00060E64">
      <w:pPr>
        <w:pStyle w:val="ad"/>
        <w:numPr>
          <w:ilvl w:val="0"/>
          <w:numId w:val="71"/>
        </w:numPr>
        <w:ind w:left="709" w:firstLineChars="0"/>
        <w:outlineLvl w:val="2"/>
        <w:rPr>
          <w:rFonts w:ascii="宋体" w:hAnsi="宋体"/>
          <w:szCs w:val="21"/>
        </w:rPr>
      </w:pPr>
      <w:r w:rsidRPr="00F55DFC">
        <w:rPr>
          <w:rFonts w:ascii="宋体" w:hAnsi="宋体" w:hint="eastAsia"/>
          <w:szCs w:val="21"/>
        </w:rPr>
        <w:t>数据来源</w:t>
      </w:r>
    </w:p>
    <w:p w14:paraId="05B11B94" w14:textId="77777777" w:rsidR="00060E64" w:rsidRDefault="00060E64" w:rsidP="00060E64">
      <w:pPr>
        <w:pStyle w:val="ad"/>
        <w:ind w:left="780" w:firstLineChars="0" w:firstLine="0"/>
        <w:rPr>
          <w:rFonts w:ascii="宋体" w:hAnsi="宋体"/>
          <w:szCs w:val="21"/>
        </w:rPr>
      </w:pPr>
      <w:r>
        <w:rPr>
          <w:rFonts w:ascii="宋体" w:hAnsi="宋体" w:hint="eastAsia"/>
          <w:szCs w:val="21"/>
        </w:rPr>
        <w:t>均为流程结束或预警发布后自动抓取</w:t>
      </w:r>
      <w:r w:rsidRPr="00F55DFC">
        <w:rPr>
          <w:rFonts w:ascii="宋体" w:hAnsi="宋体" w:hint="eastAsia"/>
          <w:szCs w:val="21"/>
        </w:rPr>
        <w:t>：</w:t>
      </w:r>
    </w:p>
    <w:p w14:paraId="767BB2F0" w14:textId="77777777" w:rsidR="00060E64" w:rsidRDefault="00060E64" w:rsidP="00060E64">
      <w:pPr>
        <w:pStyle w:val="ad"/>
        <w:numPr>
          <w:ilvl w:val="0"/>
          <w:numId w:val="74"/>
        </w:numPr>
        <w:ind w:firstLineChars="0"/>
        <w:outlineLvl w:val="2"/>
        <w:rPr>
          <w:rFonts w:ascii="宋体" w:hAnsi="宋体"/>
          <w:szCs w:val="21"/>
        </w:rPr>
      </w:pPr>
      <w:r>
        <w:rPr>
          <w:rFonts w:ascii="宋体" w:hAnsi="宋体" w:hint="eastAsia"/>
          <w:szCs w:val="21"/>
        </w:rPr>
        <w:t>事件调查</w:t>
      </w:r>
    </w:p>
    <w:p w14:paraId="028C930A" w14:textId="77777777" w:rsidR="00060E64" w:rsidRDefault="00060E64" w:rsidP="00060E64">
      <w:pPr>
        <w:pStyle w:val="ad"/>
        <w:numPr>
          <w:ilvl w:val="0"/>
          <w:numId w:val="75"/>
        </w:numPr>
        <w:ind w:left="993" w:firstLineChars="0" w:hanging="567"/>
        <w:rPr>
          <w:rFonts w:ascii="宋体" w:hAnsi="宋体"/>
          <w:szCs w:val="21"/>
        </w:rPr>
      </w:pPr>
      <w:r>
        <w:rPr>
          <w:rFonts w:ascii="宋体" w:hAnsi="宋体" w:hint="eastAsia"/>
          <w:szCs w:val="21"/>
        </w:rPr>
        <w:t>事件等级为</w:t>
      </w:r>
      <w:r w:rsidRPr="00F55DFC">
        <w:rPr>
          <w:rFonts w:ascii="宋体" w:hAnsi="宋体" w:hint="eastAsia"/>
          <w:szCs w:val="21"/>
        </w:rPr>
        <w:t>违规及以上</w:t>
      </w:r>
      <w:r>
        <w:rPr>
          <w:rFonts w:ascii="宋体" w:hAnsi="宋体" w:hint="eastAsia"/>
          <w:szCs w:val="21"/>
        </w:rPr>
        <w:t>所有，事件调查流程结束后自动抓取；</w:t>
      </w:r>
    </w:p>
    <w:p w14:paraId="65F1A5CC" w14:textId="77777777" w:rsidR="00060E64" w:rsidRPr="0047693E" w:rsidRDefault="00060E64" w:rsidP="00060E64">
      <w:pPr>
        <w:pStyle w:val="ad"/>
        <w:numPr>
          <w:ilvl w:val="0"/>
          <w:numId w:val="75"/>
        </w:numPr>
        <w:ind w:left="993" w:firstLineChars="0" w:hanging="567"/>
        <w:rPr>
          <w:rFonts w:ascii="宋体" w:hAnsi="宋体"/>
          <w:szCs w:val="21"/>
          <w:highlight w:val="yellow"/>
        </w:rPr>
      </w:pPr>
      <w:r w:rsidRPr="0047693E">
        <w:rPr>
          <w:rFonts w:ascii="宋体" w:hAnsi="宋体" w:hint="eastAsia"/>
          <w:szCs w:val="21"/>
          <w:highlight w:val="yellow"/>
        </w:rPr>
        <w:t>事件等级为其他、一般差错、一般偏差、严重差错、严重偏差的，为一般；特别严重偏差、事故征候、事故的，为重大。</w:t>
      </w:r>
    </w:p>
    <w:p w14:paraId="027261AD" w14:textId="77777777" w:rsidR="00060E64" w:rsidRDefault="00060E64" w:rsidP="00060E64">
      <w:pPr>
        <w:pStyle w:val="ad"/>
        <w:numPr>
          <w:ilvl w:val="0"/>
          <w:numId w:val="74"/>
        </w:numPr>
        <w:ind w:firstLineChars="0"/>
        <w:outlineLvl w:val="2"/>
        <w:rPr>
          <w:rFonts w:ascii="宋体" w:hAnsi="宋体"/>
          <w:szCs w:val="21"/>
        </w:rPr>
      </w:pPr>
      <w:r>
        <w:rPr>
          <w:rFonts w:ascii="宋体" w:hAnsi="宋体" w:hint="eastAsia"/>
          <w:szCs w:val="21"/>
        </w:rPr>
        <w:t>纠正预防</w:t>
      </w:r>
    </w:p>
    <w:p w14:paraId="7919D6CD" w14:textId="77777777" w:rsidR="00060E64" w:rsidRDefault="00060E64" w:rsidP="00060E64">
      <w:pPr>
        <w:pStyle w:val="ad"/>
        <w:numPr>
          <w:ilvl w:val="0"/>
          <w:numId w:val="78"/>
        </w:numPr>
        <w:ind w:left="993" w:firstLineChars="0" w:hanging="567"/>
        <w:rPr>
          <w:rFonts w:ascii="宋体" w:hAnsi="宋体"/>
          <w:szCs w:val="21"/>
        </w:rPr>
      </w:pPr>
      <w:r>
        <w:rPr>
          <w:rFonts w:ascii="宋体" w:hAnsi="宋体" w:hint="eastAsia"/>
          <w:szCs w:val="21"/>
        </w:rPr>
        <w:t>流程结束后自动抓取；</w:t>
      </w:r>
    </w:p>
    <w:p w14:paraId="6F527613" w14:textId="77777777" w:rsidR="00060E64" w:rsidRDefault="00060E64" w:rsidP="00060E64">
      <w:pPr>
        <w:pStyle w:val="ad"/>
        <w:numPr>
          <w:ilvl w:val="0"/>
          <w:numId w:val="78"/>
        </w:numPr>
        <w:ind w:left="993" w:firstLineChars="0" w:hanging="567"/>
        <w:rPr>
          <w:rFonts w:ascii="宋体" w:hAnsi="宋体"/>
          <w:szCs w:val="21"/>
        </w:rPr>
      </w:pPr>
      <w:r>
        <w:rPr>
          <w:rFonts w:ascii="宋体" w:hAnsi="宋体" w:hint="eastAsia"/>
          <w:szCs w:val="21"/>
        </w:rPr>
        <w:t>报告来源为局方监察审核</w:t>
      </w:r>
      <w:commentRangeStart w:id="62"/>
      <w:r>
        <w:rPr>
          <w:rFonts w:ascii="宋体" w:hAnsi="宋体" w:hint="eastAsia"/>
          <w:szCs w:val="21"/>
        </w:rPr>
        <w:t>、其他单位监察与审核</w:t>
      </w:r>
      <w:commentRangeEnd w:id="62"/>
      <w:r w:rsidRPr="00814CFF">
        <w:rPr>
          <w:rFonts w:ascii="宋体" w:hAnsi="宋体"/>
        </w:rPr>
        <w:commentReference w:id="62"/>
      </w:r>
      <w:r>
        <w:rPr>
          <w:rFonts w:ascii="宋体" w:hAnsi="宋体" w:hint="eastAsia"/>
          <w:szCs w:val="21"/>
        </w:rPr>
        <w:t>（如</w:t>
      </w:r>
      <w:r>
        <w:rPr>
          <w:rFonts w:ascii="宋体" w:hAnsi="宋体"/>
          <w:szCs w:val="21"/>
        </w:rPr>
        <w:t>IOSA</w:t>
      </w:r>
      <w:r>
        <w:rPr>
          <w:rFonts w:ascii="宋体" w:hAnsi="宋体" w:hint="eastAsia"/>
          <w:szCs w:val="21"/>
        </w:rPr>
        <w:t>或机场公安）的，当类型为整改单时；</w:t>
      </w:r>
    </w:p>
    <w:p w14:paraId="4988B48F" w14:textId="77777777" w:rsidR="00060E64" w:rsidRDefault="00060E64" w:rsidP="00060E64">
      <w:pPr>
        <w:pStyle w:val="ad"/>
        <w:numPr>
          <w:ilvl w:val="0"/>
          <w:numId w:val="78"/>
        </w:numPr>
        <w:ind w:left="993" w:firstLineChars="0" w:hanging="567"/>
        <w:rPr>
          <w:rFonts w:ascii="宋体" w:hAnsi="宋体"/>
          <w:szCs w:val="21"/>
        </w:rPr>
      </w:pPr>
      <w:r>
        <w:rPr>
          <w:rFonts w:ascii="宋体" w:hAnsi="宋体" w:hint="eastAsia"/>
          <w:szCs w:val="21"/>
        </w:rPr>
        <w:t>报告来源为除局方监察审核、其他单位监察与审核的：</w:t>
      </w:r>
    </w:p>
    <w:p w14:paraId="1C839CF4" w14:textId="77777777" w:rsidR="00060E64" w:rsidRDefault="00060E64" w:rsidP="00060E64">
      <w:pPr>
        <w:pStyle w:val="ad"/>
        <w:numPr>
          <w:ilvl w:val="0"/>
          <w:numId w:val="70"/>
        </w:numPr>
        <w:ind w:left="1276" w:firstLineChars="0" w:hanging="283"/>
        <w:rPr>
          <w:rFonts w:ascii="宋体" w:hAnsi="宋体"/>
          <w:szCs w:val="21"/>
        </w:rPr>
      </w:pPr>
      <w:r>
        <w:rPr>
          <w:rFonts w:ascii="宋体" w:hAnsi="宋体" w:hint="eastAsia"/>
          <w:szCs w:val="21"/>
        </w:rPr>
        <w:t>问题等级为一般（违规）及以上的所有纠正预防；或</w:t>
      </w:r>
    </w:p>
    <w:p w14:paraId="00290FAA" w14:textId="77777777" w:rsidR="00060E64" w:rsidRDefault="00060E64" w:rsidP="00060E64">
      <w:pPr>
        <w:pStyle w:val="ad"/>
        <w:numPr>
          <w:ilvl w:val="0"/>
          <w:numId w:val="70"/>
        </w:numPr>
        <w:ind w:left="1276" w:firstLineChars="0" w:hanging="283"/>
        <w:rPr>
          <w:rFonts w:ascii="宋体" w:hAnsi="宋体"/>
          <w:szCs w:val="21"/>
        </w:rPr>
      </w:pPr>
      <w:r>
        <w:rPr>
          <w:rFonts w:ascii="宋体" w:hAnsi="宋体" w:hint="eastAsia"/>
          <w:szCs w:val="21"/>
        </w:rPr>
        <w:t>来源自月度计划，且关联检查要求来源为</w:t>
      </w:r>
      <w:r w:rsidRPr="00171F3A">
        <w:rPr>
          <w:rFonts w:ascii="宋体" w:hAnsi="宋体" w:hint="eastAsia"/>
          <w:szCs w:val="21"/>
        </w:rPr>
        <w:t>监管事项清单、FSOP</w:t>
      </w:r>
      <w:r>
        <w:rPr>
          <w:rFonts w:ascii="宋体" w:hAnsi="宋体" w:hint="eastAsia"/>
          <w:szCs w:val="21"/>
        </w:rPr>
        <w:t>的所有纠正预防，除问题等级为观察项的。</w:t>
      </w:r>
    </w:p>
    <w:p w14:paraId="424AAA20" w14:textId="77777777" w:rsidR="00060E64" w:rsidRPr="00BF375D" w:rsidRDefault="00060E64" w:rsidP="00060E64">
      <w:pPr>
        <w:pStyle w:val="ad"/>
        <w:numPr>
          <w:ilvl w:val="0"/>
          <w:numId w:val="78"/>
        </w:numPr>
        <w:ind w:left="993" w:firstLineChars="0" w:hanging="567"/>
        <w:rPr>
          <w:rFonts w:ascii="宋体" w:hAnsi="宋体"/>
          <w:szCs w:val="21"/>
          <w:highlight w:val="yellow"/>
        </w:rPr>
      </w:pPr>
      <w:r w:rsidRPr="00BF375D">
        <w:rPr>
          <w:rFonts w:ascii="宋体" w:hAnsi="宋体" w:hint="eastAsia"/>
          <w:szCs w:val="21"/>
          <w:highlight w:val="yellow"/>
        </w:rPr>
        <w:t>问题等级为观察的，为轻微；一般、一般（违规）</w:t>
      </w:r>
      <w:r>
        <w:rPr>
          <w:rFonts w:ascii="宋体" w:hAnsi="宋体" w:hint="eastAsia"/>
          <w:szCs w:val="21"/>
          <w:highlight w:val="yellow"/>
        </w:rPr>
        <w:t>、严重</w:t>
      </w:r>
      <w:r w:rsidRPr="00BF375D">
        <w:rPr>
          <w:rFonts w:ascii="宋体" w:hAnsi="宋体" w:hint="eastAsia"/>
          <w:szCs w:val="21"/>
          <w:highlight w:val="yellow"/>
        </w:rPr>
        <w:t>的，为一般。</w:t>
      </w:r>
    </w:p>
    <w:p w14:paraId="456D5E66" w14:textId="77777777" w:rsidR="00060E64" w:rsidRPr="00E823B1" w:rsidRDefault="00060E64" w:rsidP="00060E64">
      <w:pPr>
        <w:pStyle w:val="ad"/>
        <w:numPr>
          <w:ilvl w:val="0"/>
          <w:numId w:val="74"/>
        </w:numPr>
        <w:ind w:firstLineChars="0"/>
        <w:outlineLvl w:val="2"/>
        <w:rPr>
          <w:rFonts w:ascii="宋体" w:hAnsi="宋体"/>
          <w:szCs w:val="21"/>
        </w:rPr>
      </w:pPr>
      <w:r>
        <w:rPr>
          <w:rFonts w:ascii="宋体" w:hAnsi="宋体" w:hint="eastAsia"/>
          <w:szCs w:val="21"/>
        </w:rPr>
        <w:t>危险源</w:t>
      </w:r>
    </w:p>
    <w:p w14:paraId="0FCB4FF1" w14:textId="77777777" w:rsidR="00060E64" w:rsidRPr="007B4655" w:rsidRDefault="00060E64" w:rsidP="00060E64">
      <w:pPr>
        <w:pStyle w:val="ad"/>
        <w:numPr>
          <w:ilvl w:val="0"/>
          <w:numId w:val="76"/>
        </w:numPr>
        <w:ind w:left="993" w:firstLineChars="0" w:hanging="567"/>
        <w:rPr>
          <w:rFonts w:ascii="宋体" w:hAnsi="宋体"/>
          <w:szCs w:val="21"/>
        </w:rPr>
      </w:pPr>
      <w:r>
        <w:rPr>
          <w:rFonts w:ascii="宋体" w:hAnsi="宋体" w:hint="eastAsia"/>
          <w:szCs w:val="21"/>
        </w:rPr>
        <w:t>取</w:t>
      </w:r>
      <w:r w:rsidRPr="00E823B1">
        <w:rPr>
          <w:rFonts w:ascii="宋体" w:hAnsi="宋体" w:hint="eastAsia"/>
          <w:szCs w:val="21"/>
        </w:rPr>
        <w:t>风险等级2</w:t>
      </w:r>
      <w:r>
        <w:rPr>
          <w:rFonts w:ascii="宋体" w:hAnsi="宋体" w:hint="eastAsia"/>
          <w:szCs w:val="21"/>
        </w:rPr>
        <w:t>级以上的危险源，且为事件调查、纠正预防触发的危险源，或</w:t>
      </w:r>
      <w:r w:rsidRPr="007B4655">
        <w:rPr>
          <w:rFonts w:ascii="宋体" w:hAnsi="宋体" w:hint="eastAsia"/>
          <w:szCs w:val="21"/>
        </w:rPr>
        <w:t>新增的危险源：</w:t>
      </w:r>
    </w:p>
    <w:p w14:paraId="05C67EB6" w14:textId="77777777" w:rsidR="00060E64" w:rsidRDefault="00060E64" w:rsidP="00060E64">
      <w:pPr>
        <w:pStyle w:val="ad"/>
        <w:numPr>
          <w:ilvl w:val="0"/>
          <w:numId w:val="77"/>
        </w:numPr>
        <w:ind w:left="1276" w:firstLineChars="0" w:hanging="283"/>
        <w:rPr>
          <w:rFonts w:ascii="宋体" w:hAnsi="宋体"/>
          <w:szCs w:val="21"/>
        </w:rPr>
      </w:pPr>
      <w:r>
        <w:rPr>
          <w:rFonts w:ascii="宋体" w:hAnsi="宋体" w:hint="eastAsia"/>
          <w:szCs w:val="21"/>
        </w:rPr>
        <w:t>若为事件调查、纠正预防触发，当流程结束便自动抓取，在创建隐患动态控制清单时与对应事件调查或纠正预防关联在一起；（</w:t>
      </w:r>
      <w:r w:rsidRPr="00777C8F">
        <w:rPr>
          <w:rFonts w:ascii="宋体" w:hAnsi="宋体" w:hint="eastAsia"/>
          <w:color w:val="FF0000"/>
          <w:szCs w:val="21"/>
        </w:rPr>
        <w:t>关联的展示形式需要讨论一下</w:t>
      </w:r>
      <w:r>
        <w:rPr>
          <w:rFonts w:ascii="宋体" w:hAnsi="宋体" w:hint="eastAsia"/>
          <w:szCs w:val="21"/>
        </w:rPr>
        <w:t>）</w:t>
      </w:r>
    </w:p>
    <w:p w14:paraId="2AF7BB66" w14:textId="77777777" w:rsidR="00060E64" w:rsidRDefault="00060E64" w:rsidP="00060E64">
      <w:pPr>
        <w:pStyle w:val="ad"/>
        <w:numPr>
          <w:ilvl w:val="0"/>
          <w:numId w:val="77"/>
        </w:numPr>
        <w:ind w:left="1276" w:firstLineChars="0" w:hanging="283"/>
        <w:rPr>
          <w:rFonts w:ascii="宋体" w:hAnsi="宋体"/>
          <w:szCs w:val="21"/>
        </w:rPr>
      </w:pPr>
      <w:r>
        <w:rPr>
          <w:rFonts w:ascii="宋体" w:hAnsi="宋体" w:hint="eastAsia"/>
          <w:szCs w:val="21"/>
        </w:rPr>
        <w:t>若为新增危险源，需危险源修订流程结束才抓取。</w:t>
      </w:r>
    </w:p>
    <w:p w14:paraId="7CDD0321" w14:textId="77777777" w:rsidR="00060E64" w:rsidRPr="007B4655" w:rsidRDefault="00060E64" w:rsidP="00060E64">
      <w:pPr>
        <w:pStyle w:val="ad"/>
        <w:numPr>
          <w:ilvl w:val="0"/>
          <w:numId w:val="76"/>
        </w:numPr>
        <w:ind w:left="993" w:firstLineChars="0" w:hanging="567"/>
        <w:rPr>
          <w:rFonts w:ascii="宋体" w:hAnsi="宋体"/>
          <w:szCs w:val="21"/>
        </w:rPr>
      </w:pPr>
      <w:r>
        <w:rPr>
          <w:rFonts w:ascii="宋体" w:hAnsi="宋体" w:cs="Arial" w:hint="eastAsia"/>
          <w:szCs w:val="21"/>
        </w:rPr>
        <w:t>风险等级2级的，为轻微；</w:t>
      </w:r>
      <w:r>
        <w:rPr>
          <w:rFonts w:ascii="宋体" w:hAnsi="宋体" w:cs="Arial"/>
          <w:szCs w:val="21"/>
        </w:rPr>
        <w:t>3</w:t>
      </w:r>
      <w:r>
        <w:rPr>
          <w:rFonts w:ascii="宋体" w:hAnsi="宋体" w:cs="Arial" w:hint="eastAsia"/>
          <w:szCs w:val="21"/>
        </w:rPr>
        <w:t>级的，为一般；4、5级的为重大。</w:t>
      </w:r>
    </w:p>
    <w:p w14:paraId="45CE0957" w14:textId="77777777" w:rsidR="00060E64" w:rsidRDefault="00060E64" w:rsidP="00060E64">
      <w:pPr>
        <w:pStyle w:val="ad"/>
        <w:numPr>
          <w:ilvl w:val="0"/>
          <w:numId w:val="74"/>
        </w:numPr>
        <w:ind w:firstLineChars="0"/>
        <w:outlineLvl w:val="2"/>
        <w:rPr>
          <w:rFonts w:ascii="宋体" w:hAnsi="宋体"/>
          <w:szCs w:val="21"/>
        </w:rPr>
      </w:pPr>
      <w:r>
        <w:rPr>
          <w:rFonts w:ascii="宋体" w:hAnsi="宋体" w:hint="eastAsia"/>
          <w:szCs w:val="21"/>
        </w:rPr>
        <w:t>安全绩效</w:t>
      </w:r>
      <w:r w:rsidRPr="00F55DFC">
        <w:rPr>
          <w:rFonts w:ascii="宋体" w:hAnsi="宋体" w:hint="eastAsia"/>
          <w:szCs w:val="21"/>
        </w:rPr>
        <w:t>预警</w:t>
      </w:r>
    </w:p>
    <w:p w14:paraId="0C492E4B" w14:textId="77777777" w:rsidR="00060E64" w:rsidRDefault="00060E64" w:rsidP="00060E64">
      <w:pPr>
        <w:pStyle w:val="ad"/>
        <w:ind w:left="780" w:firstLineChars="0" w:firstLine="0"/>
        <w:rPr>
          <w:rFonts w:ascii="宋体" w:hAnsi="宋体"/>
          <w:szCs w:val="21"/>
        </w:rPr>
      </w:pPr>
      <w:r w:rsidRPr="005D262C">
        <w:rPr>
          <w:rFonts w:ascii="宋体" w:hAnsi="宋体" w:hint="eastAsia"/>
          <w:szCs w:val="21"/>
        </w:rPr>
        <w:t>关键风险预警</w:t>
      </w:r>
      <w:r>
        <w:rPr>
          <w:rFonts w:ascii="宋体" w:hAnsi="宋体" w:hint="eastAsia"/>
          <w:szCs w:val="21"/>
        </w:rPr>
        <w:t>、安全绩效指标预警</w:t>
      </w:r>
    </w:p>
    <w:p w14:paraId="6E81A4FF" w14:textId="77777777" w:rsidR="00060E64" w:rsidRDefault="00060E64" w:rsidP="00060E64">
      <w:pPr>
        <w:pStyle w:val="ad"/>
        <w:numPr>
          <w:ilvl w:val="0"/>
          <w:numId w:val="67"/>
        </w:numPr>
        <w:ind w:left="1276" w:firstLineChars="0" w:hanging="283"/>
        <w:rPr>
          <w:rFonts w:ascii="宋体" w:hAnsi="宋体"/>
          <w:szCs w:val="21"/>
        </w:rPr>
      </w:pPr>
      <w:r w:rsidRPr="00B95634">
        <w:rPr>
          <w:rFonts w:ascii="宋体" w:hAnsi="宋体"/>
          <w:szCs w:val="21"/>
        </w:rPr>
        <w:t>当监测的安全绩效指标</w:t>
      </w:r>
      <w:r>
        <w:rPr>
          <w:rFonts w:ascii="宋体" w:hAnsi="宋体" w:hint="eastAsia"/>
          <w:szCs w:val="21"/>
        </w:rPr>
        <w:t>或危险源</w:t>
      </w:r>
      <w:r w:rsidRPr="00B95634">
        <w:rPr>
          <w:rFonts w:ascii="宋体" w:hAnsi="宋体"/>
          <w:szCs w:val="21"/>
        </w:rPr>
        <w:t>连续2个月及以上触发橙色预警</w:t>
      </w:r>
      <w:r>
        <w:rPr>
          <w:rFonts w:ascii="宋体" w:hAnsi="宋体" w:hint="eastAsia"/>
          <w:szCs w:val="21"/>
        </w:rPr>
        <w:t>的，严重；</w:t>
      </w:r>
    </w:p>
    <w:p w14:paraId="7EA3BBDA" w14:textId="77777777" w:rsidR="00060E64" w:rsidRDefault="00060E64" w:rsidP="00060E64">
      <w:pPr>
        <w:pStyle w:val="ad"/>
        <w:numPr>
          <w:ilvl w:val="0"/>
          <w:numId w:val="67"/>
        </w:numPr>
        <w:ind w:left="1276" w:firstLineChars="0" w:hanging="283"/>
        <w:rPr>
          <w:rFonts w:ascii="宋体" w:hAnsi="宋体"/>
          <w:szCs w:val="21"/>
        </w:rPr>
      </w:pPr>
      <w:r w:rsidRPr="00B95634">
        <w:rPr>
          <w:rFonts w:ascii="宋体" w:hAnsi="宋体" w:hint="eastAsia"/>
          <w:szCs w:val="21"/>
        </w:rPr>
        <w:t>当监测的安全绩效指标</w:t>
      </w:r>
      <w:r>
        <w:rPr>
          <w:rFonts w:ascii="宋体" w:hAnsi="宋体" w:hint="eastAsia"/>
          <w:szCs w:val="21"/>
        </w:rPr>
        <w:t>或危险源</w:t>
      </w:r>
      <w:r w:rsidRPr="00B95634">
        <w:rPr>
          <w:rFonts w:ascii="宋体" w:hAnsi="宋体"/>
          <w:szCs w:val="21"/>
        </w:rPr>
        <w:t>1</w:t>
      </w:r>
      <w:r w:rsidRPr="00B95634">
        <w:rPr>
          <w:rFonts w:ascii="宋体" w:hAnsi="宋体" w:hint="eastAsia"/>
          <w:szCs w:val="21"/>
        </w:rPr>
        <w:t>个月及以上触发橙色预警，或连续</w:t>
      </w:r>
      <w:r w:rsidRPr="00B95634">
        <w:rPr>
          <w:rFonts w:ascii="宋体" w:hAnsi="宋体"/>
          <w:szCs w:val="21"/>
        </w:rPr>
        <w:t>2</w:t>
      </w:r>
      <w:r w:rsidRPr="00B95634">
        <w:rPr>
          <w:rFonts w:ascii="宋体" w:hAnsi="宋体" w:hint="eastAsia"/>
          <w:szCs w:val="21"/>
        </w:rPr>
        <w:t>个月及以上触发黄色预警</w:t>
      </w:r>
      <w:r>
        <w:rPr>
          <w:rFonts w:ascii="宋体" w:hAnsi="宋体" w:hint="eastAsia"/>
          <w:szCs w:val="21"/>
        </w:rPr>
        <w:t>，一般；</w:t>
      </w:r>
    </w:p>
    <w:p w14:paraId="6A6A85B7" w14:textId="77777777" w:rsidR="00060E64" w:rsidRDefault="00060E64" w:rsidP="00060E64">
      <w:pPr>
        <w:pStyle w:val="ad"/>
        <w:numPr>
          <w:ilvl w:val="0"/>
          <w:numId w:val="67"/>
        </w:numPr>
        <w:ind w:left="1276" w:firstLineChars="0" w:hanging="283"/>
        <w:rPr>
          <w:rFonts w:ascii="宋体" w:hAnsi="宋体"/>
          <w:szCs w:val="21"/>
        </w:rPr>
      </w:pPr>
      <w:r w:rsidRPr="00B95634">
        <w:rPr>
          <w:rFonts w:ascii="宋体" w:hAnsi="宋体" w:hint="eastAsia"/>
          <w:szCs w:val="21"/>
        </w:rPr>
        <w:t>当监测的安全绩效指标</w:t>
      </w:r>
      <w:r>
        <w:rPr>
          <w:rFonts w:ascii="宋体" w:hAnsi="宋体" w:hint="eastAsia"/>
          <w:szCs w:val="21"/>
        </w:rPr>
        <w:t>或危险源</w:t>
      </w:r>
      <w:r w:rsidRPr="00B95634">
        <w:rPr>
          <w:rFonts w:ascii="宋体" w:hAnsi="宋体" w:hint="eastAsia"/>
          <w:szCs w:val="21"/>
        </w:rPr>
        <w:t>单月触发黄色预警，或连续</w:t>
      </w:r>
      <w:r w:rsidRPr="00B95634">
        <w:rPr>
          <w:rFonts w:ascii="宋体" w:hAnsi="宋体"/>
          <w:szCs w:val="21"/>
        </w:rPr>
        <w:t>2</w:t>
      </w:r>
      <w:r w:rsidRPr="00B95634">
        <w:rPr>
          <w:rFonts w:ascii="宋体" w:hAnsi="宋体" w:hint="eastAsia"/>
          <w:szCs w:val="21"/>
        </w:rPr>
        <w:t>个月及以上触发蓝色预警</w:t>
      </w:r>
      <w:r>
        <w:rPr>
          <w:rFonts w:ascii="宋体" w:hAnsi="宋体" w:hint="eastAsia"/>
          <w:szCs w:val="21"/>
        </w:rPr>
        <w:t>，轻微。</w:t>
      </w:r>
    </w:p>
    <w:p w14:paraId="1398B080" w14:textId="77777777" w:rsidR="00060E64" w:rsidRDefault="00060E64" w:rsidP="00060E64">
      <w:pPr>
        <w:pStyle w:val="ad"/>
        <w:numPr>
          <w:ilvl w:val="0"/>
          <w:numId w:val="71"/>
        </w:numPr>
        <w:ind w:left="709" w:firstLineChars="0"/>
        <w:outlineLvl w:val="2"/>
        <w:rPr>
          <w:rFonts w:ascii="宋体" w:hAnsi="宋体"/>
          <w:szCs w:val="21"/>
        </w:rPr>
      </w:pPr>
      <w:r>
        <w:rPr>
          <w:rFonts w:ascii="宋体" w:hAnsi="宋体" w:hint="eastAsia"/>
          <w:szCs w:val="21"/>
        </w:rPr>
        <w:t>安全隐患动态控制清单</w:t>
      </w:r>
    </w:p>
    <w:p w14:paraId="63B7CB01" w14:textId="77777777" w:rsidR="00060E64" w:rsidRDefault="00060E64" w:rsidP="00060E64">
      <w:pPr>
        <w:pStyle w:val="ad"/>
        <w:ind w:left="780" w:firstLineChars="0" w:firstLine="0"/>
        <w:rPr>
          <w:rFonts w:ascii="宋体" w:hAnsi="宋体" w:cs="Arial"/>
          <w:szCs w:val="21"/>
        </w:rPr>
      </w:pPr>
      <w:r>
        <w:rPr>
          <w:rFonts w:ascii="宋体" w:hAnsi="宋体" w:hint="eastAsia"/>
          <w:szCs w:val="21"/>
        </w:rPr>
        <w:t>分两个：</w:t>
      </w:r>
      <w:r w:rsidRPr="00730583">
        <w:rPr>
          <w:rFonts w:ascii="宋体" w:hAnsi="宋体" w:cs="Arial" w:hint="eastAsia"/>
          <w:szCs w:val="21"/>
        </w:rPr>
        <w:t>主动式</w:t>
      </w:r>
      <w:r w:rsidRPr="00F55DFC">
        <w:rPr>
          <w:rFonts w:ascii="宋体" w:hAnsi="宋体" w:cs="Arial" w:hint="eastAsia"/>
          <w:szCs w:val="21"/>
        </w:rPr>
        <w:t>/预测式</w:t>
      </w:r>
      <w:r>
        <w:rPr>
          <w:rFonts w:ascii="宋体" w:hAnsi="宋体" w:cs="Arial" w:hint="eastAsia"/>
          <w:szCs w:val="21"/>
        </w:rPr>
        <w:t>、被动式。</w:t>
      </w:r>
    </w:p>
    <w:p w14:paraId="1CF3E186" w14:textId="77777777" w:rsidR="00060E64" w:rsidRPr="00B906B7" w:rsidRDefault="00060E64" w:rsidP="00060E64">
      <w:pPr>
        <w:pStyle w:val="ad"/>
        <w:ind w:left="780" w:firstLineChars="0" w:firstLine="0"/>
        <w:rPr>
          <w:rFonts w:ascii="宋体" w:hAnsi="宋体" w:cs="Arial"/>
          <w:szCs w:val="21"/>
        </w:rPr>
      </w:pPr>
      <w:r w:rsidRPr="00814CFF">
        <w:rPr>
          <w:rFonts w:ascii="宋体" w:hAnsi="宋体" w:cs="Arial" w:hint="eastAsia"/>
          <w:szCs w:val="21"/>
        </w:rPr>
        <w:t>部门需每月手动创建责任部门为本部门的隐患动态控制清单</w:t>
      </w:r>
      <w:r>
        <w:rPr>
          <w:rFonts w:ascii="宋体" w:hAnsi="宋体" w:cs="Arial" w:hint="eastAsia"/>
          <w:szCs w:val="21"/>
        </w:rPr>
        <w:t>，同时会生成两份清单</w:t>
      </w:r>
      <w:r w:rsidRPr="00814CFF">
        <w:rPr>
          <w:rFonts w:ascii="宋体" w:hAnsi="宋体" w:cs="Arial" w:hint="eastAsia"/>
          <w:szCs w:val="21"/>
        </w:rPr>
        <w:t>，数据自动生成，可筛选、新增、修改</w:t>
      </w:r>
      <w:r>
        <w:rPr>
          <w:rFonts w:ascii="宋体" w:hAnsi="宋体" w:cs="Arial" w:hint="eastAsia"/>
          <w:szCs w:val="21"/>
        </w:rPr>
        <w:t>、发布</w:t>
      </w:r>
      <w:r w:rsidRPr="00814CFF">
        <w:rPr>
          <w:rFonts w:ascii="宋体" w:hAnsi="宋体" w:cs="Arial" w:hint="eastAsia"/>
          <w:szCs w:val="21"/>
        </w:rPr>
        <w:t>。</w:t>
      </w:r>
      <w:r w:rsidRPr="00B906B7">
        <w:rPr>
          <w:rFonts w:ascii="宋体" w:hAnsi="宋体" w:cs="Arial" w:hint="eastAsia"/>
          <w:szCs w:val="21"/>
        </w:rPr>
        <w:t>发布后不可修改。</w:t>
      </w:r>
    </w:p>
    <w:p w14:paraId="531F8455" w14:textId="77777777" w:rsidR="00060E64" w:rsidRDefault="00060E64" w:rsidP="00060E64">
      <w:pPr>
        <w:pStyle w:val="ad"/>
        <w:numPr>
          <w:ilvl w:val="0"/>
          <w:numId w:val="66"/>
        </w:numPr>
        <w:ind w:left="777" w:firstLineChars="0" w:hanging="357"/>
        <w:outlineLvl w:val="2"/>
        <w:rPr>
          <w:rFonts w:ascii="宋体" w:hAnsi="宋体"/>
          <w:szCs w:val="21"/>
        </w:rPr>
      </w:pPr>
      <w:r>
        <w:rPr>
          <w:rFonts w:ascii="宋体" w:hAnsi="宋体" w:hint="eastAsia"/>
          <w:szCs w:val="21"/>
        </w:rPr>
        <w:t>查询</w:t>
      </w:r>
      <w:r w:rsidRPr="00053C35">
        <w:rPr>
          <w:rFonts w:ascii="宋体" w:hAnsi="宋体" w:cs="Arial" w:hint="eastAsia"/>
          <w:szCs w:val="21"/>
        </w:rPr>
        <w:t>条件</w:t>
      </w:r>
    </w:p>
    <w:p w14:paraId="7B24829F" w14:textId="77777777" w:rsidR="00060E64" w:rsidRPr="00053C35" w:rsidRDefault="00060E64" w:rsidP="00060E64">
      <w:pPr>
        <w:pStyle w:val="ad"/>
        <w:numPr>
          <w:ilvl w:val="0"/>
          <w:numId w:val="68"/>
        </w:numPr>
        <w:ind w:left="992" w:firstLineChars="0" w:hanging="567"/>
        <w:rPr>
          <w:rFonts w:ascii="宋体" w:hAnsi="宋体" w:cs="Arial"/>
          <w:szCs w:val="21"/>
        </w:rPr>
      </w:pPr>
      <w:r>
        <w:rPr>
          <w:rFonts w:ascii="宋体" w:hAnsi="宋体" w:hint="eastAsia"/>
          <w:szCs w:val="21"/>
        </w:rPr>
        <w:t>发生日</w:t>
      </w:r>
      <w:r w:rsidRPr="00053C35">
        <w:rPr>
          <w:rFonts w:ascii="宋体" w:hAnsi="宋体" w:cs="Arial" w:hint="eastAsia"/>
          <w:szCs w:val="21"/>
        </w:rPr>
        <w:t>期：日历选项；</w:t>
      </w:r>
    </w:p>
    <w:p w14:paraId="42B4147C" w14:textId="77777777" w:rsidR="00060E64" w:rsidRPr="00053C35" w:rsidRDefault="00060E64" w:rsidP="00060E64">
      <w:pPr>
        <w:pStyle w:val="ad"/>
        <w:numPr>
          <w:ilvl w:val="0"/>
          <w:numId w:val="68"/>
        </w:numPr>
        <w:ind w:left="992" w:firstLineChars="0" w:hanging="567"/>
        <w:rPr>
          <w:rFonts w:ascii="宋体" w:hAnsi="宋体" w:cs="Arial"/>
          <w:szCs w:val="21"/>
        </w:rPr>
      </w:pPr>
      <w:r w:rsidRPr="00053C35">
        <w:rPr>
          <w:rFonts w:ascii="宋体" w:hAnsi="宋体" w:cs="Arial" w:hint="eastAsia"/>
          <w:szCs w:val="21"/>
        </w:rPr>
        <w:lastRenderedPageBreak/>
        <w:t>责任部门：多选；</w:t>
      </w:r>
    </w:p>
    <w:p w14:paraId="1182A34E" w14:textId="77777777" w:rsidR="00060E64" w:rsidRPr="00053C35" w:rsidRDefault="00060E64" w:rsidP="00060E64">
      <w:pPr>
        <w:pStyle w:val="ad"/>
        <w:numPr>
          <w:ilvl w:val="0"/>
          <w:numId w:val="68"/>
        </w:numPr>
        <w:ind w:left="992" w:firstLineChars="0" w:hanging="567"/>
        <w:rPr>
          <w:rFonts w:ascii="宋体" w:hAnsi="宋体" w:cs="Arial"/>
          <w:szCs w:val="21"/>
        </w:rPr>
      </w:pPr>
      <w:r w:rsidRPr="00053C35">
        <w:rPr>
          <w:rFonts w:ascii="宋体" w:hAnsi="宋体" w:cs="Arial" w:hint="eastAsia"/>
          <w:szCs w:val="21"/>
        </w:rPr>
        <w:t>隐患来源：多选，</w:t>
      </w:r>
      <w:commentRangeStart w:id="63"/>
      <w:r w:rsidRPr="00053C35">
        <w:rPr>
          <w:rFonts w:ascii="宋体" w:hAnsi="宋体" w:cs="Arial" w:hint="eastAsia"/>
          <w:szCs w:val="21"/>
        </w:rPr>
        <w:t>危险源、</w:t>
      </w:r>
      <w:commentRangeEnd w:id="63"/>
      <w:r w:rsidRPr="00053C35">
        <w:rPr>
          <w:rFonts w:ascii="宋体" w:hAnsi="宋体" w:cs="Arial"/>
        </w:rPr>
        <w:commentReference w:id="63"/>
      </w:r>
      <w:r w:rsidRPr="00053C35">
        <w:rPr>
          <w:rFonts w:ascii="宋体" w:hAnsi="宋体" w:cs="Arial" w:hint="eastAsia"/>
          <w:szCs w:val="21"/>
        </w:rPr>
        <w:t>所有纠正预防类型（报告来源字段）、事件调查、</w:t>
      </w:r>
      <w:r>
        <w:rPr>
          <w:rFonts w:ascii="宋体" w:hAnsi="宋体" w:cs="Arial" w:hint="eastAsia"/>
          <w:szCs w:val="21"/>
        </w:rPr>
        <w:t>核心风险预警、关键绩效指标预警</w:t>
      </w:r>
      <w:r w:rsidRPr="00053C35">
        <w:rPr>
          <w:rFonts w:ascii="宋体" w:hAnsi="宋体" w:cs="Arial" w:hint="eastAsia"/>
          <w:szCs w:val="21"/>
        </w:rPr>
        <w:t>；</w:t>
      </w:r>
    </w:p>
    <w:p w14:paraId="5BBF9B09" w14:textId="77777777" w:rsidR="00060E64" w:rsidRPr="00053C35" w:rsidRDefault="00060E64" w:rsidP="00060E64">
      <w:pPr>
        <w:pStyle w:val="ad"/>
        <w:numPr>
          <w:ilvl w:val="0"/>
          <w:numId w:val="68"/>
        </w:numPr>
        <w:ind w:left="992" w:firstLineChars="0" w:hanging="567"/>
        <w:rPr>
          <w:rFonts w:ascii="宋体" w:hAnsi="宋体" w:cs="Arial"/>
          <w:szCs w:val="21"/>
        </w:rPr>
      </w:pPr>
      <w:r w:rsidRPr="00053C35">
        <w:rPr>
          <w:rFonts w:ascii="宋体" w:hAnsi="宋体" w:cs="Arial" w:hint="eastAsia"/>
          <w:szCs w:val="21"/>
        </w:rPr>
        <w:t>发现部门：多选；</w:t>
      </w:r>
    </w:p>
    <w:p w14:paraId="60AB8ED8" w14:textId="77777777" w:rsidR="00060E64" w:rsidRPr="00053C35" w:rsidRDefault="00060E64" w:rsidP="00060E64">
      <w:pPr>
        <w:pStyle w:val="ad"/>
        <w:numPr>
          <w:ilvl w:val="0"/>
          <w:numId w:val="68"/>
        </w:numPr>
        <w:ind w:left="992" w:firstLineChars="0" w:hanging="567"/>
        <w:rPr>
          <w:rFonts w:ascii="宋体" w:hAnsi="宋体" w:cs="Arial"/>
          <w:szCs w:val="21"/>
        </w:rPr>
      </w:pPr>
      <w:r w:rsidRPr="00053C35">
        <w:rPr>
          <w:rFonts w:ascii="宋体" w:hAnsi="宋体" w:cs="Arial" w:hint="eastAsia"/>
          <w:szCs w:val="21"/>
        </w:rPr>
        <w:t>隐患名称：文本；</w:t>
      </w:r>
    </w:p>
    <w:p w14:paraId="3093E7DC" w14:textId="77777777" w:rsidR="00060E64" w:rsidRPr="00053C35" w:rsidRDefault="00060E64" w:rsidP="00060E64">
      <w:pPr>
        <w:pStyle w:val="ad"/>
        <w:numPr>
          <w:ilvl w:val="0"/>
          <w:numId w:val="68"/>
        </w:numPr>
        <w:ind w:left="992" w:firstLineChars="0" w:hanging="567"/>
        <w:rPr>
          <w:rFonts w:ascii="宋体" w:hAnsi="宋体" w:cs="Arial"/>
          <w:szCs w:val="21"/>
        </w:rPr>
      </w:pPr>
      <w:r w:rsidRPr="00053C35">
        <w:rPr>
          <w:rFonts w:ascii="宋体" w:hAnsi="宋体" w:cs="Arial" w:hint="eastAsia"/>
          <w:szCs w:val="21"/>
        </w:rPr>
        <w:t>隐患</w:t>
      </w:r>
      <w:r>
        <w:rPr>
          <w:rFonts w:ascii="宋体" w:hAnsi="宋体" w:cs="Arial" w:hint="eastAsia"/>
          <w:szCs w:val="21"/>
        </w:rPr>
        <w:t>类别：</w:t>
      </w:r>
      <w:r w:rsidRPr="00053C35">
        <w:rPr>
          <w:rFonts w:ascii="宋体" w:hAnsi="宋体" w:cs="Arial" w:hint="eastAsia"/>
          <w:szCs w:val="21"/>
        </w:rPr>
        <w:t>多选，</w:t>
      </w:r>
      <w:r>
        <w:rPr>
          <w:rFonts w:ascii="宋体" w:hAnsi="宋体" w:cs="Arial" w:hint="eastAsia"/>
          <w:szCs w:val="21"/>
        </w:rPr>
        <w:t>安全、安保；</w:t>
      </w:r>
    </w:p>
    <w:p w14:paraId="3532B246" w14:textId="77777777" w:rsidR="00060E64" w:rsidRPr="00053C35" w:rsidRDefault="00060E64" w:rsidP="00060E64">
      <w:pPr>
        <w:pStyle w:val="ad"/>
        <w:numPr>
          <w:ilvl w:val="0"/>
          <w:numId w:val="68"/>
        </w:numPr>
        <w:ind w:left="992" w:firstLineChars="0" w:hanging="567"/>
        <w:rPr>
          <w:rFonts w:ascii="宋体" w:hAnsi="宋体" w:cs="Arial"/>
          <w:szCs w:val="21"/>
        </w:rPr>
      </w:pPr>
      <w:r w:rsidRPr="00053C35">
        <w:rPr>
          <w:rFonts w:ascii="宋体" w:hAnsi="宋体" w:cs="Arial" w:hint="eastAsia"/>
          <w:szCs w:val="21"/>
        </w:rPr>
        <w:t>隐患等级：多选，重大、一般、轻微；</w:t>
      </w:r>
    </w:p>
    <w:p w14:paraId="74EDE89D" w14:textId="77777777" w:rsidR="00060E64" w:rsidRPr="006D4E37" w:rsidRDefault="00060E64" w:rsidP="00060E64">
      <w:pPr>
        <w:pStyle w:val="ad"/>
        <w:numPr>
          <w:ilvl w:val="0"/>
          <w:numId w:val="68"/>
        </w:numPr>
        <w:ind w:left="992" w:firstLineChars="0" w:hanging="567"/>
        <w:rPr>
          <w:rFonts w:ascii="宋体" w:hAnsi="宋体"/>
          <w:szCs w:val="21"/>
        </w:rPr>
      </w:pPr>
      <w:r w:rsidRPr="00053C35">
        <w:rPr>
          <w:rFonts w:ascii="宋体" w:hAnsi="宋体" w:cs="Arial" w:hint="eastAsia"/>
          <w:szCs w:val="21"/>
        </w:rPr>
        <w:t>验证</w:t>
      </w:r>
      <w:r>
        <w:rPr>
          <w:rFonts w:ascii="宋体" w:hAnsi="宋体" w:cs="Arial" w:hint="eastAsia"/>
          <w:szCs w:val="21"/>
        </w:rPr>
        <w:t>状态</w:t>
      </w:r>
      <w:r w:rsidRPr="00053C35">
        <w:rPr>
          <w:rFonts w:ascii="宋体" w:hAnsi="宋体" w:cs="Arial" w:hint="eastAsia"/>
          <w:szCs w:val="21"/>
        </w:rPr>
        <w:t>：</w:t>
      </w:r>
      <w:r>
        <w:rPr>
          <w:rFonts w:ascii="宋体" w:hAnsi="宋体" w:hint="eastAsia"/>
          <w:szCs w:val="21"/>
        </w:rPr>
        <w:t>多选，措施落实中、跟踪验证中、已验证。</w:t>
      </w:r>
    </w:p>
    <w:p w14:paraId="6601D049" w14:textId="77777777" w:rsidR="00060E64" w:rsidRDefault="00060E64" w:rsidP="00060E64">
      <w:pPr>
        <w:pStyle w:val="ad"/>
        <w:numPr>
          <w:ilvl w:val="0"/>
          <w:numId w:val="66"/>
        </w:numPr>
        <w:ind w:left="777" w:firstLineChars="0" w:hanging="357"/>
        <w:outlineLvl w:val="2"/>
        <w:rPr>
          <w:rFonts w:ascii="宋体" w:hAnsi="宋体" w:cs="Arial"/>
          <w:szCs w:val="21"/>
        </w:rPr>
      </w:pPr>
      <w:r>
        <w:rPr>
          <w:rFonts w:ascii="宋体" w:hAnsi="宋体" w:cs="Arial" w:hint="eastAsia"/>
          <w:szCs w:val="21"/>
        </w:rPr>
        <w:t>查询结果</w:t>
      </w:r>
    </w:p>
    <w:tbl>
      <w:tblPr>
        <w:tblStyle w:val="a9"/>
        <w:tblW w:w="7002" w:type="dxa"/>
        <w:jc w:val="center"/>
        <w:tblLook w:val="04A0" w:firstRow="1" w:lastRow="0" w:firstColumn="1" w:lastColumn="0" w:noHBand="0" w:noVBand="1"/>
      </w:tblPr>
      <w:tblGrid>
        <w:gridCol w:w="768"/>
        <w:gridCol w:w="768"/>
        <w:gridCol w:w="768"/>
        <w:gridCol w:w="736"/>
        <w:gridCol w:w="768"/>
        <w:gridCol w:w="768"/>
        <w:gridCol w:w="788"/>
        <w:gridCol w:w="802"/>
        <w:gridCol w:w="836"/>
      </w:tblGrid>
      <w:tr w:rsidR="00060E64" w:rsidRPr="00F55DFC" w14:paraId="5AFADC6B" w14:textId="77777777" w:rsidTr="00491423">
        <w:trPr>
          <w:trHeight w:val="798"/>
          <w:jc w:val="center"/>
        </w:trPr>
        <w:tc>
          <w:tcPr>
            <w:tcW w:w="768" w:type="dxa"/>
            <w:vAlign w:val="center"/>
          </w:tcPr>
          <w:p w14:paraId="6EA06718" w14:textId="77777777" w:rsidR="00060E64" w:rsidRPr="00F55DFC" w:rsidRDefault="00060E64" w:rsidP="00491423">
            <w:pPr>
              <w:spacing w:beforeLines="50" w:before="156" w:afterLines="50" w:after="156"/>
              <w:jc w:val="center"/>
              <w:rPr>
                <w:rFonts w:ascii="宋体" w:hAnsi="宋体" w:cs="Arial"/>
                <w:szCs w:val="21"/>
              </w:rPr>
            </w:pPr>
            <w:r>
              <w:rPr>
                <w:rFonts w:ascii="宋体" w:hAnsi="宋体" w:cs="Arial" w:hint="eastAsia"/>
                <w:szCs w:val="21"/>
              </w:rPr>
              <w:t>发生日期</w:t>
            </w:r>
          </w:p>
        </w:tc>
        <w:tc>
          <w:tcPr>
            <w:tcW w:w="768" w:type="dxa"/>
            <w:vAlign w:val="center"/>
          </w:tcPr>
          <w:p w14:paraId="1A9FF71C" w14:textId="77777777" w:rsidR="00060E64" w:rsidRPr="00F55DFC" w:rsidRDefault="00060E64" w:rsidP="00491423">
            <w:pPr>
              <w:spacing w:beforeLines="50" w:before="156" w:afterLines="50" w:after="156"/>
              <w:jc w:val="center"/>
              <w:rPr>
                <w:rFonts w:ascii="宋体" w:hAnsi="宋体" w:cs="Arial"/>
                <w:szCs w:val="21"/>
              </w:rPr>
            </w:pPr>
            <w:r>
              <w:rPr>
                <w:rFonts w:ascii="宋体" w:hAnsi="宋体" w:cs="Arial" w:hint="eastAsia"/>
                <w:szCs w:val="21"/>
              </w:rPr>
              <w:t>责任部门</w:t>
            </w:r>
          </w:p>
        </w:tc>
        <w:tc>
          <w:tcPr>
            <w:tcW w:w="768" w:type="dxa"/>
            <w:vAlign w:val="center"/>
          </w:tcPr>
          <w:p w14:paraId="05D7BC86" w14:textId="77777777" w:rsidR="00060E64" w:rsidRPr="00F55DFC" w:rsidRDefault="00060E64" w:rsidP="00491423">
            <w:pPr>
              <w:spacing w:beforeLines="50" w:before="156" w:afterLines="50" w:after="156"/>
              <w:jc w:val="center"/>
              <w:rPr>
                <w:rFonts w:ascii="宋体" w:hAnsi="宋体" w:cs="Arial"/>
                <w:szCs w:val="21"/>
              </w:rPr>
            </w:pPr>
            <w:r>
              <w:rPr>
                <w:rFonts w:ascii="宋体" w:hAnsi="宋体" w:cs="Arial" w:hint="eastAsia"/>
                <w:szCs w:val="21"/>
              </w:rPr>
              <w:t>隐患来源</w:t>
            </w:r>
          </w:p>
        </w:tc>
        <w:tc>
          <w:tcPr>
            <w:tcW w:w="736" w:type="dxa"/>
            <w:vAlign w:val="center"/>
          </w:tcPr>
          <w:p w14:paraId="406821DE" w14:textId="77777777" w:rsidR="00060E64" w:rsidRPr="00F55DFC" w:rsidRDefault="00060E64" w:rsidP="00491423">
            <w:pPr>
              <w:spacing w:beforeLines="50" w:before="156" w:afterLines="50" w:after="156"/>
              <w:jc w:val="center"/>
              <w:rPr>
                <w:rFonts w:ascii="宋体" w:hAnsi="宋体" w:cs="Arial"/>
                <w:szCs w:val="21"/>
              </w:rPr>
            </w:pPr>
            <w:r>
              <w:rPr>
                <w:rFonts w:ascii="宋体" w:hAnsi="宋体" w:cs="Arial" w:hint="eastAsia"/>
                <w:szCs w:val="21"/>
              </w:rPr>
              <w:t>发现部门</w:t>
            </w:r>
          </w:p>
        </w:tc>
        <w:tc>
          <w:tcPr>
            <w:tcW w:w="768" w:type="dxa"/>
            <w:vAlign w:val="center"/>
          </w:tcPr>
          <w:p w14:paraId="75E81C89" w14:textId="77777777" w:rsidR="00060E64" w:rsidRPr="00F55DFC" w:rsidRDefault="00060E64" w:rsidP="00491423">
            <w:pPr>
              <w:spacing w:beforeLines="50" w:before="156" w:afterLines="50" w:after="156"/>
              <w:jc w:val="center"/>
              <w:rPr>
                <w:rFonts w:ascii="宋体" w:hAnsi="宋体" w:cs="Arial"/>
                <w:szCs w:val="21"/>
              </w:rPr>
            </w:pPr>
            <w:r w:rsidRPr="00F55DFC">
              <w:rPr>
                <w:rFonts w:ascii="宋体" w:hAnsi="宋体" w:cs="Arial" w:hint="eastAsia"/>
                <w:szCs w:val="21"/>
              </w:rPr>
              <w:t>隐患</w:t>
            </w:r>
            <w:r>
              <w:rPr>
                <w:rFonts w:ascii="宋体" w:hAnsi="宋体" w:cs="Arial" w:hint="eastAsia"/>
                <w:szCs w:val="21"/>
              </w:rPr>
              <w:t>名称</w:t>
            </w:r>
          </w:p>
        </w:tc>
        <w:tc>
          <w:tcPr>
            <w:tcW w:w="768" w:type="dxa"/>
            <w:vAlign w:val="center"/>
          </w:tcPr>
          <w:p w14:paraId="649B9A45" w14:textId="77777777" w:rsidR="00060E64" w:rsidRPr="00F55DFC" w:rsidRDefault="00060E64" w:rsidP="00491423">
            <w:pPr>
              <w:spacing w:beforeLines="50" w:before="156" w:afterLines="50" w:after="156"/>
              <w:jc w:val="center"/>
              <w:rPr>
                <w:rFonts w:ascii="宋体" w:hAnsi="宋体" w:cs="Arial"/>
                <w:szCs w:val="21"/>
              </w:rPr>
            </w:pPr>
            <w:r>
              <w:rPr>
                <w:rFonts w:ascii="宋体" w:hAnsi="宋体" w:cs="Arial" w:hint="eastAsia"/>
                <w:szCs w:val="21"/>
              </w:rPr>
              <w:t>隐患类别</w:t>
            </w:r>
          </w:p>
        </w:tc>
        <w:tc>
          <w:tcPr>
            <w:tcW w:w="788" w:type="dxa"/>
            <w:vAlign w:val="center"/>
          </w:tcPr>
          <w:p w14:paraId="407A357D" w14:textId="77777777" w:rsidR="00060E64" w:rsidRPr="00F55DFC" w:rsidRDefault="00060E64" w:rsidP="00491423">
            <w:pPr>
              <w:spacing w:beforeLines="50" w:before="156" w:afterLines="50" w:after="156"/>
              <w:jc w:val="center"/>
              <w:rPr>
                <w:rFonts w:ascii="宋体" w:hAnsi="宋体" w:cs="Arial"/>
                <w:szCs w:val="21"/>
              </w:rPr>
            </w:pPr>
            <w:r w:rsidRPr="00F55DFC">
              <w:rPr>
                <w:rFonts w:ascii="宋体" w:hAnsi="宋体" w:cs="Arial" w:hint="eastAsia"/>
                <w:szCs w:val="21"/>
              </w:rPr>
              <w:t>隐患</w:t>
            </w:r>
            <w:r w:rsidRPr="00F55DFC">
              <w:rPr>
                <w:rFonts w:ascii="宋体" w:hAnsi="宋体" w:cs="Arial"/>
                <w:szCs w:val="21"/>
              </w:rPr>
              <w:t>等级</w:t>
            </w:r>
          </w:p>
        </w:tc>
        <w:tc>
          <w:tcPr>
            <w:tcW w:w="802" w:type="dxa"/>
            <w:vAlign w:val="center"/>
          </w:tcPr>
          <w:p w14:paraId="2B62CFE2" w14:textId="77777777" w:rsidR="00060E64" w:rsidRPr="00F55DFC" w:rsidRDefault="00060E64" w:rsidP="00491423">
            <w:pPr>
              <w:spacing w:beforeLines="50" w:before="156" w:afterLines="50" w:after="156"/>
              <w:jc w:val="center"/>
              <w:rPr>
                <w:rFonts w:ascii="宋体" w:hAnsi="宋体" w:cs="Arial"/>
                <w:szCs w:val="21"/>
              </w:rPr>
            </w:pPr>
            <w:r w:rsidRPr="00F55DFC">
              <w:rPr>
                <w:rFonts w:ascii="宋体" w:hAnsi="宋体" w:cs="Arial" w:hint="eastAsia"/>
                <w:szCs w:val="21"/>
              </w:rPr>
              <w:t>纠正</w:t>
            </w:r>
            <w:r w:rsidRPr="00F55DFC">
              <w:rPr>
                <w:rFonts w:ascii="宋体" w:hAnsi="宋体" w:cs="Arial"/>
                <w:szCs w:val="21"/>
              </w:rPr>
              <w:t>时限</w:t>
            </w:r>
          </w:p>
        </w:tc>
        <w:tc>
          <w:tcPr>
            <w:tcW w:w="836" w:type="dxa"/>
            <w:vAlign w:val="center"/>
          </w:tcPr>
          <w:p w14:paraId="08CDD1EB" w14:textId="77777777" w:rsidR="00060E64" w:rsidRPr="00F55DFC" w:rsidRDefault="00060E64" w:rsidP="00491423">
            <w:pPr>
              <w:spacing w:beforeLines="50" w:before="156" w:afterLines="50" w:after="156"/>
              <w:jc w:val="center"/>
              <w:rPr>
                <w:rFonts w:ascii="宋体" w:hAnsi="宋体" w:cs="Arial"/>
                <w:szCs w:val="21"/>
              </w:rPr>
            </w:pPr>
            <w:r w:rsidRPr="00F55DFC">
              <w:rPr>
                <w:rFonts w:ascii="宋体" w:hAnsi="宋体" w:cs="Arial" w:hint="eastAsia"/>
                <w:szCs w:val="21"/>
              </w:rPr>
              <w:t>验证</w:t>
            </w:r>
            <w:r>
              <w:rPr>
                <w:rFonts w:ascii="宋体" w:hAnsi="宋体" w:cs="Arial" w:hint="eastAsia"/>
                <w:szCs w:val="21"/>
              </w:rPr>
              <w:t>状态</w:t>
            </w:r>
          </w:p>
        </w:tc>
      </w:tr>
      <w:tr w:rsidR="00060E64" w:rsidRPr="00F55DFC" w14:paraId="677D034A" w14:textId="77777777" w:rsidTr="00491423">
        <w:trPr>
          <w:trHeight w:val="372"/>
          <w:jc w:val="center"/>
        </w:trPr>
        <w:tc>
          <w:tcPr>
            <w:tcW w:w="768" w:type="dxa"/>
            <w:vAlign w:val="center"/>
          </w:tcPr>
          <w:p w14:paraId="64E6C99D" w14:textId="77777777" w:rsidR="00060E64" w:rsidRPr="00F55DFC" w:rsidRDefault="00060E64" w:rsidP="00491423">
            <w:pPr>
              <w:spacing w:beforeLines="50" w:before="156" w:afterLines="50" w:after="156"/>
              <w:rPr>
                <w:rFonts w:ascii="宋体" w:hAnsi="宋体" w:cs="Arial"/>
                <w:szCs w:val="21"/>
              </w:rPr>
            </w:pPr>
          </w:p>
        </w:tc>
        <w:tc>
          <w:tcPr>
            <w:tcW w:w="768" w:type="dxa"/>
            <w:vAlign w:val="center"/>
          </w:tcPr>
          <w:p w14:paraId="04D17696" w14:textId="77777777" w:rsidR="00060E64" w:rsidRPr="00F55DFC" w:rsidRDefault="00060E64" w:rsidP="00491423">
            <w:pPr>
              <w:spacing w:beforeLines="50" w:before="156" w:afterLines="50" w:after="156"/>
              <w:jc w:val="center"/>
              <w:rPr>
                <w:rFonts w:ascii="宋体" w:hAnsi="宋体" w:cs="Arial"/>
                <w:szCs w:val="21"/>
              </w:rPr>
            </w:pPr>
          </w:p>
        </w:tc>
        <w:tc>
          <w:tcPr>
            <w:tcW w:w="768" w:type="dxa"/>
            <w:vAlign w:val="center"/>
          </w:tcPr>
          <w:p w14:paraId="72BF1734" w14:textId="77777777" w:rsidR="00060E64" w:rsidRPr="00F55DFC" w:rsidRDefault="00060E64" w:rsidP="00491423">
            <w:pPr>
              <w:spacing w:beforeLines="50" w:before="156" w:afterLines="50" w:after="156"/>
              <w:jc w:val="center"/>
              <w:rPr>
                <w:rFonts w:ascii="宋体" w:hAnsi="宋体" w:cs="Arial"/>
                <w:szCs w:val="21"/>
              </w:rPr>
            </w:pPr>
          </w:p>
        </w:tc>
        <w:tc>
          <w:tcPr>
            <w:tcW w:w="736" w:type="dxa"/>
            <w:vAlign w:val="center"/>
          </w:tcPr>
          <w:p w14:paraId="27EA275E" w14:textId="77777777" w:rsidR="00060E64" w:rsidRPr="00F55DFC" w:rsidRDefault="00060E64" w:rsidP="00491423">
            <w:pPr>
              <w:spacing w:beforeLines="50" w:before="156" w:afterLines="50" w:after="156"/>
              <w:jc w:val="center"/>
              <w:rPr>
                <w:rFonts w:ascii="宋体" w:hAnsi="宋体" w:cs="Arial"/>
                <w:szCs w:val="21"/>
              </w:rPr>
            </w:pPr>
          </w:p>
        </w:tc>
        <w:tc>
          <w:tcPr>
            <w:tcW w:w="768" w:type="dxa"/>
            <w:vAlign w:val="center"/>
          </w:tcPr>
          <w:p w14:paraId="5CF51631" w14:textId="77777777" w:rsidR="00060E64" w:rsidRPr="00F55DFC" w:rsidRDefault="00060E64" w:rsidP="00491423">
            <w:pPr>
              <w:spacing w:beforeLines="50" w:before="156" w:afterLines="50" w:after="156"/>
              <w:jc w:val="center"/>
              <w:rPr>
                <w:rFonts w:ascii="宋体" w:hAnsi="宋体" w:cs="Arial"/>
                <w:szCs w:val="21"/>
              </w:rPr>
            </w:pPr>
          </w:p>
        </w:tc>
        <w:tc>
          <w:tcPr>
            <w:tcW w:w="768" w:type="dxa"/>
            <w:vAlign w:val="center"/>
          </w:tcPr>
          <w:p w14:paraId="416135DC" w14:textId="77777777" w:rsidR="00060E64" w:rsidRPr="00F55DFC" w:rsidRDefault="00060E64" w:rsidP="00491423">
            <w:pPr>
              <w:spacing w:beforeLines="50" w:before="156" w:afterLines="50" w:after="156"/>
              <w:jc w:val="center"/>
              <w:rPr>
                <w:rFonts w:ascii="宋体" w:hAnsi="宋体" w:cs="Arial"/>
                <w:szCs w:val="21"/>
              </w:rPr>
            </w:pPr>
          </w:p>
        </w:tc>
        <w:tc>
          <w:tcPr>
            <w:tcW w:w="788" w:type="dxa"/>
            <w:vAlign w:val="center"/>
          </w:tcPr>
          <w:p w14:paraId="495C0D84" w14:textId="77777777" w:rsidR="00060E64" w:rsidRPr="00F55DFC" w:rsidRDefault="00060E64" w:rsidP="00491423">
            <w:pPr>
              <w:spacing w:beforeLines="50" w:before="156" w:afterLines="50" w:after="156"/>
              <w:jc w:val="center"/>
              <w:rPr>
                <w:rFonts w:ascii="宋体" w:hAnsi="宋体" w:cs="Arial"/>
                <w:szCs w:val="21"/>
              </w:rPr>
            </w:pPr>
          </w:p>
        </w:tc>
        <w:tc>
          <w:tcPr>
            <w:tcW w:w="802" w:type="dxa"/>
            <w:vAlign w:val="center"/>
          </w:tcPr>
          <w:p w14:paraId="6B7F5D90" w14:textId="77777777" w:rsidR="00060E64" w:rsidRPr="00F55DFC" w:rsidRDefault="00060E64" w:rsidP="00491423">
            <w:pPr>
              <w:spacing w:beforeLines="50" w:before="156" w:afterLines="50" w:after="156"/>
              <w:jc w:val="center"/>
              <w:rPr>
                <w:rFonts w:ascii="宋体" w:hAnsi="宋体" w:cs="Arial"/>
                <w:szCs w:val="21"/>
              </w:rPr>
            </w:pPr>
          </w:p>
        </w:tc>
        <w:tc>
          <w:tcPr>
            <w:tcW w:w="836" w:type="dxa"/>
            <w:vAlign w:val="center"/>
          </w:tcPr>
          <w:p w14:paraId="10354AA3" w14:textId="77777777" w:rsidR="00060E64" w:rsidRPr="00F55DFC" w:rsidRDefault="00060E64" w:rsidP="00491423">
            <w:pPr>
              <w:spacing w:beforeLines="50" w:before="156" w:afterLines="50" w:after="156"/>
              <w:jc w:val="center"/>
              <w:rPr>
                <w:rFonts w:ascii="宋体" w:hAnsi="宋体" w:cs="Arial"/>
                <w:szCs w:val="21"/>
              </w:rPr>
            </w:pPr>
          </w:p>
        </w:tc>
      </w:tr>
    </w:tbl>
    <w:p w14:paraId="41F410F0" w14:textId="77777777" w:rsidR="00060E64" w:rsidRPr="00FF3184" w:rsidRDefault="00060E64" w:rsidP="00060E64">
      <w:pPr>
        <w:pStyle w:val="ad"/>
        <w:numPr>
          <w:ilvl w:val="0"/>
          <w:numId w:val="66"/>
        </w:numPr>
        <w:ind w:left="777" w:firstLineChars="0" w:hanging="357"/>
        <w:outlineLvl w:val="2"/>
        <w:rPr>
          <w:rFonts w:ascii="宋体" w:hAnsi="宋体"/>
          <w:szCs w:val="21"/>
        </w:rPr>
      </w:pPr>
      <w:r w:rsidRPr="006D4E37">
        <w:rPr>
          <w:rFonts w:ascii="宋体" w:hAnsi="宋体" w:cs="Arial" w:hint="eastAsia"/>
          <w:szCs w:val="21"/>
        </w:rPr>
        <w:t>主动式/预测式安全隐患动态控制清单</w:t>
      </w:r>
    </w:p>
    <w:p w14:paraId="4B3AA5F9" w14:textId="77777777" w:rsidR="00060E64" w:rsidRDefault="00060E64" w:rsidP="00060E64">
      <w:pPr>
        <w:pStyle w:val="ad"/>
        <w:ind w:left="780" w:firstLineChars="0" w:firstLine="0"/>
        <w:rPr>
          <w:rFonts w:ascii="宋体" w:hAnsi="宋体"/>
          <w:szCs w:val="21"/>
        </w:rPr>
      </w:pPr>
      <w:r>
        <w:rPr>
          <w:rFonts w:ascii="宋体" w:hAnsi="宋体" w:hint="eastAsia"/>
          <w:szCs w:val="21"/>
        </w:rPr>
        <w:t>数据</w:t>
      </w:r>
      <w:r w:rsidRPr="00730583">
        <w:rPr>
          <w:rFonts w:ascii="宋体" w:hAnsi="宋体" w:hint="eastAsia"/>
          <w:szCs w:val="21"/>
        </w:rPr>
        <w:t>来源</w:t>
      </w:r>
      <w:r>
        <w:rPr>
          <w:rFonts w:ascii="宋体" w:hAnsi="宋体" w:hint="eastAsia"/>
          <w:szCs w:val="21"/>
        </w:rPr>
        <w:t>为危险源、安全绩效预警和纠正预防</w:t>
      </w:r>
      <w:r>
        <w:rPr>
          <w:rFonts w:ascii="宋体" w:hAnsi="宋体" w:cs="Arial" w:hint="eastAsia"/>
          <w:szCs w:val="21"/>
        </w:rPr>
        <w:t>（纠正预防类型非</w:t>
      </w:r>
      <w:r>
        <w:rPr>
          <w:rFonts w:ascii="宋体" w:hAnsi="宋体" w:hint="eastAsia"/>
          <w:szCs w:val="21"/>
        </w:rPr>
        <w:t>事件调查发现问题、安全信息报告</w:t>
      </w:r>
      <w:r>
        <w:rPr>
          <w:rFonts w:ascii="宋体" w:hAnsi="宋体" w:cs="Arial" w:hint="eastAsia"/>
          <w:szCs w:val="21"/>
        </w:rPr>
        <w:t>）</w:t>
      </w:r>
      <w:r>
        <w:rPr>
          <w:rFonts w:ascii="宋体" w:hAnsi="宋体" w:hint="eastAsia"/>
          <w:szCs w:val="21"/>
        </w:rPr>
        <w:t>时，使用此表单。</w:t>
      </w:r>
    </w:p>
    <w:p w14:paraId="23FE12AE" w14:textId="77777777" w:rsidR="00060E64" w:rsidRPr="00FF3184" w:rsidRDefault="00060E64" w:rsidP="00060E64">
      <w:pPr>
        <w:pStyle w:val="ad"/>
        <w:ind w:left="780" w:firstLineChars="0" w:firstLine="0"/>
        <w:rPr>
          <w:rFonts w:ascii="宋体" w:hAnsi="宋体" w:cs="Arial"/>
          <w:szCs w:val="21"/>
        </w:rPr>
      </w:pPr>
      <w:r w:rsidRPr="002012D7">
        <w:rPr>
          <w:rFonts w:ascii="宋体" w:hAnsi="宋体" w:hint="eastAsia"/>
          <w:b/>
          <w:color w:val="FF0000"/>
          <w:szCs w:val="21"/>
        </w:rPr>
        <w:t>新增时弹出对应查询窗口，字段对应关系如下，</w:t>
      </w:r>
      <w:r w:rsidRPr="002012D7">
        <w:rPr>
          <w:rFonts w:ascii="宋体" w:hAnsi="宋体" w:cs="Arial" w:hint="eastAsia"/>
          <w:b/>
          <w:color w:val="FF0000"/>
          <w:szCs w:val="21"/>
        </w:rPr>
        <w:t>无对应字段的默认为空，需手动选择或添加</w:t>
      </w:r>
      <w:r>
        <w:rPr>
          <w:rFonts w:ascii="宋体" w:hAnsi="宋体" w:hint="eastAsia"/>
          <w:szCs w:val="21"/>
        </w:rPr>
        <w:t>；</w:t>
      </w:r>
    </w:p>
    <w:tbl>
      <w:tblPr>
        <w:tblStyle w:val="a9"/>
        <w:tblW w:w="0" w:type="auto"/>
        <w:tblInd w:w="993" w:type="dxa"/>
        <w:tblLook w:val="04A0" w:firstRow="1" w:lastRow="0" w:firstColumn="1" w:lastColumn="0" w:noHBand="0" w:noVBand="1"/>
      </w:tblPr>
      <w:tblGrid>
        <w:gridCol w:w="912"/>
        <w:gridCol w:w="913"/>
        <w:gridCol w:w="9"/>
        <w:gridCol w:w="904"/>
        <w:gridCol w:w="899"/>
        <w:gridCol w:w="14"/>
        <w:gridCol w:w="913"/>
        <w:gridCol w:w="906"/>
        <w:gridCol w:w="7"/>
        <w:gridCol w:w="913"/>
        <w:gridCol w:w="913"/>
      </w:tblGrid>
      <w:tr w:rsidR="00060E64" w14:paraId="02918620" w14:textId="77777777" w:rsidTr="00491423">
        <w:tc>
          <w:tcPr>
            <w:tcW w:w="7303" w:type="dxa"/>
            <w:gridSpan w:val="11"/>
            <w:shd w:val="clear" w:color="auto" w:fill="F2F2F2" w:themeFill="background1" w:themeFillShade="F2"/>
          </w:tcPr>
          <w:p w14:paraId="651F7327" w14:textId="77777777" w:rsidR="00060E64" w:rsidRPr="00660D82" w:rsidRDefault="00060E64" w:rsidP="00491423">
            <w:pPr>
              <w:pStyle w:val="ad"/>
              <w:ind w:firstLineChars="0" w:firstLine="0"/>
              <w:jc w:val="center"/>
              <w:rPr>
                <w:rFonts w:ascii="宋体" w:hAnsi="宋体" w:cs="Arial"/>
                <w:b/>
                <w:szCs w:val="21"/>
              </w:rPr>
            </w:pPr>
            <w:r w:rsidRPr="00660D82">
              <w:rPr>
                <w:rFonts w:ascii="宋体" w:hAnsi="宋体" w:cs="Arial" w:hint="eastAsia"/>
                <w:b/>
                <w:szCs w:val="21"/>
              </w:rPr>
              <w:t>基本信息</w:t>
            </w:r>
          </w:p>
        </w:tc>
      </w:tr>
      <w:tr w:rsidR="00060E64" w14:paraId="10A0ECA9" w14:textId="77777777" w:rsidTr="00491423">
        <w:tc>
          <w:tcPr>
            <w:tcW w:w="1834" w:type="dxa"/>
            <w:gridSpan w:val="3"/>
            <w:vAlign w:val="center"/>
          </w:tcPr>
          <w:p w14:paraId="23D31CC5"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隐患来源</w:t>
            </w:r>
          </w:p>
        </w:tc>
        <w:tc>
          <w:tcPr>
            <w:tcW w:w="1803" w:type="dxa"/>
            <w:gridSpan w:val="2"/>
            <w:vAlign w:val="center"/>
          </w:tcPr>
          <w:p w14:paraId="75036C4F"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1F5F132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来源编号</w:t>
            </w:r>
          </w:p>
        </w:tc>
        <w:tc>
          <w:tcPr>
            <w:tcW w:w="1833" w:type="dxa"/>
            <w:gridSpan w:val="3"/>
            <w:vAlign w:val="center"/>
          </w:tcPr>
          <w:p w14:paraId="1D6D995B"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r>
      <w:tr w:rsidR="00060E64" w14:paraId="0D6A8A70" w14:textId="77777777" w:rsidTr="00491423">
        <w:tc>
          <w:tcPr>
            <w:tcW w:w="1834" w:type="dxa"/>
            <w:gridSpan w:val="3"/>
            <w:vAlign w:val="center"/>
          </w:tcPr>
          <w:p w14:paraId="08A3D68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发现部门</w:t>
            </w:r>
          </w:p>
        </w:tc>
        <w:tc>
          <w:tcPr>
            <w:tcW w:w="1803" w:type="dxa"/>
            <w:gridSpan w:val="2"/>
            <w:vAlign w:val="center"/>
          </w:tcPr>
          <w:p w14:paraId="1068D4CE"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20B89052"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责任部门</w:t>
            </w:r>
          </w:p>
        </w:tc>
        <w:tc>
          <w:tcPr>
            <w:tcW w:w="1833" w:type="dxa"/>
            <w:gridSpan w:val="3"/>
            <w:vAlign w:val="center"/>
          </w:tcPr>
          <w:p w14:paraId="63855714" w14:textId="77777777" w:rsidR="00060E64" w:rsidRDefault="00060E64" w:rsidP="00491423">
            <w:pPr>
              <w:pStyle w:val="ad"/>
              <w:ind w:firstLineChars="0" w:firstLine="0"/>
              <w:jc w:val="center"/>
              <w:rPr>
                <w:rFonts w:ascii="宋体" w:hAnsi="宋体" w:cs="Arial"/>
                <w:szCs w:val="21"/>
              </w:rPr>
            </w:pPr>
          </w:p>
        </w:tc>
      </w:tr>
      <w:tr w:rsidR="00060E64" w14:paraId="0296E7DE" w14:textId="77777777" w:rsidTr="00491423">
        <w:tc>
          <w:tcPr>
            <w:tcW w:w="1834" w:type="dxa"/>
            <w:gridSpan w:val="3"/>
            <w:vAlign w:val="center"/>
          </w:tcPr>
          <w:p w14:paraId="4B4D9AF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发生日期</w:t>
            </w:r>
          </w:p>
        </w:tc>
        <w:tc>
          <w:tcPr>
            <w:tcW w:w="1803" w:type="dxa"/>
            <w:gridSpan w:val="2"/>
            <w:vAlign w:val="center"/>
          </w:tcPr>
          <w:p w14:paraId="7B3DE87D"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110CF48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隐患编号</w:t>
            </w:r>
          </w:p>
        </w:tc>
        <w:tc>
          <w:tcPr>
            <w:tcW w:w="1833" w:type="dxa"/>
            <w:gridSpan w:val="3"/>
            <w:vAlign w:val="center"/>
          </w:tcPr>
          <w:p w14:paraId="390EA9DA"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r>
      <w:tr w:rsidR="00060E64" w14:paraId="6B310D5F" w14:textId="77777777" w:rsidTr="00491423">
        <w:tc>
          <w:tcPr>
            <w:tcW w:w="1834" w:type="dxa"/>
            <w:gridSpan w:val="3"/>
            <w:vAlign w:val="center"/>
          </w:tcPr>
          <w:p w14:paraId="7249D0B0"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隐患名称</w:t>
            </w:r>
          </w:p>
        </w:tc>
        <w:tc>
          <w:tcPr>
            <w:tcW w:w="1803" w:type="dxa"/>
            <w:gridSpan w:val="2"/>
            <w:vAlign w:val="center"/>
          </w:tcPr>
          <w:p w14:paraId="14D7F41E"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3BBCD6F9"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隐患类别</w:t>
            </w:r>
          </w:p>
        </w:tc>
        <w:tc>
          <w:tcPr>
            <w:tcW w:w="1833" w:type="dxa"/>
            <w:gridSpan w:val="3"/>
            <w:vAlign w:val="center"/>
          </w:tcPr>
          <w:p w14:paraId="568FF183" w14:textId="77777777" w:rsidR="00060E64" w:rsidRDefault="00060E64" w:rsidP="00491423">
            <w:pPr>
              <w:pStyle w:val="ad"/>
              <w:ind w:firstLineChars="0" w:firstLine="0"/>
              <w:jc w:val="center"/>
              <w:rPr>
                <w:rFonts w:ascii="宋体" w:hAnsi="宋体" w:cs="Arial"/>
                <w:szCs w:val="21"/>
              </w:rPr>
            </w:pPr>
          </w:p>
        </w:tc>
      </w:tr>
      <w:tr w:rsidR="00060E64" w14:paraId="6F12CAAA" w14:textId="77777777" w:rsidTr="00491423">
        <w:tc>
          <w:tcPr>
            <w:tcW w:w="1834" w:type="dxa"/>
            <w:gridSpan w:val="3"/>
            <w:vAlign w:val="center"/>
          </w:tcPr>
          <w:p w14:paraId="53DAED19"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可能后果</w:t>
            </w:r>
          </w:p>
        </w:tc>
        <w:tc>
          <w:tcPr>
            <w:tcW w:w="1803" w:type="dxa"/>
            <w:gridSpan w:val="2"/>
            <w:vAlign w:val="center"/>
          </w:tcPr>
          <w:p w14:paraId="10C6AE07"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310F0322"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w:t>
            </w:r>
            <w:r w:rsidRPr="00CF7FDD">
              <w:rPr>
                <w:rFonts w:ascii="宋体" w:hAnsi="宋体" w:cs="Arial"/>
                <w:b/>
                <w:szCs w:val="21"/>
              </w:rPr>
              <w:t>等级</w:t>
            </w:r>
          </w:p>
        </w:tc>
        <w:tc>
          <w:tcPr>
            <w:tcW w:w="1833" w:type="dxa"/>
            <w:gridSpan w:val="3"/>
          </w:tcPr>
          <w:p w14:paraId="27F7F8DC" w14:textId="77777777" w:rsidR="00060E64" w:rsidRDefault="00060E64" w:rsidP="00491423">
            <w:pPr>
              <w:pStyle w:val="ad"/>
              <w:ind w:firstLineChars="0" w:firstLine="0"/>
              <w:rPr>
                <w:rFonts w:ascii="宋体" w:hAnsi="宋体" w:cs="Arial"/>
                <w:szCs w:val="21"/>
              </w:rPr>
            </w:pPr>
          </w:p>
        </w:tc>
      </w:tr>
      <w:tr w:rsidR="00060E64" w14:paraId="209F2C4E" w14:textId="77777777" w:rsidTr="00491423">
        <w:tc>
          <w:tcPr>
            <w:tcW w:w="1834" w:type="dxa"/>
            <w:gridSpan w:val="3"/>
            <w:vAlign w:val="center"/>
          </w:tcPr>
          <w:p w14:paraId="3EF5C52F" w14:textId="77777777" w:rsidR="00060E64" w:rsidRPr="00CF7FDD" w:rsidRDefault="00060E64" w:rsidP="00491423">
            <w:pPr>
              <w:pStyle w:val="ad"/>
              <w:ind w:firstLineChars="0" w:firstLine="0"/>
              <w:jc w:val="center"/>
              <w:rPr>
                <w:rFonts w:ascii="宋体" w:hAnsi="宋体" w:cs="Arial"/>
                <w:b/>
                <w:szCs w:val="21"/>
              </w:rPr>
            </w:pPr>
            <w:r>
              <w:rPr>
                <w:rFonts w:ascii="宋体" w:hAnsi="宋体" w:cs="Arial" w:hint="eastAsia"/>
                <w:b/>
                <w:szCs w:val="21"/>
              </w:rPr>
              <w:t>应急处置</w:t>
            </w:r>
          </w:p>
        </w:tc>
        <w:tc>
          <w:tcPr>
            <w:tcW w:w="1803" w:type="dxa"/>
            <w:gridSpan w:val="2"/>
            <w:vAlign w:val="center"/>
          </w:tcPr>
          <w:p w14:paraId="759A656D"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3F320022"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tcPr>
          <w:p w14:paraId="7C3BE3CD" w14:textId="77777777" w:rsidR="00060E64" w:rsidRDefault="00060E64" w:rsidP="00491423">
            <w:pPr>
              <w:pStyle w:val="ad"/>
              <w:ind w:firstLineChars="0" w:firstLine="0"/>
              <w:rPr>
                <w:rFonts w:ascii="宋体" w:hAnsi="宋体" w:cs="Arial"/>
                <w:szCs w:val="21"/>
              </w:rPr>
            </w:pPr>
          </w:p>
        </w:tc>
      </w:tr>
      <w:tr w:rsidR="00060E64" w14:paraId="09BBD75F" w14:textId="77777777" w:rsidTr="00491423">
        <w:tc>
          <w:tcPr>
            <w:tcW w:w="7303" w:type="dxa"/>
            <w:gridSpan w:val="11"/>
            <w:shd w:val="clear" w:color="auto" w:fill="F2F2F2" w:themeFill="background1" w:themeFillShade="F2"/>
            <w:vAlign w:val="center"/>
          </w:tcPr>
          <w:p w14:paraId="1573777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w:t>
            </w:r>
            <w:r w:rsidRPr="00CF7FDD">
              <w:rPr>
                <w:rFonts w:ascii="宋体" w:hAnsi="宋体" w:cs="Arial"/>
                <w:b/>
                <w:szCs w:val="21"/>
              </w:rPr>
              <w:t>分类</w:t>
            </w:r>
          </w:p>
        </w:tc>
      </w:tr>
      <w:tr w:rsidR="00060E64" w14:paraId="769D945D" w14:textId="77777777" w:rsidTr="00491423">
        <w:tc>
          <w:tcPr>
            <w:tcW w:w="1834" w:type="dxa"/>
            <w:gridSpan w:val="3"/>
            <w:vAlign w:val="center"/>
          </w:tcPr>
          <w:p w14:paraId="06420CA4"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序号</w:t>
            </w:r>
          </w:p>
        </w:tc>
        <w:tc>
          <w:tcPr>
            <w:tcW w:w="1803" w:type="dxa"/>
            <w:gridSpan w:val="2"/>
            <w:vAlign w:val="center"/>
          </w:tcPr>
          <w:p w14:paraId="2EEB9ABD"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一级</w:t>
            </w:r>
          </w:p>
        </w:tc>
        <w:tc>
          <w:tcPr>
            <w:tcW w:w="1833" w:type="dxa"/>
            <w:gridSpan w:val="3"/>
            <w:vAlign w:val="center"/>
          </w:tcPr>
          <w:p w14:paraId="1F9C101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二级</w:t>
            </w:r>
          </w:p>
        </w:tc>
        <w:tc>
          <w:tcPr>
            <w:tcW w:w="1833" w:type="dxa"/>
            <w:gridSpan w:val="3"/>
            <w:vAlign w:val="center"/>
          </w:tcPr>
          <w:p w14:paraId="4122FF0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三级</w:t>
            </w:r>
          </w:p>
        </w:tc>
      </w:tr>
      <w:tr w:rsidR="00060E64" w14:paraId="13667CAC" w14:textId="77777777" w:rsidTr="00491423">
        <w:tc>
          <w:tcPr>
            <w:tcW w:w="1834" w:type="dxa"/>
            <w:gridSpan w:val="3"/>
            <w:vAlign w:val="center"/>
          </w:tcPr>
          <w:p w14:paraId="1651AD2C" w14:textId="77777777" w:rsidR="00060E64" w:rsidRPr="00CF7FDD" w:rsidRDefault="00060E64" w:rsidP="00491423">
            <w:pPr>
              <w:pStyle w:val="ad"/>
              <w:ind w:firstLineChars="0" w:firstLine="0"/>
              <w:jc w:val="center"/>
              <w:rPr>
                <w:rFonts w:ascii="宋体" w:hAnsi="宋体" w:cs="Arial"/>
                <w:b/>
                <w:szCs w:val="21"/>
              </w:rPr>
            </w:pPr>
          </w:p>
        </w:tc>
        <w:tc>
          <w:tcPr>
            <w:tcW w:w="1803" w:type="dxa"/>
            <w:gridSpan w:val="2"/>
            <w:vAlign w:val="center"/>
          </w:tcPr>
          <w:p w14:paraId="566D2E59"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35980378"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tcPr>
          <w:p w14:paraId="23C9E518" w14:textId="77777777" w:rsidR="00060E64" w:rsidRPr="00CF7FDD" w:rsidRDefault="00060E64" w:rsidP="00491423">
            <w:pPr>
              <w:pStyle w:val="ad"/>
              <w:ind w:firstLineChars="0" w:firstLine="0"/>
              <w:rPr>
                <w:rFonts w:ascii="宋体" w:hAnsi="宋体" w:cs="Arial"/>
                <w:b/>
                <w:szCs w:val="21"/>
              </w:rPr>
            </w:pPr>
          </w:p>
        </w:tc>
      </w:tr>
      <w:tr w:rsidR="00060E64" w14:paraId="1A1BDDE6" w14:textId="77777777" w:rsidTr="00491423">
        <w:tc>
          <w:tcPr>
            <w:tcW w:w="7303" w:type="dxa"/>
            <w:gridSpan w:val="11"/>
            <w:shd w:val="clear" w:color="auto" w:fill="F2F2F2" w:themeFill="background1" w:themeFillShade="F2"/>
          </w:tcPr>
          <w:p w14:paraId="5DC999BD"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纠正预防措施</w:t>
            </w:r>
          </w:p>
        </w:tc>
      </w:tr>
      <w:tr w:rsidR="00060E64" w14:paraId="02DDAEAC" w14:textId="77777777" w:rsidTr="00491423">
        <w:trPr>
          <w:trHeight w:val="335"/>
        </w:trPr>
        <w:tc>
          <w:tcPr>
            <w:tcW w:w="912" w:type="dxa"/>
            <w:vAlign w:val="center"/>
          </w:tcPr>
          <w:p w14:paraId="3A1C8C28"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序号</w:t>
            </w:r>
          </w:p>
        </w:tc>
        <w:tc>
          <w:tcPr>
            <w:tcW w:w="913" w:type="dxa"/>
            <w:vAlign w:val="center"/>
          </w:tcPr>
          <w:p w14:paraId="7439BEEF"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w:t>
            </w:r>
          </w:p>
          <w:p w14:paraId="665EBFF2"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部门</w:t>
            </w:r>
          </w:p>
        </w:tc>
        <w:tc>
          <w:tcPr>
            <w:tcW w:w="913" w:type="dxa"/>
            <w:gridSpan w:val="2"/>
            <w:vAlign w:val="center"/>
          </w:tcPr>
          <w:p w14:paraId="5BF6A11F"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责任人</w:t>
            </w:r>
          </w:p>
        </w:tc>
        <w:tc>
          <w:tcPr>
            <w:tcW w:w="913" w:type="dxa"/>
            <w:gridSpan w:val="2"/>
            <w:vAlign w:val="center"/>
          </w:tcPr>
          <w:p w14:paraId="1F9005EB"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措施</w:t>
            </w:r>
          </w:p>
          <w:p w14:paraId="733FD22C"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类型</w:t>
            </w:r>
          </w:p>
        </w:tc>
        <w:tc>
          <w:tcPr>
            <w:tcW w:w="913" w:type="dxa"/>
            <w:vAlign w:val="center"/>
          </w:tcPr>
          <w:p w14:paraId="726EDEF6"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纠正预防措施</w:t>
            </w:r>
          </w:p>
        </w:tc>
        <w:tc>
          <w:tcPr>
            <w:tcW w:w="913" w:type="dxa"/>
            <w:gridSpan w:val="2"/>
            <w:vAlign w:val="center"/>
          </w:tcPr>
          <w:p w14:paraId="226C82AC"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计划完成时间</w:t>
            </w:r>
          </w:p>
        </w:tc>
        <w:tc>
          <w:tcPr>
            <w:tcW w:w="913" w:type="dxa"/>
            <w:vAlign w:val="center"/>
          </w:tcPr>
          <w:p w14:paraId="37DDCB57"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验证</w:t>
            </w:r>
          </w:p>
          <w:p w14:paraId="52CE8DB0"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日期</w:t>
            </w:r>
          </w:p>
        </w:tc>
        <w:tc>
          <w:tcPr>
            <w:tcW w:w="913" w:type="dxa"/>
            <w:vAlign w:val="center"/>
          </w:tcPr>
          <w:p w14:paraId="591E84E8"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跟踪验证状态</w:t>
            </w:r>
          </w:p>
        </w:tc>
      </w:tr>
      <w:tr w:rsidR="00060E64" w14:paraId="60A7D65C" w14:textId="77777777" w:rsidTr="00491423">
        <w:trPr>
          <w:trHeight w:val="334"/>
        </w:trPr>
        <w:tc>
          <w:tcPr>
            <w:tcW w:w="912" w:type="dxa"/>
            <w:vAlign w:val="center"/>
          </w:tcPr>
          <w:p w14:paraId="0D82AFAA" w14:textId="77777777" w:rsidR="00060E64" w:rsidRDefault="00060E64" w:rsidP="00491423">
            <w:pPr>
              <w:pStyle w:val="ad"/>
              <w:ind w:firstLineChars="0" w:firstLine="0"/>
              <w:jc w:val="center"/>
              <w:rPr>
                <w:rFonts w:ascii="宋体" w:hAnsi="宋体" w:cs="Arial"/>
                <w:szCs w:val="21"/>
              </w:rPr>
            </w:pPr>
          </w:p>
        </w:tc>
        <w:tc>
          <w:tcPr>
            <w:tcW w:w="913" w:type="dxa"/>
            <w:vAlign w:val="center"/>
          </w:tcPr>
          <w:p w14:paraId="6999C28E" w14:textId="77777777" w:rsidR="00060E64" w:rsidRDefault="00060E64" w:rsidP="00491423">
            <w:pPr>
              <w:pStyle w:val="ad"/>
              <w:ind w:firstLineChars="0" w:firstLine="0"/>
              <w:jc w:val="center"/>
              <w:rPr>
                <w:rFonts w:ascii="宋体" w:hAnsi="宋体" w:cs="Arial"/>
                <w:szCs w:val="21"/>
              </w:rPr>
            </w:pPr>
          </w:p>
        </w:tc>
        <w:tc>
          <w:tcPr>
            <w:tcW w:w="913" w:type="dxa"/>
            <w:gridSpan w:val="2"/>
            <w:vAlign w:val="center"/>
          </w:tcPr>
          <w:p w14:paraId="4AC9C276" w14:textId="77777777" w:rsidR="00060E64" w:rsidRDefault="00060E64" w:rsidP="00491423">
            <w:pPr>
              <w:pStyle w:val="ad"/>
              <w:ind w:firstLineChars="0" w:firstLine="0"/>
              <w:jc w:val="center"/>
              <w:rPr>
                <w:rFonts w:ascii="宋体" w:hAnsi="宋体" w:cs="Arial"/>
                <w:szCs w:val="21"/>
              </w:rPr>
            </w:pPr>
          </w:p>
        </w:tc>
        <w:tc>
          <w:tcPr>
            <w:tcW w:w="913" w:type="dxa"/>
            <w:gridSpan w:val="2"/>
            <w:vAlign w:val="center"/>
          </w:tcPr>
          <w:p w14:paraId="393612E4" w14:textId="77777777" w:rsidR="00060E64" w:rsidRDefault="00060E64" w:rsidP="00491423">
            <w:pPr>
              <w:pStyle w:val="ad"/>
              <w:ind w:firstLineChars="0" w:firstLine="0"/>
              <w:jc w:val="center"/>
              <w:rPr>
                <w:rFonts w:ascii="宋体" w:hAnsi="宋体" w:cs="Arial"/>
                <w:szCs w:val="21"/>
              </w:rPr>
            </w:pPr>
          </w:p>
        </w:tc>
        <w:tc>
          <w:tcPr>
            <w:tcW w:w="913" w:type="dxa"/>
            <w:vAlign w:val="center"/>
          </w:tcPr>
          <w:p w14:paraId="6A7F8F7D" w14:textId="77777777" w:rsidR="00060E64" w:rsidRDefault="00060E64" w:rsidP="00491423">
            <w:pPr>
              <w:pStyle w:val="ad"/>
              <w:ind w:firstLineChars="0" w:firstLine="0"/>
              <w:jc w:val="center"/>
              <w:rPr>
                <w:rFonts w:ascii="宋体" w:hAnsi="宋体" w:cs="Arial"/>
                <w:szCs w:val="21"/>
              </w:rPr>
            </w:pPr>
          </w:p>
        </w:tc>
        <w:tc>
          <w:tcPr>
            <w:tcW w:w="913" w:type="dxa"/>
            <w:gridSpan w:val="2"/>
            <w:vAlign w:val="center"/>
          </w:tcPr>
          <w:p w14:paraId="3AB0A65F" w14:textId="77777777" w:rsidR="00060E64" w:rsidRDefault="00060E64" w:rsidP="00491423">
            <w:pPr>
              <w:pStyle w:val="ad"/>
              <w:ind w:firstLineChars="0" w:firstLine="0"/>
              <w:jc w:val="center"/>
              <w:rPr>
                <w:rFonts w:ascii="宋体" w:hAnsi="宋体" w:cs="Arial"/>
                <w:szCs w:val="21"/>
              </w:rPr>
            </w:pPr>
          </w:p>
        </w:tc>
        <w:tc>
          <w:tcPr>
            <w:tcW w:w="913" w:type="dxa"/>
            <w:vAlign w:val="center"/>
          </w:tcPr>
          <w:p w14:paraId="25EB5CEF" w14:textId="77777777" w:rsidR="00060E64" w:rsidRDefault="00060E64" w:rsidP="00491423">
            <w:pPr>
              <w:pStyle w:val="ad"/>
              <w:ind w:firstLineChars="0" w:firstLine="0"/>
              <w:jc w:val="center"/>
              <w:rPr>
                <w:rFonts w:ascii="宋体" w:hAnsi="宋体" w:cs="Arial"/>
                <w:szCs w:val="21"/>
              </w:rPr>
            </w:pPr>
          </w:p>
        </w:tc>
        <w:tc>
          <w:tcPr>
            <w:tcW w:w="913" w:type="dxa"/>
          </w:tcPr>
          <w:p w14:paraId="51590F2B" w14:textId="77777777" w:rsidR="00060E64" w:rsidRDefault="00060E64" w:rsidP="00491423">
            <w:pPr>
              <w:pStyle w:val="ad"/>
              <w:ind w:firstLineChars="0" w:firstLine="0"/>
              <w:rPr>
                <w:rFonts w:ascii="宋体" w:hAnsi="宋体" w:cs="Arial"/>
                <w:szCs w:val="21"/>
              </w:rPr>
            </w:pPr>
            <w:r>
              <w:rPr>
                <w:rFonts w:ascii="宋体" w:hAnsi="宋体" w:cs="Arial" w:hint="eastAsia"/>
                <w:szCs w:val="21"/>
              </w:rPr>
              <w:t>（超链接）</w:t>
            </w:r>
          </w:p>
        </w:tc>
      </w:tr>
      <w:tr w:rsidR="00060E64" w14:paraId="62EE28A4" w14:textId="77777777" w:rsidTr="00491423">
        <w:tc>
          <w:tcPr>
            <w:tcW w:w="7303" w:type="dxa"/>
            <w:gridSpan w:val="11"/>
            <w:shd w:val="clear" w:color="auto" w:fill="F2F2F2" w:themeFill="background1" w:themeFillShade="F2"/>
            <w:vAlign w:val="center"/>
          </w:tcPr>
          <w:p w14:paraId="21D77D49" w14:textId="77777777" w:rsidR="00060E64" w:rsidRPr="0012190E" w:rsidRDefault="00060E64" w:rsidP="00491423">
            <w:pPr>
              <w:pStyle w:val="ad"/>
              <w:ind w:firstLineChars="0" w:firstLine="0"/>
              <w:jc w:val="center"/>
              <w:rPr>
                <w:rFonts w:ascii="宋体" w:hAnsi="宋体" w:cs="Arial"/>
                <w:b/>
                <w:szCs w:val="21"/>
              </w:rPr>
            </w:pPr>
            <w:r w:rsidRPr="0012190E">
              <w:rPr>
                <w:rFonts w:ascii="宋体" w:hAnsi="宋体" w:cs="Arial" w:hint="eastAsia"/>
                <w:b/>
                <w:szCs w:val="21"/>
              </w:rPr>
              <w:t>关联</w:t>
            </w:r>
            <w:r>
              <w:rPr>
                <w:rFonts w:ascii="宋体" w:hAnsi="宋体" w:cs="Arial"/>
                <w:b/>
                <w:szCs w:val="21"/>
              </w:rPr>
              <w:t>绩效</w:t>
            </w:r>
            <w:r>
              <w:rPr>
                <w:rFonts w:ascii="宋体" w:hAnsi="宋体" w:cs="Arial" w:hint="eastAsia"/>
                <w:b/>
                <w:szCs w:val="21"/>
              </w:rPr>
              <w:t>预警</w:t>
            </w:r>
          </w:p>
        </w:tc>
      </w:tr>
      <w:tr w:rsidR="00060E64" w14:paraId="2A274F67" w14:textId="77777777" w:rsidTr="00491423">
        <w:tc>
          <w:tcPr>
            <w:tcW w:w="3637" w:type="dxa"/>
            <w:gridSpan w:val="5"/>
          </w:tcPr>
          <w:p w14:paraId="659A1496"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关键风险</w:t>
            </w:r>
          </w:p>
        </w:tc>
        <w:tc>
          <w:tcPr>
            <w:tcW w:w="3666" w:type="dxa"/>
            <w:gridSpan w:val="6"/>
          </w:tcPr>
          <w:p w14:paraId="6314A5B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危险源</w:t>
            </w:r>
          </w:p>
        </w:tc>
      </w:tr>
      <w:tr w:rsidR="00060E64" w14:paraId="1D057625" w14:textId="77777777" w:rsidTr="00491423">
        <w:tc>
          <w:tcPr>
            <w:tcW w:w="3637" w:type="dxa"/>
            <w:gridSpan w:val="5"/>
          </w:tcPr>
          <w:p w14:paraId="411DF30B" w14:textId="77777777" w:rsidR="00060E64" w:rsidRDefault="00060E64" w:rsidP="00491423">
            <w:pPr>
              <w:pStyle w:val="ad"/>
              <w:ind w:firstLineChars="0" w:firstLine="0"/>
              <w:jc w:val="center"/>
              <w:rPr>
                <w:rFonts w:ascii="宋体" w:hAnsi="宋体" w:cs="Arial"/>
                <w:szCs w:val="21"/>
              </w:rPr>
            </w:pPr>
          </w:p>
        </w:tc>
        <w:tc>
          <w:tcPr>
            <w:tcW w:w="3666" w:type="dxa"/>
            <w:gridSpan w:val="6"/>
          </w:tcPr>
          <w:p w14:paraId="3501B18E"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r>
      <w:tr w:rsidR="00060E64" w14:paraId="1918D09E" w14:textId="77777777" w:rsidTr="00491423">
        <w:tc>
          <w:tcPr>
            <w:tcW w:w="3637" w:type="dxa"/>
            <w:gridSpan w:val="5"/>
          </w:tcPr>
          <w:p w14:paraId="75922FF2"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监控项目</w:t>
            </w:r>
          </w:p>
        </w:tc>
        <w:tc>
          <w:tcPr>
            <w:tcW w:w="3666" w:type="dxa"/>
            <w:gridSpan w:val="6"/>
          </w:tcPr>
          <w:p w14:paraId="04465433"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责任部门</w:t>
            </w:r>
          </w:p>
        </w:tc>
      </w:tr>
      <w:tr w:rsidR="00060E64" w14:paraId="2B0DB0CD" w14:textId="77777777" w:rsidTr="00491423">
        <w:tc>
          <w:tcPr>
            <w:tcW w:w="3637" w:type="dxa"/>
            <w:gridSpan w:val="5"/>
          </w:tcPr>
          <w:p w14:paraId="6807F7B1"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c>
          <w:tcPr>
            <w:tcW w:w="3666" w:type="dxa"/>
            <w:gridSpan w:val="6"/>
          </w:tcPr>
          <w:p w14:paraId="14B62748" w14:textId="77777777" w:rsidR="00060E64" w:rsidRDefault="00060E64" w:rsidP="00491423">
            <w:pPr>
              <w:pStyle w:val="ad"/>
              <w:ind w:firstLineChars="0" w:firstLine="0"/>
              <w:rPr>
                <w:rFonts w:ascii="宋体" w:hAnsi="宋体" w:cs="Arial"/>
                <w:szCs w:val="21"/>
              </w:rPr>
            </w:pPr>
          </w:p>
        </w:tc>
      </w:tr>
    </w:tbl>
    <w:p w14:paraId="4744726D" w14:textId="77777777" w:rsidR="00060E64" w:rsidRDefault="00060E64" w:rsidP="00060E64">
      <w:pPr>
        <w:pStyle w:val="ad"/>
        <w:numPr>
          <w:ilvl w:val="0"/>
          <w:numId w:val="79"/>
        </w:numPr>
        <w:ind w:left="992" w:firstLineChars="0" w:hanging="567"/>
        <w:outlineLvl w:val="3"/>
        <w:rPr>
          <w:rFonts w:ascii="宋体" w:hAnsi="宋体" w:cs="Arial"/>
          <w:szCs w:val="21"/>
        </w:rPr>
      </w:pPr>
      <w:commentRangeStart w:id="64"/>
      <w:r>
        <w:rPr>
          <w:rFonts w:ascii="宋体" w:hAnsi="宋体" w:cs="Arial" w:hint="eastAsia"/>
          <w:szCs w:val="21"/>
        </w:rPr>
        <w:t>当数据来源为危险源时</w:t>
      </w:r>
      <w:commentRangeEnd w:id="64"/>
    </w:p>
    <w:p w14:paraId="27E6A427" w14:textId="77777777" w:rsidR="00060E64" w:rsidRDefault="00060E64" w:rsidP="00060E64">
      <w:pPr>
        <w:pStyle w:val="ad"/>
        <w:ind w:left="992" w:firstLineChars="0" w:firstLine="0"/>
        <w:rPr>
          <w:rFonts w:ascii="宋体" w:hAnsi="宋体" w:cs="Arial"/>
          <w:szCs w:val="21"/>
        </w:rPr>
      </w:pPr>
      <w:r w:rsidRPr="00F6331C">
        <w:rPr>
          <w:rFonts w:ascii="宋体" w:hAnsi="宋体" w:cs="Arial"/>
        </w:rPr>
        <w:commentReference w:id="64"/>
      </w:r>
      <w:r w:rsidRPr="00F6331C">
        <w:rPr>
          <w:rFonts w:ascii="宋体" w:hAnsi="宋体" w:hint="eastAsia"/>
          <w:szCs w:val="21"/>
          <w:highlight w:val="yellow"/>
        </w:rPr>
        <w:t>若为事件调查、纠正预防触发，在创建隐患动态控制清单时与对应事件调查或纠正预防关联在一起</w:t>
      </w:r>
      <w:r>
        <w:rPr>
          <w:rFonts w:ascii="宋体" w:hAnsi="宋体" w:hint="eastAsia"/>
          <w:szCs w:val="21"/>
          <w:highlight w:val="yellow"/>
        </w:rPr>
        <w:t>，手动选择</w:t>
      </w:r>
      <w:r w:rsidRPr="00F6331C">
        <w:rPr>
          <w:rFonts w:ascii="宋体" w:hAnsi="宋体" w:hint="eastAsia"/>
          <w:szCs w:val="21"/>
          <w:highlight w:val="yellow"/>
        </w:rPr>
        <w:t>；</w:t>
      </w:r>
    </w:p>
    <w:p w14:paraId="56343CDD"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隐患来源：危险源；</w:t>
      </w:r>
    </w:p>
    <w:p w14:paraId="2D0FDC2D"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来源编号：触发危险源的事件调查或者纠正预防编号，超链接，跳转至来源的</w:t>
      </w:r>
      <w:r w:rsidRPr="00043DBA">
        <w:rPr>
          <w:rFonts w:ascii="宋体" w:hAnsi="宋体" w:hint="eastAsia"/>
          <w:szCs w:val="21"/>
        </w:rPr>
        <w:lastRenderedPageBreak/>
        <w:t>事件调查或者纠正预防页面；</w:t>
      </w:r>
    </w:p>
    <w:p w14:paraId="547E87C8"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发现部门：辨识部门；</w:t>
      </w:r>
    </w:p>
    <w:p w14:paraId="152BF0E8"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责任部门：同字段；</w:t>
      </w:r>
    </w:p>
    <w:p w14:paraId="51C5A150" w14:textId="77777777" w:rsidR="00060E64" w:rsidRPr="00043DBA" w:rsidRDefault="00060E64" w:rsidP="00060E64">
      <w:pPr>
        <w:pStyle w:val="ad"/>
        <w:numPr>
          <w:ilvl w:val="0"/>
          <w:numId w:val="80"/>
        </w:numPr>
        <w:ind w:left="1276" w:firstLineChars="0" w:hanging="283"/>
        <w:rPr>
          <w:rFonts w:ascii="宋体" w:hAnsi="宋体"/>
          <w:szCs w:val="21"/>
        </w:rPr>
      </w:pPr>
      <w:r>
        <w:rPr>
          <w:rFonts w:ascii="宋体" w:hAnsi="宋体" w:hint="eastAsia"/>
          <w:szCs w:val="21"/>
        </w:rPr>
        <w:t>发生</w:t>
      </w:r>
      <w:r w:rsidRPr="00043DBA">
        <w:rPr>
          <w:rFonts w:ascii="宋体" w:hAnsi="宋体" w:hint="eastAsia"/>
          <w:szCs w:val="21"/>
        </w:rPr>
        <w:t>日期：触发日期；</w:t>
      </w:r>
    </w:p>
    <w:p w14:paraId="25CA5A46"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隐患编号：危险源编号，超链接，跳转至危险源查看对应页面；</w:t>
      </w:r>
    </w:p>
    <w:p w14:paraId="5EF5EB98"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隐患名称：危险源描述；</w:t>
      </w:r>
    </w:p>
    <w:p w14:paraId="1B5C20F4"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隐患类别：根据触发的事件调查或纠正预防，判断安全、安保；如为新增，则默认为空，单选安全、安保；</w:t>
      </w:r>
    </w:p>
    <w:p w14:paraId="3868F859"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可能后果：可能导致的风险或后果；</w:t>
      </w:r>
    </w:p>
    <w:p w14:paraId="2E0C41A7"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隐患等级：见数据来源3。</w:t>
      </w:r>
    </w:p>
    <w:p w14:paraId="273F7CE9"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隐患分类：根原因，明细页面列表显示；</w:t>
      </w:r>
    </w:p>
    <w:p w14:paraId="49A7B6EF"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纠正预防措施：触发危险源的事件调查或者纠正预防中对应这条危险源的措施列表，跟踪验证状态为超链接；</w:t>
      </w:r>
    </w:p>
    <w:p w14:paraId="4221C2D2" w14:textId="77777777" w:rsidR="00060E64" w:rsidRPr="00043DBA" w:rsidRDefault="00060E64" w:rsidP="00060E64">
      <w:pPr>
        <w:pStyle w:val="ad"/>
        <w:numPr>
          <w:ilvl w:val="0"/>
          <w:numId w:val="80"/>
        </w:numPr>
        <w:ind w:left="1276" w:firstLineChars="0" w:hanging="283"/>
        <w:rPr>
          <w:rFonts w:ascii="宋体" w:hAnsi="宋体"/>
          <w:szCs w:val="21"/>
        </w:rPr>
      </w:pPr>
      <w:r w:rsidRPr="00043DBA">
        <w:rPr>
          <w:rFonts w:ascii="宋体" w:hAnsi="宋体" w:hint="eastAsia"/>
          <w:szCs w:val="21"/>
        </w:rPr>
        <w:t>应急处置：应急响应；</w:t>
      </w:r>
    </w:p>
    <w:p w14:paraId="243BBD85" w14:textId="77777777" w:rsidR="00060E64" w:rsidRDefault="00060E64" w:rsidP="00060E64">
      <w:pPr>
        <w:pStyle w:val="ad"/>
        <w:numPr>
          <w:ilvl w:val="0"/>
          <w:numId w:val="80"/>
        </w:numPr>
        <w:ind w:left="1276" w:firstLineChars="0" w:hanging="283"/>
        <w:rPr>
          <w:rFonts w:ascii="宋体" w:hAnsi="宋体" w:cs="Arial"/>
          <w:szCs w:val="21"/>
        </w:rPr>
      </w:pPr>
      <w:r w:rsidRPr="00043DBA">
        <w:rPr>
          <w:rFonts w:ascii="宋体" w:hAnsi="宋体"/>
          <w:szCs w:val="21"/>
        </w:rPr>
        <w:t>关联绩</w:t>
      </w:r>
      <w:r>
        <w:rPr>
          <w:rFonts w:ascii="宋体" w:hAnsi="宋体" w:cs="Arial"/>
          <w:szCs w:val="21"/>
        </w:rPr>
        <w:t>效</w:t>
      </w:r>
      <w:r>
        <w:rPr>
          <w:rFonts w:ascii="宋体" w:hAnsi="宋体" w:cs="Arial" w:hint="eastAsia"/>
          <w:szCs w:val="21"/>
        </w:rPr>
        <w:t>预警：触发危险源的事件调查或者纠正预防中关联的列表；</w:t>
      </w:r>
    </w:p>
    <w:p w14:paraId="22E258E1" w14:textId="77777777" w:rsidR="00060E64" w:rsidRDefault="00060E64" w:rsidP="00060E64">
      <w:pPr>
        <w:pStyle w:val="ad"/>
        <w:numPr>
          <w:ilvl w:val="0"/>
          <w:numId w:val="79"/>
        </w:numPr>
        <w:ind w:left="992" w:firstLineChars="0" w:hanging="567"/>
        <w:outlineLvl w:val="3"/>
        <w:rPr>
          <w:rFonts w:ascii="宋体" w:hAnsi="宋体" w:cs="Arial"/>
          <w:szCs w:val="21"/>
        </w:rPr>
      </w:pPr>
      <w:r>
        <w:rPr>
          <w:rFonts w:ascii="宋体" w:hAnsi="宋体" w:cs="Arial" w:hint="eastAsia"/>
          <w:szCs w:val="21"/>
        </w:rPr>
        <w:t>当数据来源为核心风险预警时</w:t>
      </w:r>
    </w:p>
    <w:p w14:paraId="6078871A" w14:textId="77777777" w:rsidR="00060E64" w:rsidRPr="00FF3184" w:rsidRDefault="00060E64" w:rsidP="00060E64">
      <w:pPr>
        <w:pStyle w:val="ad"/>
        <w:ind w:left="992" w:firstLineChars="0" w:firstLine="0"/>
        <w:rPr>
          <w:rFonts w:ascii="宋体" w:hAnsi="宋体" w:cs="Arial"/>
          <w:szCs w:val="21"/>
        </w:rPr>
      </w:pPr>
      <w:r w:rsidRPr="00FF3184">
        <w:rPr>
          <w:rFonts w:ascii="宋体" w:hAnsi="宋体" w:cs="Arial" w:hint="eastAsia"/>
          <w:szCs w:val="21"/>
        </w:rPr>
        <w:t>发布之后自动获取：</w:t>
      </w:r>
    </w:p>
    <w:p w14:paraId="0AE3E8B5" w14:textId="77777777" w:rsidR="00060E64" w:rsidRPr="00B4481B"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隐患来源：核心风险预警；</w:t>
      </w:r>
    </w:p>
    <w:p w14:paraId="64632FAF"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来源编号：</w:t>
      </w:r>
      <w:r w:rsidRPr="007325F9">
        <w:rPr>
          <w:rFonts w:ascii="宋体" w:hAnsi="宋体" w:cs="Arial" w:hint="eastAsia"/>
          <w:szCs w:val="21"/>
          <w:highlight w:val="yellow"/>
        </w:rPr>
        <w:t>后台编号，</w:t>
      </w:r>
      <w:r>
        <w:rPr>
          <w:rFonts w:ascii="宋体" w:hAnsi="宋体" w:cs="Arial" w:hint="eastAsia"/>
          <w:szCs w:val="21"/>
        </w:rPr>
        <w:t>超链接，跳转至来源的核心风险预警对应的危险源页面；</w:t>
      </w:r>
    </w:p>
    <w:p w14:paraId="4C2934CD"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发现部门：发布部门；</w:t>
      </w:r>
    </w:p>
    <w:p w14:paraId="63DB6959"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责任部门：同字段；</w:t>
      </w:r>
    </w:p>
    <w:p w14:paraId="7365631B"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发生日期：触发日期；</w:t>
      </w:r>
    </w:p>
    <w:p w14:paraId="1397F29B"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隐患编号：</w:t>
      </w:r>
      <w:r w:rsidRPr="00AA05DC">
        <w:rPr>
          <w:rFonts w:ascii="宋体" w:hAnsi="宋体" w:cs="Arial" w:hint="eastAsia"/>
          <w:szCs w:val="21"/>
          <w:highlight w:val="yellow"/>
        </w:rPr>
        <w:t>对应危险源编号</w:t>
      </w:r>
      <w:r>
        <w:rPr>
          <w:rFonts w:ascii="宋体" w:hAnsi="宋体" w:cs="Arial" w:hint="eastAsia"/>
          <w:szCs w:val="21"/>
        </w:rPr>
        <w:t>，超链接，跳转至危险源查看对应页面；</w:t>
      </w:r>
    </w:p>
    <w:p w14:paraId="4742D815"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隐患名称：危险源；</w:t>
      </w:r>
    </w:p>
    <w:p w14:paraId="6A688B2C"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隐患类别：默认为空，单选安全、安保；</w:t>
      </w:r>
    </w:p>
    <w:p w14:paraId="47B00641"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可能后果：对应的关键风险；</w:t>
      </w:r>
    </w:p>
    <w:p w14:paraId="46ECBB56" w14:textId="77777777" w:rsidR="00060E64" w:rsidRPr="001750CD"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隐患等级：见数据来源4。</w:t>
      </w:r>
    </w:p>
    <w:p w14:paraId="02DBB647"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隐患分类：默认为空，选择根原因，明细页面列表显示；</w:t>
      </w:r>
    </w:p>
    <w:p w14:paraId="41EC61B6"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hint="eastAsia"/>
          <w:szCs w:val="21"/>
        </w:rPr>
        <w:t>纠正预防措施：触发这条危险源对应的工作任务分解的措施列表，跟踪验证状态为超链接；</w:t>
      </w:r>
    </w:p>
    <w:p w14:paraId="246D6B7F" w14:textId="77777777" w:rsidR="00060E64" w:rsidRPr="0047693E" w:rsidRDefault="00060E64" w:rsidP="00060E64">
      <w:pPr>
        <w:pStyle w:val="ad"/>
        <w:numPr>
          <w:ilvl w:val="0"/>
          <w:numId w:val="81"/>
        </w:numPr>
        <w:ind w:left="1276" w:firstLineChars="0" w:hanging="283"/>
        <w:rPr>
          <w:rFonts w:ascii="宋体" w:hAnsi="宋体" w:cs="Arial"/>
          <w:szCs w:val="21"/>
          <w:highlight w:val="yellow"/>
        </w:rPr>
      </w:pPr>
      <w:r w:rsidRPr="0047693E">
        <w:rPr>
          <w:rFonts w:ascii="宋体" w:hAnsi="宋体" w:cs="Arial" w:hint="eastAsia"/>
          <w:szCs w:val="21"/>
          <w:highlight w:val="yellow"/>
        </w:rPr>
        <w:t>应急处置：默认为空，文本框；</w:t>
      </w:r>
    </w:p>
    <w:p w14:paraId="14C1B298" w14:textId="77777777" w:rsidR="00060E64" w:rsidRDefault="00060E64" w:rsidP="00060E64">
      <w:pPr>
        <w:pStyle w:val="ad"/>
        <w:numPr>
          <w:ilvl w:val="0"/>
          <w:numId w:val="81"/>
        </w:numPr>
        <w:ind w:left="1276" w:firstLineChars="0" w:hanging="283"/>
        <w:rPr>
          <w:rFonts w:ascii="宋体" w:hAnsi="宋体" w:cs="Arial"/>
          <w:szCs w:val="21"/>
        </w:rPr>
      </w:pPr>
      <w:r>
        <w:rPr>
          <w:rFonts w:ascii="宋体" w:hAnsi="宋体" w:cs="Arial"/>
          <w:szCs w:val="21"/>
        </w:rPr>
        <w:t>关联绩效</w:t>
      </w:r>
      <w:r>
        <w:rPr>
          <w:rFonts w:ascii="宋体" w:hAnsi="宋体" w:cs="Arial" w:hint="eastAsia"/>
          <w:szCs w:val="21"/>
        </w:rPr>
        <w:t>预警：对应的关键风险，超链接，跳转至关键风险查看对应页面；</w:t>
      </w:r>
    </w:p>
    <w:p w14:paraId="65ED2152" w14:textId="77777777" w:rsidR="00060E64" w:rsidRDefault="00060E64" w:rsidP="00060E64">
      <w:pPr>
        <w:pStyle w:val="ad"/>
        <w:numPr>
          <w:ilvl w:val="0"/>
          <w:numId w:val="79"/>
        </w:numPr>
        <w:ind w:left="992" w:firstLineChars="0" w:hanging="567"/>
        <w:outlineLvl w:val="3"/>
        <w:rPr>
          <w:rFonts w:ascii="宋体" w:hAnsi="宋体" w:cs="Arial"/>
          <w:szCs w:val="21"/>
        </w:rPr>
      </w:pPr>
      <w:r>
        <w:rPr>
          <w:rFonts w:ascii="宋体" w:hAnsi="宋体" w:cs="Arial" w:hint="eastAsia"/>
          <w:szCs w:val="21"/>
        </w:rPr>
        <w:t>当数据来源为关键绩效指标预警时</w:t>
      </w:r>
    </w:p>
    <w:p w14:paraId="55243828" w14:textId="77777777" w:rsidR="00060E64" w:rsidRDefault="00060E64" w:rsidP="00060E64">
      <w:pPr>
        <w:pStyle w:val="ad"/>
        <w:ind w:left="992" w:firstLineChars="0" w:firstLine="0"/>
        <w:rPr>
          <w:rFonts w:ascii="宋体" w:hAnsi="宋体" w:cs="Arial"/>
          <w:szCs w:val="21"/>
        </w:rPr>
      </w:pPr>
      <w:r>
        <w:rPr>
          <w:rFonts w:ascii="宋体" w:hAnsi="宋体" w:cs="Arial" w:hint="eastAsia"/>
          <w:szCs w:val="21"/>
        </w:rPr>
        <w:t>发布之后自动获取：</w:t>
      </w:r>
    </w:p>
    <w:p w14:paraId="698B298D" w14:textId="77777777" w:rsidR="00060E64" w:rsidRPr="00B4481B"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隐患来源：关键绩效指标预警；</w:t>
      </w:r>
    </w:p>
    <w:p w14:paraId="1AC5E9F4"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来源编号：</w:t>
      </w:r>
      <w:r w:rsidRPr="007325F9">
        <w:rPr>
          <w:rFonts w:ascii="宋体" w:hAnsi="宋体" w:cs="Arial" w:hint="eastAsia"/>
          <w:szCs w:val="21"/>
          <w:highlight w:val="yellow"/>
        </w:rPr>
        <w:t>后台编号，</w:t>
      </w:r>
      <w:r>
        <w:rPr>
          <w:rFonts w:ascii="宋体" w:hAnsi="宋体" w:cs="Arial" w:hint="eastAsia"/>
          <w:szCs w:val="21"/>
        </w:rPr>
        <w:t>超链接，跳转至来源的关键绩效指标预警对应页面；</w:t>
      </w:r>
    </w:p>
    <w:p w14:paraId="35AD066A"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发现部门：发布部门；</w:t>
      </w:r>
    </w:p>
    <w:p w14:paraId="49DBE301"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责任部门：同字段；</w:t>
      </w:r>
    </w:p>
    <w:p w14:paraId="13A076AE"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发生日期：触发日期；</w:t>
      </w:r>
    </w:p>
    <w:p w14:paraId="0DF5B879"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隐患编号：</w:t>
      </w:r>
      <w:r w:rsidRPr="007325F9">
        <w:rPr>
          <w:rFonts w:ascii="宋体" w:hAnsi="宋体" w:cs="Arial" w:hint="eastAsia"/>
          <w:szCs w:val="21"/>
          <w:highlight w:val="yellow"/>
        </w:rPr>
        <w:t>后台编号，</w:t>
      </w:r>
      <w:r>
        <w:rPr>
          <w:rFonts w:ascii="宋体" w:hAnsi="宋体" w:cs="Arial" w:hint="eastAsia"/>
          <w:szCs w:val="21"/>
        </w:rPr>
        <w:t>超链接，跳转至来源的关键绩效指标预警对应的监控项目页面；</w:t>
      </w:r>
    </w:p>
    <w:p w14:paraId="26B2A378"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隐患名称：“xxxx”（监控项目）xxxx（进入隐患清单的条件），如：“</w:t>
      </w:r>
      <w:r w:rsidRPr="007325F9">
        <w:rPr>
          <w:rFonts w:ascii="宋体" w:hAnsi="宋体" w:cs="Arial" w:hint="eastAsia"/>
          <w:szCs w:val="21"/>
        </w:rPr>
        <w:t>雷击超标事件万时率不超过≤</w:t>
      </w:r>
      <w:r w:rsidRPr="007325F9">
        <w:rPr>
          <w:rFonts w:ascii="宋体" w:hAnsi="宋体" w:cs="Arial"/>
          <w:szCs w:val="21"/>
        </w:rPr>
        <w:t>0.15</w:t>
      </w:r>
      <w:r>
        <w:rPr>
          <w:rFonts w:ascii="宋体" w:hAnsi="宋体" w:cs="Arial" w:hint="eastAsia"/>
          <w:szCs w:val="21"/>
        </w:rPr>
        <w:t>”连续3个月达到黄色预警（需判断出准确的触发情况）；</w:t>
      </w:r>
    </w:p>
    <w:p w14:paraId="2E35FE33"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lastRenderedPageBreak/>
        <w:t>隐患类别：默认为空，单选安全、安保；</w:t>
      </w:r>
    </w:p>
    <w:p w14:paraId="6865A891"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可能后果：默认为空，文本框（关键绩效指标预警需增加“指标目的”字段）；</w:t>
      </w:r>
    </w:p>
    <w:p w14:paraId="1F00ABCD" w14:textId="77777777" w:rsidR="00060E64" w:rsidRPr="001750CD"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隐患等级：见数据来源4。</w:t>
      </w:r>
    </w:p>
    <w:p w14:paraId="77CBAB3D"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隐患分类：默认为空，选择根原因，明细页面列表显示；</w:t>
      </w:r>
    </w:p>
    <w:p w14:paraId="5B754635"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hint="eastAsia"/>
          <w:szCs w:val="21"/>
        </w:rPr>
        <w:t>纠正预防措施：对应的工作任务分解的措施列表，跟踪验证状态为超链接；</w:t>
      </w:r>
    </w:p>
    <w:p w14:paraId="3D13539E" w14:textId="77777777" w:rsidR="00060E64" w:rsidRPr="00F6331C" w:rsidRDefault="00060E64" w:rsidP="00060E64">
      <w:pPr>
        <w:pStyle w:val="ad"/>
        <w:numPr>
          <w:ilvl w:val="0"/>
          <w:numId w:val="82"/>
        </w:numPr>
        <w:ind w:left="1276" w:firstLineChars="0" w:hanging="283"/>
        <w:rPr>
          <w:rFonts w:ascii="宋体" w:hAnsi="宋体" w:cs="Arial"/>
          <w:szCs w:val="21"/>
        </w:rPr>
      </w:pPr>
      <w:r w:rsidRPr="0047693E">
        <w:rPr>
          <w:rFonts w:ascii="宋体" w:hAnsi="宋体" w:cs="Arial" w:hint="eastAsia"/>
          <w:szCs w:val="21"/>
          <w:highlight w:val="yellow"/>
        </w:rPr>
        <w:t>应急处置：默认为空，文本框；</w:t>
      </w:r>
    </w:p>
    <w:p w14:paraId="297BB19C" w14:textId="77777777" w:rsidR="00060E64" w:rsidRDefault="00060E64" w:rsidP="00060E64">
      <w:pPr>
        <w:pStyle w:val="ad"/>
        <w:numPr>
          <w:ilvl w:val="0"/>
          <w:numId w:val="82"/>
        </w:numPr>
        <w:ind w:left="1276" w:firstLineChars="0" w:hanging="283"/>
        <w:rPr>
          <w:rFonts w:ascii="宋体" w:hAnsi="宋体" w:cs="Arial"/>
          <w:szCs w:val="21"/>
        </w:rPr>
      </w:pPr>
      <w:r>
        <w:rPr>
          <w:rFonts w:ascii="宋体" w:hAnsi="宋体" w:cs="Arial"/>
          <w:szCs w:val="21"/>
        </w:rPr>
        <w:t>关联绩效</w:t>
      </w:r>
      <w:r>
        <w:rPr>
          <w:rFonts w:ascii="宋体" w:hAnsi="宋体" w:cs="Arial" w:hint="eastAsia"/>
          <w:szCs w:val="21"/>
        </w:rPr>
        <w:t>预警：对应的关键绩效指标预警，超链接，跳转至关键绩效指标预警查看对应页面；</w:t>
      </w:r>
    </w:p>
    <w:p w14:paraId="09598604" w14:textId="77777777" w:rsidR="00060E64" w:rsidRPr="00F6331C" w:rsidRDefault="00060E64" w:rsidP="00060E64">
      <w:pPr>
        <w:pStyle w:val="ad"/>
        <w:numPr>
          <w:ilvl w:val="0"/>
          <w:numId w:val="79"/>
        </w:numPr>
        <w:ind w:left="992" w:firstLineChars="0" w:hanging="567"/>
        <w:outlineLvl w:val="3"/>
        <w:rPr>
          <w:rFonts w:ascii="宋体" w:hAnsi="宋体" w:cs="Arial"/>
          <w:szCs w:val="21"/>
        </w:rPr>
      </w:pPr>
      <w:r>
        <w:rPr>
          <w:rFonts w:ascii="宋体" w:hAnsi="宋体" w:cs="Arial" w:hint="eastAsia"/>
          <w:szCs w:val="21"/>
        </w:rPr>
        <w:t>当数据来源为</w:t>
      </w:r>
      <w:r w:rsidRPr="00FF3184">
        <w:rPr>
          <w:rFonts w:ascii="宋体" w:hAnsi="宋体" w:cs="Arial" w:hint="eastAsia"/>
          <w:szCs w:val="21"/>
        </w:rPr>
        <w:t>纠正</w:t>
      </w:r>
      <w:r>
        <w:rPr>
          <w:rFonts w:ascii="宋体" w:hAnsi="宋体" w:hint="eastAsia"/>
          <w:szCs w:val="21"/>
        </w:rPr>
        <w:t>预防时</w:t>
      </w:r>
    </w:p>
    <w:p w14:paraId="4A7700D9" w14:textId="77777777" w:rsidR="00060E64" w:rsidRPr="00F6331C" w:rsidRDefault="00060E64" w:rsidP="00060E64">
      <w:pPr>
        <w:pStyle w:val="ad"/>
        <w:ind w:left="992" w:firstLineChars="0" w:firstLine="0"/>
        <w:rPr>
          <w:rFonts w:ascii="宋体" w:hAnsi="宋体" w:cs="Arial"/>
          <w:szCs w:val="21"/>
        </w:rPr>
      </w:pPr>
      <w:r w:rsidRPr="00F6331C">
        <w:rPr>
          <w:rFonts w:ascii="宋体" w:hAnsi="宋体" w:hint="eastAsia"/>
          <w:szCs w:val="21"/>
        </w:rPr>
        <w:t>纠正预防类型</w:t>
      </w:r>
      <w:commentRangeStart w:id="65"/>
      <w:r w:rsidRPr="00F6331C">
        <w:rPr>
          <w:rFonts w:ascii="宋体" w:hAnsi="宋体" w:hint="eastAsia"/>
          <w:szCs w:val="21"/>
        </w:rPr>
        <w:t>非事件调查发现问题、安全信息报告</w:t>
      </w:r>
      <w:commentRangeEnd w:id="65"/>
      <w:r>
        <w:rPr>
          <w:rStyle w:val="ae"/>
        </w:rPr>
        <w:commentReference w:id="65"/>
      </w:r>
      <w:r w:rsidRPr="00F6331C">
        <w:rPr>
          <w:rFonts w:ascii="宋体" w:hAnsi="宋体" w:hint="eastAsia"/>
          <w:szCs w:val="21"/>
        </w:rPr>
        <w:t>时，纠正预防流程结束后</w:t>
      </w:r>
      <w:r w:rsidRPr="00F6331C">
        <w:rPr>
          <w:rFonts w:ascii="宋体" w:hAnsi="宋体" w:cs="Arial" w:hint="eastAsia"/>
          <w:szCs w:val="21"/>
        </w:rPr>
        <w:t>时自动获取</w:t>
      </w:r>
    </w:p>
    <w:p w14:paraId="526863EA" w14:textId="77777777" w:rsidR="00060E64" w:rsidRPr="00B4481B"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隐患来源：纠正预防对应的报告来源；</w:t>
      </w:r>
    </w:p>
    <w:p w14:paraId="09CDF51B"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来源编号：纠正预防对应的来源编号，超链接，跳转至来源查看页面；</w:t>
      </w:r>
    </w:p>
    <w:p w14:paraId="3D40D245"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发现部门：问题发现部门；</w:t>
      </w:r>
    </w:p>
    <w:p w14:paraId="7ACF6326"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责任部门：同字段；</w:t>
      </w:r>
    </w:p>
    <w:p w14:paraId="011BB0F4"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发生日期：发现日期；</w:t>
      </w:r>
    </w:p>
    <w:p w14:paraId="1E6035C4"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隐患编号：纠正预防编号，超链接，跳转至纠正预防查看对应页面；</w:t>
      </w:r>
    </w:p>
    <w:p w14:paraId="6BFB71B9"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隐患名称：问题描述；</w:t>
      </w:r>
    </w:p>
    <w:p w14:paraId="2846C387"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隐患类别：报告类别；</w:t>
      </w:r>
    </w:p>
    <w:p w14:paraId="3DC7D0E9"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可能后果：默认为空，文本框；</w:t>
      </w:r>
    </w:p>
    <w:p w14:paraId="35A63D55" w14:textId="77777777" w:rsidR="00060E64" w:rsidRPr="001750CD"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隐患等级：见数据来源2</w:t>
      </w:r>
    </w:p>
    <w:p w14:paraId="458BB2AE"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隐患分类：问题类型，明细页面列表显示；</w:t>
      </w:r>
    </w:p>
    <w:p w14:paraId="1B529E05"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hint="eastAsia"/>
          <w:szCs w:val="21"/>
        </w:rPr>
        <w:t>纠正预防措施：对应的纠正预防措施列表，跟踪验证状态为超链接；</w:t>
      </w:r>
    </w:p>
    <w:p w14:paraId="4B84F35E" w14:textId="77777777" w:rsidR="00060E64" w:rsidRPr="00F6331C" w:rsidRDefault="00060E64" w:rsidP="00060E64">
      <w:pPr>
        <w:pStyle w:val="ad"/>
        <w:numPr>
          <w:ilvl w:val="0"/>
          <w:numId w:val="83"/>
        </w:numPr>
        <w:ind w:left="1276" w:firstLineChars="0" w:hanging="283"/>
        <w:rPr>
          <w:rFonts w:ascii="宋体" w:hAnsi="宋体" w:cs="Arial"/>
          <w:szCs w:val="21"/>
        </w:rPr>
      </w:pPr>
      <w:r w:rsidRPr="0047693E">
        <w:rPr>
          <w:rFonts w:ascii="宋体" w:hAnsi="宋体" w:cs="Arial" w:hint="eastAsia"/>
          <w:szCs w:val="21"/>
          <w:highlight w:val="yellow"/>
        </w:rPr>
        <w:t>应急处置：默认为空，文本框；</w:t>
      </w:r>
    </w:p>
    <w:p w14:paraId="467936EA" w14:textId="77777777" w:rsidR="00060E64" w:rsidRDefault="00060E64" w:rsidP="00060E64">
      <w:pPr>
        <w:pStyle w:val="ad"/>
        <w:numPr>
          <w:ilvl w:val="0"/>
          <w:numId w:val="83"/>
        </w:numPr>
        <w:ind w:left="1276" w:firstLineChars="0" w:hanging="283"/>
        <w:rPr>
          <w:rFonts w:ascii="宋体" w:hAnsi="宋体" w:cs="Arial"/>
          <w:szCs w:val="21"/>
        </w:rPr>
      </w:pPr>
      <w:r>
        <w:rPr>
          <w:rFonts w:ascii="宋体" w:hAnsi="宋体" w:cs="Arial"/>
          <w:szCs w:val="21"/>
        </w:rPr>
        <w:t>关联绩效</w:t>
      </w:r>
      <w:r>
        <w:rPr>
          <w:rFonts w:ascii="宋体" w:hAnsi="宋体" w:cs="Arial" w:hint="eastAsia"/>
          <w:szCs w:val="21"/>
        </w:rPr>
        <w:t>预警：关联绩效预警列表；</w:t>
      </w:r>
    </w:p>
    <w:p w14:paraId="333C79B6" w14:textId="77777777" w:rsidR="00060E64" w:rsidRDefault="00060E64" w:rsidP="00060E64">
      <w:pPr>
        <w:pStyle w:val="ad"/>
        <w:numPr>
          <w:ilvl w:val="0"/>
          <w:numId w:val="66"/>
        </w:numPr>
        <w:ind w:left="777" w:firstLineChars="0" w:hanging="357"/>
        <w:outlineLvl w:val="2"/>
        <w:rPr>
          <w:rFonts w:ascii="宋体" w:hAnsi="宋体" w:cs="Arial"/>
          <w:szCs w:val="21"/>
        </w:rPr>
      </w:pPr>
      <w:r w:rsidRPr="00F55DFC">
        <w:rPr>
          <w:rFonts w:ascii="宋体" w:hAnsi="宋体" w:cs="Arial" w:hint="eastAsia"/>
          <w:szCs w:val="21"/>
        </w:rPr>
        <w:t>被动式安全隐患动态控制清单</w:t>
      </w:r>
    </w:p>
    <w:p w14:paraId="321618A1" w14:textId="77777777" w:rsidR="00060E64" w:rsidRDefault="00060E64" w:rsidP="00060E64">
      <w:pPr>
        <w:pStyle w:val="ad"/>
        <w:ind w:left="780" w:firstLineChars="0" w:firstLine="0"/>
        <w:rPr>
          <w:rFonts w:ascii="宋体" w:hAnsi="宋体" w:cs="Arial"/>
          <w:szCs w:val="21"/>
        </w:rPr>
      </w:pPr>
      <w:r w:rsidRPr="00036AA9">
        <w:rPr>
          <w:rFonts w:ascii="宋体" w:hAnsi="宋体" w:cs="Arial" w:hint="eastAsia"/>
          <w:szCs w:val="21"/>
        </w:rPr>
        <w:t>数据来源为</w:t>
      </w:r>
      <w:r>
        <w:rPr>
          <w:rFonts w:ascii="宋体" w:hAnsi="宋体" w:cs="Arial" w:hint="eastAsia"/>
          <w:szCs w:val="21"/>
        </w:rPr>
        <w:t>事件调查</w:t>
      </w:r>
      <w:r w:rsidRPr="00036AA9">
        <w:rPr>
          <w:rFonts w:ascii="宋体" w:hAnsi="宋体" w:cs="Arial" w:hint="eastAsia"/>
          <w:szCs w:val="21"/>
        </w:rPr>
        <w:t>和纠正预防</w:t>
      </w:r>
      <w:commentRangeStart w:id="66"/>
      <w:r>
        <w:rPr>
          <w:rFonts w:ascii="宋体" w:hAnsi="宋体" w:cs="Arial" w:hint="eastAsia"/>
          <w:szCs w:val="21"/>
        </w:rPr>
        <w:t>（纠正预防类型为</w:t>
      </w:r>
      <w:r>
        <w:rPr>
          <w:rFonts w:ascii="宋体" w:hAnsi="宋体" w:hint="eastAsia"/>
          <w:szCs w:val="21"/>
        </w:rPr>
        <w:t>事件调查发现问题、安全信息报告</w:t>
      </w:r>
      <w:r>
        <w:rPr>
          <w:rFonts w:ascii="宋体" w:hAnsi="宋体" w:cs="Arial" w:hint="eastAsia"/>
          <w:szCs w:val="21"/>
        </w:rPr>
        <w:t>）</w:t>
      </w:r>
      <w:commentRangeEnd w:id="66"/>
      <w:r>
        <w:rPr>
          <w:rStyle w:val="ae"/>
        </w:rPr>
        <w:commentReference w:id="66"/>
      </w:r>
      <w:r w:rsidRPr="00036AA9">
        <w:rPr>
          <w:rFonts w:ascii="宋体" w:hAnsi="宋体" w:cs="Arial" w:hint="eastAsia"/>
          <w:szCs w:val="21"/>
        </w:rPr>
        <w:t>时，使用此表单；</w:t>
      </w:r>
    </w:p>
    <w:p w14:paraId="14BBA657" w14:textId="77777777" w:rsidR="00060E64" w:rsidRPr="0020093D" w:rsidRDefault="00060E64" w:rsidP="00060E64">
      <w:pPr>
        <w:pStyle w:val="ad"/>
        <w:ind w:left="780" w:firstLineChars="0" w:firstLine="0"/>
        <w:rPr>
          <w:rFonts w:ascii="宋体" w:hAnsi="宋体" w:cs="Arial"/>
          <w:szCs w:val="21"/>
        </w:rPr>
      </w:pPr>
      <w:r w:rsidRPr="0020093D">
        <w:rPr>
          <w:rFonts w:ascii="宋体" w:hAnsi="宋体" w:hint="eastAsia"/>
          <w:color w:val="FF0000"/>
          <w:szCs w:val="21"/>
          <w:highlight w:val="yellow"/>
        </w:rPr>
        <w:t>新增时弹出对应查询窗口，字段对应关系如下，</w:t>
      </w:r>
      <w:r w:rsidRPr="0020093D">
        <w:rPr>
          <w:rFonts w:ascii="宋体" w:hAnsi="宋体" w:cs="Arial" w:hint="eastAsia"/>
          <w:color w:val="FF0000"/>
          <w:szCs w:val="21"/>
          <w:highlight w:val="yellow"/>
        </w:rPr>
        <w:t>无对应字段的默认为空，需手动选择或添加</w:t>
      </w:r>
      <w:r w:rsidRPr="0020093D">
        <w:rPr>
          <w:rFonts w:ascii="宋体" w:hAnsi="宋体" w:hint="eastAsia"/>
          <w:color w:val="FF0000"/>
          <w:szCs w:val="21"/>
          <w:highlight w:val="yellow"/>
        </w:rPr>
        <w:t>；</w:t>
      </w:r>
    </w:p>
    <w:tbl>
      <w:tblPr>
        <w:tblStyle w:val="a9"/>
        <w:tblW w:w="0" w:type="auto"/>
        <w:tblInd w:w="993" w:type="dxa"/>
        <w:tblLook w:val="04A0" w:firstRow="1" w:lastRow="0" w:firstColumn="1" w:lastColumn="0" w:noHBand="0" w:noVBand="1"/>
      </w:tblPr>
      <w:tblGrid>
        <w:gridCol w:w="911"/>
        <w:gridCol w:w="912"/>
        <w:gridCol w:w="8"/>
        <w:gridCol w:w="904"/>
        <w:gridCol w:w="899"/>
        <w:gridCol w:w="20"/>
        <w:gridCol w:w="913"/>
        <w:gridCol w:w="900"/>
        <w:gridCol w:w="16"/>
        <w:gridCol w:w="913"/>
        <w:gridCol w:w="913"/>
      </w:tblGrid>
      <w:tr w:rsidR="00060E64" w14:paraId="74856651" w14:textId="77777777" w:rsidTr="00491423">
        <w:tc>
          <w:tcPr>
            <w:tcW w:w="7303" w:type="dxa"/>
            <w:gridSpan w:val="11"/>
            <w:shd w:val="clear" w:color="auto" w:fill="F2F2F2" w:themeFill="background1" w:themeFillShade="F2"/>
          </w:tcPr>
          <w:p w14:paraId="7DE926E0" w14:textId="77777777" w:rsidR="00060E64" w:rsidRPr="00660D82" w:rsidRDefault="00060E64" w:rsidP="00491423">
            <w:pPr>
              <w:pStyle w:val="ad"/>
              <w:ind w:firstLineChars="0" w:firstLine="0"/>
              <w:jc w:val="center"/>
              <w:rPr>
                <w:rFonts w:ascii="宋体" w:hAnsi="宋体" w:cs="Arial"/>
                <w:b/>
                <w:szCs w:val="21"/>
              </w:rPr>
            </w:pPr>
            <w:r w:rsidRPr="00660D82">
              <w:rPr>
                <w:rFonts w:ascii="宋体" w:hAnsi="宋体" w:cs="Arial" w:hint="eastAsia"/>
                <w:b/>
                <w:szCs w:val="21"/>
              </w:rPr>
              <w:t>基本信息</w:t>
            </w:r>
          </w:p>
        </w:tc>
      </w:tr>
      <w:tr w:rsidR="00060E64" w14:paraId="377ECE2C" w14:textId="77777777" w:rsidTr="00491423">
        <w:tc>
          <w:tcPr>
            <w:tcW w:w="1831" w:type="dxa"/>
            <w:gridSpan w:val="3"/>
            <w:vAlign w:val="center"/>
          </w:tcPr>
          <w:p w14:paraId="3CB336E0" w14:textId="77777777" w:rsidR="00060E64" w:rsidRPr="00CF7FDD" w:rsidRDefault="00060E64" w:rsidP="00491423">
            <w:pPr>
              <w:pStyle w:val="ad"/>
              <w:ind w:firstLineChars="0" w:firstLine="0"/>
              <w:jc w:val="center"/>
              <w:rPr>
                <w:rFonts w:ascii="宋体" w:hAnsi="宋体" w:cs="Arial"/>
                <w:b/>
                <w:szCs w:val="21"/>
              </w:rPr>
            </w:pPr>
            <w:r>
              <w:rPr>
                <w:rFonts w:ascii="宋体" w:hAnsi="宋体" w:cs="Arial" w:hint="eastAsia"/>
                <w:b/>
                <w:szCs w:val="21"/>
              </w:rPr>
              <w:t>隐患来源</w:t>
            </w:r>
          </w:p>
        </w:tc>
        <w:tc>
          <w:tcPr>
            <w:tcW w:w="1803" w:type="dxa"/>
            <w:gridSpan w:val="2"/>
            <w:vAlign w:val="center"/>
          </w:tcPr>
          <w:p w14:paraId="424CF62F" w14:textId="77777777" w:rsidR="00060E64" w:rsidRDefault="00060E64" w:rsidP="00491423">
            <w:pPr>
              <w:pStyle w:val="ad"/>
              <w:ind w:firstLineChars="0" w:firstLine="0"/>
              <w:jc w:val="center"/>
              <w:rPr>
                <w:rFonts w:ascii="宋体" w:hAnsi="宋体" w:cs="Arial"/>
                <w:szCs w:val="21"/>
              </w:rPr>
            </w:pPr>
          </w:p>
        </w:tc>
        <w:tc>
          <w:tcPr>
            <w:tcW w:w="1833" w:type="dxa"/>
            <w:gridSpan w:val="3"/>
            <w:vAlign w:val="center"/>
          </w:tcPr>
          <w:p w14:paraId="1D8D358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来源编号</w:t>
            </w:r>
          </w:p>
        </w:tc>
        <w:tc>
          <w:tcPr>
            <w:tcW w:w="1836" w:type="dxa"/>
            <w:gridSpan w:val="3"/>
            <w:vAlign w:val="center"/>
          </w:tcPr>
          <w:p w14:paraId="4D4A53D4"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r>
      <w:tr w:rsidR="00060E64" w14:paraId="5136F75D" w14:textId="77777777" w:rsidTr="00491423">
        <w:tc>
          <w:tcPr>
            <w:tcW w:w="1831" w:type="dxa"/>
            <w:gridSpan w:val="3"/>
            <w:vAlign w:val="center"/>
          </w:tcPr>
          <w:p w14:paraId="16B845E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发生日期</w:t>
            </w:r>
          </w:p>
        </w:tc>
        <w:tc>
          <w:tcPr>
            <w:tcW w:w="1803" w:type="dxa"/>
            <w:gridSpan w:val="2"/>
            <w:vAlign w:val="center"/>
          </w:tcPr>
          <w:p w14:paraId="365D7EB0"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3BD1F763" w14:textId="77777777" w:rsidR="00060E64" w:rsidRPr="00CF7FDD" w:rsidRDefault="00060E64" w:rsidP="00491423">
            <w:pPr>
              <w:pStyle w:val="ad"/>
              <w:ind w:firstLineChars="0" w:firstLine="0"/>
              <w:jc w:val="center"/>
              <w:rPr>
                <w:rFonts w:ascii="宋体" w:hAnsi="宋体" w:cs="Arial"/>
                <w:b/>
                <w:szCs w:val="21"/>
              </w:rPr>
            </w:pPr>
            <w:r>
              <w:rPr>
                <w:rFonts w:ascii="宋体" w:hAnsi="宋体" w:cs="Arial" w:hint="eastAsia"/>
                <w:b/>
                <w:szCs w:val="21"/>
              </w:rPr>
              <w:t>发现部门</w:t>
            </w:r>
          </w:p>
        </w:tc>
        <w:tc>
          <w:tcPr>
            <w:tcW w:w="1836" w:type="dxa"/>
            <w:gridSpan w:val="3"/>
            <w:vAlign w:val="center"/>
          </w:tcPr>
          <w:p w14:paraId="010C5574" w14:textId="77777777" w:rsidR="00060E64" w:rsidRDefault="00060E64" w:rsidP="00491423">
            <w:pPr>
              <w:pStyle w:val="ad"/>
              <w:ind w:firstLineChars="0" w:firstLine="0"/>
              <w:jc w:val="center"/>
              <w:rPr>
                <w:rFonts w:ascii="宋体" w:hAnsi="宋体" w:cs="Arial"/>
                <w:szCs w:val="21"/>
              </w:rPr>
            </w:pPr>
          </w:p>
        </w:tc>
      </w:tr>
      <w:tr w:rsidR="00060E64" w14:paraId="2BD86AEE" w14:textId="77777777" w:rsidTr="00491423">
        <w:tc>
          <w:tcPr>
            <w:tcW w:w="1831" w:type="dxa"/>
            <w:gridSpan w:val="3"/>
            <w:vAlign w:val="center"/>
          </w:tcPr>
          <w:p w14:paraId="44BC9BC7" w14:textId="77777777" w:rsidR="00060E64" w:rsidRPr="00CF7FDD" w:rsidRDefault="00060E64" w:rsidP="00491423">
            <w:pPr>
              <w:pStyle w:val="ad"/>
              <w:ind w:firstLineChars="0" w:firstLine="0"/>
              <w:jc w:val="center"/>
              <w:rPr>
                <w:rFonts w:ascii="宋体" w:hAnsi="宋体" w:cs="Arial"/>
                <w:b/>
                <w:szCs w:val="21"/>
              </w:rPr>
            </w:pPr>
            <w:r>
              <w:rPr>
                <w:rFonts w:ascii="宋体" w:hAnsi="宋体" w:cs="Arial" w:hint="eastAsia"/>
                <w:b/>
                <w:szCs w:val="21"/>
              </w:rPr>
              <w:t>事件简述</w:t>
            </w:r>
          </w:p>
        </w:tc>
        <w:tc>
          <w:tcPr>
            <w:tcW w:w="5472" w:type="dxa"/>
            <w:gridSpan w:val="8"/>
            <w:vAlign w:val="center"/>
          </w:tcPr>
          <w:p w14:paraId="12B1034D" w14:textId="77777777" w:rsidR="00060E64" w:rsidRDefault="00060E64" w:rsidP="00491423">
            <w:pPr>
              <w:pStyle w:val="ad"/>
              <w:ind w:firstLineChars="0" w:firstLine="0"/>
              <w:jc w:val="center"/>
              <w:rPr>
                <w:rFonts w:ascii="宋体" w:hAnsi="宋体" w:cs="Arial"/>
                <w:szCs w:val="21"/>
              </w:rPr>
            </w:pPr>
          </w:p>
        </w:tc>
      </w:tr>
      <w:tr w:rsidR="00060E64" w14:paraId="43A6FF67" w14:textId="77777777" w:rsidTr="00491423">
        <w:tc>
          <w:tcPr>
            <w:tcW w:w="1831" w:type="dxa"/>
            <w:gridSpan w:val="3"/>
            <w:vAlign w:val="center"/>
          </w:tcPr>
          <w:p w14:paraId="288AEAA7" w14:textId="77777777" w:rsidR="00060E64" w:rsidRDefault="00060E64" w:rsidP="00491423">
            <w:pPr>
              <w:pStyle w:val="ad"/>
              <w:ind w:firstLineChars="0" w:firstLine="0"/>
              <w:jc w:val="center"/>
              <w:rPr>
                <w:rFonts w:ascii="宋体" w:hAnsi="宋体" w:cs="Arial"/>
                <w:b/>
                <w:szCs w:val="21"/>
              </w:rPr>
            </w:pPr>
            <w:r>
              <w:rPr>
                <w:rFonts w:ascii="宋体" w:hAnsi="宋体" w:cs="Arial" w:hint="eastAsia"/>
                <w:b/>
                <w:szCs w:val="21"/>
              </w:rPr>
              <w:t>责任部门</w:t>
            </w:r>
          </w:p>
        </w:tc>
        <w:tc>
          <w:tcPr>
            <w:tcW w:w="1823" w:type="dxa"/>
            <w:gridSpan w:val="3"/>
            <w:vAlign w:val="center"/>
          </w:tcPr>
          <w:p w14:paraId="7458D95D" w14:textId="77777777" w:rsidR="00060E64" w:rsidRDefault="00060E64" w:rsidP="00491423">
            <w:pPr>
              <w:pStyle w:val="ad"/>
              <w:ind w:firstLineChars="0" w:firstLine="0"/>
              <w:jc w:val="center"/>
              <w:rPr>
                <w:rFonts w:ascii="宋体" w:hAnsi="宋体" w:cs="Arial"/>
                <w:szCs w:val="21"/>
              </w:rPr>
            </w:pPr>
          </w:p>
        </w:tc>
        <w:tc>
          <w:tcPr>
            <w:tcW w:w="1823" w:type="dxa"/>
            <w:gridSpan w:val="3"/>
            <w:vAlign w:val="center"/>
          </w:tcPr>
          <w:p w14:paraId="0F97B6AE" w14:textId="77777777" w:rsidR="00060E64" w:rsidRPr="005A7FD7" w:rsidRDefault="00060E64" w:rsidP="00491423">
            <w:pPr>
              <w:pStyle w:val="ad"/>
              <w:ind w:firstLineChars="0" w:firstLine="0"/>
              <w:jc w:val="center"/>
              <w:rPr>
                <w:rFonts w:ascii="宋体" w:hAnsi="宋体" w:cs="Arial"/>
                <w:b/>
                <w:szCs w:val="21"/>
              </w:rPr>
            </w:pPr>
            <w:r w:rsidRPr="005A7FD7">
              <w:rPr>
                <w:rFonts w:ascii="宋体" w:hAnsi="宋体" w:cs="Arial" w:hint="eastAsia"/>
                <w:b/>
                <w:szCs w:val="21"/>
              </w:rPr>
              <w:t>事件性质</w:t>
            </w:r>
          </w:p>
        </w:tc>
        <w:tc>
          <w:tcPr>
            <w:tcW w:w="1826" w:type="dxa"/>
            <w:gridSpan w:val="2"/>
            <w:vAlign w:val="center"/>
          </w:tcPr>
          <w:p w14:paraId="4A47E848" w14:textId="77777777" w:rsidR="00060E64" w:rsidRDefault="00060E64" w:rsidP="00491423">
            <w:pPr>
              <w:pStyle w:val="ad"/>
              <w:ind w:firstLineChars="0" w:firstLine="0"/>
              <w:jc w:val="center"/>
              <w:rPr>
                <w:rFonts w:ascii="宋体" w:hAnsi="宋体" w:cs="Arial"/>
                <w:szCs w:val="21"/>
              </w:rPr>
            </w:pPr>
          </w:p>
        </w:tc>
      </w:tr>
      <w:tr w:rsidR="00060E64" w14:paraId="4F9D3CC5" w14:textId="77777777" w:rsidTr="00491423">
        <w:tc>
          <w:tcPr>
            <w:tcW w:w="7303" w:type="dxa"/>
            <w:gridSpan w:val="11"/>
            <w:shd w:val="clear" w:color="auto" w:fill="F2F2F2" w:themeFill="background1" w:themeFillShade="F2"/>
            <w:vAlign w:val="center"/>
          </w:tcPr>
          <w:p w14:paraId="78A0E5CF" w14:textId="77777777" w:rsidR="00060E64" w:rsidRPr="00AF173D" w:rsidRDefault="00060E64" w:rsidP="00491423">
            <w:pPr>
              <w:pStyle w:val="ad"/>
              <w:ind w:firstLineChars="0" w:firstLine="0"/>
              <w:jc w:val="center"/>
              <w:rPr>
                <w:rFonts w:ascii="宋体" w:hAnsi="宋体" w:cs="Arial"/>
                <w:b/>
                <w:szCs w:val="21"/>
              </w:rPr>
            </w:pPr>
            <w:r w:rsidRPr="00AF173D">
              <w:rPr>
                <w:rFonts w:ascii="宋体" w:hAnsi="宋体" w:cs="Arial" w:hint="eastAsia"/>
                <w:b/>
                <w:szCs w:val="21"/>
              </w:rPr>
              <w:t>事件类型</w:t>
            </w:r>
          </w:p>
        </w:tc>
      </w:tr>
      <w:tr w:rsidR="00060E64" w14:paraId="79FB64D8" w14:textId="77777777" w:rsidTr="00491423">
        <w:trPr>
          <w:trHeight w:val="469"/>
        </w:trPr>
        <w:tc>
          <w:tcPr>
            <w:tcW w:w="3651" w:type="dxa"/>
            <w:gridSpan w:val="6"/>
            <w:vAlign w:val="center"/>
          </w:tcPr>
          <w:p w14:paraId="5E313418" w14:textId="77777777" w:rsidR="00060E64" w:rsidRPr="005A7FD7" w:rsidRDefault="00060E64" w:rsidP="00491423">
            <w:pPr>
              <w:pStyle w:val="ad"/>
              <w:ind w:firstLineChars="0" w:firstLine="0"/>
              <w:jc w:val="center"/>
              <w:rPr>
                <w:rFonts w:ascii="宋体" w:hAnsi="宋体" w:cs="Arial"/>
                <w:szCs w:val="21"/>
              </w:rPr>
            </w:pPr>
            <w:r>
              <w:rPr>
                <w:rFonts w:ascii="宋体" w:hAnsi="宋体" w:cs="Arial" w:hint="eastAsia"/>
                <w:b/>
                <w:szCs w:val="21"/>
              </w:rPr>
              <w:t>一级</w:t>
            </w:r>
          </w:p>
        </w:tc>
        <w:tc>
          <w:tcPr>
            <w:tcW w:w="3652" w:type="dxa"/>
            <w:gridSpan w:val="5"/>
            <w:vAlign w:val="center"/>
          </w:tcPr>
          <w:p w14:paraId="20A87774" w14:textId="77777777" w:rsidR="00060E64" w:rsidRPr="00AF173D" w:rsidRDefault="00060E64" w:rsidP="00491423">
            <w:pPr>
              <w:pStyle w:val="ad"/>
              <w:ind w:firstLineChars="0" w:firstLine="0"/>
              <w:jc w:val="center"/>
              <w:rPr>
                <w:rFonts w:ascii="宋体" w:hAnsi="宋体" w:cs="Arial"/>
                <w:b/>
                <w:szCs w:val="21"/>
              </w:rPr>
            </w:pPr>
            <w:r w:rsidRPr="00AF173D">
              <w:rPr>
                <w:rFonts w:ascii="宋体" w:hAnsi="宋体" w:cs="Arial" w:hint="eastAsia"/>
                <w:b/>
                <w:szCs w:val="21"/>
              </w:rPr>
              <w:t>二级</w:t>
            </w:r>
          </w:p>
        </w:tc>
      </w:tr>
      <w:tr w:rsidR="00060E64" w14:paraId="63C7D56E" w14:textId="77777777" w:rsidTr="00491423">
        <w:trPr>
          <w:trHeight w:val="469"/>
        </w:trPr>
        <w:tc>
          <w:tcPr>
            <w:tcW w:w="3651" w:type="dxa"/>
            <w:gridSpan w:val="6"/>
            <w:vAlign w:val="center"/>
          </w:tcPr>
          <w:p w14:paraId="3C58AC27" w14:textId="77777777" w:rsidR="00060E64" w:rsidRDefault="00060E64" w:rsidP="00491423">
            <w:pPr>
              <w:pStyle w:val="ad"/>
              <w:ind w:firstLineChars="0" w:firstLine="0"/>
              <w:jc w:val="center"/>
              <w:rPr>
                <w:rFonts w:ascii="宋体" w:hAnsi="宋体" w:cs="Arial"/>
                <w:b/>
                <w:szCs w:val="21"/>
              </w:rPr>
            </w:pPr>
          </w:p>
        </w:tc>
        <w:tc>
          <w:tcPr>
            <w:tcW w:w="3652" w:type="dxa"/>
            <w:gridSpan w:val="5"/>
            <w:vAlign w:val="center"/>
          </w:tcPr>
          <w:p w14:paraId="30D12D69" w14:textId="77777777" w:rsidR="00060E64" w:rsidRDefault="00060E64" w:rsidP="00491423">
            <w:pPr>
              <w:pStyle w:val="ad"/>
              <w:ind w:firstLineChars="0" w:firstLine="0"/>
              <w:jc w:val="center"/>
              <w:rPr>
                <w:rFonts w:ascii="宋体" w:hAnsi="宋体" w:cs="Arial"/>
                <w:b/>
                <w:szCs w:val="21"/>
              </w:rPr>
            </w:pPr>
          </w:p>
        </w:tc>
      </w:tr>
      <w:tr w:rsidR="00060E64" w14:paraId="0C062535" w14:textId="77777777" w:rsidTr="00491423">
        <w:tc>
          <w:tcPr>
            <w:tcW w:w="1831" w:type="dxa"/>
            <w:gridSpan w:val="3"/>
            <w:vAlign w:val="center"/>
          </w:tcPr>
          <w:p w14:paraId="0453D753"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隐患编号</w:t>
            </w:r>
          </w:p>
        </w:tc>
        <w:tc>
          <w:tcPr>
            <w:tcW w:w="1803" w:type="dxa"/>
            <w:gridSpan w:val="2"/>
            <w:vAlign w:val="center"/>
          </w:tcPr>
          <w:p w14:paraId="1F783005" w14:textId="77777777" w:rsidR="00060E64" w:rsidRPr="00CF7FDD" w:rsidRDefault="00060E64" w:rsidP="00491423">
            <w:pPr>
              <w:pStyle w:val="ad"/>
              <w:ind w:firstLineChars="0" w:firstLine="0"/>
              <w:jc w:val="center"/>
              <w:rPr>
                <w:rFonts w:ascii="宋体" w:hAnsi="宋体" w:cs="Arial"/>
                <w:b/>
                <w:szCs w:val="21"/>
              </w:rPr>
            </w:pPr>
            <w:r>
              <w:rPr>
                <w:rFonts w:ascii="宋体" w:hAnsi="宋体" w:cs="Arial" w:hint="eastAsia"/>
                <w:szCs w:val="21"/>
              </w:rPr>
              <w:t>（超链接）</w:t>
            </w:r>
          </w:p>
        </w:tc>
        <w:tc>
          <w:tcPr>
            <w:tcW w:w="1833" w:type="dxa"/>
            <w:gridSpan w:val="3"/>
            <w:vAlign w:val="center"/>
          </w:tcPr>
          <w:p w14:paraId="60D6F161" w14:textId="77777777" w:rsidR="00060E64" w:rsidRPr="00CF7FDD" w:rsidRDefault="00060E64" w:rsidP="00491423">
            <w:pPr>
              <w:pStyle w:val="ad"/>
              <w:ind w:firstLineChars="0" w:firstLine="0"/>
              <w:jc w:val="center"/>
              <w:rPr>
                <w:rFonts w:ascii="宋体" w:hAnsi="宋体" w:cs="Arial"/>
                <w:b/>
                <w:szCs w:val="21"/>
              </w:rPr>
            </w:pPr>
          </w:p>
        </w:tc>
        <w:tc>
          <w:tcPr>
            <w:tcW w:w="1836" w:type="dxa"/>
            <w:gridSpan w:val="3"/>
            <w:vAlign w:val="center"/>
          </w:tcPr>
          <w:p w14:paraId="30F6ED9B" w14:textId="77777777" w:rsidR="00060E64" w:rsidRDefault="00060E64" w:rsidP="00491423">
            <w:pPr>
              <w:pStyle w:val="ad"/>
              <w:ind w:firstLineChars="0" w:firstLine="0"/>
              <w:jc w:val="center"/>
              <w:rPr>
                <w:rFonts w:ascii="宋体" w:hAnsi="宋体" w:cs="Arial"/>
                <w:szCs w:val="21"/>
              </w:rPr>
            </w:pPr>
          </w:p>
        </w:tc>
      </w:tr>
      <w:tr w:rsidR="00060E64" w14:paraId="63B7F51A" w14:textId="77777777" w:rsidTr="00491423">
        <w:tc>
          <w:tcPr>
            <w:tcW w:w="1831" w:type="dxa"/>
            <w:gridSpan w:val="3"/>
            <w:vAlign w:val="center"/>
          </w:tcPr>
          <w:p w14:paraId="62CE2A2F"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隐患名称</w:t>
            </w:r>
          </w:p>
        </w:tc>
        <w:tc>
          <w:tcPr>
            <w:tcW w:w="1803" w:type="dxa"/>
            <w:gridSpan w:val="2"/>
            <w:vAlign w:val="center"/>
          </w:tcPr>
          <w:p w14:paraId="1A35354D"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064A97DA"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隐患类别</w:t>
            </w:r>
          </w:p>
        </w:tc>
        <w:tc>
          <w:tcPr>
            <w:tcW w:w="1836" w:type="dxa"/>
            <w:gridSpan w:val="3"/>
            <w:vAlign w:val="center"/>
          </w:tcPr>
          <w:p w14:paraId="76B0479B" w14:textId="77777777" w:rsidR="00060E64" w:rsidRDefault="00060E64" w:rsidP="00491423">
            <w:pPr>
              <w:pStyle w:val="ad"/>
              <w:ind w:firstLineChars="0" w:firstLine="0"/>
              <w:jc w:val="center"/>
              <w:rPr>
                <w:rFonts w:ascii="宋体" w:hAnsi="宋体" w:cs="Arial"/>
                <w:szCs w:val="21"/>
              </w:rPr>
            </w:pPr>
          </w:p>
        </w:tc>
      </w:tr>
      <w:tr w:rsidR="00060E64" w14:paraId="655406C5" w14:textId="77777777" w:rsidTr="00491423">
        <w:tc>
          <w:tcPr>
            <w:tcW w:w="1831" w:type="dxa"/>
            <w:gridSpan w:val="3"/>
            <w:vAlign w:val="center"/>
          </w:tcPr>
          <w:p w14:paraId="2342C096"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可能后果</w:t>
            </w:r>
          </w:p>
        </w:tc>
        <w:tc>
          <w:tcPr>
            <w:tcW w:w="1803" w:type="dxa"/>
            <w:gridSpan w:val="2"/>
            <w:vAlign w:val="center"/>
          </w:tcPr>
          <w:p w14:paraId="52E301AC"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69C412C0"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隐患</w:t>
            </w:r>
            <w:r w:rsidRPr="00CF7FDD">
              <w:rPr>
                <w:rFonts w:ascii="宋体" w:hAnsi="宋体" w:cs="Arial"/>
                <w:b/>
                <w:szCs w:val="21"/>
              </w:rPr>
              <w:t>等级</w:t>
            </w:r>
          </w:p>
        </w:tc>
        <w:tc>
          <w:tcPr>
            <w:tcW w:w="1836" w:type="dxa"/>
            <w:gridSpan w:val="3"/>
          </w:tcPr>
          <w:p w14:paraId="221045D7" w14:textId="77777777" w:rsidR="00060E64" w:rsidRDefault="00060E64" w:rsidP="00491423">
            <w:pPr>
              <w:pStyle w:val="ad"/>
              <w:ind w:firstLineChars="0" w:firstLine="0"/>
              <w:rPr>
                <w:rFonts w:ascii="宋体" w:hAnsi="宋体" w:cs="Arial"/>
                <w:szCs w:val="21"/>
              </w:rPr>
            </w:pPr>
          </w:p>
        </w:tc>
      </w:tr>
      <w:tr w:rsidR="00060E64" w14:paraId="597F2E16" w14:textId="77777777" w:rsidTr="00491423">
        <w:tc>
          <w:tcPr>
            <w:tcW w:w="1831" w:type="dxa"/>
            <w:gridSpan w:val="3"/>
            <w:vAlign w:val="center"/>
          </w:tcPr>
          <w:p w14:paraId="6394A036" w14:textId="77777777" w:rsidR="00060E64" w:rsidRPr="00CF7FDD" w:rsidRDefault="00060E64" w:rsidP="00491423">
            <w:pPr>
              <w:pStyle w:val="ad"/>
              <w:ind w:firstLineChars="0" w:firstLine="0"/>
              <w:jc w:val="center"/>
              <w:rPr>
                <w:rFonts w:ascii="宋体" w:hAnsi="宋体" w:cs="Arial"/>
                <w:b/>
                <w:szCs w:val="21"/>
              </w:rPr>
            </w:pPr>
            <w:r>
              <w:rPr>
                <w:rFonts w:ascii="宋体" w:hAnsi="宋体" w:cs="Arial" w:hint="eastAsia"/>
                <w:b/>
                <w:szCs w:val="21"/>
              </w:rPr>
              <w:t>原有控制措施</w:t>
            </w:r>
          </w:p>
        </w:tc>
        <w:tc>
          <w:tcPr>
            <w:tcW w:w="5472" w:type="dxa"/>
            <w:gridSpan w:val="8"/>
            <w:vAlign w:val="center"/>
          </w:tcPr>
          <w:p w14:paraId="57D31FFE" w14:textId="77777777" w:rsidR="00060E64" w:rsidRDefault="00060E64" w:rsidP="00491423">
            <w:pPr>
              <w:pStyle w:val="ad"/>
              <w:ind w:firstLineChars="0" w:firstLine="0"/>
              <w:rPr>
                <w:rFonts w:ascii="宋体" w:hAnsi="宋体" w:cs="Arial"/>
                <w:szCs w:val="21"/>
              </w:rPr>
            </w:pPr>
          </w:p>
        </w:tc>
      </w:tr>
      <w:tr w:rsidR="00060E64" w14:paraId="26AED7F4" w14:textId="77777777" w:rsidTr="00491423">
        <w:tc>
          <w:tcPr>
            <w:tcW w:w="1831" w:type="dxa"/>
            <w:gridSpan w:val="3"/>
            <w:vAlign w:val="center"/>
          </w:tcPr>
          <w:p w14:paraId="7F17E186" w14:textId="77777777" w:rsidR="00060E64" w:rsidRDefault="00060E64" w:rsidP="00491423">
            <w:pPr>
              <w:pStyle w:val="ad"/>
              <w:ind w:firstLineChars="0" w:firstLine="0"/>
              <w:jc w:val="center"/>
              <w:rPr>
                <w:rFonts w:ascii="宋体" w:hAnsi="宋体" w:cs="Arial"/>
                <w:b/>
                <w:szCs w:val="21"/>
              </w:rPr>
            </w:pPr>
            <w:r>
              <w:rPr>
                <w:rFonts w:ascii="宋体" w:hAnsi="宋体" w:cs="Arial" w:hint="eastAsia"/>
                <w:b/>
                <w:szCs w:val="21"/>
              </w:rPr>
              <w:t>应急处置</w:t>
            </w:r>
          </w:p>
        </w:tc>
        <w:tc>
          <w:tcPr>
            <w:tcW w:w="5472" w:type="dxa"/>
            <w:gridSpan w:val="8"/>
            <w:vAlign w:val="center"/>
          </w:tcPr>
          <w:p w14:paraId="5233C239" w14:textId="77777777" w:rsidR="00060E64" w:rsidRDefault="00060E64" w:rsidP="00491423">
            <w:pPr>
              <w:pStyle w:val="ad"/>
              <w:ind w:firstLineChars="0" w:firstLine="0"/>
              <w:rPr>
                <w:rFonts w:ascii="宋体" w:hAnsi="宋体" w:cs="Arial"/>
                <w:szCs w:val="21"/>
              </w:rPr>
            </w:pPr>
          </w:p>
        </w:tc>
      </w:tr>
      <w:tr w:rsidR="00060E64" w14:paraId="2DAE3E6B" w14:textId="77777777" w:rsidTr="00491423">
        <w:tc>
          <w:tcPr>
            <w:tcW w:w="7303" w:type="dxa"/>
            <w:gridSpan w:val="11"/>
            <w:shd w:val="clear" w:color="auto" w:fill="F2F2F2" w:themeFill="background1" w:themeFillShade="F2"/>
            <w:vAlign w:val="center"/>
          </w:tcPr>
          <w:p w14:paraId="1C9F7DEA"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lastRenderedPageBreak/>
              <w:t>隐患</w:t>
            </w:r>
            <w:r w:rsidRPr="00CF7FDD">
              <w:rPr>
                <w:rFonts w:ascii="宋体" w:hAnsi="宋体" w:cs="Arial"/>
                <w:b/>
                <w:szCs w:val="21"/>
              </w:rPr>
              <w:t>分类</w:t>
            </w:r>
          </w:p>
        </w:tc>
      </w:tr>
      <w:tr w:rsidR="00060E64" w14:paraId="61923D27" w14:textId="77777777" w:rsidTr="00491423">
        <w:tc>
          <w:tcPr>
            <w:tcW w:w="1831" w:type="dxa"/>
            <w:gridSpan w:val="3"/>
            <w:vAlign w:val="center"/>
          </w:tcPr>
          <w:p w14:paraId="109D627F"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序号</w:t>
            </w:r>
          </w:p>
        </w:tc>
        <w:tc>
          <w:tcPr>
            <w:tcW w:w="1803" w:type="dxa"/>
            <w:gridSpan w:val="2"/>
            <w:vAlign w:val="center"/>
          </w:tcPr>
          <w:p w14:paraId="00D84A87"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一级</w:t>
            </w:r>
          </w:p>
        </w:tc>
        <w:tc>
          <w:tcPr>
            <w:tcW w:w="1833" w:type="dxa"/>
            <w:gridSpan w:val="3"/>
            <w:vAlign w:val="center"/>
          </w:tcPr>
          <w:p w14:paraId="04AFCCDA"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二级</w:t>
            </w:r>
          </w:p>
        </w:tc>
        <w:tc>
          <w:tcPr>
            <w:tcW w:w="1836" w:type="dxa"/>
            <w:gridSpan w:val="3"/>
            <w:vAlign w:val="center"/>
          </w:tcPr>
          <w:p w14:paraId="67527653"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三级</w:t>
            </w:r>
          </w:p>
        </w:tc>
      </w:tr>
      <w:tr w:rsidR="00060E64" w14:paraId="36123758" w14:textId="77777777" w:rsidTr="00491423">
        <w:tc>
          <w:tcPr>
            <w:tcW w:w="1831" w:type="dxa"/>
            <w:gridSpan w:val="3"/>
            <w:vAlign w:val="center"/>
          </w:tcPr>
          <w:p w14:paraId="4240EA71" w14:textId="77777777" w:rsidR="00060E64" w:rsidRPr="00CF7FDD" w:rsidRDefault="00060E64" w:rsidP="00491423">
            <w:pPr>
              <w:pStyle w:val="ad"/>
              <w:ind w:firstLineChars="0" w:firstLine="0"/>
              <w:jc w:val="center"/>
              <w:rPr>
                <w:rFonts w:ascii="宋体" w:hAnsi="宋体" w:cs="Arial"/>
                <w:b/>
                <w:szCs w:val="21"/>
              </w:rPr>
            </w:pPr>
          </w:p>
        </w:tc>
        <w:tc>
          <w:tcPr>
            <w:tcW w:w="1803" w:type="dxa"/>
            <w:gridSpan w:val="2"/>
            <w:vAlign w:val="center"/>
          </w:tcPr>
          <w:p w14:paraId="4F6ED2C2" w14:textId="77777777" w:rsidR="00060E64" w:rsidRPr="00CF7FDD" w:rsidRDefault="00060E64" w:rsidP="00491423">
            <w:pPr>
              <w:pStyle w:val="ad"/>
              <w:ind w:firstLineChars="0" w:firstLine="0"/>
              <w:jc w:val="center"/>
              <w:rPr>
                <w:rFonts w:ascii="宋体" w:hAnsi="宋体" w:cs="Arial"/>
                <w:b/>
                <w:szCs w:val="21"/>
              </w:rPr>
            </w:pPr>
          </w:p>
        </w:tc>
        <w:tc>
          <w:tcPr>
            <w:tcW w:w="1833" w:type="dxa"/>
            <w:gridSpan w:val="3"/>
            <w:vAlign w:val="center"/>
          </w:tcPr>
          <w:p w14:paraId="699830EB" w14:textId="77777777" w:rsidR="00060E64" w:rsidRPr="00CF7FDD" w:rsidRDefault="00060E64" w:rsidP="00491423">
            <w:pPr>
              <w:pStyle w:val="ad"/>
              <w:ind w:firstLineChars="0" w:firstLine="0"/>
              <w:jc w:val="center"/>
              <w:rPr>
                <w:rFonts w:ascii="宋体" w:hAnsi="宋体" w:cs="Arial"/>
                <w:b/>
                <w:szCs w:val="21"/>
              </w:rPr>
            </w:pPr>
          </w:p>
        </w:tc>
        <w:tc>
          <w:tcPr>
            <w:tcW w:w="1836" w:type="dxa"/>
            <w:gridSpan w:val="3"/>
          </w:tcPr>
          <w:p w14:paraId="0E999C6A" w14:textId="77777777" w:rsidR="00060E64" w:rsidRPr="00CF7FDD" w:rsidRDefault="00060E64" w:rsidP="00491423">
            <w:pPr>
              <w:pStyle w:val="ad"/>
              <w:ind w:firstLineChars="0" w:firstLine="0"/>
              <w:rPr>
                <w:rFonts w:ascii="宋体" w:hAnsi="宋体" w:cs="Arial"/>
                <w:b/>
                <w:szCs w:val="21"/>
              </w:rPr>
            </w:pPr>
          </w:p>
        </w:tc>
      </w:tr>
      <w:tr w:rsidR="00060E64" w14:paraId="40D6AB42" w14:textId="77777777" w:rsidTr="00491423">
        <w:tc>
          <w:tcPr>
            <w:tcW w:w="7303" w:type="dxa"/>
            <w:gridSpan w:val="11"/>
            <w:shd w:val="clear" w:color="auto" w:fill="F2F2F2" w:themeFill="background1" w:themeFillShade="F2"/>
          </w:tcPr>
          <w:p w14:paraId="73E20495"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纠正预防措施</w:t>
            </w:r>
          </w:p>
        </w:tc>
      </w:tr>
      <w:tr w:rsidR="00060E64" w14:paraId="26C20353" w14:textId="77777777" w:rsidTr="00491423">
        <w:trPr>
          <w:trHeight w:val="335"/>
        </w:trPr>
        <w:tc>
          <w:tcPr>
            <w:tcW w:w="911" w:type="dxa"/>
            <w:vAlign w:val="center"/>
          </w:tcPr>
          <w:p w14:paraId="0674E8CF"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序号</w:t>
            </w:r>
          </w:p>
        </w:tc>
        <w:tc>
          <w:tcPr>
            <w:tcW w:w="912" w:type="dxa"/>
            <w:vAlign w:val="center"/>
          </w:tcPr>
          <w:p w14:paraId="4E13FAE8"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w:t>
            </w:r>
          </w:p>
          <w:p w14:paraId="6F8D687A"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部门</w:t>
            </w:r>
          </w:p>
        </w:tc>
        <w:tc>
          <w:tcPr>
            <w:tcW w:w="912" w:type="dxa"/>
            <w:gridSpan w:val="2"/>
            <w:vAlign w:val="center"/>
          </w:tcPr>
          <w:p w14:paraId="1EEDF421"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责任人</w:t>
            </w:r>
          </w:p>
        </w:tc>
        <w:tc>
          <w:tcPr>
            <w:tcW w:w="913" w:type="dxa"/>
            <w:gridSpan w:val="2"/>
            <w:vAlign w:val="center"/>
          </w:tcPr>
          <w:p w14:paraId="29BB475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措施</w:t>
            </w:r>
          </w:p>
          <w:p w14:paraId="10ADAF87"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类型</w:t>
            </w:r>
          </w:p>
        </w:tc>
        <w:tc>
          <w:tcPr>
            <w:tcW w:w="913" w:type="dxa"/>
            <w:vAlign w:val="center"/>
          </w:tcPr>
          <w:p w14:paraId="7233815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纠正预防措施</w:t>
            </w:r>
          </w:p>
        </w:tc>
        <w:tc>
          <w:tcPr>
            <w:tcW w:w="916" w:type="dxa"/>
            <w:gridSpan w:val="2"/>
            <w:vAlign w:val="center"/>
          </w:tcPr>
          <w:p w14:paraId="3CF6DD3F"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计划完成时间</w:t>
            </w:r>
          </w:p>
        </w:tc>
        <w:tc>
          <w:tcPr>
            <w:tcW w:w="913" w:type="dxa"/>
            <w:vAlign w:val="center"/>
          </w:tcPr>
          <w:p w14:paraId="65929B84"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验证</w:t>
            </w:r>
          </w:p>
          <w:p w14:paraId="44650ACB"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日期</w:t>
            </w:r>
          </w:p>
        </w:tc>
        <w:tc>
          <w:tcPr>
            <w:tcW w:w="913" w:type="dxa"/>
            <w:vAlign w:val="center"/>
          </w:tcPr>
          <w:p w14:paraId="735BE08A"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跟踪验证状态</w:t>
            </w:r>
          </w:p>
        </w:tc>
      </w:tr>
      <w:tr w:rsidR="00060E64" w14:paraId="368A5AF7" w14:textId="77777777" w:rsidTr="00491423">
        <w:trPr>
          <w:trHeight w:val="334"/>
        </w:trPr>
        <w:tc>
          <w:tcPr>
            <w:tcW w:w="911" w:type="dxa"/>
            <w:vAlign w:val="center"/>
          </w:tcPr>
          <w:p w14:paraId="7C063DEC" w14:textId="77777777" w:rsidR="00060E64" w:rsidRDefault="00060E64" w:rsidP="00491423">
            <w:pPr>
              <w:pStyle w:val="ad"/>
              <w:ind w:firstLineChars="0" w:firstLine="0"/>
              <w:jc w:val="center"/>
              <w:rPr>
                <w:rFonts w:ascii="宋体" w:hAnsi="宋体" w:cs="Arial"/>
                <w:szCs w:val="21"/>
              </w:rPr>
            </w:pPr>
          </w:p>
        </w:tc>
        <w:tc>
          <w:tcPr>
            <w:tcW w:w="912" w:type="dxa"/>
            <w:vAlign w:val="center"/>
          </w:tcPr>
          <w:p w14:paraId="16827E79" w14:textId="77777777" w:rsidR="00060E64" w:rsidRDefault="00060E64" w:rsidP="00491423">
            <w:pPr>
              <w:pStyle w:val="ad"/>
              <w:ind w:firstLineChars="0" w:firstLine="0"/>
              <w:jc w:val="center"/>
              <w:rPr>
                <w:rFonts w:ascii="宋体" w:hAnsi="宋体" w:cs="Arial"/>
                <w:szCs w:val="21"/>
              </w:rPr>
            </w:pPr>
          </w:p>
        </w:tc>
        <w:tc>
          <w:tcPr>
            <w:tcW w:w="912" w:type="dxa"/>
            <w:gridSpan w:val="2"/>
            <w:vAlign w:val="center"/>
          </w:tcPr>
          <w:p w14:paraId="273AA5A0" w14:textId="77777777" w:rsidR="00060E64" w:rsidRDefault="00060E64" w:rsidP="00491423">
            <w:pPr>
              <w:pStyle w:val="ad"/>
              <w:ind w:firstLineChars="0" w:firstLine="0"/>
              <w:jc w:val="center"/>
              <w:rPr>
                <w:rFonts w:ascii="宋体" w:hAnsi="宋体" w:cs="Arial"/>
                <w:szCs w:val="21"/>
              </w:rPr>
            </w:pPr>
          </w:p>
        </w:tc>
        <w:tc>
          <w:tcPr>
            <w:tcW w:w="913" w:type="dxa"/>
            <w:gridSpan w:val="2"/>
            <w:vAlign w:val="center"/>
          </w:tcPr>
          <w:p w14:paraId="0FF0B169" w14:textId="77777777" w:rsidR="00060E64" w:rsidRDefault="00060E64" w:rsidP="00491423">
            <w:pPr>
              <w:pStyle w:val="ad"/>
              <w:ind w:firstLineChars="0" w:firstLine="0"/>
              <w:jc w:val="center"/>
              <w:rPr>
                <w:rFonts w:ascii="宋体" w:hAnsi="宋体" w:cs="Arial"/>
                <w:szCs w:val="21"/>
              </w:rPr>
            </w:pPr>
          </w:p>
        </w:tc>
        <w:tc>
          <w:tcPr>
            <w:tcW w:w="913" w:type="dxa"/>
            <w:vAlign w:val="center"/>
          </w:tcPr>
          <w:p w14:paraId="1FD2CB29" w14:textId="77777777" w:rsidR="00060E64" w:rsidRDefault="00060E64" w:rsidP="00491423">
            <w:pPr>
              <w:pStyle w:val="ad"/>
              <w:ind w:firstLineChars="0" w:firstLine="0"/>
              <w:jc w:val="center"/>
              <w:rPr>
                <w:rFonts w:ascii="宋体" w:hAnsi="宋体" w:cs="Arial"/>
                <w:szCs w:val="21"/>
              </w:rPr>
            </w:pPr>
          </w:p>
        </w:tc>
        <w:tc>
          <w:tcPr>
            <w:tcW w:w="916" w:type="dxa"/>
            <w:gridSpan w:val="2"/>
            <w:vAlign w:val="center"/>
          </w:tcPr>
          <w:p w14:paraId="74C89857" w14:textId="77777777" w:rsidR="00060E64" w:rsidRDefault="00060E64" w:rsidP="00491423">
            <w:pPr>
              <w:pStyle w:val="ad"/>
              <w:ind w:firstLineChars="0" w:firstLine="0"/>
              <w:jc w:val="center"/>
              <w:rPr>
                <w:rFonts w:ascii="宋体" w:hAnsi="宋体" w:cs="Arial"/>
                <w:szCs w:val="21"/>
              </w:rPr>
            </w:pPr>
          </w:p>
        </w:tc>
        <w:tc>
          <w:tcPr>
            <w:tcW w:w="913" w:type="dxa"/>
            <w:vAlign w:val="center"/>
          </w:tcPr>
          <w:p w14:paraId="4E894780" w14:textId="77777777" w:rsidR="00060E64" w:rsidRDefault="00060E64" w:rsidP="00491423">
            <w:pPr>
              <w:pStyle w:val="ad"/>
              <w:ind w:firstLineChars="0" w:firstLine="0"/>
              <w:jc w:val="center"/>
              <w:rPr>
                <w:rFonts w:ascii="宋体" w:hAnsi="宋体" w:cs="Arial"/>
                <w:szCs w:val="21"/>
              </w:rPr>
            </w:pPr>
          </w:p>
        </w:tc>
        <w:tc>
          <w:tcPr>
            <w:tcW w:w="913" w:type="dxa"/>
          </w:tcPr>
          <w:p w14:paraId="0388EA1F" w14:textId="77777777" w:rsidR="00060E64" w:rsidRDefault="00060E64" w:rsidP="00491423">
            <w:pPr>
              <w:pStyle w:val="ad"/>
              <w:ind w:firstLineChars="0" w:firstLine="0"/>
              <w:rPr>
                <w:rFonts w:ascii="宋体" w:hAnsi="宋体" w:cs="Arial"/>
                <w:szCs w:val="21"/>
              </w:rPr>
            </w:pPr>
            <w:r>
              <w:rPr>
                <w:rFonts w:ascii="宋体" w:hAnsi="宋体" w:cs="Arial" w:hint="eastAsia"/>
                <w:szCs w:val="21"/>
              </w:rPr>
              <w:t>（超链接）</w:t>
            </w:r>
          </w:p>
        </w:tc>
      </w:tr>
      <w:tr w:rsidR="00060E64" w14:paraId="7C4991F0" w14:textId="77777777" w:rsidTr="00491423">
        <w:tc>
          <w:tcPr>
            <w:tcW w:w="7303" w:type="dxa"/>
            <w:gridSpan w:val="11"/>
            <w:shd w:val="clear" w:color="auto" w:fill="F2F2F2" w:themeFill="background1" w:themeFillShade="F2"/>
            <w:vAlign w:val="center"/>
          </w:tcPr>
          <w:p w14:paraId="74D075F1" w14:textId="77777777" w:rsidR="00060E64" w:rsidRPr="0012190E" w:rsidRDefault="00060E64" w:rsidP="00491423">
            <w:pPr>
              <w:pStyle w:val="ad"/>
              <w:ind w:firstLineChars="0" w:firstLine="0"/>
              <w:jc w:val="center"/>
              <w:rPr>
                <w:rFonts w:ascii="宋体" w:hAnsi="宋体" w:cs="Arial"/>
                <w:b/>
                <w:szCs w:val="21"/>
              </w:rPr>
            </w:pPr>
            <w:r w:rsidRPr="0012190E">
              <w:rPr>
                <w:rFonts w:ascii="宋体" w:hAnsi="宋体" w:cs="Arial" w:hint="eastAsia"/>
                <w:b/>
                <w:szCs w:val="21"/>
              </w:rPr>
              <w:t>关联</w:t>
            </w:r>
            <w:r>
              <w:rPr>
                <w:rFonts w:ascii="宋体" w:hAnsi="宋体" w:cs="Arial"/>
                <w:b/>
                <w:szCs w:val="21"/>
              </w:rPr>
              <w:t>绩效</w:t>
            </w:r>
            <w:r>
              <w:rPr>
                <w:rFonts w:ascii="宋体" w:hAnsi="宋体" w:cs="Arial" w:hint="eastAsia"/>
                <w:b/>
                <w:szCs w:val="21"/>
              </w:rPr>
              <w:t>预警</w:t>
            </w:r>
          </w:p>
        </w:tc>
      </w:tr>
      <w:tr w:rsidR="00060E64" w14:paraId="78C06A90" w14:textId="77777777" w:rsidTr="00491423">
        <w:tc>
          <w:tcPr>
            <w:tcW w:w="3634" w:type="dxa"/>
            <w:gridSpan w:val="5"/>
          </w:tcPr>
          <w:p w14:paraId="2D7099E7"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关键风险</w:t>
            </w:r>
          </w:p>
        </w:tc>
        <w:tc>
          <w:tcPr>
            <w:tcW w:w="3669" w:type="dxa"/>
            <w:gridSpan w:val="6"/>
          </w:tcPr>
          <w:p w14:paraId="53CCF42E"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危险源</w:t>
            </w:r>
          </w:p>
        </w:tc>
      </w:tr>
      <w:tr w:rsidR="00060E64" w14:paraId="360CB5EC" w14:textId="77777777" w:rsidTr="00491423">
        <w:tc>
          <w:tcPr>
            <w:tcW w:w="3634" w:type="dxa"/>
            <w:gridSpan w:val="5"/>
          </w:tcPr>
          <w:p w14:paraId="08C51F0F" w14:textId="77777777" w:rsidR="00060E64" w:rsidRDefault="00060E64" w:rsidP="00491423">
            <w:pPr>
              <w:pStyle w:val="ad"/>
              <w:ind w:firstLineChars="0" w:firstLine="0"/>
              <w:jc w:val="center"/>
              <w:rPr>
                <w:rFonts w:ascii="宋体" w:hAnsi="宋体" w:cs="Arial"/>
                <w:szCs w:val="21"/>
              </w:rPr>
            </w:pPr>
          </w:p>
        </w:tc>
        <w:tc>
          <w:tcPr>
            <w:tcW w:w="3669" w:type="dxa"/>
            <w:gridSpan w:val="6"/>
          </w:tcPr>
          <w:p w14:paraId="0D4548F6"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r>
      <w:tr w:rsidR="00060E64" w14:paraId="4E3D5FE9" w14:textId="77777777" w:rsidTr="00491423">
        <w:tc>
          <w:tcPr>
            <w:tcW w:w="3634" w:type="dxa"/>
            <w:gridSpan w:val="5"/>
          </w:tcPr>
          <w:p w14:paraId="20ABED30"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监控项目</w:t>
            </w:r>
          </w:p>
        </w:tc>
        <w:tc>
          <w:tcPr>
            <w:tcW w:w="3669" w:type="dxa"/>
            <w:gridSpan w:val="6"/>
          </w:tcPr>
          <w:p w14:paraId="7EB704BA" w14:textId="77777777" w:rsidR="00060E64" w:rsidRPr="00CF7FDD" w:rsidRDefault="00060E64" w:rsidP="00491423">
            <w:pPr>
              <w:pStyle w:val="ad"/>
              <w:ind w:firstLineChars="0" w:firstLine="0"/>
              <w:jc w:val="center"/>
              <w:rPr>
                <w:rFonts w:ascii="宋体" w:hAnsi="宋体" w:cs="Arial"/>
                <w:b/>
                <w:szCs w:val="21"/>
              </w:rPr>
            </w:pPr>
            <w:r w:rsidRPr="00CF7FDD">
              <w:rPr>
                <w:rFonts w:ascii="宋体" w:hAnsi="宋体" w:cs="Arial" w:hint="eastAsia"/>
                <w:b/>
                <w:szCs w:val="21"/>
              </w:rPr>
              <w:t>责任部门</w:t>
            </w:r>
          </w:p>
        </w:tc>
      </w:tr>
      <w:tr w:rsidR="00060E64" w14:paraId="1F95B935" w14:textId="77777777" w:rsidTr="00491423">
        <w:tc>
          <w:tcPr>
            <w:tcW w:w="3634" w:type="dxa"/>
            <w:gridSpan w:val="5"/>
          </w:tcPr>
          <w:p w14:paraId="23954FBA" w14:textId="77777777" w:rsidR="00060E64" w:rsidRDefault="00060E64" w:rsidP="00491423">
            <w:pPr>
              <w:pStyle w:val="ad"/>
              <w:ind w:firstLineChars="0" w:firstLine="0"/>
              <w:jc w:val="center"/>
              <w:rPr>
                <w:rFonts w:ascii="宋体" w:hAnsi="宋体" w:cs="Arial"/>
                <w:szCs w:val="21"/>
              </w:rPr>
            </w:pPr>
            <w:r>
              <w:rPr>
                <w:rFonts w:ascii="宋体" w:hAnsi="宋体" w:cs="Arial" w:hint="eastAsia"/>
                <w:szCs w:val="21"/>
              </w:rPr>
              <w:t>（超链接）</w:t>
            </w:r>
          </w:p>
        </w:tc>
        <w:tc>
          <w:tcPr>
            <w:tcW w:w="3669" w:type="dxa"/>
            <w:gridSpan w:val="6"/>
          </w:tcPr>
          <w:p w14:paraId="3220637E" w14:textId="77777777" w:rsidR="00060E64" w:rsidRDefault="00060E64" w:rsidP="00491423">
            <w:pPr>
              <w:pStyle w:val="ad"/>
              <w:ind w:firstLineChars="0" w:firstLine="0"/>
              <w:rPr>
                <w:rFonts w:ascii="宋体" w:hAnsi="宋体" w:cs="Arial"/>
                <w:szCs w:val="21"/>
              </w:rPr>
            </w:pPr>
          </w:p>
        </w:tc>
      </w:tr>
    </w:tbl>
    <w:p w14:paraId="4DEEF753" w14:textId="77777777" w:rsidR="00060E64" w:rsidRPr="00BA0872" w:rsidRDefault="00060E64" w:rsidP="00060E64">
      <w:pPr>
        <w:pStyle w:val="ad"/>
        <w:numPr>
          <w:ilvl w:val="0"/>
          <w:numId w:val="84"/>
        </w:numPr>
        <w:ind w:left="992" w:firstLineChars="0" w:hanging="567"/>
        <w:outlineLvl w:val="3"/>
        <w:rPr>
          <w:rFonts w:ascii="宋体" w:hAnsi="宋体" w:cs="Arial"/>
          <w:szCs w:val="21"/>
        </w:rPr>
      </w:pPr>
      <w:r>
        <w:rPr>
          <w:rFonts w:ascii="宋体" w:hAnsi="宋体" w:cs="Arial" w:hint="eastAsia"/>
          <w:szCs w:val="21"/>
        </w:rPr>
        <w:t>当数据来源为</w:t>
      </w:r>
      <w:r>
        <w:rPr>
          <w:rFonts w:ascii="宋体" w:hAnsi="宋体" w:hint="eastAsia"/>
          <w:szCs w:val="21"/>
        </w:rPr>
        <w:t>纠正预防</w:t>
      </w:r>
    </w:p>
    <w:p w14:paraId="63931985" w14:textId="77777777" w:rsidR="00060E64" w:rsidRDefault="00060E64" w:rsidP="00060E64">
      <w:pPr>
        <w:pStyle w:val="ad"/>
        <w:ind w:left="992" w:firstLineChars="0" w:firstLine="0"/>
        <w:rPr>
          <w:rFonts w:ascii="宋体" w:hAnsi="宋体" w:cs="Arial"/>
          <w:szCs w:val="21"/>
        </w:rPr>
      </w:pPr>
      <w:r>
        <w:rPr>
          <w:rFonts w:ascii="宋体" w:hAnsi="宋体" w:hint="eastAsia"/>
          <w:szCs w:val="21"/>
        </w:rPr>
        <w:t>纠正预防类型为</w:t>
      </w:r>
      <w:commentRangeStart w:id="67"/>
      <w:r>
        <w:rPr>
          <w:rFonts w:ascii="宋体" w:hAnsi="宋体" w:hint="eastAsia"/>
          <w:szCs w:val="21"/>
        </w:rPr>
        <w:t>事件调查发现问题、安全信息报告</w:t>
      </w:r>
      <w:commentRangeEnd w:id="67"/>
      <w:r w:rsidRPr="00632748">
        <w:rPr>
          <w:rFonts w:ascii="宋体" w:hAnsi="宋体" w:cs="Arial"/>
        </w:rPr>
        <w:commentReference w:id="67"/>
      </w:r>
      <w:r w:rsidRPr="00632748">
        <w:rPr>
          <w:rFonts w:ascii="宋体" w:hAnsi="宋体" w:cs="Arial" w:hint="eastAsia"/>
        </w:rPr>
        <w:t>时</w:t>
      </w:r>
      <w:r w:rsidRPr="00F6331C">
        <w:rPr>
          <w:rFonts w:ascii="宋体" w:hAnsi="宋体" w:hint="eastAsia"/>
          <w:szCs w:val="21"/>
        </w:rPr>
        <w:t>时，纠正预防流程结束后</w:t>
      </w:r>
      <w:r w:rsidRPr="00F6331C">
        <w:rPr>
          <w:rFonts w:ascii="宋体" w:hAnsi="宋体" w:cs="Arial" w:hint="eastAsia"/>
          <w:szCs w:val="21"/>
        </w:rPr>
        <w:t>时自动获取</w:t>
      </w:r>
      <w:r>
        <w:rPr>
          <w:rFonts w:ascii="宋体" w:hAnsi="宋体" w:cs="Arial" w:hint="eastAsia"/>
          <w:szCs w:val="21"/>
        </w:rPr>
        <w:t>：</w:t>
      </w:r>
    </w:p>
    <w:p w14:paraId="1D46F283" w14:textId="77777777" w:rsidR="00060E64" w:rsidRDefault="00060E64" w:rsidP="00060E64">
      <w:pPr>
        <w:pStyle w:val="ad"/>
        <w:ind w:left="992" w:firstLineChars="0" w:firstLine="0"/>
        <w:rPr>
          <w:rFonts w:ascii="宋体" w:hAnsi="宋体" w:cs="Arial"/>
          <w:szCs w:val="21"/>
        </w:rPr>
      </w:pPr>
      <w:r w:rsidRPr="00F6331C">
        <w:rPr>
          <w:rFonts w:ascii="宋体" w:hAnsi="宋体" w:hint="eastAsia"/>
          <w:szCs w:val="21"/>
          <w:highlight w:val="yellow"/>
        </w:rPr>
        <w:t>在创建隐患动态控制清单时与对应事件调查关联在一起</w:t>
      </w:r>
      <w:r>
        <w:rPr>
          <w:rFonts w:ascii="宋体" w:hAnsi="宋体" w:hint="eastAsia"/>
          <w:szCs w:val="21"/>
          <w:highlight w:val="yellow"/>
        </w:rPr>
        <w:t>，手动选择</w:t>
      </w:r>
      <w:r w:rsidRPr="00F6331C">
        <w:rPr>
          <w:rFonts w:ascii="宋体" w:hAnsi="宋体" w:hint="eastAsia"/>
          <w:szCs w:val="21"/>
          <w:highlight w:val="yellow"/>
        </w:rPr>
        <w:t>；</w:t>
      </w:r>
    </w:p>
    <w:p w14:paraId="45D25458"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隐患来源：纠正预防对应的报告来源；</w:t>
      </w:r>
    </w:p>
    <w:p w14:paraId="30FA9C1F" w14:textId="77777777" w:rsidR="00060E64" w:rsidRDefault="00060E64" w:rsidP="00060E64">
      <w:pPr>
        <w:pStyle w:val="ad"/>
        <w:ind w:left="1276" w:firstLineChars="0" w:firstLine="0"/>
        <w:rPr>
          <w:rFonts w:ascii="宋体" w:hAnsi="宋体" w:cs="Arial"/>
          <w:szCs w:val="21"/>
        </w:rPr>
      </w:pPr>
      <w:r w:rsidRPr="005A7FD7">
        <w:rPr>
          <w:rFonts w:ascii="宋体" w:hAnsi="宋体" w:cs="Arial" w:hint="eastAsia"/>
          <w:szCs w:val="21"/>
          <w:highlight w:val="yellow"/>
        </w:rPr>
        <w:t>纠正预防报告来源“事件调查发现问题”拆分</w:t>
      </w:r>
      <w:r>
        <w:rPr>
          <w:rFonts w:ascii="宋体" w:hAnsi="宋体" w:cs="Arial" w:hint="eastAsia"/>
          <w:szCs w:val="21"/>
        </w:rPr>
        <w:t>为公司事件调查发现问题、部门事件调查发现问题，原有历史数据均需变更。今后事件调查中创建纠正预防，自动按以下规则区分报告来源：</w:t>
      </w:r>
    </w:p>
    <w:p w14:paraId="1944172C" w14:textId="77777777" w:rsidR="00060E64" w:rsidRDefault="00060E64" w:rsidP="00060E64">
      <w:pPr>
        <w:pStyle w:val="ad"/>
        <w:numPr>
          <w:ilvl w:val="0"/>
          <w:numId w:val="86"/>
        </w:numPr>
        <w:ind w:firstLineChars="0"/>
        <w:rPr>
          <w:rFonts w:ascii="宋体" w:hAnsi="宋体" w:cs="Arial"/>
          <w:szCs w:val="21"/>
        </w:rPr>
      </w:pPr>
      <w:r>
        <w:rPr>
          <w:rFonts w:ascii="宋体" w:hAnsi="宋体" w:cs="Arial" w:hint="eastAsia"/>
          <w:szCs w:val="21"/>
        </w:rPr>
        <w:t>辨识部门为安监部、保卫部的，默认为公司事件调查发现问题，可修改为部门事件调查发现问题；</w:t>
      </w:r>
    </w:p>
    <w:p w14:paraId="6439B884" w14:textId="77777777" w:rsidR="00060E64" w:rsidRDefault="00060E64" w:rsidP="00060E64">
      <w:pPr>
        <w:pStyle w:val="ad"/>
        <w:numPr>
          <w:ilvl w:val="0"/>
          <w:numId w:val="86"/>
        </w:numPr>
        <w:ind w:firstLineChars="0"/>
        <w:rPr>
          <w:rFonts w:ascii="宋体" w:hAnsi="宋体" w:cs="Arial"/>
          <w:szCs w:val="21"/>
        </w:rPr>
      </w:pPr>
      <w:r>
        <w:rPr>
          <w:rFonts w:ascii="宋体" w:hAnsi="宋体" w:cs="Arial" w:hint="eastAsia"/>
          <w:szCs w:val="21"/>
        </w:rPr>
        <w:t>辨识部门为非安监部、保卫部的，全部都是部门事件调查发现问题；</w:t>
      </w:r>
    </w:p>
    <w:p w14:paraId="15688F60" w14:textId="77777777" w:rsidR="00060E64" w:rsidRPr="000312CE" w:rsidRDefault="00060E64" w:rsidP="00060E64">
      <w:pPr>
        <w:ind w:left="1276"/>
        <w:rPr>
          <w:rFonts w:ascii="宋体" w:hAnsi="宋体" w:cs="Arial"/>
          <w:szCs w:val="21"/>
        </w:rPr>
      </w:pPr>
      <w:r>
        <w:rPr>
          <w:rFonts w:ascii="宋体" w:hAnsi="宋体" w:cs="Arial" w:hint="eastAsia"/>
          <w:szCs w:val="21"/>
        </w:rPr>
        <w:t>历史数据中</w:t>
      </w:r>
      <w:r w:rsidRPr="000312CE">
        <w:rPr>
          <w:rFonts w:ascii="宋体" w:hAnsi="宋体" w:cs="Arial" w:hint="eastAsia"/>
          <w:szCs w:val="21"/>
        </w:rPr>
        <w:t>辨识部门为保卫部的，</w:t>
      </w:r>
      <w:r w:rsidRPr="000312CE">
        <w:rPr>
          <w:rFonts w:ascii="宋体" w:hAnsi="宋体" w:cs="Arial" w:hint="eastAsia"/>
          <w:szCs w:val="21"/>
          <w:highlight w:val="yellow"/>
        </w:rPr>
        <w:t>另行提供清单进行变更</w:t>
      </w:r>
      <w:r w:rsidRPr="000312CE">
        <w:rPr>
          <w:rFonts w:ascii="宋体" w:hAnsi="宋体" w:cs="Arial" w:hint="eastAsia"/>
          <w:szCs w:val="21"/>
        </w:rPr>
        <w:t>。</w:t>
      </w:r>
    </w:p>
    <w:p w14:paraId="67510D2C"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来源编号：纠正预防对应的来源编号，超链接，跳转至来源查看页面；</w:t>
      </w:r>
    </w:p>
    <w:p w14:paraId="2B732CC6"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发生日期：同字段；</w:t>
      </w:r>
    </w:p>
    <w:p w14:paraId="7C896EF5"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发现部门：问题发现部门；</w:t>
      </w:r>
    </w:p>
    <w:p w14:paraId="3F72B4B3"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事件简述：关联事件的“</w:t>
      </w:r>
      <w:r w:rsidRPr="00D7439E">
        <w:rPr>
          <w:rFonts w:ascii="宋体" w:hAnsi="宋体" w:cs="Arial" w:hint="eastAsia"/>
          <w:szCs w:val="21"/>
        </w:rPr>
        <w:t>请您尽可能完整地描述事件经过</w:t>
      </w:r>
      <w:r>
        <w:rPr>
          <w:rFonts w:ascii="宋体" w:hAnsi="宋体" w:cs="Arial" w:hint="eastAsia"/>
          <w:szCs w:val="21"/>
        </w:rPr>
        <w:t>”；</w:t>
      </w:r>
    </w:p>
    <w:p w14:paraId="2E8B0F12"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责任部门：同字段；</w:t>
      </w:r>
    </w:p>
    <w:p w14:paraId="27CDE96D"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事件性质：关联事件的事件等级；</w:t>
      </w:r>
    </w:p>
    <w:p w14:paraId="2180C3CE"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事件类型：关联事件的事件类型，列表显示；</w:t>
      </w:r>
    </w:p>
    <w:p w14:paraId="63E47B11"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隐患编号：纠正预防编号，超链接，跳转至纠正预防查看对应页面；</w:t>
      </w:r>
    </w:p>
    <w:p w14:paraId="4F523515"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隐患名称：问题描述；</w:t>
      </w:r>
    </w:p>
    <w:p w14:paraId="1FCB54C7"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隐患类别：报告类别；</w:t>
      </w:r>
    </w:p>
    <w:p w14:paraId="56800A38"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可能后果：默认为空，文本框；</w:t>
      </w:r>
    </w:p>
    <w:p w14:paraId="0914DB77" w14:textId="77777777" w:rsidR="00060E64" w:rsidRPr="001750CD"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隐患等级：见数据来源2；</w:t>
      </w:r>
    </w:p>
    <w:p w14:paraId="003424E6"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隐患分类：问题类型，明细页面列表显示；</w:t>
      </w:r>
    </w:p>
    <w:p w14:paraId="6B7835A9"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hint="eastAsia"/>
          <w:szCs w:val="21"/>
        </w:rPr>
        <w:t>纠正预防措施：对应的纠正预防措施列表，跟踪验证状态为超链接；</w:t>
      </w:r>
    </w:p>
    <w:p w14:paraId="7DAF97BE" w14:textId="77777777" w:rsidR="00060E64" w:rsidRPr="00F6331C" w:rsidRDefault="00060E64" w:rsidP="00060E64">
      <w:pPr>
        <w:pStyle w:val="ad"/>
        <w:numPr>
          <w:ilvl w:val="0"/>
          <w:numId w:val="85"/>
        </w:numPr>
        <w:ind w:left="1276" w:firstLineChars="0" w:hanging="283"/>
        <w:rPr>
          <w:rFonts w:ascii="宋体" w:hAnsi="宋体" w:cs="Arial"/>
          <w:szCs w:val="21"/>
        </w:rPr>
      </w:pPr>
      <w:r w:rsidRPr="0047693E">
        <w:rPr>
          <w:rFonts w:ascii="宋体" w:hAnsi="宋体" w:cs="Arial" w:hint="eastAsia"/>
          <w:szCs w:val="21"/>
          <w:highlight w:val="yellow"/>
        </w:rPr>
        <w:t>应急处置：默认为空，文本框；</w:t>
      </w:r>
    </w:p>
    <w:p w14:paraId="545D4C48" w14:textId="77777777" w:rsidR="00060E64" w:rsidRDefault="00060E64" w:rsidP="00060E64">
      <w:pPr>
        <w:pStyle w:val="ad"/>
        <w:numPr>
          <w:ilvl w:val="0"/>
          <w:numId w:val="85"/>
        </w:numPr>
        <w:ind w:left="1276" w:firstLineChars="0" w:hanging="283"/>
        <w:rPr>
          <w:rFonts w:ascii="宋体" w:hAnsi="宋体" w:cs="Arial"/>
          <w:szCs w:val="21"/>
        </w:rPr>
      </w:pPr>
      <w:r>
        <w:rPr>
          <w:rFonts w:ascii="宋体" w:hAnsi="宋体" w:cs="Arial"/>
          <w:szCs w:val="21"/>
        </w:rPr>
        <w:t>关联绩效</w:t>
      </w:r>
      <w:r>
        <w:rPr>
          <w:rFonts w:ascii="宋体" w:hAnsi="宋体" w:cs="Arial" w:hint="eastAsia"/>
          <w:szCs w:val="21"/>
        </w:rPr>
        <w:t>预警：关联绩效预警列表；</w:t>
      </w:r>
    </w:p>
    <w:p w14:paraId="1A445487" w14:textId="77777777" w:rsidR="00060E64" w:rsidRDefault="00060E64" w:rsidP="00060E64">
      <w:pPr>
        <w:pStyle w:val="ad"/>
        <w:numPr>
          <w:ilvl w:val="0"/>
          <w:numId w:val="84"/>
        </w:numPr>
        <w:ind w:left="992" w:firstLineChars="0" w:hanging="567"/>
        <w:outlineLvl w:val="3"/>
        <w:rPr>
          <w:rFonts w:ascii="宋体" w:hAnsi="宋体" w:cs="Arial"/>
          <w:szCs w:val="21"/>
        </w:rPr>
      </w:pPr>
      <w:r>
        <w:rPr>
          <w:rFonts w:ascii="宋体" w:hAnsi="宋体" w:cs="Arial" w:hint="eastAsia"/>
          <w:szCs w:val="21"/>
        </w:rPr>
        <w:t>当</w:t>
      </w:r>
      <w:commentRangeStart w:id="68"/>
      <w:r>
        <w:rPr>
          <w:rFonts w:ascii="宋体" w:hAnsi="宋体" w:cs="Arial" w:hint="eastAsia"/>
          <w:szCs w:val="21"/>
        </w:rPr>
        <w:t>数据来源为事件调查的：</w:t>
      </w:r>
      <w:commentRangeEnd w:id="68"/>
      <w:r>
        <w:rPr>
          <w:rStyle w:val="ae"/>
        </w:rPr>
        <w:commentReference w:id="68"/>
      </w:r>
    </w:p>
    <w:p w14:paraId="4A6B87DF"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隐患来源：事件调查；</w:t>
      </w:r>
    </w:p>
    <w:p w14:paraId="1A486522"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来源编号：事件调查编号，超链接，跳转至查看页面；</w:t>
      </w:r>
    </w:p>
    <w:p w14:paraId="665C8B23"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lastRenderedPageBreak/>
        <w:t>发生日期：同字段；</w:t>
      </w:r>
    </w:p>
    <w:p w14:paraId="0752A9FD"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发现部门：调查部门（安监部或保卫部）；</w:t>
      </w:r>
    </w:p>
    <w:p w14:paraId="09501473" w14:textId="77777777" w:rsidR="00060E64" w:rsidRPr="00D7439E" w:rsidRDefault="00060E64" w:rsidP="00060E64">
      <w:pPr>
        <w:pStyle w:val="ad"/>
        <w:numPr>
          <w:ilvl w:val="0"/>
          <w:numId w:val="87"/>
        </w:numPr>
        <w:ind w:left="1276" w:firstLineChars="0" w:hanging="283"/>
        <w:rPr>
          <w:rFonts w:ascii="宋体" w:hAnsi="宋体" w:cs="Arial"/>
          <w:szCs w:val="21"/>
        </w:rPr>
      </w:pPr>
      <w:r w:rsidRPr="00D7439E">
        <w:rPr>
          <w:rFonts w:ascii="宋体" w:hAnsi="宋体" w:cs="Arial" w:hint="eastAsia"/>
          <w:szCs w:val="21"/>
        </w:rPr>
        <w:t>事件简述：</w:t>
      </w:r>
      <w:r>
        <w:rPr>
          <w:rFonts w:ascii="宋体" w:hAnsi="宋体" w:cs="Arial" w:hint="eastAsia"/>
          <w:szCs w:val="21"/>
        </w:rPr>
        <w:t>请您尽可能完整地描述事件经过</w:t>
      </w:r>
      <w:r w:rsidRPr="00D7439E">
        <w:rPr>
          <w:rFonts w:ascii="宋体" w:hAnsi="宋体" w:cs="Arial" w:hint="eastAsia"/>
          <w:szCs w:val="21"/>
        </w:rPr>
        <w:t>；</w:t>
      </w:r>
    </w:p>
    <w:p w14:paraId="602D2278"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责任部门：同字段（只显示当前部门）；</w:t>
      </w:r>
    </w:p>
    <w:p w14:paraId="3E903341"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事件性质：事件等级；</w:t>
      </w:r>
    </w:p>
    <w:p w14:paraId="3D0B2067"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事件类型：同字段，列表显示；</w:t>
      </w:r>
    </w:p>
    <w:p w14:paraId="6EE6D673"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隐患编号：事件调查编号，超链接，跳转至查看页面；</w:t>
      </w:r>
    </w:p>
    <w:p w14:paraId="28BDDB1C" w14:textId="77777777" w:rsidR="00060E64" w:rsidRDefault="00060E64" w:rsidP="00060E64">
      <w:pPr>
        <w:pStyle w:val="ad"/>
        <w:numPr>
          <w:ilvl w:val="0"/>
          <w:numId w:val="87"/>
        </w:numPr>
        <w:ind w:left="1276" w:firstLineChars="0" w:hanging="283"/>
        <w:rPr>
          <w:rFonts w:ascii="宋体" w:hAnsi="宋体" w:cs="Arial"/>
          <w:szCs w:val="21"/>
        </w:rPr>
      </w:pPr>
      <w:r w:rsidRPr="00D7439E">
        <w:rPr>
          <w:rFonts w:ascii="宋体" w:hAnsi="宋体" w:cs="Arial" w:hint="eastAsia"/>
          <w:szCs w:val="21"/>
          <w:highlight w:val="yellow"/>
        </w:rPr>
        <w:t>隐患名称：默认为空，文本框</w:t>
      </w:r>
      <w:r>
        <w:rPr>
          <w:rFonts w:ascii="宋体" w:hAnsi="宋体" w:cs="Arial" w:hint="eastAsia"/>
          <w:szCs w:val="21"/>
        </w:rPr>
        <w:t>；</w:t>
      </w:r>
    </w:p>
    <w:p w14:paraId="168B9937"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隐患类别：报告类别；</w:t>
      </w:r>
    </w:p>
    <w:p w14:paraId="048196DF" w14:textId="77777777" w:rsidR="00060E64" w:rsidRPr="00D7439E" w:rsidRDefault="00060E64" w:rsidP="00060E64">
      <w:pPr>
        <w:pStyle w:val="ad"/>
        <w:numPr>
          <w:ilvl w:val="0"/>
          <w:numId w:val="87"/>
        </w:numPr>
        <w:ind w:left="1276" w:firstLineChars="0" w:hanging="283"/>
        <w:rPr>
          <w:rFonts w:ascii="宋体" w:hAnsi="宋体" w:cs="Arial"/>
          <w:szCs w:val="21"/>
          <w:highlight w:val="yellow"/>
        </w:rPr>
      </w:pPr>
      <w:r w:rsidRPr="00D7439E">
        <w:rPr>
          <w:rFonts w:ascii="宋体" w:hAnsi="宋体" w:cs="Arial" w:hint="eastAsia"/>
          <w:szCs w:val="21"/>
          <w:highlight w:val="yellow"/>
        </w:rPr>
        <w:t>可能后果：默认为空，文本框；</w:t>
      </w:r>
    </w:p>
    <w:p w14:paraId="7A858BDA" w14:textId="77777777" w:rsidR="00060E64" w:rsidRPr="001750CD"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隐患等级：见数据来源</w:t>
      </w:r>
      <w:r>
        <w:rPr>
          <w:rFonts w:ascii="宋体" w:hAnsi="宋体" w:cs="Arial"/>
          <w:szCs w:val="21"/>
        </w:rPr>
        <w:t>1</w:t>
      </w:r>
      <w:r>
        <w:rPr>
          <w:rFonts w:ascii="宋体" w:hAnsi="宋体" w:cs="Arial" w:hint="eastAsia"/>
          <w:szCs w:val="21"/>
        </w:rPr>
        <w:t>；</w:t>
      </w:r>
    </w:p>
    <w:p w14:paraId="705315CA"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隐患分类：原因分类，明细页面列表显示；</w:t>
      </w:r>
    </w:p>
    <w:p w14:paraId="3E77E04B"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hint="eastAsia"/>
          <w:szCs w:val="21"/>
        </w:rPr>
        <w:t>纠正预防措施：对应的纠正预防措施列表，跟踪验证状态为超链接；</w:t>
      </w:r>
    </w:p>
    <w:p w14:paraId="17E4651B" w14:textId="77777777" w:rsidR="00060E64" w:rsidRPr="00F6331C" w:rsidRDefault="00060E64" w:rsidP="00060E64">
      <w:pPr>
        <w:pStyle w:val="ad"/>
        <w:numPr>
          <w:ilvl w:val="0"/>
          <w:numId w:val="87"/>
        </w:numPr>
        <w:ind w:left="1276" w:firstLineChars="0" w:hanging="283"/>
        <w:rPr>
          <w:rFonts w:ascii="宋体" w:hAnsi="宋体" w:cs="Arial"/>
          <w:szCs w:val="21"/>
        </w:rPr>
      </w:pPr>
      <w:r w:rsidRPr="0047693E">
        <w:rPr>
          <w:rFonts w:ascii="宋体" w:hAnsi="宋体" w:cs="Arial" w:hint="eastAsia"/>
          <w:szCs w:val="21"/>
          <w:highlight w:val="yellow"/>
        </w:rPr>
        <w:t>应急处置：默认为空，文本框；</w:t>
      </w:r>
    </w:p>
    <w:p w14:paraId="300777B4" w14:textId="77777777" w:rsidR="00060E64" w:rsidRDefault="00060E64" w:rsidP="00060E64">
      <w:pPr>
        <w:pStyle w:val="ad"/>
        <w:numPr>
          <w:ilvl w:val="0"/>
          <w:numId w:val="87"/>
        </w:numPr>
        <w:ind w:left="1276" w:firstLineChars="0" w:hanging="283"/>
        <w:rPr>
          <w:rFonts w:ascii="宋体" w:hAnsi="宋体" w:cs="Arial"/>
          <w:szCs w:val="21"/>
        </w:rPr>
      </w:pPr>
      <w:r>
        <w:rPr>
          <w:rFonts w:ascii="宋体" w:hAnsi="宋体" w:cs="Arial"/>
          <w:szCs w:val="21"/>
        </w:rPr>
        <w:t>关联绩效</w:t>
      </w:r>
      <w:r>
        <w:rPr>
          <w:rFonts w:ascii="宋体" w:hAnsi="宋体" w:cs="Arial" w:hint="eastAsia"/>
          <w:szCs w:val="21"/>
        </w:rPr>
        <w:t>预警：关联绩效预警列表；</w:t>
      </w:r>
    </w:p>
    <w:p w14:paraId="29880564" w14:textId="77777777" w:rsidR="00060E64" w:rsidRDefault="00060E64" w:rsidP="00060E64">
      <w:pPr>
        <w:pStyle w:val="ad"/>
        <w:numPr>
          <w:ilvl w:val="0"/>
          <w:numId w:val="66"/>
        </w:numPr>
        <w:ind w:left="777" w:firstLineChars="0" w:hanging="357"/>
        <w:outlineLvl w:val="2"/>
        <w:rPr>
          <w:rFonts w:ascii="宋体" w:hAnsi="宋体" w:cs="Arial"/>
          <w:szCs w:val="21"/>
        </w:rPr>
      </w:pPr>
      <w:r>
        <w:rPr>
          <w:rFonts w:ascii="宋体" w:hAnsi="宋体" w:cs="Arial" w:hint="eastAsia"/>
          <w:szCs w:val="21"/>
        </w:rPr>
        <w:t>可全字段导出。</w:t>
      </w:r>
    </w:p>
    <w:p w14:paraId="62438E5D" w14:textId="77777777" w:rsidR="00060E64" w:rsidRDefault="00060E64" w:rsidP="00060E64"/>
    <w:p w14:paraId="54B97919" w14:textId="77777777" w:rsidR="00060E64" w:rsidRDefault="00060E64" w:rsidP="00060E64"/>
    <w:p w14:paraId="6A67A2D3" w14:textId="77777777" w:rsidR="00060E64" w:rsidRDefault="00060E64" w:rsidP="00060E64">
      <w:pPr>
        <w:pStyle w:val="2"/>
      </w:pPr>
      <w:r>
        <w:rPr>
          <w:rFonts w:hint="eastAsia"/>
        </w:rPr>
        <w:t>3.3</w:t>
      </w:r>
      <w:r>
        <w:t>4</w:t>
      </w:r>
      <w:r>
        <w:rPr>
          <w:rFonts w:hint="eastAsia"/>
        </w:rPr>
        <w:t xml:space="preserve"> Use-Case </w:t>
      </w:r>
      <w:r>
        <w:t>“UC003</w:t>
      </w:r>
      <w:r>
        <w:t>4</w:t>
      </w:r>
      <w:r w:rsidRPr="00060E64">
        <w:rPr>
          <w:rFonts w:hint="eastAsia"/>
        </w:rPr>
        <w:t>统计分析拓展</w:t>
      </w:r>
      <w:r>
        <w:t>”</w:t>
      </w:r>
    </w:p>
    <w:p w14:paraId="24DE6454" w14:textId="77777777" w:rsidR="00060E64" w:rsidRPr="00B8764C" w:rsidRDefault="00060E64" w:rsidP="00060E64">
      <w:r>
        <w:rPr>
          <w:rFonts w:hint="eastAsia"/>
        </w:rPr>
        <w:t>[</w:t>
      </w:r>
      <w:r>
        <w:rPr>
          <w:rFonts w:hint="eastAsia"/>
        </w:rPr>
        <w:t>名称</w:t>
      </w:r>
      <w:r>
        <w:t xml:space="preserve">] </w:t>
      </w:r>
      <w:r w:rsidRPr="00812EBF">
        <w:t>UC003</w:t>
      </w:r>
      <w:r>
        <w:t xml:space="preserve">4 </w:t>
      </w:r>
      <w:r w:rsidRPr="00060E64">
        <w:rPr>
          <w:rFonts w:hint="eastAsia"/>
        </w:rPr>
        <w:t>统计分析拓展</w:t>
      </w:r>
    </w:p>
    <w:p w14:paraId="02BB9EAB" w14:textId="77777777" w:rsidR="00060E64" w:rsidRDefault="00060E64" w:rsidP="00060E64">
      <w:r>
        <w:t>[</w:t>
      </w:r>
      <w:r>
        <w:rPr>
          <w:rFonts w:hint="eastAsia"/>
        </w:rPr>
        <w:t>简介</w:t>
      </w:r>
      <w:r>
        <w:t>]</w:t>
      </w:r>
      <w:r>
        <w:t xml:space="preserve"> </w:t>
      </w:r>
    </w:p>
    <w:p w14:paraId="72C2C9C7" w14:textId="77777777" w:rsidR="00060E64" w:rsidRPr="006C7023" w:rsidRDefault="00060E64" w:rsidP="00060E64">
      <w:r>
        <w:t>[</w:t>
      </w:r>
      <w:r>
        <w:rPr>
          <w:rFonts w:hint="eastAsia"/>
        </w:rPr>
        <w:t>扩展</w:t>
      </w:r>
      <w:r>
        <w:t>点</w:t>
      </w:r>
      <w:r>
        <w:t>]</w:t>
      </w:r>
    </w:p>
    <w:p w14:paraId="35C3D853" w14:textId="77777777" w:rsidR="00060E64" w:rsidRPr="007A77CC" w:rsidRDefault="00060E64" w:rsidP="00060E64">
      <w:pPr>
        <w:pStyle w:val="ad"/>
        <w:numPr>
          <w:ilvl w:val="0"/>
          <w:numId w:val="88"/>
        </w:numPr>
        <w:ind w:firstLineChars="0"/>
        <w:outlineLvl w:val="2"/>
        <w:rPr>
          <w:rFonts w:ascii="宋体" w:hAnsi="宋体"/>
          <w:szCs w:val="21"/>
        </w:rPr>
      </w:pPr>
      <w:r w:rsidRPr="007A77CC">
        <w:rPr>
          <w:rFonts w:ascii="宋体" w:hAnsi="宋体" w:hint="eastAsia"/>
          <w:szCs w:val="21"/>
        </w:rPr>
        <w:t>统计分析功能</w:t>
      </w:r>
    </w:p>
    <w:p w14:paraId="354EAA77" w14:textId="77777777" w:rsidR="00060E64" w:rsidRDefault="00060E64" w:rsidP="00060E64">
      <w:pPr>
        <w:pStyle w:val="ad"/>
        <w:ind w:left="720" w:firstLineChars="0" w:firstLine="0"/>
        <w:rPr>
          <w:rFonts w:ascii="宋体" w:hAnsi="宋体"/>
          <w:szCs w:val="21"/>
        </w:rPr>
      </w:pPr>
      <w:r w:rsidRPr="007A77CC">
        <w:rPr>
          <w:rFonts w:ascii="宋体" w:hAnsi="宋体" w:hint="eastAsia"/>
          <w:szCs w:val="21"/>
        </w:rPr>
        <w:t>需新增员工安全报告、风险管理、工作任务、安全绩效等的统计分析，要能跳转到相关原始页面（参见老系统相关功能），并能全字段导出（权限控制）。</w:t>
      </w:r>
    </w:p>
    <w:p w14:paraId="25EE678E" w14:textId="77777777" w:rsidR="00060E64" w:rsidRPr="002F2B7D" w:rsidRDefault="00060E64" w:rsidP="00060E64">
      <w:pPr>
        <w:pStyle w:val="ad"/>
        <w:ind w:left="720" w:firstLineChars="0" w:firstLine="0"/>
        <w:rPr>
          <w:rFonts w:ascii="宋体" w:hAnsi="宋体"/>
          <w:color w:val="FF0000"/>
          <w:szCs w:val="21"/>
        </w:rPr>
      </w:pPr>
      <w:r w:rsidRPr="002F2B7D">
        <w:rPr>
          <w:rFonts w:ascii="宋体" w:hAnsi="宋体" w:hint="eastAsia"/>
          <w:color w:val="FF0000"/>
          <w:szCs w:val="21"/>
        </w:rPr>
        <w:t>确认一些功能点后给出，进行研发。</w:t>
      </w:r>
    </w:p>
    <w:p w14:paraId="460781A3" w14:textId="77777777" w:rsidR="00060E64" w:rsidRDefault="00060E64" w:rsidP="00060E64">
      <w:pPr>
        <w:pStyle w:val="ad"/>
        <w:numPr>
          <w:ilvl w:val="0"/>
          <w:numId w:val="88"/>
        </w:numPr>
        <w:ind w:firstLineChars="0"/>
        <w:outlineLvl w:val="2"/>
        <w:rPr>
          <w:rFonts w:ascii="宋体" w:hAnsi="宋体"/>
          <w:szCs w:val="21"/>
        </w:rPr>
      </w:pPr>
      <w:r>
        <w:rPr>
          <w:rFonts w:ascii="宋体" w:hAnsi="宋体" w:hint="eastAsia"/>
          <w:szCs w:val="21"/>
        </w:rPr>
        <w:t>智能扩展</w:t>
      </w:r>
    </w:p>
    <w:p w14:paraId="290515E5" w14:textId="77777777" w:rsidR="00060E64" w:rsidRDefault="00060E64" w:rsidP="00060E64">
      <w:pPr>
        <w:pStyle w:val="ad"/>
        <w:numPr>
          <w:ilvl w:val="0"/>
          <w:numId w:val="89"/>
        </w:numPr>
        <w:ind w:firstLineChars="0"/>
        <w:outlineLvl w:val="2"/>
        <w:rPr>
          <w:rFonts w:ascii="宋体" w:hAnsi="宋体"/>
          <w:szCs w:val="21"/>
        </w:rPr>
      </w:pPr>
      <w:r>
        <w:rPr>
          <w:rFonts w:ascii="宋体" w:hAnsi="宋体" w:hint="eastAsia"/>
          <w:szCs w:val="21"/>
        </w:rPr>
        <w:t>智能</w:t>
      </w:r>
      <w:r w:rsidRPr="007A77CC">
        <w:rPr>
          <w:rFonts w:ascii="宋体" w:hAnsi="宋体" w:cs="Arial" w:hint="eastAsia"/>
          <w:szCs w:val="21"/>
        </w:rPr>
        <w:t>分类</w:t>
      </w:r>
    </w:p>
    <w:p w14:paraId="4325B733" w14:textId="77777777" w:rsidR="00060E64" w:rsidRDefault="00060E64" w:rsidP="00060E64">
      <w:pPr>
        <w:pStyle w:val="ad"/>
        <w:ind w:left="720" w:firstLineChars="0" w:firstLine="0"/>
        <w:rPr>
          <w:rFonts w:ascii="宋体" w:hAnsi="宋体"/>
          <w:szCs w:val="21"/>
        </w:rPr>
      </w:pPr>
      <w:r>
        <w:rPr>
          <w:rFonts w:ascii="宋体" w:hAnsi="宋体" w:hint="eastAsia"/>
          <w:szCs w:val="21"/>
        </w:rPr>
        <w:t>对员工安全报告中事件类型、原因分类，和纠正预防中涉及范围、问题类型字段做智能分类推荐。</w:t>
      </w:r>
    </w:p>
    <w:p w14:paraId="18F20489" w14:textId="77777777" w:rsidR="00060E64" w:rsidRPr="005C5D27" w:rsidRDefault="00060E64" w:rsidP="00060E64">
      <w:pPr>
        <w:pStyle w:val="ad"/>
        <w:ind w:left="720" w:firstLineChars="0" w:firstLine="0"/>
        <w:rPr>
          <w:rFonts w:ascii="宋体" w:hAnsi="宋体"/>
          <w:color w:val="FF0000"/>
          <w:szCs w:val="21"/>
        </w:rPr>
      </w:pPr>
      <w:r w:rsidRPr="005C5D27">
        <w:rPr>
          <w:rFonts w:ascii="宋体" w:hAnsi="宋体" w:hint="eastAsia"/>
          <w:color w:val="FF0000"/>
          <w:szCs w:val="21"/>
        </w:rPr>
        <w:t>不知如何分类的，大部分都分到飞行安全里去了，</w:t>
      </w:r>
      <w:r>
        <w:rPr>
          <w:rFonts w:ascii="宋体" w:hAnsi="宋体" w:hint="eastAsia"/>
          <w:color w:val="FF0000"/>
          <w:szCs w:val="21"/>
        </w:rPr>
        <w:t>如发现错误的分类，进行改变后，可以自主学习，改正错误。</w:t>
      </w:r>
    </w:p>
    <w:p w14:paraId="17A4A98E" w14:textId="77777777" w:rsidR="00060E64" w:rsidRDefault="00060E64" w:rsidP="00060E64">
      <w:pPr>
        <w:pStyle w:val="ad"/>
        <w:numPr>
          <w:ilvl w:val="0"/>
          <w:numId w:val="89"/>
        </w:numPr>
        <w:ind w:left="777" w:firstLineChars="0" w:hanging="357"/>
        <w:outlineLvl w:val="2"/>
        <w:rPr>
          <w:rFonts w:ascii="宋体" w:hAnsi="宋体"/>
          <w:szCs w:val="21"/>
        </w:rPr>
      </w:pPr>
      <w:r>
        <w:rPr>
          <w:rFonts w:ascii="宋体" w:hAnsi="宋体" w:hint="eastAsia"/>
          <w:szCs w:val="21"/>
        </w:rPr>
        <w:t>紧急事件推送</w:t>
      </w:r>
    </w:p>
    <w:p w14:paraId="23095F64" w14:textId="77777777" w:rsidR="00060E64" w:rsidRDefault="00060E64" w:rsidP="00060E64">
      <w:pPr>
        <w:pStyle w:val="ad"/>
        <w:ind w:left="720" w:firstLineChars="0" w:firstLine="0"/>
        <w:rPr>
          <w:rFonts w:ascii="宋体" w:hAnsi="宋体"/>
          <w:szCs w:val="21"/>
        </w:rPr>
      </w:pPr>
      <w:r>
        <w:rPr>
          <w:rFonts w:ascii="宋体" w:hAnsi="宋体" w:hint="eastAsia"/>
          <w:szCs w:val="21"/>
        </w:rPr>
        <w:t>员工安全报告遇到以下报告内容有以下字段（不区分大小写，都要）时，短信推送至安监部信息管理员：</w:t>
      </w:r>
    </w:p>
    <w:p w14:paraId="399D38A6"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失控</w:t>
      </w:r>
    </w:p>
    <w:p w14:paraId="5F93106B"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失速</w:t>
      </w:r>
    </w:p>
    <w:p w14:paraId="27E9CA17"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szCs w:val="21"/>
        </w:rPr>
        <w:t>terrian</w:t>
      </w:r>
    </w:p>
    <w:p w14:paraId="4EFA9970"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szCs w:val="21"/>
        </w:rPr>
        <w:t>pullup</w:t>
      </w:r>
    </w:p>
    <w:p w14:paraId="7EDD49A8"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Pr>
          <w:rFonts w:ascii="宋体" w:hAnsi="宋体" w:cs="Arial" w:hint="eastAsia"/>
          <w:szCs w:val="21"/>
        </w:rPr>
        <w:t>pull</w:t>
      </w:r>
      <w:r>
        <w:rPr>
          <w:rFonts w:ascii="宋体" w:hAnsi="宋体" w:cs="Arial"/>
          <w:szCs w:val="21"/>
        </w:rPr>
        <w:t xml:space="preserve"> </w:t>
      </w:r>
      <w:r>
        <w:rPr>
          <w:rFonts w:ascii="宋体" w:hAnsi="宋体" w:cs="Arial" w:hint="eastAsia"/>
          <w:szCs w:val="21"/>
        </w:rPr>
        <w:t>up</w:t>
      </w:r>
    </w:p>
    <w:p w14:paraId="0A5FA86C"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地形警告</w:t>
      </w:r>
    </w:p>
    <w:p w14:paraId="12CCEA6A"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超标（</w:t>
      </w:r>
      <w:r>
        <w:rPr>
          <w:rFonts w:ascii="宋体" w:hAnsi="宋体" w:cs="Arial" w:hint="eastAsia"/>
          <w:szCs w:val="21"/>
        </w:rPr>
        <w:t>不包括</w:t>
      </w:r>
      <w:r w:rsidRPr="00D62418">
        <w:rPr>
          <w:rFonts w:ascii="宋体" w:hAnsi="宋体" w:cs="Arial" w:hint="eastAsia"/>
          <w:szCs w:val="21"/>
        </w:rPr>
        <w:t>未超标）</w:t>
      </w:r>
    </w:p>
    <w:p w14:paraId="5A499A4E"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szCs w:val="21"/>
        </w:rPr>
        <w:lastRenderedPageBreak/>
        <w:t>TCASRA</w:t>
      </w:r>
    </w:p>
    <w:p w14:paraId="54B18C35"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Pr>
          <w:rFonts w:ascii="宋体" w:hAnsi="宋体" w:cs="Arial"/>
          <w:szCs w:val="21"/>
        </w:rPr>
        <w:t>T</w:t>
      </w:r>
      <w:r>
        <w:rPr>
          <w:rFonts w:ascii="宋体" w:hAnsi="宋体" w:cs="Arial" w:hint="eastAsia"/>
          <w:szCs w:val="21"/>
        </w:rPr>
        <w:t>CAS</w:t>
      </w:r>
      <w:r>
        <w:rPr>
          <w:rFonts w:ascii="宋体" w:hAnsi="宋体" w:cs="Arial"/>
          <w:szCs w:val="21"/>
        </w:rPr>
        <w:t xml:space="preserve"> </w:t>
      </w:r>
      <w:r>
        <w:rPr>
          <w:rFonts w:ascii="宋体" w:hAnsi="宋体" w:cs="Arial" w:hint="eastAsia"/>
          <w:szCs w:val="21"/>
        </w:rPr>
        <w:t>RA</w:t>
      </w:r>
      <w:bookmarkStart w:id="69" w:name="_GoBack"/>
      <w:bookmarkEnd w:id="69"/>
    </w:p>
    <w:p w14:paraId="3A5CC058"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发停车</w:t>
      </w:r>
    </w:p>
    <w:p w14:paraId="134BC9D0"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szCs w:val="21"/>
        </w:rPr>
        <w:t>发动机停车</w:t>
      </w:r>
    </w:p>
    <w:p w14:paraId="5D89DBDF"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失能</w:t>
      </w:r>
    </w:p>
    <w:p w14:paraId="0CC4D368"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偏离高度</w:t>
      </w:r>
    </w:p>
    <w:p w14:paraId="75EEE4A4"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szCs w:val="21"/>
        </w:rPr>
        <w:t>高度偏离</w:t>
      </w:r>
    </w:p>
    <w:p w14:paraId="68C659B1"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Pr>
          <w:rFonts w:ascii="宋体" w:hAnsi="宋体" w:cs="Arial" w:hint="eastAsia"/>
          <w:szCs w:val="21"/>
        </w:rPr>
        <w:t>受伤（不包括</w:t>
      </w:r>
      <w:r w:rsidRPr="00D62418">
        <w:rPr>
          <w:rFonts w:ascii="宋体" w:hAnsi="宋体" w:cs="Arial" w:hint="eastAsia"/>
          <w:szCs w:val="21"/>
        </w:rPr>
        <w:t>未受伤、无受伤）</w:t>
      </w:r>
    </w:p>
    <w:p w14:paraId="1C6BCDB8"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火</w:t>
      </w:r>
      <w:r>
        <w:rPr>
          <w:rFonts w:ascii="宋体" w:hAnsi="宋体" w:cs="Arial" w:hint="eastAsia"/>
          <w:szCs w:val="21"/>
        </w:rPr>
        <w:t>，或</w:t>
      </w:r>
      <w:r w:rsidRPr="00D62418">
        <w:rPr>
          <w:rFonts w:ascii="宋体" w:hAnsi="宋体" w:cs="Arial"/>
          <w:szCs w:val="21"/>
        </w:rPr>
        <w:t>烟（</w:t>
      </w:r>
      <w:r>
        <w:rPr>
          <w:rFonts w:ascii="宋体" w:hAnsi="宋体" w:cs="Arial" w:hint="eastAsia"/>
          <w:szCs w:val="21"/>
        </w:rPr>
        <w:t>不包括</w:t>
      </w:r>
      <w:r w:rsidRPr="00D62418">
        <w:rPr>
          <w:rFonts w:ascii="宋体" w:hAnsi="宋体" w:cs="Arial"/>
          <w:szCs w:val="21"/>
        </w:rPr>
        <w:t>打火机）</w:t>
      </w:r>
    </w:p>
    <w:p w14:paraId="6EBFCD54"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飞错</w:t>
      </w:r>
    </w:p>
    <w:p w14:paraId="4F350647"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滑错</w:t>
      </w:r>
    </w:p>
    <w:p w14:paraId="403EA7E3"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调错</w:t>
      </w:r>
    </w:p>
    <w:p w14:paraId="3EBB7DFD"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Α</w:t>
      </w:r>
      <w:r w:rsidRPr="00D62418">
        <w:rPr>
          <w:rFonts w:ascii="宋体" w:hAnsi="宋体" w:cs="Arial"/>
          <w:szCs w:val="21"/>
        </w:rPr>
        <w:t>floor</w:t>
      </w:r>
    </w:p>
    <w:p w14:paraId="39DD3A89"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α</w:t>
      </w:r>
      <w:r>
        <w:rPr>
          <w:rFonts w:ascii="宋体" w:hAnsi="宋体" w:cs="Arial" w:hint="eastAsia"/>
          <w:szCs w:val="21"/>
        </w:rPr>
        <w:t xml:space="preserve"> </w:t>
      </w:r>
      <w:r w:rsidRPr="00D62418">
        <w:rPr>
          <w:rFonts w:ascii="宋体" w:hAnsi="宋体" w:cs="Arial"/>
          <w:szCs w:val="21"/>
        </w:rPr>
        <w:t>floor</w:t>
      </w:r>
    </w:p>
    <w:p w14:paraId="771B7B9F"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Pr>
          <w:rFonts w:ascii="宋体" w:hAnsi="宋体" w:cs="Arial" w:hint="eastAsia"/>
          <w:szCs w:val="21"/>
        </w:rPr>
        <w:t>alpha</w:t>
      </w:r>
      <w:r>
        <w:rPr>
          <w:rFonts w:ascii="宋体" w:hAnsi="宋体" w:cs="Arial"/>
          <w:szCs w:val="21"/>
        </w:rPr>
        <w:t xml:space="preserve"> </w:t>
      </w:r>
      <w:r>
        <w:rPr>
          <w:rFonts w:ascii="宋体" w:hAnsi="宋体" w:cs="Arial" w:hint="eastAsia"/>
          <w:szCs w:val="21"/>
        </w:rPr>
        <w:t>floor</w:t>
      </w:r>
    </w:p>
    <w:p w14:paraId="74628B81"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中断起飞</w:t>
      </w:r>
    </w:p>
    <w:p w14:paraId="038EC0BD"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过载</w:t>
      </w:r>
    </w:p>
    <w:p w14:paraId="1684C34B"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重着陆</w:t>
      </w:r>
    </w:p>
    <w:p w14:paraId="7E44C34C"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Pr>
          <w:rFonts w:ascii="宋体" w:hAnsi="宋体" w:cs="Arial" w:hint="eastAsia"/>
          <w:szCs w:val="21"/>
        </w:rPr>
        <w:t>着陆载荷大</w:t>
      </w:r>
    </w:p>
    <w:p w14:paraId="2F053D83" w14:textId="77777777" w:rsidR="00060E64"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最低油量</w:t>
      </w:r>
    </w:p>
    <w:p w14:paraId="77158AA7"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最低燃油</w:t>
      </w:r>
    </w:p>
    <w:p w14:paraId="10750E20"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超限</w:t>
      </w:r>
    </w:p>
    <w:p w14:paraId="75AB9300"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紧急状态</w:t>
      </w:r>
    </w:p>
    <w:p w14:paraId="52335BBD"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风切变</w:t>
      </w:r>
    </w:p>
    <w:p w14:paraId="17533B81"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侵入</w:t>
      </w:r>
    </w:p>
    <w:p w14:paraId="6F1E6F2B"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避让</w:t>
      </w:r>
    </w:p>
    <w:p w14:paraId="7D9BC45F"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爆胎</w:t>
      </w:r>
    </w:p>
    <w:p w14:paraId="5BC9652C" w14:textId="77777777" w:rsidR="00060E64" w:rsidRPr="00D62418" w:rsidRDefault="00060E64" w:rsidP="00060E64">
      <w:pPr>
        <w:pStyle w:val="ad"/>
        <w:numPr>
          <w:ilvl w:val="0"/>
          <w:numId w:val="90"/>
        </w:numPr>
        <w:ind w:left="992" w:firstLineChars="0" w:hanging="567"/>
        <w:outlineLvl w:val="3"/>
        <w:rPr>
          <w:rFonts w:ascii="宋体" w:hAnsi="宋体" w:cs="Arial"/>
          <w:szCs w:val="21"/>
        </w:rPr>
      </w:pPr>
      <w:r w:rsidRPr="00D62418">
        <w:rPr>
          <w:rFonts w:ascii="宋体" w:hAnsi="宋体" w:cs="Arial" w:hint="eastAsia"/>
          <w:szCs w:val="21"/>
        </w:rPr>
        <w:t>放滑梯</w:t>
      </w:r>
    </w:p>
    <w:p w14:paraId="583B4224" w14:textId="77777777" w:rsidR="00060E64" w:rsidRPr="00F55DFC" w:rsidRDefault="00060E64" w:rsidP="00060E64">
      <w:pPr>
        <w:pStyle w:val="ad"/>
        <w:ind w:left="720" w:firstLineChars="0" w:firstLine="0"/>
        <w:rPr>
          <w:rFonts w:ascii="宋体" w:hAnsi="宋体"/>
          <w:szCs w:val="21"/>
        </w:rPr>
      </w:pPr>
      <w:r>
        <w:rPr>
          <w:rFonts w:ascii="宋体" w:hAnsi="宋体" w:hint="eastAsia"/>
          <w:szCs w:val="21"/>
        </w:rPr>
        <w:t>短信内容：您好，安全质量管理网收到一份疑似紧急事件的信息报告xxxx（报告编号），xxxx（报告标题），请尽快确认处理。</w:t>
      </w:r>
    </w:p>
    <w:p w14:paraId="74655443" w14:textId="77777777" w:rsidR="002D1892" w:rsidRPr="00060E64" w:rsidRDefault="002D1892">
      <w:pPr>
        <w:rPr>
          <w:rFonts w:ascii="宋体" w:hAnsi="宋体"/>
          <w:lang w:eastAsia="zh-CN"/>
        </w:rPr>
      </w:pPr>
    </w:p>
    <w:sectPr w:rsidR="002D1892" w:rsidRPr="00060E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田 琦" w:date="2018-05-11T15:21:00Z" w:initials="田">
    <w:p w14:paraId="46EF1A85" w14:textId="77777777" w:rsidR="00B8764C" w:rsidRDefault="00B8764C" w:rsidP="00B8764C">
      <w:pPr>
        <w:pStyle w:val="af"/>
      </w:pPr>
      <w:r>
        <w:rPr>
          <w:rStyle w:val="ae"/>
        </w:rPr>
        <w:annotationRef/>
      </w:r>
      <w:r>
        <w:rPr>
          <w:rFonts w:hint="eastAsia"/>
        </w:rPr>
        <w:t>如果建了两个，怎么办？</w:t>
      </w:r>
    </w:p>
  </w:comment>
  <w:comment w:id="40" w:author="LOU HUA" w:date="2018-05-11T15:21:00Z" w:initials="LH">
    <w:p w14:paraId="5DD94338" w14:textId="77777777" w:rsidR="00B8764C" w:rsidRDefault="00B8764C" w:rsidP="00B8764C">
      <w:pPr>
        <w:pStyle w:val="af"/>
      </w:pPr>
      <w:r>
        <w:rPr>
          <w:rStyle w:val="ae"/>
        </w:rPr>
        <w:annotationRef/>
      </w:r>
      <w:r w:rsidRPr="000377A2">
        <w:rPr>
          <w:rFonts w:hint="eastAsia"/>
          <w:color w:val="FF0000"/>
        </w:rPr>
        <w:t>年度计划一年只能有一个。</w:t>
      </w:r>
      <w:r>
        <w:rPr>
          <w:rFonts w:hint="eastAsia"/>
          <w:color w:val="FF0000"/>
        </w:rPr>
        <w:t>月度计划可多个。</w:t>
      </w:r>
    </w:p>
  </w:comment>
  <w:comment w:id="41" w:author="田 琦" w:date="2018-05-11T15:21:00Z" w:initials="田">
    <w:p w14:paraId="72F4B28D" w14:textId="77777777" w:rsidR="00B8764C" w:rsidRDefault="00B8764C" w:rsidP="00B8764C">
      <w:pPr>
        <w:pStyle w:val="af"/>
      </w:pPr>
      <w:r>
        <w:rPr>
          <w:rStyle w:val="ae"/>
        </w:rPr>
        <w:annotationRef/>
      </w:r>
      <w:r>
        <w:rPr>
          <w:rFonts w:hint="eastAsia"/>
        </w:rPr>
        <w:t>自查月份和频次能改吗？</w:t>
      </w:r>
    </w:p>
  </w:comment>
  <w:comment w:id="42" w:author="LOU HUA" w:date="2018-05-11T15:21:00Z" w:initials="LH">
    <w:p w14:paraId="3072CB0D" w14:textId="77777777" w:rsidR="00B8764C" w:rsidRDefault="00B8764C" w:rsidP="00B8764C">
      <w:pPr>
        <w:pStyle w:val="af"/>
      </w:pPr>
      <w:r>
        <w:rPr>
          <w:rStyle w:val="ae"/>
        </w:rPr>
        <w:annotationRef/>
      </w:r>
      <w:r>
        <w:rPr>
          <w:rFonts w:hint="eastAsia"/>
        </w:rPr>
        <w:t>从业务角度，部门年度计划的源头是公司年度计划，只可提高要求，不可降低要求，应该是可以改的。修改上的限制需要从技术手段去控制。</w:t>
      </w:r>
    </w:p>
  </w:comment>
  <w:comment w:id="43" w:author="田 琦" w:date="2018-05-10T10:29:00Z" w:initials="田">
    <w:p w14:paraId="3EE48711" w14:textId="77777777" w:rsidR="00B8764C" w:rsidRDefault="00B8764C" w:rsidP="00B8764C">
      <w:pPr>
        <w:pStyle w:val="af"/>
      </w:pPr>
      <w:r>
        <w:rPr>
          <w:rStyle w:val="ae"/>
        </w:rPr>
        <w:annotationRef/>
      </w:r>
      <w:r>
        <w:rPr>
          <w:rFonts w:hint="eastAsia"/>
        </w:rPr>
        <w:t>单选？</w:t>
      </w:r>
    </w:p>
  </w:comment>
  <w:comment w:id="44" w:author="田 琦" w:date="2018-05-10T10:29:00Z" w:initials="田">
    <w:p w14:paraId="601E6CBE" w14:textId="77777777" w:rsidR="00B8764C" w:rsidRDefault="00B8764C" w:rsidP="00B8764C">
      <w:pPr>
        <w:pStyle w:val="af"/>
      </w:pPr>
      <w:r>
        <w:rPr>
          <w:rStyle w:val="ae"/>
        </w:rPr>
        <w:annotationRef/>
      </w:r>
      <w:r>
        <w:rPr>
          <w:rFonts w:hint="eastAsia"/>
        </w:rPr>
        <w:t>也就是说所有有编号的检查单必须入库，为了版本控制</w:t>
      </w:r>
    </w:p>
  </w:comment>
  <w:comment w:id="45" w:author="田 琦" w:date="2018-05-10T10:29:00Z" w:initials="田">
    <w:p w14:paraId="0A3E9F80" w14:textId="77777777" w:rsidR="00B8764C" w:rsidRDefault="00B8764C" w:rsidP="00B8764C">
      <w:pPr>
        <w:pStyle w:val="af"/>
      </w:pPr>
      <w:r>
        <w:rPr>
          <w:rStyle w:val="ae"/>
        </w:rPr>
        <w:annotationRef/>
      </w:r>
      <w:r>
        <w:rPr>
          <w:rFonts w:hint="eastAsia"/>
        </w:rPr>
        <w:t>保证</w:t>
      </w:r>
      <w:r>
        <w:rPr>
          <w:rFonts w:hint="eastAsia"/>
        </w:rPr>
        <w:t>fsop</w:t>
      </w:r>
      <w:r>
        <w:rPr>
          <w:rFonts w:hint="eastAsia"/>
        </w:rPr>
        <w:t>检查单完整性</w:t>
      </w:r>
    </w:p>
  </w:comment>
  <w:comment w:id="46" w:author="田 琦" w:date="2018-05-10T10:29:00Z" w:initials="田">
    <w:p w14:paraId="1F79A940" w14:textId="77777777" w:rsidR="00B8764C" w:rsidRDefault="00B8764C" w:rsidP="00B8764C">
      <w:pPr>
        <w:pStyle w:val="af"/>
      </w:pPr>
      <w:r>
        <w:rPr>
          <w:rStyle w:val="ae"/>
        </w:rPr>
        <w:annotationRef/>
      </w:r>
      <w:r>
        <w:rPr>
          <w:rFonts w:hint="eastAsia"/>
        </w:rPr>
        <w:t>部门可否调整？</w:t>
      </w:r>
    </w:p>
  </w:comment>
  <w:comment w:id="47" w:author="田 琦" w:date="2018-05-10T10:29:00Z" w:initials="田">
    <w:p w14:paraId="195EB520" w14:textId="77777777" w:rsidR="00B8764C" w:rsidRDefault="00B8764C" w:rsidP="00B8764C">
      <w:pPr>
        <w:pStyle w:val="af"/>
      </w:pPr>
      <w:r>
        <w:rPr>
          <w:rStyle w:val="ae"/>
        </w:rPr>
        <w:annotationRef/>
      </w:r>
      <w:r>
        <w:rPr>
          <w:rFonts w:hint="eastAsia"/>
        </w:rPr>
        <w:t>是否允许修改？</w:t>
      </w:r>
    </w:p>
  </w:comment>
  <w:comment w:id="48" w:author="田 琦" w:date="2018-05-10T10:29:00Z" w:initials="田">
    <w:p w14:paraId="61573AEE" w14:textId="77777777" w:rsidR="00B8764C" w:rsidRDefault="00B8764C" w:rsidP="00B8764C">
      <w:pPr>
        <w:pStyle w:val="af"/>
      </w:pPr>
      <w:r>
        <w:rPr>
          <w:rStyle w:val="ae"/>
        </w:rPr>
        <w:annotationRef/>
      </w:r>
      <w:r>
        <w:rPr>
          <w:rFonts w:hint="eastAsia"/>
        </w:rPr>
        <w:t>是否需要补充</w:t>
      </w:r>
    </w:p>
  </w:comment>
  <w:comment w:id="49" w:author="田 琦" w:date="2018-05-10T10:29:00Z" w:initials="田">
    <w:p w14:paraId="6A7CA00A" w14:textId="77777777" w:rsidR="00B8764C" w:rsidRDefault="00B8764C" w:rsidP="00B8764C">
      <w:pPr>
        <w:pStyle w:val="af"/>
      </w:pPr>
      <w:r>
        <w:rPr>
          <w:rStyle w:val="ae"/>
        </w:rPr>
        <w:annotationRef/>
      </w:r>
      <w:r>
        <w:rPr>
          <w:rFonts w:hint="eastAsia"/>
        </w:rPr>
        <w:t>建议不修改，如果可以修改，不好控制</w:t>
      </w:r>
    </w:p>
  </w:comment>
  <w:comment w:id="50" w:author="田 琦" w:date="2018-05-10T10:29:00Z" w:initials="田">
    <w:p w14:paraId="4A1488D5" w14:textId="77777777" w:rsidR="00B8764C" w:rsidRDefault="00B8764C" w:rsidP="00B8764C">
      <w:pPr>
        <w:pStyle w:val="af"/>
      </w:pPr>
      <w:r>
        <w:rPr>
          <w:rStyle w:val="ae"/>
        </w:rPr>
        <w:annotationRef/>
      </w:r>
      <w:r>
        <w:rPr>
          <w:rFonts w:hint="eastAsia"/>
        </w:rPr>
        <w:t>单选？</w:t>
      </w:r>
    </w:p>
  </w:comment>
  <w:comment w:id="51" w:author="田 琦" w:date="2018-05-10T10:29:00Z" w:initials="田">
    <w:p w14:paraId="10D22E1F" w14:textId="77777777" w:rsidR="00B8764C" w:rsidRDefault="00B8764C" w:rsidP="00B8764C">
      <w:pPr>
        <w:pStyle w:val="af"/>
      </w:pPr>
      <w:r>
        <w:rPr>
          <w:rStyle w:val="ae"/>
        </w:rPr>
        <w:annotationRef/>
      </w:r>
      <w:r>
        <w:rPr>
          <w:rFonts w:hint="eastAsia"/>
        </w:rPr>
        <w:t>也就是说所有有编号的检查单必须入库，为了版本控制</w:t>
      </w:r>
    </w:p>
  </w:comment>
  <w:comment w:id="52" w:author="田 琦" w:date="2018-05-10T10:29:00Z" w:initials="田">
    <w:p w14:paraId="6A400D76" w14:textId="77777777" w:rsidR="00B8764C" w:rsidRDefault="00B8764C" w:rsidP="00B8764C">
      <w:pPr>
        <w:pStyle w:val="af"/>
      </w:pPr>
      <w:r>
        <w:rPr>
          <w:rStyle w:val="ae"/>
        </w:rPr>
        <w:annotationRef/>
      </w:r>
      <w:r>
        <w:rPr>
          <w:rFonts w:hint="eastAsia"/>
        </w:rPr>
        <w:t>保证</w:t>
      </w:r>
      <w:r>
        <w:rPr>
          <w:rFonts w:hint="eastAsia"/>
        </w:rPr>
        <w:t>fsop</w:t>
      </w:r>
      <w:r>
        <w:rPr>
          <w:rFonts w:hint="eastAsia"/>
        </w:rPr>
        <w:t>检查单完整性</w:t>
      </w:r>
    </w:p>
  </w:comment>
  <w:comment w:id="53" w:author="田 琦" w:date="2018-05-10T10:29:00Z" w:initials="田">
    <w:p w14:paraId="36515C88" w14:textId="77777777" w:rsidR="00B8764C" w:rsidRDefault="00B8764C" w:rsidP="00B8764C">
      <w:pPr>
        <w:pStyle w:val="af"/>
      </w:pPr>
      <w:r>
        <w:rPr>
          <w:rStyle w:val="ae"/>
        </w:rPr>
        <w:annotationRef/>
      </w:r>
      <w:r>
        <w:rPr>
          <w:rFonts w:hint="eastAsia"/>
        </w:rPr>
        <w:t>需确认</w:t>
      </w:r>
    </w:p>
  </w:comment>
  <w:comment w:id="54" w:author="田 琦" w:date="2018-05-10T10:29:00Z" w:initials="田">
    <w:p w14:paraId="6A57A020" w14:textId="77777777" w:rsidR="00B8764C" w:rsidRDefault="00B8764C" w:rsidP="00B8764C">
      <w:pPr>
        <w:pStyle w:val="af"/>
      </w:pPr>
      <w:r>
        <w:rPr>
          <w:rStyle w:val="ae"/>
        </w:rPr>
        <w:annotationRef/>
      </w:r>
      <w:r>
        <w:rPr>
          <w:rFonts w:hint="eastAsia"/>
        </w:rPr>
        <w:t>需确认</w:t>
      </w:r>
    </w:p>
  </w:comment>
  <w:comment w:id="55" w:author="田 琦" w:date="2018-05-10T10:29:00Z" w:initials="田">
    <w:p w14:paraId="3EA6D9D8" w14:textId="77777777" w:rsidR="00B8764C" w:rsidRDefault="00B8764C" w:rsidP="00B8764C">
      <w:pPr>
        <w:pStyle w:val="af"/>
      </w:pPr>
      <w:r>
        <w:rPr>
          <w:rStyle w:val="ae"/>
        </w:rPr>
        <w:annotationRef/>
      </w:r>
      <w:r>
        <w:rPr>
          <w:rFonts w:hint="eastAsia"/>
        </w:rPr>
        <w:t>也就是说所有有编号的检查单必须入库，为了版本控制</w:t>
      </w:r>
    </w:p>
  </w:comment>
  <w:comment w:id="56" w:author="田 琦" w:date="2018-05-10T10:29:00Z" w:initials="田">
    <w:p w14:paraId="220014BA" w14:textId="77777777" w:rsidR="00B8764C" w:rsidRDefault="00B8764C" w:rsidP="00B8764C">
      <w:pPr>
        <w:pStyle w:val="af"/>
      </w:pPr>
      <w:r>
        <w:rPr>
          <w:rStyle w:val="ae"/>
        </w:rPr>
        <w:annotationRef/>
      </w:r>
      <w:r>
        <w:rPr>
          <w:rFonts w:hint="eastAsia"/>
        </w:rPr>
        <w:t>也就是说所有有编号的检查单必须入库，为了版本控制</w:t>
      </w:r>
    </w:p>
  </w:comment>
  <w:comment w:id="57" w:author="田 琦" w:date="2018-05-10T10:29:00Z" w:initials="田">
    <w:p w14:paraId="7827F491" w14:textId="77777777" w:rsidR="00B8764C" w:rsidRDefault="00B8764C" w:rsidP="00B8764C">
      <w:pPr>
        <w:pStyle w:val="af"/>
      </w:pPr>
      <w:r>
        <w:rPr>
          <w:rStyle w:val="ae"/>
        </w:rPr>
        <w:annotationRef/>
      </w:r>
      <w:r>
        <w:rPr>
          <w:rFonts w:hint="eastAsia"/>
        </w:rPr>
        <w:t>是否需要补充</w:t>
      </w:r>
    </w:p>
  </w:comment>
  <w:comment w:id="58" w:author="田 琦" w:date="2018-05-10T10:29:00Z" w:initials="田">
    <w:p w14:paraId="2FDE4614" w14:textId="77777777" w:rsidR="00B8764C" w:rsidRDefault="00B8764C" w:rsidP="00B8764C">
      <w:pPr>
        <w:pStyle w:val="af"/>
      </w:pPr>
      <w:r>
        <w:rPr>
          <w:rStyle w:val="ae"/>
        </w:rPr>
        <w:annotationRef/>
      </w:r>
      <w:r>
        <w:rPr>
          <w:rFonts w:hint="eastAsia"/>
        </w:rPr>
        <w:t>建议不修改，如果可以修改，不好控制</w:t>
      </w:r>
    </w:p>
  </w:comment>
  <w:comment w:id="59" w:author="田 琦" w:date="2018-05-10T10:32:00Z" w:initials="田">
    <w:p w14:paraId="7D333A37" w14:textId="77777777" w:rsidR="00B8764C" w:rsidRDefault="00B8764C" w:rsidP="00B8764C">
      <w:pPr>
        <w:pStyle w:val="af"/>
      </w:pPr>
      <w:r>
        <w:rPr>
          <w:rStyle w:val="ae"/>
        </w:rPr>
        <w:annotationRef/>
      </w:r>
      <w:r>
        <w:rPr>
          <w:rFonts w:hint="eastAsia"/>
        </w:rPr>
        <w:t>单选？</w:t>
      </w:r>
    </w:p>
  </w:comment>
  <w:comment w:id="60" w:author="田 琦" w:date="2018-05-10T10:32:00Z" w:initials="田">
    <w:p w14:paraId="314D3EBA" w14:textId="77777777" w:rsidR="00B8764C" w:rsidRDefault="00B8764C" w:rsidP="00B8764C">
      <w:pPr>
        <w:pStyle w:val="af"/>
      </w:pPr>
      <w:r>
        <w:rPr>
          <w:rStyle w:val="ae"/>
        </w:rPr>
        <w:annotationRef/>
      </w:r>
      <w:r>
        <w:rPr>
          <w:rFonts w:hint="eastAsia"/>
        </w:rPr>
        <w:t>如何实现，需进一步讨论</w:t>
      </w:r>
    </w:p>
  </w:comment>
  <w:comment w:id="61" w:author="LOU HUA" w:date="2018-05-10T10:32:00Z" w:initials="LH">
    <w:p w14:paraId="7B6C2B07" w14:textId="77777777" w:rsidR="00B8764C" w:rsidRDefault="00B8764C" w:rsidP="00B8764C">
      <w:pPr>
        <w:pStyle w:val="af"/>
      </w:pPr>
      <w:r>
        <w:rPr>
          <w:rStyle w:val="ae"/>
        </w:rPr>
        <w:annotationRef/>
      </w:r>
      <w:r>
        <w:rPr>
          <w:rFonts w:hint="eastAsia"/>
        </w:rPr>
        <w:t>可在检查单的主界面中显示并制作超链接。</w:t>
      </w:r>
    </w:p>
  </w:comment>
  <w:comment w:id="62" w:author="田 琦" w:date="2018-04-28T15:44:00Z" w:initials="田">
    <w:p w14:paraId="7FBB93FD" w14:textId="77777777" w:rsidR="00060E64" w:rsidRDefault="00060E64" w:rsidP="00060E64">
      <w:pPr>
        <w:pStyle w:val="af"/>
      </w:pPr>
      <w:r>
        <w:rPr>
          <w:rStyle w:val="ae"/>
        </w:rPr>
        <w:annotationRef/>
      </w:r>
      <w:r>
        <w:rPr>
          <w:rFonts w:hint="eastAsia"/>
        </w:rPr>
        <w:t>其他单位改为其他机构监察与审核</w:t>
      </w:r>
    </w:p>
  </w:comment>
  <w:comment w:id="63" w:author="田 琦" w:date="2018-05-16T17:33:00Z" w:initials="田">
    <w:p w14:paraId="5A295934" w14:textId="77777777" w:rsidR="00060E64" w:rsidRDefault="00060E64" w:rsidP="00060E64">
      <w:pPr>
        <w:pStyle w:val="af"/>
      </w:pPr>
      <w:r>
        <w:rPr>
          <w:rStyle w:val="ae"/>
        </w:rPr>
        <w:annotationRef/>
      </w:r>
    </w:p>
  </w:comment>
  <w:comment w:id="64" w:author="田 琦" w:date="2018-05-16T16:27:00Z" w:initials="田">
    <w:p w14:paraId="7F500950" w14:textId="77777777" w:rsidR="00060E64" w:rsidRDefault="00060E64" w:rsidP="00060E64">
      <w:pPr>
        <w:pStyle w:val="af"/>
      </w:pPr>
      <w:r>
        <w:rPr>
          <w:rStyle w:val="ae"/>
        </w:rPr>
        <w:annotationRef/>
      </w:r>
      <w:r>
        <w:rPr>
          <w:rFonts w:hint="eastAsia"/>
        </w:rPr>
        <w:t>好像不需要危险源的了</w:t>
      </w:r>
    </w:p>
  </w:comment>
  <w:comment w:id="65" w:author="田 琦" w:date="2018-04-28T15:54:00Z" w:initials="田">
    <w:p w14:paraId="3C8231B5" w14:textId="77777777" w:rsidR="00060E64" w:rsidRDefault="00060E64" w:rsidP="00060E64">
      <w:pPr>
        <w:pStyle w:val="af"/>
      </w:pPr>
      <w:r>
        <w:rPr>
          <w:rStyle w:val="ae"/>
        </w:rPr>
        <w:annotationRef/>
      </w:r>
      <w:r>
        <w:rPr>
          <w:rFonts w:hint="eastAsia"/>
        </w:rPr>
        <w:t>类型需确认</w:t>
      </w:r>
    </w:p>
  </w:comment>
  <w:comment w:id="66" w:author="田 琦" w:date="2018-04-28T16:04:00Z" w:initials="田">
    <w:p w14:paraId="69B9B91B" w14:textId="77777777" w:rsidR="00060E64" w:rsidRDefault="00060E64" w:rsidP="00060E64">
      <w:pPr>
        <w:pStyle w:val="af"/>
      </w:pPr>
      <w:r>
        <w:rPr>
          <w:rStyle w:val="ae"/>
        </w:rPr>
        <w:annotationRef/>
      </w:r>
      <w:r>
        <w:rPr>
          <w:rFonts w:hint="eastAsia"/>
        </w:rPr>
        <w:t>需确认</w:t>
      </w:r>
    </w:p>
  </w:comment>
  <w:comment w:id="67" w:author="田 琦" w:date="2018-04-28T15:54:00Z" w:initials="田">
    <w:p w14:paraId="14FF1E2C" w14:textId="77777777" w:rsidR="00060E64" w:rsidRDefault="00060E64" w:rsidP="00060E64">
      <w:pPr>
        <w:pStyle w:val="af"/>
      </w:pPr>
      <w:r>
        <w:rPr>
          <w:rStyle w:val="ae"/>
        </w:rPr>
        <w:annotationRef/>
      </w:r>
      <w:r>
        <w:rPr>
          <w:rFonts w:hint="eastAsia"/>
        </w:rPr>
        <w:t>类型需确认</w:t>
      </w:r>
    </w:p>
  </w:comment>
  <w:comment w:id="68" w:author="田 琦" w:date="2018-04-28T16:10:00Z" w:initials="田">
    <w:p w14:paraId="1A353DE7" w14:textId="77777777" w:rsidR="00060E64" w:rsidRDefault="00060E64" w:rsidP="00060E64">
      <w:pPr>
        <w:pStyle w:val="af"/>
      </w:pPr>
      <w:r>
        <w:rPr>
          <w:rStyle w:val="ae"/>
        </w:rPr>
        <w:annotationRef/>
      </w:r>
      <w:r>
        <w:rPr>
          <w:rFonts w:hint="eastAsia"/>
        </w:rPr>
        <w:t>取事件还是纠正预防？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EF1A85" w15:done="0"/>
  <w15:commentEx w15:paraId="5DD94338" w15:done="0"/>
  <w15:commentEx w15:paraId="72F4B28D" w15:done="0"/>
  <w15:commentEx w15:paraId="3072CB0D" w15:done="0"/>
  <w15:commentEx w15:paraId="3EE48711" w15:done="0"/>
  <w15:commentEx w15:paraId="601E6CBE" w15:done="0"/>
  <w15:commentEx w15:paraId="0A3E9F80" w15:done="0"/>
  <w15:commentEx w15:paraId="1F79A940" w15:done="0"/>
  <w15:commentEx w15:paraId="195EB520" w15:done="0"/>
  <w15:commentEx w15:paraId="61573AEE" w15:done="0"/>
  <w15:commentEx w15:paraId="6A7CA00A" w15:done="0"/>
  <w15:commentEx w15:paraId="4A1488D5" w15:done="0"/>
  <w15:commentEx w15:paraId="10D22E1F" w15:done="0"/>
  <w15:commentEx w15:paraId="6A400D76" w15:done="0"/>
  <w15:commentEx w15:paraId="36515C88" w15:done="0"/>
  <w15:commentEx w15:paraId="6A57A020" w15:done="0"/>
  <w15:commentEx w15:paraId="3EA6D9D8" w15:done="0"/>
  <w15:commentEx w15:paraId="220014BA" w15:done="0"/>
  <w15:commentEx w15:paraId="7827F491" w15:done="0"/>
  <w15:commentEx w15:paraId="2FDE4614" w15:done="0"/>
  <w15:commentEx w15:paraId="7D333A37" w15:done="0"/>
  <w15:commentEx w15:paraId="314D3EBA" w15:done="0"/>
  <w15:commentEx w15:paraId="7B6C2B07" w15:done="0"/>
  <w15:commentEx w15:paraId="7FBB93FD" w15:done="0"/>
  <w15:commentEx w15:paraId="5A295934" w15:done="0"/>
  <w15:commentEx w15:paraId="7F500950" w15:done="0"/>
  <w15:commentEx w15:paraId="3C8231B5" w15:done="0"/>
  <w15:commentEx w15:paraId="69B9B91B" w15:done="0"/>
  <w15:commentEx w15:paraId="14FF1E2C" w15:done="0"/>
  <w15:commentEx w15:paraId="1A353D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B535F" w14:textId="77777777" w:rsidR="00D1236E" w:rsidRDefault="00D1236E">
      <w:r>
        <w:separator/>
      </w:r>
    </w:p>
  </w:endnote>
  <w:endnote w:type="continuationSeparator" w:id="0">
    <w:p w14:paraId="7A078D09" w14:textId="77777777" w:rsidR="00D1236E" w:rsidRDefault="00D1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2DCE8" w14:textId="77777777" w:rsidR="00B8764C" w:rsidRDefault="00B876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1B6EF" w14:textId="77777777" w:rsidR="00B8764C" w:rsidRDefault="00B8764C">
    <w:pPr>
      <w:pStyle w:val="a5"/>
      <w:jc w:val="both"/>
    </w:pPr>
  </w:p>
  <w:p w14:paraId="0503EB95" w14:textId="77777777" w:rsidR="00B8764C" w:rsidRDefault="00B8764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FA872" w14:textId="77777777" w:rsidR="00B8764C" w:rsidRDefault="00B876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1D372" w14:textId="77777777" w:rsidR="00D1236E" w:rsidRDefault="00D1236E">
      <w:r>
        <w:separator/>
      </w:r>
    </w:p>
  </w:footnote>
  <w:footnote w:type="continuationSeparator" w:id="0">
    <w:p w14:paraId="31FB39F2" w14:textId="77777777" w:rsidR="00D1236E" w:rsidRDefault="00D12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10A" w14:textId="77777777" w:rsidR="00B8764C" w:rsidRDefault="00B8764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6C8D9" w14:textId="77777777" w:rsidR="00B8764C" w:rsidRDefault="00B8764C">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EAD88" w14:textId="77777777" w:rsidR="00B8764C" w:rsidRDefault="00B8764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619C1" w14:textId="77777777" w:rsidR="00B8764C" w:rsidRDefault="00B8764C">
    <w:pPr>
      <w:pStyle w:val="a6"/>
      <w:jc w:val="both"/>
    </w:pPr>
    <w:r>
      <w:t>春秋集团信息技术部门</w:t>
    </w:r>
    <w:r>
      <w:t xml:space="preserve">                                             </w:t>
    </w:r>
    <w:r>
      <w:t>需求规格说明书</w:t>
    </w:r>
    <w:r>
      <w:t xml:space="preserve">        </w:t>
    </w:r>
    <w:r>
      <w:fldChar w:fldCharType="begin"/>
    </w:r>
    <w:r>
      <w:instrText xml:space="preserve"> PAGE </w:instrText>
    </w:r>
    <w:r>
      <w:fldChar w:fldCharType="separate"/>
    </w:r>
    <w:r w:rsidR="00060E64">
      <w:rPr>
        <w:noProof/>
      </w:rPr>
      <w:t>72</w:t>
    </w:r>
    <w:r>
      <w:fldChar w:fldCharType="end"/>
    </w:r>
    <w:r>
      <w:rPr>
        <w:rStyle w:val="a7"/>
      </w:rPr>
      <w:t>/</w:t>
    </w:r>
    <w:fldSimple w:instr=" NUMPAGES \*Arabic ">
      <w:r w:rsidR="00060E64">
        <w:rPr>
          <w:noProof/>
        </w:rPr>
        <w:t>73</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55D66" w14:textId="77777777" w:rsidR="00B8764C" w:rsidRDefault="00B876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lowerLetter"/>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420"/>
        </w:tabs>
        <w:ind w:left="42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845"/>
        </w:tabs>
        <w:ind w:left="845"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
    <w:nsid w:val="00000003"/>
    <w:multiLevelType w:val="multilevel"/>
    <w:tmpl w:val="00000003"/>
    <w:lvl w:ilvl="0">
      <w:start w:val="1"/>
      <w:numFmt w:val="lowerLetter"/>
      <w:lvlText w:val="%1."/>
      <w:lvlJc w:val="left"/>
      <w:pPr>
        <w:tabs>
          <w:tab w:val="left" w:pos="360"/>
        </w:tabs>
        <w:ind w:left="170" w:hanging="170"/>
      </w:pPr>
      <w:rPr>
        <w:rFonts w:hint="eastAsia"/>
      </w:rPr>
    </w:lvl>
    <w:lvl w:ilvl="1">
      <w:start w:val="1"/>
      <w:numFmt w:val="lowerLetter"/>
      <w:lvlText w:val="%2)"/>
      <w:lvlJc w:val="left"/>
      <w:pPr>
        <w:tabs>
          <w:tab w:val="left" w:pos="530"/>
        </w:tabs>
        <w:ind w:left="340" w:hanging="170"/>
      </w:pPr>
      <w:rPr>
        <w:rFonts w:hint="eastAsia"/>
      </w:rPr>
    </w:lvl>
    <w:lvl w:ilvl="2">
      <w:start w:val="1"/>
      <w:numFmt w:val="lowerRoman"/>
      <w:lvlText w:val="%3."/>
      <w:lvlJc w:val="left"/>
      <w:pPr>
        <w:tabs>
          <w:tab w:val="left" w:pos="700"/>
        </w:tabs>
        <w:ind w:left="510" w:hanging="170"/>
      </w:pPr>
      <w:rPr>
        <w:rFonts w:hint="eastAsia"/>
      </w:rPr>
    </w:lvl>
    <w:lvl w:ilvl="3">
      <w:start w:val="1"/>
      <w:numFmt w:val="decimal"/>
      <w:lvlText w:val="%4."/>
      <w:lvlJc w:val="left"/>
      <w:pPr>
        <w:tabs>
          <w:tab w:val="left" w:pos="360"/>
        </w:tabs>
        <w:ind w:left="170" w:hanging="170"/>
      </w:pPr>
      <w:rPr>
        <w:rFonts w:ascii="Times New Roman" w:eastAsia="宋体" w:hAnsi="Times New Roman" w:cs="Times New Roman" w:hint="eastAsia"/>
      </w:rPr>
    </w:lvl>
    <w:lvl w:ilvl="4">
      <w:start w:val="1"/>
      <w:numFmt w:val="lowerLetter"/>
      <w:lvlText w:val="%5)"/>
      <w:lvlJc w:val="left"/>
      <w:pPr>
        <w:tabs>
          <w:tab w:val="left" w:pos="1040"/>
        </w:tabs>
        <w:ind w:left="850" w:hanging="170"/>
      </w:pPr>
      <w:rPr>
        <w:rFonts w:hint="eastAsia"/>
      </w:rPr>
    </w:lvl>
    <w:lvl w:ilvl="5">
      <w:start w:val="1"/>
      <w:numFmt w:val="lowerRoman"/>
      <w:lvlText w:val="%6."/>
      <w:lvlJc w:val="left"/>
      <w:pPr>
        <w:tabs>
          <w:tab w:val="left" w:pos="1210"/>
        </w:tabs>
        <w:ind w:left="1020" w:hanging="170"/>
      </w:pPr>
      <w:rPr>
        <w:rFonts w:hint="eastAsia"/>
      </w:rPr>
    </w:lvl>
    <w:lvl w:ilvl="6">
      <w:start w:val="1"/>
      <w:numFmt w:val="decimal"/>
      <w:lvlText w:val="%7."/>
      <w:lvlJc w:val="left"/>
      <w:pPr>
        <w:tabs>
          <w:tab w:val="left" w:pos="785"/>
        </w:tabs>
        <w:ind w:left="595" w:hanging="170"/>
      </w:pPr>
      <w:rPr>
        <w:rFonts w:hint="eastAsia"/>
      </w:rPr>
    </w:lvl>
    <w:lvl w:ilvl="7">
      <w:start w:val="1"/>
      <w:numFmt w:val="lowerLetter"/>
      <w:lvlText w:val="%8)"/>
      <w:lvlJc w:val="left"/>
      <w:pPr>
        <w:tabs>
          <w:tab w:val="left" w:pos="1550"/>
        </w:tabs>
        <w:ind w:left="1360" w:hanging="170"/>
      </w:pPr>
      <w:rPr>
        <w:rFonts w:hint="eastAsia"/>
      </w:rPr>
    </w:lvl>
    <w:lvl w:ilvl="8">
      <w:start w:val="1"/>
      <w:numFmt w:val="lowerRoman"/>
      <w:lvlText w:val="%9."/>
      <w:lvlJc w:val="left"/>
      <w:pPr>
        <w:tabs>
          <w:tab w:val="left" w:pos="1720"/>
        </w:tabs>
        <w:ind w:left="1530" w:hanging="170"/>
      </w:pPr>
      <w:rPr>
        <w:rFonts w:hint="eastAsia"/>
      </w:rPr>
    </w:lvl>
  </w:abstractNum>
  <w:abstractNum w:abstractNumId="2">
    <w:nsid w:val="01803EE1"/>
    <w:multiLevelType w:val="hybridMultilevel"/>
    <w:tmpl w:val="66621B9E"/>
    <w:lvl w:ilvl="0" w:tplc="FFF03F72">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
    <w:nsid w:val="02622B0E"/>
    <w:multiLevelType w:val="hybridMultilevel"/>
    <w:tmpl w:val="66621B9E"/>
    <w:lvl w:ilvl="0" w:tplc="FFF03F72">
      <w:start w:val="1"/>
      <w:numFmt w:val="lowerLetter"/>
      <w:lvlText w:val="%1)"/>
      <w:lvlJc w:val="left"/>
      <w:pPr>
        <w:ind w:left="1996" w:hanging="360"/>
      </w:pPr>
      <w:rPr>
        <w:rFonts w:hint="default"/>
      </w:rPr>
    </w:lvl>
    <w:lvl w:ilvl="1" w:tplc="04090019" w:tentative="1">
      <w:start w:val="1"/>
      <w:numFmt w:val="lowerLetter"/>
      <w:lvlText w:val="%2)"/>
      <w:lvlJc w:val="left"/>
      <w:pPr>
        <w:ind w:left="2476" w:hanging="420"/>
      </w:pPr>
    </w:lvl>
    <w:lvl w:ilvl="2" w:tplc="0409001B" w:tentative="1">
      <w:start w:val="1"/>
      <w:numFmt w:val="lowerRoman"/>
      <w:lvlText w:val="%3."/>
      <w:lvlJc w:val="right"/>
      <w:pPr>
        <w:ind w:left="2896" w:hanging="420"/>
      </w:pPr>
    </w:lvl>
    <w:lvl w:ilvl="3" w:tplc="0409000F" w:tentative="1">
      <w:start w:val="1"/>
      <w:numFmt w:val="decimal"/>
      <w:lvlText w:val="%4."/>
      <w:lvlJc w:val="left"/>
      <w:pPr>
        <w:ind w:left="3316" w:hanging="420"/>
      </w:pPr>
    </w:lvl>
    <w:lvl w:ilvl="4" w:tplc="04090019" w:tentative="1">
      <w:start w:val="1"/>
      <w:numFmt w:val="lowerLetter"/>
      <w:lvlText w:val="%5)"/>
      <w:lvlJc w:val="left"/>
      <w:pPr>
        <w:ind w:left="3736" w:hanging="420"/>
      </w:pPr>
    </w:lvl>
    <w:lvl w:ilvl="5" w:tplc="0409001B" w:tentative="1">
      <w:start w:val="1"/>
      <w:numFmt w:val="lowerRoman"/>
      <w:lvlText w:val="%6."/>
      <w:lvlJc w:val="right"/>
      <w:pPr>
        <w:ind w:left="4156" w:hanging="420"/>
      </w:pPr>
    </w:lvl>
    <w:lvl w:ilvl="6" w:tplc="0409000F" w:tentative="1">
      <w:start w:val="1"/>
      <w:numFmt w:val="decimal"/>
      <w:lvlText w:val="%7."/>
      <w:lvlJc w:val="left"/>
      <w:pPr>
        <w:ind w:left="4576" w:hanging="420"/>
      </w:pPr>
    </w:lvl>
    <w:lvl w:ilvl="7" w:tplc="04090019" w:tentative="1">
      <w:start w:val="1"/>
      <w:numFmt w:val="lowerLetter"/>
      <w:lvlText w:val="%8)"/>
      <w:lvlJc w:val="left"/>
      <w:pPr>
        <w:ind w:left="4996" w:hanging="420"/>
      </w:pPr>
    </w:lvl>
    <w:lvl w:ilvl="8" w:tplc="0409001B" w:tentative="1">
      <w:start w:val="1"/>
      <w:numFmt w:val="lowerRoman"/>
      <w:lvlText w:val="%9."/>
      <w:lvlJc w:val="right"/>
      <w:pPr>
        <w:ind w:left="5416" w:hanging="420"/>
      </w:pPr>
    </w:lvl>
  </w:abstractNum>
  <w:abstractNum w:abstractNumId="4">
    <w:nsid w:val="057C282C"/>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05ED1196"/>
    <w:multiLevelType w:val="hybridMultilevel"/>
    <w:tmpl w:val="FE3CE64A"/>
    <w:lvl w:ilvl="0" w:tplc="4D56662A">
      <w:start w:val="1"/>
      <w:numFmt w:val="decimalEnclosedCircle"/>
      <w:lvlText w:val="%1"/>
      <w:lvlJc w:val="left"/>
      <w:pPr>
        <w:ind w:left="1146" w:hanging="720"/>
      </w:pPr>
      <w:rPr>
        <w:rFonts w:ascii="宋体" w:eastAsia="宋体" w:hAnsi="宋体" w:cstheme="minorBidi"/>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06BB67B1"/>
    <w:multiLevelType w:val="hybridMultilevel"/>
    <w:tmpl w:val="8BDC1F40"/>
    <w:lvl w:ilvl="0" w:tplc="27125C76">
      <w:start w:val="1"/>
      <w:numFmt w:val="decimal"/>
      <w:lvlText w:val="（%1）"/>
      <w:lvlJc w:val="left"/>
      <w:pPr>
        <w:ind w:left="3414" w:hanging="720"/>
      </w:pPr>
      <w:rPr>
        <w:rFonts w:hint="default"/>
        <w:lang w:val="en-US"/>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07DC427C"/>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09D84D35"/>
    <w:multiLevelType w:val="hybridMultilevel"/>
    <w:tmpl w:val="65002750"/>
    <w:lvl w:ilvl="0" w:tplc="04090009">
      <w:start w:val="1"/>
      <w:numFmt w:val="bullet"/>
      <w:lvlText w:val=""/>
      <w:lvlJc w:val="left"/>
      <w:pPr>
        <w:ind w:left="2416" w:hanging="420"/>
      </w:pPr>
      <w:rPr>
        <w:rFonts w:ascii="Wingdings" w:hAnsi="Wingdings" w:hint="default"/>
      </w:rPr>
    </w:lvl>
    <w:lvl w:ilvl="1" w:tplc="04090003" w:tentative="1">
      <w:start w:val="1"/>
      <w:numFmt w:val="bullet"/>
      <w:lvlText w:val=""/>
      <w:lvlJc w:val="left"/>
      <w:pPr>
        <w:ind w:left="2836" w:hanging="420"/>
      </w:pPr>
      <w:rPr>
        <w:rFonts w:ascii="Wingdings" w:hAnsi="Wingdings" w:hint="default"/>
      </w:rPr>
    </w:lvl>
    <w:lvl w:ilvl="2" w:tplc="04090005" w:tentative="1">
      <w:start w:val="1"/>
      <w:numFmt w:val="bullet"/>
      <w:lvlText w:val=""/>
      <w:lvlJc w:val="left"/>
      <w:pPr>
        <w:ind w:left="3256" w:hanging="420"/>
      </w:pPr>
      <w:rPr>
        <w:rFonts w:ascii="Wingdings" w:hAnsi="Wingdings" w:hint="default"/>
      </w:rPr>
    </w:lvl>
    <w:lvl w:ilvl="3" w:tplc="04090001" w:tentative="1">
      <w:start w:val="1"/>
      <w:numFmt w:val="bullet"/>
      <w:lvlText w:val=""/>
      <w:lvlJc w:val="left"/>
      <w:pPr>
        <w:ind w:left="3676" w:hanging="420"/>
      </w:pPr>
      <w:rPr>
        <w:rFonts w:ascii="Wingdings" w:hAnsi="Wingdings" w:hint="default"/>
      </w:rPr>
    </w:lvl>
    <w:lvl w:ilvl="4" w:tplc="04090003" w:tentative="1">
      <w:start w:val="1"/>
      <w:numFmt w:val="bullet"/>
      <w:lvlText w:val=""/>
      <w:lvlJc w:val="left"/>
      <w:pPr>
        <w:ind w:left="4096" w:hanging="420"/>
      </w:pPr>
      <w:rPr>
        <w:rFonts w:ascii="Wingdings" w:hAnsi="Wingdings" w:hint="default"/>
      </w:rPr>
    </w:lvl>
    <w:lvl w:ilvl="5" w:tplc="04090005" w:tentative="1">
      <w:start w:val="1"/>
      <w:numFmt w:val="bullet"/>
      <w:lvlText w:val=""/>
      <w:lvlJc w:val="left"/>
      <w:pPr>
        <w:ind w:left="4516" w:hanging="420"/>
      </w:pPr>
      <w:rPr>
        <w:rFonts w:ascii="Wingdings" w:hAnsi="Wingdings" w:hint="default"/>
      </w:rPr>
    </w:lvl>
    <w:lvl w:ilvl="6" w:tplc="04090001" w:tentative="1">
      <w:start w:val="1"/>
      <w:numFmt w:val="bullet"/>
      <w:lvlText w:val=""/>
      <w:lvlJc w:val="left"/>
      <w:pPr>
        <w:ind w:left="4936" w:hanging="420"/>
      </w:pPr>
      <w:rPr>
        <w:rFonts w:ascii="Wingdings" w:hAnsi="Wingdings" w:hint="default"/>
      </w:rPr>
    </w:lvl>
    <w:lvl w:ilvl="7" w:tplc="04090003" w:tentative="1">
      <w:start w:val="1"/>
      <w:numFmt w:val="bullet"/>
      <w:lvlText w:val=""/>
      <w:lvlJc w:val="left"/>
      <w:pPr>
        <w:ind w:left="5356" w:hanging="420"/>
      </w:pPr>
      <w:rPr>
        <w:rFonts w:ascii="Wingdings" w:hAnsi="Wingdings" w:hint="default"/>
      </w:rPr>
    </w:lvl>
    <w:lvl w:ilvl="8" w:tplc="04090005" w:tentative="1">
      <w:start w:val="1"/>
      <w:numFmt w:val="bullet"/>
      <w:lvlText w:val=""/>
      <w:lvlJc w:val="left"/>
      <w:pPr>
        <w:ind w:left="5776" w:hanging="420"/>
      </w:pPr>
      <w:rPr>
        <w:rFonts w:ascii="Wingdings" w:hAnsi="Wingdings" w:hint="default"/>
      </w:rPr>
    </w:lvl>
  </w:abstractNum>
  <w:abstractNum w:abstractNumId="9">
    <w:nsid w:val="0A7549A7"/>
    <w:multiLevelType w:val="hybridMultilevel"/>
    <w:tmpl w:val="5F1C4FE2"/>
    <w:lvl w:ilvl="0" w:tplc="92FC4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BBE2A72"/>
    <w:multiLevelType w:val="hybridMultilevel"/>
    <w:tmpl w:val="8BDA95CC"/>
    <w:lvl w:ilvl="0" w:tplc="1F02DDF4">
      <w:start w:val="1"/>
      <w:numFmt w:val="decimal"/>
      <w:lvlText w:val="%1."/>
      <w:lvlJc w:val="left"/>
      <w:pPr>
        <w:ind w:left="360" w:hanging="360"/>
      </w:pPr>
      <w:rPr>
        <w:rFonts w:ascii="Times New Roman" w:hAnsi="Times New Roman" w:cs="Times New Roman"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804D10"/>
    <w:multiLevelType w:val="multilevel"/>
    <w:tmpl w:val="0F804D1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845"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845"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10B3531F"/>
    <w:multiLevelType w:val="hybridMultilevel"/>
    <w:tmpl w:val="9FDC2AB8"/>
    <w:lvl w:ilvl="0" w:tplc="72861976">
      <w:start w:val="1"/>
      <w:numFmt w:val="decimal"/>
      <w:lvlText w:val="（%1）"/>
      <w:lvlJc w:val="left"/>
      <w:pPr>
        <w:ind w:left="150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124E7218"/>
    <w:multiLevelType w:val="hybridMultilevel"/>
    <w:tmpl w:val="6B4A4F7A"/>
    <w:lvl w:ilvl="0" w:tplc="EE5E3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337676E"/>
    <w:multiLevelType w:val="hybridMultilevel"/>
    <w:tmpl w:val="BFAA7A28"/>
    <w:lvl w:ilvl="0" w:tplc="90A240AE">
      <w:start w:val="1"/>
      <w:numFmt w:val="decimal"/>
      <w:lvlText w:val="%1."/>
      <w:lvlJc w:val="left"/>
      <w:pPr>
        <w:ind w:left="560" w:hanging="360"/>
      </w:pPr>
      <w:rPr>
        <w:rFonts w:hint="default"/>
      </w:r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nsid w:val="15580FC7"/>
    <w:multiLevelType w:val="hybridMultilevel"/>
    <w:tmpl w:val="1B669B96"/>
    <w:lvl w:ilvl="0" w:tplc="A3601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A381084"/>
    <w:multiLevelType w:val="hybridMultilevel"/>
    <w:tmpl w:val="66621B9E"/>
    <w:lvl w:ilvl="0" w:tplc="FFF03F72">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7">
    <w:nsid w:val="1AED1C7C"/>
    <w:multiLevelType w:val="multilevel"/>
    <w:tmpl w:val="1AED1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C2F787B"/>
    <w:multiLevelType w:val="multilevel"/>
    <w:tmpl w:val="940C0452"/>
    <w:lvl w:ilvl="0">
      <w:start w:val="1"/>
      <w:numFmt w:val="decimal"/>
      <w:lvlText w:val="%1."/>
      <w:lvlJc w:val="left"/>
      <w:pPr>
        <w:ind w:left="1200" w:hanging="360"/>
      </w:pPr>
      <w:rPr>
        <w:rFonts w:hint="default"/>
      </w:rPr>
    </w:lvl>
    <w:lvl w:ilvl="1">
      <w:start w:val="3"/>
      <w:numFmt w:val="decimal"/>
      <w:isLgl/>
      <w:lvlText w:val="%1.%2"/>
      <w:lvlJc w:val="left"/>
      <w:pPr>
        <w:ind w:left="132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9">
    <w:nsid w:val="1E537E4E"/>
    <w:multiLevelType w:val="multilevel"/>
    <w:tmpl w:val="1E537E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F0367E0"/>
    <w:multiLevelType w:val="multilevel"/>
    <w:tmpl w:val="1F0367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845"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31A5AD5"/>
    <w:multiLevelType w:val="hybridMultilevel"/>
    <w:tmpl w:val="C520181A"/>
    <w:lvl w:ilvl="0" w:tplc="04090009">
      <w:start w:val="1"/>
      <w:numFmt w:val="bullet"/>
      <w:lvlText w:val=""/>
      <w:lvlJc w:val="left"/>
      <w:pPr>
        <w:ind w:left="2416" w:hanging="420"/>
      </w:pPr>
      <w:rPr>
        <w:rFonts w:ascii="Wingdings" w:hAnsi="Wingdings" w:hint="default"/>
      </w:rPr>
    </w:lvl>
    <w:lvl w:ilvl="1" w:tplc="04090003" w:tentative="1">
      <w:start w:val="1"/>
      <w:numFmt w:val="bullet"/>
      <w:lvlText w:val=""/>
      <w:lvlJc w:val="left"/>
      <w:pPr>
        <w:ind w:left="2836" w:hanging="420"/>
      </w:pPr>
      <w:rPr>
        <w:rFonts w:ascii="Wingdings" w:hAnsi="Wingdings" w:hint="default"/>
      </w:rPr>
    </w:lvl>
    <w:lvl w:ilvl="2" w:tplc="04090005" w:tentative="1">
      <w:start w:val="1"/>
      <w:numFmt w:val="bullet"/>
      <w:lvlText w:val=""/>
      <w:lvlJc w:val="left"/>
      <w:pPr>
        <w:ind w:left="3256" w:hanging="420"/>
      </w:pPr>
      <w:rPr>
        <w:rFonts w:ascii="Wingdings" w:hAnsi="Wingdings" w:hint="default"/>
      </w:rPr>
    </w:lvl>
    <w:lvl w:ilvl="3" w:tplc="04090001" w:tentative="1">
      <w:start w:val="1"/>
      <w:numFmt w:val="bullet"/>
      <w:lvlText w:val=""/>
      <w:lvlJc w:val="left"/>
      <w:pPr>
        <w:ind w:left="3676" w:hanging="420"/>
      </w:pPr>
      <w:rPr>
        <w:rFonts w:ascii="Wingdings" w:hAnsi="Wingdings" w:hint="default"/>
      </w:rPr>
    </w:lvl>
    <w:lvl w:ilvl="4" w:tplc="04090003" w:tentative="1">
      <w:start w:val="1"/>
      <w:numFmt w:val="bullet"/>
      <w:lvlText w:val=""/>
      <w:lvlJc w:val="left"/>
      <w:pPr>
        <w:ind w:left="4096" w:hanging="420"/>
      </w:pPr>
      <w:rPr>
        <w:rFonts w:ascii="Wingdings" w:hAnsi="Wingdings" w:hint="default"/>
      </w:rPr>
    </w:lvl>
    <w:lvl w:ilvl="5" w:tplc="04090005" w:tentative="1">
      <w:start w:val="1"/>
      <w:numFmt w:val="bullet"/>
      <w:lvlText w:val=""/>
      <w:lvlJc w:val="left"/>
      <w:pPr>
        <w:ind w:left="4516" w:hanging="420"/>
      </w:pPr>
      <w:rPr>
        <w:rFonts w:ascii="Wingdings" w:hAnsi="Wingdings" w:hint="default"/>
      </w:rPr>
    </w:lvl>
    <w:lvl w:ilvl="6" w:tplc="04090001" w:tentative="1">
      <w:start w:val="1"/>
      <w:numFmt w:val="bullet"/>
      <w:lvlText w:val=""/>
      <w:lvlJc w:val="left"/>
      <w:pPr>
        <w:ind w:left="4936" w:hanging="420"/>
      </w:pPr>
      <w:rPr>
        <w:rFonts w:ascii="Wingdings" w:hAnsi="Wingdings" w:hint="default"/>
      </w:rPr>
    </w:lvl>
    <w:lvl w:ilvl="7" w:tplc="04090003" w:tentative="1">
      <w:start w:val="1"/>
      <w:numFmt w:val="bullet"/>
      <w:lvlText w:val=""/>
      <w:lvlJc w:val="left"/>
      <w:pPr>
        <w:ind w:left="5356" w:hanging="420"/>
      </w:pPr>
      <w:rPr>
        <w:rFonts w:ascii="Wingdings" w:hAnsi="Wingdings" w:hint="default"/>
      </w:rPr>
    </w:lvl>
    <w:lvl w:ilvl="8" w:tplc="04090005" w:tentative="1">
      <w:start w:val="1"/>
      <w:numFmt w:val="bullet"/>
      <w:lvlText w:val=""/>
      <w:lvlJc w:val="left"/>
      <w:pPr>
        <w:ind w:left="5776" w:hanging="420"/>
      </w:pPr>
      <w:rPr>
        <w:rFonts w:ascii="Wingdings" w:hAnsi="Wingdings" w:hint="default"/>
      </w:rPr>
    </w:lvl>
  </w:abstractNum>
  <w:abstractNum w:abstractNumId="22">
    <w:nsid w:val="26D97F98"/>
    <w:multiLevelType w:val="hybridMultilevel"/>
    <w:tmpl w:val="8BDC1F40"/>
    <w:lvl w:ilvl="0" w:tplc="27125C76">
      <w:start w:val="1"/>
      <w:numFmt w:val="decimal"/>
      <w:lvlText w:val="（%1）"/>
      <w:lvlJc w:val="left"/>
      <w:pPr>
        <w:ind w:left="3414" w:hanging="720"/>
      </w:pPr>
      <w:rPr>
        <w:rFonts w:hint="default"/>
        <w:lang w:val="en-US"/>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29927A0D"/>
    <w:multiLevelType w:val="multilevel"/>
    <w:tmpl w:val="29927A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2A9E3988"/>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5">
    <w:nsid w:val="2C630A51"/>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6">
    <w:nsid w:val="2DB11D4E"/>
    <w:multiLevelType w:val="hybridMultilevel"/>
    <w:tmpl w:val="CAF22AEC"/>
    <w:lvl w:ilvl="0" w:tplc="C76AD2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2F96512B"/>
    <w:multiLevelType w:val="hybridMultilevel"/>
    <w:tmpl w:val="1B669B96"/>
    <w:lvl w:ilvl="0" w:tplc="A3601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1D6164B"/>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9">
    <w:nsid w:val="322B4FCF"/>
    <w:multiLevelType w:val="hybridMultilevel"/>
    <w:tmpl w:val="EB20E064"/>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nsid w:val="364B1E16"/>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1">
    <w:nsid w:val="367B52F5"/>
    <w:multiLevelType w:val="hybridMultilevel"/>
    <w:tmpl w:val="9D94B19C"/>
    <w:lvl w:ilvl="0" w:tplc="902C7D0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891401A"/>
    <w:multiLevelType w:val="multilevel"/>
    <w:tmpl w:val="3891401A"/>
    <w:lvl w:ilvl="0">
      <w:start w:val="1"/>
      <w:numFmt w:val="decimal"/>
      <w:isLgl/>
      <w:lvlText w:val="%1."/>
      <w:lvlJc w:val="left"/>
      <w:pPr>
        <w:tabs>
          <w:tab w:val="left" w:pos="425"/>
        </w:tabs>
        <w:ind w:left="425" w:hanging="425"/>
      </w:pPr>
      <w:rPr>
        <w:rFonts w:hint="eastAsia"/>
      </w:rPr>
    </w:lvl>
    <w:lvl w:ilvl="1">
      <w:start w:val="1"/>
      <w:numFmt w:val="decimal"/>
      <w:isLgl/>
      <w:lvlText w:val="%1.%2."/>
      <w:lvlJc w:val="left"/>
      <w:pPr>
        <w:tabs>
          <w:tab w:val="left" w:pos="567"/>
        </w:tabs>
        <w:ind w:left="567" w:hanging="567"/>
      </w:pPr>
      <w:rPr>
        <w:rFonts w:hint="eastAsia"/>
        <w:lang w:eastAsia="zh-CN"/>
      </w:rPr>
    </w:lvl>
    <w:lvl w:ilvl="2">
      <w:start w:val="1"/>
      <w:numFmt w:val="decimal"/>
      <w:pStyle w:val="Cap3"/>
      <w:isLgl/>
      <w:lvlText w:val="%1.%2.%3."/>
      <w:lvlJc w:val="left"/>
      <w:pPr>
        <w:tabs>
          <w:tab w:val="left" w:pos="709"/>
        </w:tabs>
        <w:ind w:left="709" w:hanging="709"/>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3">
    <w:nsid w:val="390D57D2"/>
    <w:multiLevelType w:val="multilevel"/>
    <w:tmpl w:val="390D57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845"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B8F2F0C"/>
    <w:multiLevelType w:val="multilevel"/>
    <w:tmpl w:val="3B8F2F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845"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845"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nsid w:val="3C717736"/>
    <w:multiLevelType w:val="hybridMultilevel"/>
    <w:tmpl w:val="6B4A4F7A"/>
    <w:lvl w:ilvl="0" w:tplc="EE5E3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CB40EA9"/>
    <w:multiLevelType w:val="multilevel"/>
    <w:tmpl w:val="3CB40EA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845"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845"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3CF96C6B"/>
    <w:multiLevelType w:val="hybridMultilevel"/>
    <w:tmpl w:val="66621B9E"/>
    <w:lvl w:ilvl="0" w:tplc="FFF03F72">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45F347F3"/>
    <w:multiLevelType w:val="hybridMultilevel"/>
    <w:tmpl w:val="9FDC2AB8"/>
    <w:lvl w:ilvl="0" w:tplc="72861976">
      <w:start w:val="1"/>
      <w:numFmt w:val="decimal"/>
      <w:lvlText w:val="（%1）"/>
      <w:lvlJc w:val="left"/>
      <w:pPr>
        <w:ind w:left="228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47647E0B"/>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0">
    <w:nsid w:val="4A876E1B"/>
    <w:multiLevelType w:val="hybridMultilevel"/>
    <w:tmpl w:val="9FDC2AB8"/>
    <w:lvl w:ilvl="0" w:tplc="72861976">
      <w:start w:val="1"/>
      <w:numFmt w:val="decimal"/>
      <w:lvlText w:val="（%1）"/>
      <w:lvlJc w:val="left"/>
      <w:pPr>
        <w:ind w:left="1429" w:hanging="720"/>
      </w:pPr>
      <w:rPr>
        <w:rFonts w:hint="default"/>
      </w:rPr>
    </w:lvl>
    <w:lvl w:ilvl="1" w:tplc="25DE27BA">
      <w:start w:val="1"/>
      <w:numFmt w:val="decimalEnclosedCircle"/>
      <w:lvlText w:val="%2"/>
      <w:lvlJc w:val="left"/>
      <w:pPr>
        <w:ind w:left="1489" w:hanging="360"/>
      </w:pPr>
      <w:rPr>
        <w:rFonts w:hint="default"/>
      </w:r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1">
    <w:nsid w:val="4B861938"/>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2">
    <w:nsid w:val="4D2C5746"/>
    <w:multiLevelType w:val="hybridMultilevel"/>
    <w:tmpl w:val="84DA1C70"/>
    <w:lvl w:ilvl="0" w:tplc="BC661524">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3">
    <w:nsid w:val="4F942490"/>
    <w:multiLevelType w:val="hybridMultilevel"/>
    <w:tmpl w:val="9FDC2AB8"/>
    <w:lvl w:ilvl="0" w:tplc="72861976">
      <w:start w:val="1"/>
      <w:numFmt w:val="decimal"/>
      <w:lvlText w:val="（%1）"/>
      <w:lvlJc w:val="left"/>
      <w:pPr>
        <w:ind w:left="150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4">
    <w:nsid w:val="50F04295"/>
    <w:multiLevelType w:val="multilevel"/>
    <w:tmpl w:val="50F04295"/>
    <w:lvl w:ilvl="0">
      <w:start w:val="1"/>
      <w:numFmt w:val="decimal"/>
      <w:lvlText w:val="2.%1. "/>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845"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nsid w:val="51503AA0"/>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6">
    <w:nsid w:val="515B5F49"/>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7">
    <w:nsid w:val="52430B37"/>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nsid w:val="552A68A3"/>
    <w:multiLevelType w:val="hybridMultilevel"/>
    <w:tmpl w:val="423A109A"/>
    <w:lvl w:ilvl="0" w:tplc="02DC1D38">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9">
    <w:nsid w:val="5657201A"/>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0">
    <w:nsid w:val="58712A11"/>
    <w:multiLevelType w:val="hybridMultilevel"/>
    <w:tmpl w:val="FEB29872"/>
    <w:lvl w:ilvl="0" w:tplc="151E74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89838A6"/>
    <w:multiLevelType w:val="singleLevel"/>
    <w:tmpl w:val="589838A6"/>
    <w:lvl w:ilvl="0">
      <w:start w:val="1"/>
      <w:numFmt w:val="decimal"/>
      <w:suff w:val="nothing"/>
      <w:lvlText w:val="%1."/>
      <w:lvlJc w:val="left"/>
    </w:lvl>
  </w:abstractNum>
  <w:abstractNum w:abstractNumId="52">
    <w:nsid w:val="589838C2"/>
    <w:multiLevelType w:val="singleLevel"/>
    <w:tmpl w:val="589838C2"/>
    <w:lvl w:ilvl="0">
      <w:start w:val="1"/>
      <w:numFmt w:val="decimal"/>
      <w:suff w:val="nothing"/>
      <w:lvlText w:val="%1."/>
      <w:lvlJc w:val="left"/>
    </w:lvl>
  </w:abstractNum>
  <w:abstractNum w:abstractNumId="53">
    <w:nsid w:val="589998E4"/>
    <w:multiLevelType w:val="singleLevel"/>
    <w:tmpl w:val="589998E4"/>
    <w:lvl w:ilvl="0">
      <w:start w:val="1"/>
      <w:numFmt w:val="decimal"/>
      <w:suff w:val="space"/>
      <w:lvlText w:val="%1."/>
      <w:lvlJc w:val="left"/>
    </w:lvl>
  </w:abstractNum>
  <w:abstractNum w:abstractNumId="54">
    <w:nsid w:val="594B7E75"/>
    <w:multiLevelType w:val="singleLevel"/>
    <w:tmpl w:val="594B7E75"/>
    <w:lvl w:ilvl="0">
      <w:start w:val="1"/>
      <w:numFmt w:val="decimal"/>
      <w:suff w:val="nothing"/>
      <w:lvlText w:val="%1."/>
      <w:lvlJc w:val="left"/>
    </w:lvl>
  </w:abstractNum>
  <w:abstractNum w:abstractNumId="55">
    <w:nsid w:val="594B82C9"/>
    <w:multiLevelType w:val="singleLevel"/>
    <w:tmpl w:val="594B82C9"/>
    <w:lvl w:ilvl="0">
      <w:start w:val="1"/>
      <w:numFmt w:val="lowerLetter"/>
      <w:suff w:val="space"/>
      <w:lvlText w:val="%1)"/>
      <w:lvlJc w:val="left"/>
    </w:lvl>
  </w:abstractNum>
  <w:abstractNum w:abstractNumId="56">
    <w:nsid w:val="594B8C6E"/>
    <w:multiLevelType w:val="singleLevel"/>
    <w:tmpl w:val="594B8C6E"/>
    <w:lvl w:ilvl="0">
      <w:start w:val="3"/>
      <w:numFmt w:val="decimal"/>
      <w:suff w:val="space"/>
      <w:lvlText w:val="%1."/>
      <w:lvlJc w:val="left"/>
    </w:lvl>
  </w:abstractNum>
  <w:abstractNum w:abstractNumId="57">
    <w:nsid w:val="5950B0C2"/>
    <w:multiLevelType w:val="singleLevel"/>
    <w:tmpl w:val="5950B0C2"/>
    <w:lvl w:ilvl="0">
      <w:start w:val="1"/>
      <w:numFmt w:val="decimal"/>
      <w:suff w:val="nothing"/>
      <w:lvlText w:val="%1."/>
      <w:lvlJc w:val="left"/>
    </w:lvl>
  </w:abstractNum>
  <w:abstractNum w:abstractNumId="58">
    <w:nsid w:val="5950B437"/>
    <w:multiLevelType w:val="singleLevel"/>
    <w:tmpl w:val="5950B437"/>
    <w:lvl w:ilvl="0">
      <w:start w:val="1"/>
      <w:numFmt w:val="decimal"/>
      <w:suff w:val="nothing"/>
      <w:lvlText w:val="%1."/>
      <w:lvlJc w:val="left"/>
    </w:lvl>
  </w:abstractNum>
  <w:abstractNum w:abstractNumId="59">
    <w:nsid w:val="5951C452"/>
    <w:multiLevelType w:val="multilevel"/>
    <w:tmpl w:val="5951C45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0">
    <w:nsid w:val="5951CBAF"/>
    <w:multiLevelType w:val="singleLevel"/>
    <w:tmpl w:val="5951CBAF"/>
    <w:lvl w:ilvl="0">
      <w:start w:val="1"/>
      <w:numFmt w:val="decimal"/>
      <w:suff w:val="nothing"/>
      <w:lvlText w:val="%1."/>
      <w:lvlJc w:val="left"/>
    </w:lvl>
  </w:abstractNum>
  <w:abstractNum w:abstractNumId="61">
    <w:nsid w:val="59521118"/>
    <w:multiLevelType w:val="singleLevel"/>
    <w:tmpl w:val="59521118"/>
    <w:lvl w:ilvl="0">
      <w:start w:val="1"/>
      <w:numFmt w:val="decimal"/>
      <w:suff w:val="nothing"/>
      <w:lvlText w:val="%1."/>
      <w:lvlJc w:val="left"/>
    </w:lvl>
  </w:abstractNum>
  <w:abstractNum w:abstractNumId="62">
    <w:nsid w:val="59522335"/>
    <w:multiLevelType w:val="multilevel"/>
    <w:tmpl w:val="59522335"/>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3">
    <w:nsid w:val="595224C5"/>
    <w:multiLevelType w:val="singleLevel"/>
    <w:tmpl w:val="595224C5"/>
    <w:lvl w:ilvl="0">
      <w:start w:val="1"/>
      <w:numFmt w:val="decimal"/>
      <w:suff w:val="nothing"/>
      <w:lvlText w:val="%1."/>
      <w:lvlJc w:val="left"/>
    </w:lvl>
  </w:abstractNum>
  <w:abstractNum w:abstractNumId="64">
    <w:nsid w:val="59523001"/>
    <w:multiLevelType w:val="singleLevel"/>
    <w:tmpl w:val="59523001"/>
    <w:lvl w:ilvl="0">
      <w:start w:val="1"/>
      <w:numFmt w:val="decimal"/>
      <w:suff w:val="nothing"/>
      <w:lvlText w:val="%1."/>
      <w:lvlJc w:val="left"/>
    </w:lvl>
  </w:abstractNum>
  <w:abstractNum w:abstractNumId="65">
    <w:nsid w:val="59535D83"/>
    <w:multiLevelType w:val="singleLevel"/>
    <w:tmpl w:val="59535D83"/>
    <w:lvl w:ilvl="0">
      <w:start w:val="1"/>
      <w:numFmt w:val="decimal"/>
      <w:suff w:val="space"/>
      <w:lvlText w:val="%1."/>
      <w:lvlJc w:val="left"/>
    </w:lvl>
  </w:abstractNum>
  <w:abstractNum w:abstractNumId="66">
    <w:nsid w:val="59536576"/>
    <w:multiLevelType w:val="multilevel"/>
    <w:tmpl w:val="5953657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7">
    <w:nsid w:val="59561A3F"/>
    <w:multiLevelType w:val="singleLevel"/>
    <w:tmpl w:val="59561A3F"/>
    <w:lvl w:ilvl="0">
      <w:start w:val="1"/>
      <w:numFmt w:val="decimal"/>
      <w:suff w:val="space"/>
      <w:lvlText w:val="%1."/>
      <w:lvlJc w:val="left"/>
    </w:lvl>
  </w:abstractNum>
  <w:abstractNum w:abstractNumId="68">
    <w:nsid w:val="59562AE4"/>
    <w:multiLevelType w:val="multilevel"/>
    <w:tmpl w:val="59562AE4"/>
    <w:lvl w:ilvl="0">
      <w:start w:val="1"/>
      <w:numFmt w:val="decimal"/>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9">
    <w:nsid w:val="59562C8A"/>
    <w:multiLevelType w:val="singleLevel"/>
    <w:tmpl w:val="59562C8A"/>
    <w:lvl w:ilvl="0">
      <w:start w:val="4"/>
      <w:numFmt w:val="decimal"/>
      <w:lvlText w:val="%1."/>
      <w:lvlJc w:val="left"/>
    </w:lvl>
  </w:abstractNum>
  <w:abstractNum w:abstractNumId="70">
    <w:nsid w:val="5A827A3A"/>
    <w:multiLevelType w:val="hybridMultilevel"/>
    <w:tmpl w:val="9FDC2AB8"/>
    <w:lvl w:ilvl="0" w:tplc="72861976">
      <w:start w:val="1"/>
      <w:numFmt w:val="decimal"/>
      <w:lvlText w:val="（%1）"/>
      <w:lvlJc w:val="left"/>
      <w:pPr>
        <w:ind w:left="228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1">
    <w:nsid w:val="5BF51D3F"/>
    <w:multiLevelType w:val="hybridMultilevel"/>
    <w:tmpl w:val="66621B9E"/>
    <w:lvl w:ilvl="0" w:tplc="FFF03F72">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72">
    <w:nsid w:val="5CF60B02"/>
    <w:multiLevelType w:val="hybridMultilevel"/>
    <w:tmpl w:val="D4A66A14"/>
    <w:lvl w:ilvl="0" w:tplc="7046A776">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5D76310D"/>
    <w:multiLevelType w:val="hybridMultilevel"/>
    <w:tmpl w:val="8BDC1F40"/>
    <w:lvl w:ilvl="0" w:tplc="27125C76">
      <w:start w:val="1"/>
      <w:numFmt w:val="decimal"/>
      <w:lvlText w:val="（%1）"/>
      <w:lvlJc w:val="left"/>
      <w:pPr>
        <w:ind w:left="3414" w:hanging="720"/>
      </w:pPr>
      <w:rPr>
        <w:rFonts w:hint="default"/>
        <w:lang w:val="en-US"/>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4">
    <w:nsid w:val="5E7E40EA"/>
    <w:multiLevelType w:val="hybridMultilevel"/>
    <w:tmpl w:val="B1C0A2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5">
    <w:nsid w:val="600A2C6B"/>
    <w:multiLevelType w:val="hybridMultilevel"/>
    <w:tmpl w:val="9FDC2AB8"/>
    <w:lvl w:ilvl="0" w:tplc="72861976">
      <w:start w:val="1"/>
      <w:numFmt w:val="decimal"/>
      <w:lvlText w:val="（%1）"/>
      <w:lvlJc w:val="left"/>
      <w:pPr>
        <w:ind w:left="228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6">
    <w:nsid w:val="615F5242"/>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7">
    <w:nsid w:val="65510F27"/>
    <w:multiLevelType w:val="hybridMultilevel"/>
    <w:tmpl w:val="DA2EAAE6"/>
    <w:lvl w:ilvl="0" w:tplc="0409000B">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78">
    <w:nsid w:val="66FE793F"/>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9">
    <w:nsid w:val="675460BA"/>
    <w:multiLevelType w:val="hybridMultilevel"/>
    <w:tmpl w:val="9FDC2AB8"/>
    <w:lvl w:ilvl="0" w:tplc="72861976">
      <w:start w:val="1"/>
      <w:numFmt w:val="decimal"/>
      <w:lvlText w:val="（%1）"/>
      <w:lvlJc w:val="left"/>
      <w:pPr>
        <w:ind w:left="150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0">
    <w:nsid w:val="6B310BD8"/>
    <w:multiLevelType w:val="hybridMultilevel"/>
    <w:tmpl w:val="741E1B30"/>
    <w:lvl w:ilvl="0" w:tplc="4D56662A">
      <w:start w:val="1"/>
      <w:numFmt w:val="decimalEnclosedCircle"/>
      <w:lvlText w:val="%1"/>
      <w:lvlJc w:val="left"/>
      <w:pPr>
        <w:ind w:left="1860" w:hanging="720"/>
      </w:pPr>
      <w:rPr>
        <w:rFonts w:ascii="宋体" w:eastAsia="宋体" w:hAnsi="宋体" w:cstheme="minorBidi"/>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1">
    <w:nsid w:val="6BF73888"/>
    <w:multiLevelType w:val="hybridMultilevel"/>
    <w:tmpl w:val="9FDC2AB8"/>
    <w:lvl w:ilvl="0" w:tplc="72861976">
      <w:start w:val="1"/>
      <w:numFmt w:val="decimal"/>
      <w:lvlText w:val="（%1）"/>
      <w:lvlJc w:val="left"/>
      <w:pPr>
        <w:ind w:left="1500" w:hanging="720"/>
      </w:pPr>
      <w:rPr>
        <w:rFonts w:hint="default"/>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2">
    <w:nsid w:val="6EE060CC"/>
    <w:multiLevelType w:val="multilevel"/>
    <w:tmpl w:val="6EE060C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845"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845"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nsid w:val="6FFD0776"/>
    <w:multiLevelType w:val="hybridMultilevel"/>
    <w:tmpl w:val="8BDC1F40"/>
    <w:lvl w:ilvl="0" w:tplc="27125C76">
      <w:start w:val="1"/>
      <w:numFmt w:val="decimal"/>
      <w:lvlText w:val="（%1）"/>
      <w:lvlJc w:val="left"/>
      <w:pPr>
        <w:ind w:left="3414" w:hanging="720"/>
      </w:pPr>
      <w:rPr>
        <w:rFonts w:hint="default"/>
        <w:lang w:val="en-US"/>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4">
    <w:nsid w:val="707E6543"/>
    <w:multiLevelType w:val="hybridMultilevel"/>
    <w:tmpl w:val="423A109A"/>
    <w:lvl w:ilvl="0" w:tplc="02DC1D38">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85">
    <w:nsid w:val="74C16CFA"/>
    <w:multiLevelType w:val="hybridMultilevel"/>
    <w:tmpl w:val="6B4A4F7A"/>
    <w:lvl w:ilvl="0" w:tplc="EE5E3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789D664C"/>
    <w:multiLevelType w:val="hybridMultilevel"/>
    <w:tmpl w:val="66621B9E"/>
    <w:lvl w:ilvl="0" w:tplc="FFF03F72">
      <w:start w:val="1"/>
      <w:numFmt w:val="lowerLetter"/>
      <w:lvlText w:val="%1)"/>
      <w:lvlJc w:val="left"/>
      <w:pPr>
        <w:ind w:left="1996" w:hanging="360"/>
      </w:pPr>
      <w:rPr>
        <w:rFonts w:hint="default"/>
      </w:rPr>
    </w:lvl>
    <w:lvl w:ilvl="1" w:tplc="04090019" w:tentative="1">
      <w:start w:val="1"/>
      <w:numFmt w:val="lowerLetter"/>
      <w:lvlText w:val="%2)"/>
      <w:lvlJc w:val="left"/>
      <w:pPr>
        <w:ind w:left="2476" w:hanging="420"/>
      </w:pPr>
    </w:lvl>
    <w:lvl w:ilvl="2" w:tplc="0409001B" w:tentative="1">
      <w:start w:val="1"/>
      <w:numFmt w:val="lowerRoman"/>
      <w:lvlText w:val="%3."/>
      <w:lvlJc w:val="right"/>
      <w:pPr>
        <w:ind w:left="2896" w:hanging="420"/>
      </w:pPr>
    </w:lvl>
    <w:lvl w:ilvl="3" w:tplc="0409000F" w:tentative="1">
      <w:start w:val="1"/>
      <w:numFmt w:val="decimal"/>
      <w:lvlText w:val="%4."/>
      <w:lvlJc w:val="left"/>
      <w:pPr>
        <w:ind w:left="3316" w:hanging="420"/>
      </w:pPr>
    </w:lvl>
    <w:lvl w:ilvl="4" w:tplc="04090019" w:tentative="1">
      <w:start w:val="1"/>
      <w:numFmt w:val="lowerLetter"/>
      <w:lvlText w:val="%5)"/>
      <w:lvlJc w:val="left"/>
      <w:pPr>
        <w:ind w:left="3736" w:hanging="420"/>
      </w:pPr>
    </w:lvl>
    <w:lvl w:ilvl="5" w:tplc="0409001B" w:tentative="1">
      <w:start w:val="1"/>
      <w:numFmt w:val="lowerRoman"/>
      <w:lvlText w:val="%6."/>
      <w:lvlJc w:val="right"/>
      <w:pPr>
        <w:ind w:left="4156" w:hanging="420"/>
      </w:pPr>
    </w:lvl>
    <w:lvl w:ilvl="6" w:tplc="0409000F" w:tentative="1">
      <w:start w:val="1"/>
      <w:numFmt w:val="decimal"/>
      <w:lvlText w:val="%7."/>
      <w:lvlJc w:val="left"/>
      <w:pPr>
        <w:ind w:left="4576" w:hanging="420"/>
      </w:pPr>
    </w:lvl>
    <w:lvl w:ilvl="7" w:tplc="04090019" w:tentative="1">
      <w:start w:val="1"/>
      <w:numFmt w:val="lowerLetter"/>
      <w:lvlText w:val="%8)"/>
      <w:lvlJc w:val="left"/>
      <w:pPr>
        <w:ind w:left="4996" w:hanging="420"/>
      </w:pPr>
    </w:lvl>
    <w:lvl w:ilvl="8" w:tplc="0409001B" w:tentative="1">
      <w:start w:val="1"/>
      <w:numFmt w:val="lowerRoman"/>
      <w:lvlText w:val="%9."/>
      <w:lvlJc w:val="right"/>
      <w:pPr>
        <w:ind w:left="5416" w:hanging="420"/>
      </w:pPr>
    </w:lvl>
  </w:abstractNum>
  <w:abstractNum w:abstractNumId="87">
    <w:nsid w:val="7962733F"/>
    <w:multiLevelType w:val="hybridMultilevel"/>
    <w:tmpl w:val="F7D2B7D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B7209FB"/>
    <w:multiLevelType w:val="hybridMultilevel"/>
    <w:tmpl w:val="8BDC1F40"/>
    <w:lvl w:ilvl="0" w:tplc="27125C76">
      <w:start w:val="1"/>
      <w:numFmt w:val="decimal"/>
      <w:lvlText w:val="（%1）"/>
      <w:lvlJc w:val="left"/>
      <w:pPr>
        <w:ind w:left="3414" w:hanging="720"/>
      </w:pPr>
      <w:rPr>
        <w:rFonts w:hint="default"/>
        <w:lang w:val="en-US"/>
      </w:rPr>
    </w:lvl>
    <w:lvl w:ilvl="1" w:tplc="25DE27BA">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9">
    <w:nsid w:val="7EA72E1A"/>
    <w:multiLevelType w:val="hybridMultilevel"/>
    <w:tmpl w:val="423A109A"/>
    <w:lvl w:ilvl="0" w:tplc="02DC1D38">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num w:numId="1">
    <w:abstractNumId w:val="32"/>
  </w:num>
  <w:num w:numId="2">
    <w:abstractNumId w:val="0"/>
  </w:num>
  <w:num w:numId="3">
    <w:abstractNumId w:val="1"/>
  </w:num>
  <w:num w:numId="4">
    <w:abstractNumId w:val="19"/>
  </w:num>
  <w:num w:numId="5">
    <w:abstractNumId w:val="11"/>
  </w:num>
  <w:num w:numId="6">
    <w:abstractNumId w:val="52"/>
  </w:num>
  <w:num w:numId="7">
    <w:abstractNumId w:val="51"/>
  </w:num>
  <w:num w:numId="8">
    <w:abstractNumId w:val="54"/>
  </w:num>
  <w:num w:numId="9">
    <w:abstractNumId w:val="34"/>
  </w:num>
  <w:num w:numId="10">
    <w:abstractNumId w:val="55"/>
  </w:num>
  <w:num w:numId="11">
    <w:abstractNumId w:val="56"/>
  </w:num>
  <w:num w:numId="12">
    <w:abstractNumId w:val="20"/>
  </w:num>
  <w:num w:numId="13">
    <w:abstractNumId w:val="82"/>
  </w:num>
  <w:num w:numId="14">
    <w:abstractNumId w:val="17"/>
  </w:num>
  <w:num w:numId="15">
    <w:abstractNumId w:val="36"/>
  </w:num>
  <w:num w:numId="16">
    <w:abstractNumId w:val="44"/>
  </w:num>
  <w:num w:numId="17">
    <w:abstractNumId w:val="33"/>
  </w:num>
  <w:num w:numId="18">
    <w:abstractNumId w:val="23"/>
  </w:num>
  <w:num w:numId="19">
    <w:abstractNumId w:val="57"/>
  </w:num>
  <w:num w:numId="20">
    <w:abstractNumId w:val="58"/>
  </w:num>
  <w:num w:numId="21">
    <w:abstractNumId w:val="59"/>
  </w:num>
  <w:num w:numId="22">
    <w:abstractNumId w:val="60"/>
  </w:num>
  <w:num w:numId="23">
    <w:abstractNumId w:val="61"/>
  </w:num>
  <w:num w:numId="24">
    <w:abstractNumId w:val="62"/>
  </w:num>
  <w:num w:numId="25">
    <w:abstractNumId w:val="63"/>
  </w:num>
  <w:num w:numId="26">
    <w:abstractNumId w:val="64"/>
  </w:num>
  <w:num w:numId="27">
    <w:abstractNumId w:val="53"/>
  </w:num>
  <w:num w:numId="28">
    <w:abstractNumId w:val="66"/>
  </w:num>
  <w:num w:numId="29">
    <w:abstractNumId w:val="65"/>
  </w:num>
  <w:num w:numId="30">
    <w:abstractNumId w:val="9"/>
  </w:num>
  <w:num w:numId="31">
    <w:abstractNumId w:val="26"/>
  </w:num>
  <w:num w:numId="32">
    <w:abstractNumId w:val="18"/>
  </w:num>
  <w:num w:numId="33">
    <w:abstractNumId w:val="10"/>
  </w:num>
  <w:num w:numId="34">
    <w:abstractNumId w:val="72"/>
  </w:num>
  <w:num w:numId="35">
    <w:abstractNumId w:val="14"/>
  </w:num>
  <w:num w:numId="36">
    <w:abstractNumId w:val="29"/>
  </w:num>
  <w:num w:numId="37">
    <w:abstractNumId w:val="68"/>
  </w:num>
  <w:num w:numId="38">
    <w:abstractNumId w:val="69"/>
  </w:num>
  <w:num w:numId="39">
    <w:abstractNumId w:val="67"/>
  </w:num>
  <w:num w:numId="40">
    <w:abstractNumId w:val="87"/>
  </w:num>
  <w:num w:numId="41">
    <w:abstractNumId w:val="5"/>
  </w:num>
  <w:num w:numId="42">
    <w:abstractNumId w:val="80"/>
  </w:num>
  <w:num w:numId="43">
    <w:abstractNumId w:val="2"/>
  </w:num>
  <w:num w:numId="44">
    <w:abstractNumId w:val="37"/>
  </w:num>
  <w:num w:numId="45">
    <w:abstractNumId w:val="71"/>
  </w:num>
  <w:num w:numId="46">
    <w:abstractNumId w:val="16"/>
  </w:num>
  <w:num w:numId="47">
    <w:abstractNumId w:val="40"/>
  </w:num>
  <w:num w:numId="48">
    <w:abstractNumId w:val="42"/>
  </w:num>
  <w:num w:numId="49">
    <w:abstractNumId w:val="86"/>
  </w:num>
  <w:num w:numId="50">
    <w:abstractNumId w:val="21"/>
  </w:num>
  <w:num w:numId="51">
    <w:abstractNumId w:val="8"/>
  </w:num>
  <w:num w:numId="52">
    <w:abstractNumId w:val="3"/>
  </w:num>
  <w:num w:numId="53">
    <w:abstractNumId w:val="43"/>
  </w:num>
  <w:num w:numId="54">
    <w:abstractNumId w:val="13"/>
  </w:num>
  <w:num w:numId="55">
    <w:abstractNumId w:val="79"/>
  </w:num>
  <w:num w:numId="56">
    <w:abstractNumId w:val="4"/>
  </w:num>
  <w:num w:numId="57">
    <w:abstractNumId w:val="89"/>
  </w:num>
  <w:num w:numId="58">
    <w:abstractNumId w:val="25"/>
  </w:num>
  <w:num w:numId="59">
    <w:abstractNumId w:val="84"/>
  </w:num>
  <w:num w:numId="60">
    <w:abstractNumId w:val="46"/>
  </w:num>
  <w:num w:numId="61">
    <w:abstractNumId w:val="81"/>
  </w:num>
  <w:num w:numId="62">
    <w:abstractNumId w:val="39"/>
  </w:num>
  <w:num w:numId="63">
    <w:abstractNumId w:val="45"/>
  </w:num>
  <w:num w:numId="64">
    <w:abstractNumId w:val="77"/>
  </w:num>
  <w:num w:numId="65">
    <w:abstractNumId w:val="74"/>
  </w:num>
  <w:num w:numId="66">
    <w:abstractNumId w:val="15"/>
  </w:num>
  <w:num w:numId="67">
    <w:abstractNumId w:val="7"/>
  </w:num>
  <w:num w:numId="68">
    <w:abstractNumId w:val="12"/>
  </w:num>
  <w:num w:numId="69">
    <w:abstractNumId w:val="6"/>
  </w:num>
  <w:num w:numId="70">
    <w:abstractNumId w:val="41"/>
  </w:num>
  <w:num w:numId="71">
    <w:abstractNumId w:val="31"/>
  </w:num>
  <w:num w:numId="72">
    <w:abstractNumId w:val="85"/>
  </w:num>
  <w:num w:numId="73">
    <w:abstractNumId w:val="73"/>
  </w:num>
  <w:num w:numId="74">
    <w:abstractNumId w:val="35"/>
  </w:num>
  <w:num w:numId="75">
    <w:abstractNumId w:val="83"/>
  </w:num>
  <w:num w:numId="76">
    <w:abstractNumId w:val="88"/>
  </w:num>
  <w:num w:numId="77">
    <w:abstractNumId w:val="78"/>
  </w:num>
  <w:num w:numId="78">
    <w:abstractNumId w:val="22"/>
  </w:num>
  <w:num w:numId="79">
    <w:abstractNumId w:val="38"/>
  </w:num>
  <w:num w:numId="80">
    <w:abstractNumId w:val="24"/>
  </w:num>
  <w:num w:numId="81">
    <w:abstractNumId w:val="47"/>
  </w:num>
  <w:num w:numId="82">
    <w:abstractNumId w:val="30"/>
  </w:num>
  <w:num w:numId="83">
    <w:abstractNumId w:val="76"/>
  </w:num>
  <w:num w:numId="84">
    <w:abstractNumId w:val="70"/>
  </w:num>
  <w:num w:numId="85">
    <w:abstractNumId w:val="28"/>
  </w:num>
  <w:num w:numId="86">
    <w:abstractNumId w:val="48"/>
  </w:num>
  <w:num w:numId="87">
    <w:abstractNumId w:val="49"/>
  </w:num>
  <w:num w:numId="88">
    <w:abstractNumId w:val="50"/>
  </w:num>
  <w:num w:numId="89">
    <w:abstractNumId w:val="27"/>
  </w:num>
  <w:num w:numId="90">
    <w:abstractNumId w:val="75"/>
  </w:num>
  <w:numIdMacAtCleanup w:val="9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田 琦">
    <w15:presenceInfo w15:providerId="Windows Live" w15:userId="151e08934efca1e7"/>
  </w15:person>
  <w15:person w15:author="LOU HUA">
    <w15:presenceInfo w15:providerId="Windows Live" w15:userId="9e313fb6edbecd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DF6"/>
    <w:rsid w:val="0000531B"/>
    <w:rsid w:val="000166E6"/>
    <w:rsid w:val="0002199E"/>
    <w:rsid w:val="00024C50"/>
    <w:rsid w:val="00031D79"/>
    <w:rsid w:val="000329E9"/>
    <w:rsid w:val="00041C58"/>
    <w:rsid w:val="0004373C"/>
    <w:rsid w:val="000607A7"/>
    <w:rsid w:val="00060E64"/>
    <w:rsid w:val="000756C8"/>
    <w:rsid w:val="0009028E"/>
    <w:rsid w:val="0009258C"/>
    <w:rsid w:val="000A5902"/>
    <w:rsid w:val="000B20CA"/>
    <w:rsid w:val="000B481C"/>
    <w:rsid w:val="000C2D08"/>
    <w:rsid w:val="000C671E"/>
    <w:rsid w:val="000D1E55"/>
    <w:rsid w:val="000D4091"/>
    <w:rsid w:val="000D5E77"/>
    <w:rsid w:val="000D7483"/>
    <w:rsid w:val="000E2768"/>
    <w:rsid w:val="000E38C1"/>
    <w:rsid w:val="000E3D98"/>
    <w:rsid w:val="000F7DC5"/>
    <w:rsid w:val="00100395"/>
    <w:rsid w:val="00102A47"/>
    <w:rsid w:val="00115067"/>
    <w:rsid w:val="001457E0"/>
    <w:rsid w:val="001464E5"/>
    <w:rsid w:val="0015285B"/>
    <w:rsid w:val="001530DD"/>
    <w:rsid w:val="00156894"/>
    <w:rsid w:val="001579DF"/>
    <w:rsid w:val="00172A27"/>
    <w:rsid w:val="00174033"/>
    <w:rsid w:val="001773B0"/>
    <w:rsid w:val="001803E7"/>
    <w:rsid w:val="00181F71"/>
    <w:rsid w:val="00186CE8"/>
    <w:rsid w:val="001875EE"/>
    <w:rsid w:val="00191C20"/>
    <w:rsid w:val="00196993"/>
    <w:rsid w:val="001B3EFF"/>
    <w:rsid w:val="001B792C"/>
    <w:rsid w:val="001B7D4E"/>
    <w:rsid w:val="001C68D1"/>
    <w:rsid w:val="001C7875"/>
    <w:rsid w:val="001C78DE"/>
    <w:rsid w:val="001D562A"/>
    <w:rsid w:val="001E5AAA"/>
    <w:rsid w:val="001F4147"/>
    <w:rsid w:val="001F5FBD"/>
    <w:rsid w:val="00200011"/>
    <w:rsid w:val="002109C7"/>
    <w:rsid w:val="00213C30"/>
    <w:rsid w:val="00215348"/>
    <w:rsid w:val="0022261C"/>
    <w:rsid w:val="00222842"/>
    <w:rsid w:val="00223682"/>
    <w:rsid w:val="00223C64"/>
    <w:rsid w:val="0022548E"/>
    <w:rsid w:val="002302A6"/>
    <w:rsid w:val="00233A25"/>
    <w:rsid w:val="00235976"/>
    <w:rsid w:val="00235BC8"/>
    <w:rsid w:val="00241C44"/>
    <w:rsid w:val="0024201F"/>
    <w:rsid w:val="002465E9"/>
    <w:rsid w:val="00247C90"/>
    <w:rsid w:val="00251B4A"/>
    <w:rsid w:val="00270400"/>
    <w:rsid w:val="002741AB"/>
    <w:rsid w:val="0028597C"/>
    <w:rsid w:val="00287083"/>
    <w:rsid w:val="00295B8A"/>
    <w:rsid w:val="002A45CA"/>
    <w:rsid w:val="002A5838"/>
    <w:rsid w:val="002B408F"/>
    <w:rsid w:val="002C0A61"/>
    <w:rsid w:val="002C413C"/>
    <w:rsid w:val="002C5921"/>
    <w:rsid w:val="002C7C67"/>
    <w:rsid w:val="002D1892"/>
    <w:rsid w:val="002E317F"/>
    <w:rsid w:val="002F187B"/>
    <w:rsid w:val="002F2B8F"/>
    <w:rsid w:val="00304774"/>
    <w:rsid w:val="003049A8"/>
    <w:rsid w:val="00306BA4"/>
    <w:rsid w:val="00313C3E"/>
    <w:rsid w:val="00314E1A"/>
    <w:rsid w:val="003208F8"/>
    <w:rsid w:val="0033138D"/>
    <w:rsid w:val="003319D6"/>
    <w:rsid w:val="0034130B"/>
    <w:rsid w:val="0034233D"/>
    <w:rsid w:val="0034502A"/>
    <w:rsid w:val="00346149"/>
    <w:rsid w:val="00353813"/>
    <w:rsid w:val="00356161"/>
    <w:rsid w:val="0035728F"/>
    <w:rsid w:val="0036172D"/>
    <w:rsid w:val="00362D62"/>
    <w:rsid w:val="003659D4"/>
    <w:rsid w:val="003661BF"/>
    <w:rsid w:val="00367784"/>
    <w:rsid w:val="00371710"/>
    <w:rsid w:val="00381DDA"/>
    <w:rsid w:val="00381FBC"/>
    <w:rsid w:val="00382078"/>
    <w:rsid w:val="00382459"/>
    <w:rsid w:val="003875AB"/>
    <w:rsid w:val="003915E1"/>
    <w:rsid w:val="00392404"/>
    <w:rsid w:val="003A065B"/>
    <w:rsid w:val="003B45B8"/>
    <w:rsid w:val="003C1758"/>
    <w:rsid w:val="003D32D0"/>
    <w:rsid w:val="003D51C2"/>
    <w:rsid w:val="003D588A"/>
    <w:rsid w:val="003F3363"/>
    <w:rsid w:val="00401890"/>
    <w:rsid w:val="004104FD"/>
    <w:rsid w:val="00411B01"/>
    <w:rsid w:val="004258FF"/>
    <w:rsid w:val="00432BC5"/>
    <w:rsid w:val="0043458D"/>
    <w:rsid w:val="00436706"/>
    <w:rsid w:val="004367EA"/>
    <w:rsid w:val="00437D8B"/>
    <w:rsid w:val="00442FAB"/>
    <w:rsid w:val="004559A9"/>
    <w:rsid w:val="004634F4"/>
    <w:rsid w:val="004645C8"/>
    <w:rsid w:val="00465045"/>
    <w:rsid w:val="00470652"/>
    <w:rsid w:val="004708EB"/>
    <w:rsid w:val="004747D4"/>
    <w:rsid w:val="00474930"/>
    <w:rsid w:val="00475CFA"/>
    <w:rsid w:val="00476225"/>
    <w:rsid w:val="0047754E"/>
    <w:rsid w:val="00481B4A"/>
    <w:rsid w:val="00482750"/>
    <w:rsid w:val="0048375E"/>
    <w:rsid w:val="00491A4A"/>
    <w:rsid w:val="0049537C"/>
    <w:rsid w:val="00495F2A"/>
    <w:rsid w:val="004A6670"/>
    <w:rsid w:val="004B413A"/>
    <w:rsid w:val="004C1CB5"/>
    <w:rsid w:val="004D1396"/>
    <w:rsid w:val="004E14A5"/>
    <w:rsid w:val="004E6F67"/>
    <w:rsid w:val="00502AF6"/>
    <w:rsid w:val="00502E9D"/>
    <w:rsid w:val="00504468"/>
    <w:rsid w:val="00504933"/>
    <w:rsid w:val="00511C2B"/>
    <w:rsid w:val="00513821"/>
    <w:rsid w:val="0052210E"/>
    <w:rsid w:val="00524511"/>
    <w:rsid w:val="00537992"/>
    <w:rsid w:val="0054012B"/>
    <w:rsid w:val="00547635"/>
    <w:rsid w:val="005618FE"/>
    <w:rsid w:val="0059306D"/>
    <w:rsid w:val="005957F3"/>
    <w:rsid w:val="005A0326"/>
    <w:rsid w:val="005A2553"/>
    <w:rsid w:val="005A4255"/>
    <w:rsid w:val="005B0736"/>
    <w:rsid w:val="005B7E6B"/>
    <w:rsid w:val="005C7B63"/>
    <w:rsid w:val="005D179C"/>
    <w:rsid w:val="005D47B1"/>
    <w:rsid w:val="005E18DA"/>
    <w:rsid w:val="005F3EDA"/>
    <w:rsid w:val="00601591"/>
    <w:rsid w:val="00606BBF"/>
    <w:rsid w:val="00606C6C"/>
    <w:rsid w:val="00630716"/>
    <w:rsid w:val="00632042"/>
    <w:rsid w:val="00635019"/>
    <w:rsid w:val="00640019"/>
    <w:rsid w:val="00640083"/>
    <w:rsid w:val="006452F5"/>
    <w:rsid w:val="0064774C"/>
    <w:rsid w:val="00650576"/>
    <w:rsid w:val="00664A6B"/>
    <w:rsid w:val="00673A75"/>
    <w:rsid w:val="00673DF2"/>
    <w:rsid w:val="00675F3D"/>
    <w:rsid w:val="006804B7"/>
    <w:rsid w:val="0068101A"/>
    <w:rsid w:val="0068484E"/>
    <w:rsid w:val="00690FD1"/>
    <w:rsid w:val="006934A9"/>
    <w:rsid w:val="006A01A8"/>
    <w:rsid w:val="006A0B07"/>
    <w:rsid w:val="006A5260"/>
    <w:rsid w:val="006A6983"/>
    <w:rsid w:val="006A7E38"/>
    <w:rsid w:val="006B5109"/>
    <w:rsid w:val="006C373E"/>
    <w:rsid w:val="006C7371"/>
    <w:rsid w:val="006D3106"/>
    <w:rsid w:val="006D4107"/>
    <w:rsid w:val="006D5FDD"/>
    <w:rsid w:val="006E7B23"/>
    <w:rsid w:val="006F1856"/>
    <w:rsid w:val="006F2FEE"/>
    <w:rsid w:val="006F34AE"/>
    <w:rsid w:val="006F7AB9"/>
    <w:rsid w:val="0071033A"/>
    <w:rsid w:val="00710EC0"/>
    <w:rsid w:val="00714562"/>
    <w:rsid w:val="007158E5"/>
    <w:rsid w:val="00716CB8"/>
    <w:rsid w:val="00717D81"/>
    <w:rsid w:val="0072051F"/>
    <w:rsid w:val="00731E26"/>
    <w:rsid w:val="00735754"/>
    <w:rsid w:val="0074264B"/>
    <w:rsid w:val="0075253F"/>
    <w:rsid w:val="00757EA5"/>
    <w:rsid w:val="007650E0"/>
    <w:rsid w:val="007653BA"/>
    <w:rsid w:val="00767887"/>
    <w:rsid w:val="007732D0"/>
    <w:rsid w:val="007866BC"/>
    <w:rsid w:val="00796A50"/>
    <w:rsid w:val="007A37FA"/>
    <w:rsid w:val="007A5AC8"/>
    <w:rsid w:val="007B0406"/>
    <w:rsid w:val="007B2941"/>
    <w:rsid w:val="007B39F8"/>
    <w:rsid w:val="007C09B4"/>
    <w:rsid w:val="007C1413"/>
    <w:rsid w:val="007C4DEE"/>
    <w:rsid w:val="007C6603"/>
    <w:rsid w:val="007C6942"/>
    <w:rsid w:val="007D1FF1"/>
    <w:rsid w:val="007E34DF"/>
    <w:rsid w:val="007E391D"/>
    <w:rsid w:val="007F241B"/>
    <w:rsid w:val="007F560F"/>
    <w:rsid w:val="00804E30"/>
    <w:rsid w:val="008116FB"/>
    <w:rsid w:val="00812EBF"/>
    <w:rsid w:val="00812FE2"/>
    <w:rsid w:val="008222AB"/>
    <w:rsid w:val="0082257F"/>
    <w:rsid w:val="00823E45"/>
    <w:rsid w:val="00825F38"/>
    <w:rsid w:val="0083744F"/>
    <w:rsid w:val="008376BB"/>
    <w:rsid w:val="008432BE"/>
    <w:rsid w:val="00845ED3"/>
    <w:rsid w:val="008510CA"/>
    <w:rsid w:val="00861488"/>
    <w:rsid w:val="00863E67"/>
    <w:rsid w:val="00871D3B"/>
    <w:rsid w:val="00884707"/>
    <w:rsid w:val="00885A8F"/>
    <w:rsid w:val="0088783E"/>
    <w:rsid w:val="00890DB1"/>
    <w:rsid w:val="00892777"/>
    <w:rsid w:val="00895315"/>
    <w:rsid w:val="00896FD7"/>
    <w:rsid w:val="008A4E78"/>
    <w:rsid w:val="008B589B"/>
    <w:rsid w:val="008B5FC3"/>
    <w:rsid w:val="008C1EA8"/>
    <w:rsid w:val="008C59A6"/>
    <w:rsid w:val="008C7EA3"/>
    <w:rsid w:val="008D104B"/>
    <w:rsid w:val="008E08A6"/>
    <w:rsid w:val="008E1880"/>
    <w:rsid w:val="008F6706"/>
    <w:rsid w:val="0090275B"/>
    <w:rsid w:val="009106F7"/>
    <w:rsid w:val="009121CB"/>
    <w:rsid w:val="009130E6"/>
    <w:rsid w:val="009171A2"/>
    <w:rsid w:val="009209AE"/>
    <w:rsid w:val="00924142"/>
    <w:rsid w:val="00933CE7"/>
    <w:rsid w:val="00936C27"/>
    <w:rsid w:val="009414FF"/>
    <w:rsid w:val="00944D94"/>
    <w:rsid w:val="0094502B"/>
    <w:rsid w:val="0095528B"/>
    <w:rsid w:val="009605B4"/>
    <w:rsid w:val="00960DA3"/>
    <w:rsid w:val="00974B9D"/>
    <w:rsid w:val="00975135"/>
    <w:rsid w:val="00975212"/>
    <w:rsid w:val="00980F23"/>
    <w:rsid w:val="00991990"/>
    <w:rsid w:val="00991E60"/>
    <w:rsid w:val="009A01C8"/>
    <w:rsid w:val="009A094E"/>
    <w:rsid w:val="009A4A20"/>
    <w:rsid w:val="009A55EB"/>
    <w:rsid w:val="009A7C07"/>
    <w:rsid w:val="009C16D4"/>
    <w:rsid w:val="009C2667"/>
    <w:rsid w:val="009D0866"/>
    <w:rsid w:val="009E19B4"/>
    <w:rsid w:val="009E31A0"/>
    <w:rsid w:val="009E5BED"/>
    <w:rsid w:val="009E6EE7"/>
    <w:rsid w:val="00A06892"/>
    <w:rsid w:val="00A15072"/>
    <w:rsid w:val="00A20938"/>
    <w:rsid w:val="00A230A8"/>
    <w:rsid w:val="00A24DE9"/>
    <w:rsid w:val="00A36DBE"/>
    <w:rsid w:val="00A375FC"/>
    <w:rsid w:val="00A433DB"/>
    <w:rsid w:val="00A4485E"/>
    <w:rsid w:val="00A47DF2"/>
    <w:rsid w:val="00A62D2C"/>
    <w:rsid w:val="00A66EC7"/>
    <w:rsid w:val="00A74488"/>
    <w:rsid w:val="00A82BCA"/>
    <w:rsid w:val="00A95AB3"/>
    <w:rsid w:val="00A97679"/>
    <w:rsid w:val="00AA17D3"/>
    <w:rsid w:val="00AA47E0"/>
    <w:rsid w:val="00AA5DCA"/>
    <w:rsid w:val="00AA659A"/>
    <w:rsid w:val="00AA6704"/>
    <w:rsid w:val="00AB5446"/>
    <w:rsid w:val="00AC08A1"/>
    <w:rsid w:val="00AC1933"/>
    <w:rsid w:val="00AD4CE2"/>
    <w:rsid w:val="00AE17BD"/>
    <w:rsid w:val="00AF6862"/>
    <w:rsid w:val="00B00739"/>
    <w:rsid w:val="00B01CBE"/>
    <w:rsid w:val="00B05D36"/>
    <w:rsid w:val="00B0653B"/>
    <w:rsid w:val="00B0735B"/>
    <w:rsid w:val="00B12CD1"/>
    <w:rsid w:val="00B14FC0"/>
    <w:rsid w:val="00B21CEF"/>
    <w:rsid w:val="00B31AF5"/>
    <w:rsid w:val="00B33312"/>
    <w:rsid w:val="00B35552"/>
    <w:rsid w:val="00B355D7"/>
    <w:rsid w:val="00B35AF3"/>
    <w:rsid w:val="00B42B0B"/>
    <w:rsid w:val="00B506BB"/>
    <w:rsid w:val="00B509C1"/>
    <w:rsid w:val="00B55645"/>
    <w:rsid w:val="00B578DD"/>
    <w:rsid w:val="00B67CB3"/>
    <w:rsid w:val="00B75E19"/>
    <w:rsid w:val="00B82F05"/>
    <w:rsid w:val="00B8764C"/>
    <w:rsid w:val="00B936A6"/>
    <w:rsid w:val="00B953E4"/>
    <w:rsid w:val="00BA0D02"/>
    <w:rsid w:val="00BA38A8"/>
    <w:rsid w:val="00BB264F"/>
    <w:rsid w:val="00BB5132"/>
    <w:rsid w:val="00BD038D"/>
    <w:rsid w:val="00BD1AB4"/>
    <w:rsid w:val="00BD5E0D"/>
    <w:rsid w:val="00BE0928"/>
    <w:rsid w:val="00BE22E8"/>
    <w:rsid w:val="00BF1A82"/>
    <w:rsid w:val="00BF34F8"/>
    <w:rsid w:val="00BF6805"/>
    <w:rsid w:val="00C070DD"/>
    <w:rsid w:val="00C1064D"/>
    <w:rsid w:val="00C11230"/>
    <w:rsid w:val="00C11A6A"/>
    <w:rsid w:val="00C11D33"/>
    <w:rsid w:val="00C17E13"/>
    <w:rsid w:val="00C22951"/>
    <w:rsid w:val="00C239C8"/>
    <w:rsid w:val="00C23B7A"/>
    <w:rsid w:val="00C2436D"/>
    <w:rsid w:val="00C31BC9"/>
    <w:rsid w:val="00C34349"/>
    <w:rsid w:val="00C34562"/>
    <w:rsid w:val="00C53247"/>
    <w:rsid w:val="00C609DD"/>
    <w:rsid w:val="00C62F13"/>
    <w:rsid w:val="00C64A60"/>
    <w:rsid w:val="00C7406F"/>
    <w:rsid w:val="00C7408D"/>
    <w:rsid w:val="00C80AE2"/>
    <w:rsid w:val="00C8437E"/>
    <w:rsid w:val="00C87D05"/>
    <w:rsid w:val="00C91F52"/>
    <w:rsid w:val="00CB3A79"/>
    <w:rsid w:val="00CC1E12"/>
    <w:rsid w:val="00CC58CA"/>
    <w:rsid w:val="00CC60E7"/>
    <w:rsid w:val="00CC6789"/>
    <w:rsid w:val="00CD35C6"/>
    <w:rsid w:val="00CE44ED"/>
    <w:rsid w:val="00D0202F"/>
    <w:rsid w:val="00D07D5A"/>
    <w:rsid w:val="00D1236E"/>
    <w:rsid w:val="00D1439B"/>
    <w:rsid w:val="00D15741"/>
    <w:rsid w:val="00D2227C"/>
    <w:rsid w:val="00D275FA"/>
    <w:rsid w:val="00D342B8"/>
    <w:rsid w:val="00D52771"/>
    <w:rsid w:val="00D71A44"/>
    <w:rsid w:val="00D7312F"/>
    <w:rsid w:val="00D7348B"/>
    <w:rsid w:val="00D82E19"/>
    <w:rsid w:val="00D8338B"/>
    <w:rsid w:val="00D854C5"/>
    <w:rsid w:val="00DB14EF"/>
    <w:rsid w:val="00DB3D68"/>
    <w:rsid w:val="00DC3957"/>
    <w:rsid w:val="00DD1C85"/>
    <w:rsid w:val="00DD56ED"/>
    <w:rsid w:val="00DE063E"/>
    <w:rsid w:val="00DE1D0E"/>
    <w:rsid w:val="00DE650C"/>
    <w:rsid w:val="00DF3980"/>
    <w:rsid w:val="00DF49D3"/>
    <w:rsid w:val="00DF4B60"/>
    <w:rsid w:val="00E07504"/>
    <w:rsid w:val="00E17888"/>
    <w:rsid w:val="00E2334C"/>
    <w:rsid w:val="00E25423"/>
    <w:rsid w:val="00E256DC"/>
    <w:rsid w:val="00E25858"/>
    <w:rsid w:val="00E270AE"/>
    <w:rsid w:val="00E2781C"/>
    <w:rsid w:val="00E335E0"/>
    <w:rsid w:val="00E43BFC"/>
    <w:rsid w:val="00E50217"/>
    <w:rsid w:val="00E61A72"/>
    <w:rsid w:val="00E67600"/>
    <w:rsid w:val="00E7121C"/>
    <w:rsid w:val="00E84336"/>
    <w:rsid w:val="00EA0948"/>
    <w:rsid w:val="00EA15A9"/>
    <w:rsid w:val="00EB22CE"/>
    <w:rsid w:val="00EC2D7C"/>
    <w:rsid w:val="00EC2ECA"/>
    <w:rsid w:val="00EC57E8"/>
    <w:rsid w:val="00ED0E34"/>
    <w:rsid w:val="00ED2318"/>
    <w:rsid w:val="00ED518F"/>
    <w:rsid w:val="00ED5D89"/>
    <w:rsid w:val="00EE025D"/>
    <w:rsid w:val="00EE4B11"/>
    <w:rsid w:val="00EE5F35"/>
    <w:rsid w:val="00EF1972"/>
    <w:rsid w:val="00EF55ED"/>
    <w:rsid w:val="00EF562D"/>
    <w:rsid w:val="00F11667"/>
    <w:rsid w:val="00F16BF0"/>
    <w:rsid w:val="00F177AA"/>
    <w:rsid w:val="00F17EEC"/>
    <w:rsid w:val="00F2505B"/>
    <w:rsid w:val="00F302AF"/>
    <w:rsid w:val="00F316C2"/>
    <w:rsid w:val="00F362D7"/>
    <w:rsid w:val="00F42291"/>
    <w:rsid w:val="00F46462"/>
    <w:rsid w:val="00F477AB"/>
    <w:rsid w:val="00F5145D"/>
    <w:rsid w:val="00F56651"/>
    <w:rsid w:val="00F57781"/>
    <w:rsid w:val="00F64DA1"/>
    <w:rsid w:val="00F6765C"/>
    <w:rsid w:val="00F71EEC"/>
    <w:rsid w:val="00F8172D"/>
    <w:rsid w:val="00F86494"/>
    <w:rsid w:val="00F90FAB"/>
    <w:rsid w:val="00F94290"/>
    <w:rsid w:val="00FA26DA"/>
    <w:rsid w:val="00FA5A4B"/>
    <w:rsid w:val="00FA7D1B"/>
    <w:rsid w:val="00FC279C"/>
    <w:rsid w:val="00FC2D81"/>
    <w:rsid w:val="00FC504D"/>
    <w:rsid w:val="00FC5756"/>
    <w:rsid w:val="00FD58C7"/>
    <w:rsid w:val="00FE6B5E"/>
    <w:rsid w:val="01F01097"/>
    <w:rsid w:val="020D3D7A"/>
    <w:rsid w:val="04850383"/>
    <w:rsid w:val="04D50FCD"/>
    <w:rsid w:val="06D17C30"/>
    <w:rsid w:val="077C2226"/>
    <w:rsid w:val="0E2A33C2"/>
    <w:rsid w:val="0F593BA5"/>
    <w:rsid w:val="106452AF"/>
    <w:rsid w:val="1243442C"/>
    <w:rsid w:val="13312B7E"/>
    <w:rsid w:val="13485996"/>
    <w:rsid w:val="135C19BC"/>
    <w:rsid w:val="15946CD8"/>
    <w:rsid w:val="19860456"/>
    <w:rsid w:val="19A619E1"/>
    <w:rsid w:val="1A601646"/>
    <w:rsid w:val="1B03693D"/>
    <w:rsid w:val="1D4F4B21"/>
    <w:rsid w:val="1E743D3D"/>
    <w:rsid w:val="1E80060A"/>
    <w:rsid w:val="27303F01"/>
    <w:rsid w:val="27691BFC"/>
    <w:rsid w:val="281E6116"/>
    <w:rsid w:val="286F070A"/>
    <w:rsid w:val="2F0262B5"/>
    <w:rsid w:val="31C91EF1"/>
    <w:rsid w:val="322A5437"/>
    <w:rsid w:val="33F15C06"/>
    <w:rsid w:val="343A35BC"/>
    <w:rsid w:val="34877B20"/>
    <w:rsid w:val="349564A2"/>
    <w:rsid w:val="35AC7284"/>
    <w:rsid w:val="38FD7F46"/>
    <w:rsid w:val="3DFC47D8"/>
    <w:rsid w:val="3EC87D1B"/>
    <w:rsid w:val="3FC207C8"/>
    <w:rsid w:val="3FEF4013"/>
    <w:rsid w:val="40AA6098"/>
    <w:rsid w:val="42A07F3A"/>
    <w:rsid w:val="44F71CA4"/>
    <w:rsid w:val="46A604E8"/>
    <w:rsid w:val="4717233B"/>
    <w:rsid w:val="488351D5"/>
    <w:rsid w:val="4BC36C6D"/>
    <w:rsid w:val="4C1E7047"/>
    <w:rsid w:val="547A2B4E"/>
    <w:rsid w:val="56304C46"/>
    <w:rsid w:val="565833C8"/>
    <w:rsid w:val="575C4F92"/>
    <w:rsid w:val="57DF7621"/>
    <w:rsid w:val="57EF1FEA"/>
    <w:rsid w:val="5CF45143"/>
    <w:rsid w:val="5D331D8E"/>
    <w:rsid w:val="5E533F22"/>
    <w:rsid w:val="67672EA7"/>
    <w:rsid w:val="68CE1C5A"/>
    <w:rsid w:val="68EA794A"/>
    <w:rsid w:val="6C6921E2"/>
    <w:rsid w:val="6D9D7AFF"/>
    <w:rsid w:val="6E891F83"/>
    <w:rsid w:val="70966D6D"/>
    <w:rsid w:val="72694FC2"/>
    <w:rsid w:val="72F7487F"/>
    <w:rsid w:val="74767AE2"/>
    <w:rsid w:val="74DF4720"/>
    <w:rsid w:val="761108B4"/>
    <w:rsid w:val="7C8C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83DEB"/>
  <w15:docId w15:val="{534CC58B-7C5B-43F1-9FCD-05A3E0C9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kern w:val="1"/>
      <w:sz w:val="21"/>
      <w:lang w:eastAsia="ar-SA"/>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547635"/>
    <w:pPr>
      <w:keepNext/>
      <w:keepLines/>
      <w:suppressAutoHyphens w:val="0"/>
      <w:spacing w:before="260" w:after="260" w:line="416" w:lineRule="auto"/>
      <w:outlineLvl w:val="2"/>
    </w:pPr>
    <w:rPr>
      <w:b/>
      <w:bCs/>
      <w:kern w:val="2"/>
      <w:sz w:val="32"/>
      <w:szCs w:val="32"/>
      <w:lang w:eastAsia="zh-CN"/>
    </w:rPr>
  </w:style>
  <w:style w:type="paragraph" w:styleId="4">
    <w:name w:val="heading 4"/>
    <w:basedOn w:val="a"/>
    <w:next w:val="a"/>
    <w:link w:val="4Char"/>
    <w:qFormat/>
    <w:rsid w:val="000D5E77"/>
    <w:pPr>
      <w:keepNext/>
      <w:keepLines/>
      <w:suppressAutoHyphens w:val="0"/>
      <w:spacing w:before="280" w:after="290" w:line="376" w:lineRule="auto"/>
      <w:outlineLvl w:val="3"/>
    </w:pPr>
    <w:rPr>
      <w:rFonts w:ascii="Arial" w:eastAsia="黑体" w:hAnsi="Arial"/>
      <w:b/>
      <w:bCs/>
      <w:kern w:val="2"/>
      <w:sz w:val="28"/>
      <w:szCs w:val="28"/>
      <w:lang w:eastAsia="zh-CN"/>
    </w:rPr>
  </w:style>
  <w:style w:type="paragraph" w:styleId="5">
    <w:name w:val="heading 5"/>
    <w:basedOn w:val="a"/>
    <w:next w:val="a"/>
    <w:link w:val="5Char"/>
    <w:qFormat/>
    <w:rsid w:val="000D5E77"/>
    <w:pPr>
      <w:keepNext/>
      <w:keepLines/>
      <w:suppressAutoHyphens w:val="0"/>
      <w:spacing w:before="280" w:after="290" w:line="376" w:lineRule="auto"/>
      <w:outlineLvl w:val="4"/>
    </w:pPr>
    <w:rPr>
      <w:b/>
      <w:bCs/>
      <w:kern w:val="2"/>
      <w:sz w:val="28"/>
      <w:szCs w:val="28"/>
      <w:lang w:eastAsia="zh-CN"/>
    </w:rPr>
  </w:style>
  <w:style w:type="paragraph" w:styleId="6">
    <w:name w:val="heading 6"/>
    <w:basedOn w:val="a"/>
    <w:next w:val="a"/>
    <w:link w:val="6Char"/>
    <w:qFormat/>
    <w:rsid w:val="000D5E77"/>
    <w:pPr>
      <w:keepNext/>
      <w:keepLines/>
      <w:suppressAutoHyphens w:val="0"/>
      <w:spacing w:before="240" w:after="64" w:line="320" w:lineRule="auto"/>
      <w:outlineLvl w:val="5"/>
    </w:pPr>
    <w:rPr>
      <w:rFonts w:ascii="Arial" w:eastAsia="黑体" w:hAnsi="Arial"/>
      <w:b/>
      <w:bCs/>
      <w:kern w:val="2"/>
      <w:sz w:val="24"/>
      <w:szCs w:val="24"/>
      <w:lang w:eastAsia="zh-CN"/>
    </w:rPr>
  </w:style>
  <w:style w:type="paragraph" w:styleId="8">
    <w:name w:val="heading 8"/>
    <w:basedOn w:val="a"/>
    <w:next w:val="a"/>
    <w:link w:val="8Char"/>
    <w:qFormat/>
    <w:rsid w:val="000D5E77"/>
    <w:pPr>
      <w:keepNext/>
      <w:keepLines/>
      <w:suppressAutoHyphens w:val="0"/>
      <w:spacing w:before="240" w:after="64" w:line="320" w:lineRule="auto"/>
      <w:outlineLvl w:val="7"/>
    </w:pPr>
    <w:rPr>
      <w:rFonts w:ascii="Arial" w:eastAsia="黑体" w:hAnsi="Arial"/>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sz w:val="18"/>
      <w:szCs w:val="18"/>
    </w:rPr>
  </w:style>
  <w:style w:type="paragraph" w:styleId="a6">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character" w:styleId="a7">
    <w:name w:val="page number"/>
    <w:basedOn w:val="a0"/>
    <w:qFormat/>
  </w:style>
  <w:style w:type="character" w:styleId="a8">
    <w:name w:val="Hyperlink"/>
    <w:basedOn w:val="a0"/>
    <w:uiPriority w:val="99"/>
    <w:unhideWhenUsed/>
    <w:qFormat/>
    <w:rPr>
      <w:color w:val="0000FF"/>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lang w:eastAsia="ar-SA"/>
    </w:rPr>
  </w:style>
  <w:style w:type="character" w:customStyle="1" w:styleId="2Char">
    <w:name w:val="标题 2 Char"/>
    <w:basedOn w:val="a0"/>
    <w:link w:val="2"/>
    <w:uiPriority w:val="9"/>
    <w:qFormat/>
    <w:rPr>
      <w:rFonts w:asciiTheme="majorHAnsi" w:eastAsiaTheme="majorEastAsia" w:hAnsiTheme="majorHAnsi" w:cstheme="majorBidi"/>
      <w:b/>
      <w:bCs/>
      <w:kern w:val="1"/>
      <w:sz w:val="32"/>
      <w:szCs w:val="32"/>
      <w:lang w:eastAsia="ar-SA"/>
    </w:rPr>
  </w:style>
  <w:style w:type="paragraph" w:customStyle="1" w:styleId="11">
    <w:name w:val="列出段落1"/>
    <w:basedOn w:val="a"/>
    <w:uiPriority w:val="34"/>
    <w:qFormat/>
    <w:pPr>
      <w:ind w:firstLineChars="200" w:firstLine="420"/>
    </w:pPr>
  </w:style>
  <w:style w:type="paragraph" w:customStyle="1" w:styleId="110">
    <w:name w:val="列出段落11"/>
    <w:basedOn w:val="a"/>
    <w:uiPriority w:val="34"/>
    <w:qFormat/>
    <w:pPr>
      <w:suppressAutoHyphens w:val="0"/>
      <w:ind w:firstLineChars="200" w:firstLine="420"/>
    </w:pPr>
    <w:rPr>
      <w:rFonts w:ascii="Calibri" w:hAnsi="Calibri"/>
      <w:kern w:val="2"/>
      <w:szCs w:val="22"/>
      <w:lang w:eastAsia="zh-CN"/>
    </w:rPr>
  </w:style>
  <w:style w:type="paragraph" w:customStyle="1" w:styleId="Cap">
    <w:name w:val="Cap_正文"/>
    <w:link w:val="CapCharChar"/>
    <w:qFormat/>
    <w:pPr>
      <w:spacing w:after="160"/>
      <w:ind w:firstLineChars="200" w:firstLine="200"/>
    </w:pPr>
    <w:rPr>
      <w:sz w:val="22"/>
      <w:szCs w:val="24"/>
    </w:rPr>
  </w:style>
  <w:style w:type="character" w:customStyle="1" w:styleId="CapCharChar">
    <w:name w:val="Cap_正文 Char Char"/>
    <w:basedOn w:val="a0"/>
    <w:link w:val="Cap"/>
    <w:qFormat/>
    <w:rPr>
      <w:rFonts w:ascii="Times New Roman" w:eastAsia="宋体" w:hAnsi="Times New Roman" w:cs="Times New Roman"/>
      <w:kern w:val="0"/>
      <w:sz w:val="22"/>
      <w:szCs w:val="24"/>
    </w:rPr>
  </w:style>
  <w:style w:type="character" w:customStyle="1" w:styleId="Char2">
    <w:name w:val="页眉 Char"/>
    <w:basedOn w:val="a0"/>
    <w:link w:val="a6"/>
    <w:uiPriority w:val="99"/>
    <w:qFormat/>
    <w:rPr>
      <w:rFonts w:ascii="Times New Roman" w:eastAsia="宋体" w:hAnsi="Times New Roman" w:cs="Times New Roman"/>
      <w:kern w:val="1"/>
      <w:sz w:val="18"/>
      <w:szCs w:val="18"/>
      <w:lang w:eastAsia="ar-SA"/>
    </w:rPr>
  </w:style>
  <w:style w:type="character" w:customStyle="1" w:styleId="Char1">
    <w:name w:val="页脚 Char"/>
    <w:basedOn w:val="a0"/>
    <w:link w:val="a5"/>
    <w:uiPriority w:val="99"/>
    <w:qFormat/>
    <w:rPr>
      <w:rFonts w:ascii="Times New Roman" w:eastAsia="宋体" w:hAnsi="Times New Roman" w:cs="Times New Roman"/>
      <w:kern w:val="1"/>
      <w:sz w:val="18"/>
      <w:szCs w:val="18"/>
      <w:lang w:eastAsia="ar-SA"/>
    </w:rPr>
  </w:style>
  <w:style w:type="paragraph" w:customStyle="1" w:styleId="20">
    <w:name w:val="列出段落2"/>
    <w:basedOn w:val="a"/>
    <w:uiPriority w:val="99"/>
    <w:qFormat/>
    <w:pPr>
      <w:ind w:firstLineChars="200" w:firstLine="420"/>
    </w:pPr>
  </w:style>
  <w:style w:type="character" w:customStyle="1" w:styleId="Char">
    <w:name w:val="文档结构图 Char"/>
    <w:basedOn w:val="a0"/>
    <w:link w:val="a3"/>
    <w:uiPriority w:val="99"/>
    <w:qFormat/>
    <w:rPr>
      <w:rFonts w:ascii="宋体"/>
      <w:kern w:val="1"/>
      <w:sz w:val="18"/>
      <w:szCs w:val="18"/>
      <w:lang w:eastAsia="ar-SA"/>
    </w:rPr>
  </w:style>
  <w:style w:type="character" w:customStyle="1" w:styleId="Char0">
    <w:name w:val="批注框文本 Char"/>
    <w:basedOn w:val="a0"/>
    <w:link w:val="a4"/>
    <w:uiPriority w:val="99"/>
    <w:qFormat/>
    <w:rPr>
      <w:kern w:val="1"/>
      <w:sz w:val="18"/>
      <w:szCs w:val="18"/>
      <w:lang w:eastAsia="ar-SA"/>
    </w:rPr>
  </w:style>
  <w:style w:type="paragraph" w:customStyle="1" w:styleId="Cap3">
    <w:name w:val="Cap_标题_3"/>
    <w:next w:val="Cap"/>
    <w:qFormat/>
    <w:pPr>
      <w:keepNext/>
      <w:numPr>
        <w:ilvl w:val="2"/>
        <w:numId w:val="1"/>
      </w:numPr>
      <w:spacing w:before="180" w:after="120"/>
      <w:outlineLvl w:val="2"/>
    </w:pPr>
    <w:rPr>
      <w:rFonts w:ascii="Arial Bold" w:hAnsi="Arial Bold" w:cs="Arial"/>
      <w:b/>
      <w:bCs/>
      <w:color w:val="81BEC3"/>
      <w:sz w:val="28"/>
      <w:szCs w:val="26"/>
      <w:lang w:eastAsia="en-CA"/>
    </w:rPr>
  </w:style>
  <w:style w:type="paragraph" w:customStyle="1" w:styleId="30">
    <w:name w:val="列出段落3"/>
    <w:basedOn w:val="a"/>
    <w:uiPriority w:val="34"/>
    <w:qFormat/>
    <w:pPr>
      <w:ind w:firstLineChars="200" w:firstLine="420"/>
    </w:pPr>
  </w:style>
  <w:style w:type="character" w:customStyle="1" w:styleId="3Char">
    <w:name w:val="标题 3 Char"/>
    <w:basedOn w:val="a0"/>
    <w:link w:val="3"/>
    <w:qFormat/>
    <w:rsid w:val="00547635"/>
    <w:rPr>
      <w:b/>
      <w:bCs/>
      <w:kern w:val="2"/>
      <w:sz w:val="32"/>
      <w:szCs w:val="32"/>
    </w:rPr>
  </w:style>
  <w:style w:type="character" w:customStyle="1" w:styleId="CapChar">
    <w:name w:val="Cap_正文 Char"/>
    <w:qFormat/>
    <w:rsid w:val="00547635"/>
    <w:rPr>
      <w:sz w:val="22"/>
      <w:szCs w:val="24"/>
      <w:lang w:eastAsia="en-CA"/>
    </w:rPr>
  </w:style>
  <w:style w:type="character" w:customStyle="1" w:styleId="4Char">
    <w:name w:val="标题 4 Char"/>
    <w:basedOn w:val="a0"/>
    <w:link w:val="4"/>
    <w:qFormat/>
    <w:rsid w:val="000D5E77"/>
    <w:rPr>
      <w:rFonts w:ascii="Arial" w:eastAsia="黑体" w:hAnsi="Arial"/>
      <w:b/>
      <w:bCs/>
      <w:kern w:val="2"/>
      <w:sz w:val="28"/>
      <w:szCs w:val="28"/>
    </w:rPr>
  </w:style>
  <w:style w:type="character" w:customStyle="1" w:styleId="5Char">
    <w:name w:val="标题 5 Char"/>
    <w:basedOn w:val="a0"/>
    <w:link w:val="5"/>
    <w:qFormat/>
    <w:rsid w:val="000D5E77"/>
    <w:rPr>
      <w:b/>
      <w:bCs/>
      <w:kern w:val="2"/>
      <w:sz w:val="28"/>
      <w:szCs w:val="28"/>
    </w:rPr>
  </w:style>
  <w:style w:type="character" w:customStyle="1" w:styleId="6Char">
    <w:name w:val="标题 6 Char"/>
    <w:basedOn w:val="a0"/>
    <w:link w:val="6"/>
    <w:qFormat/>
    <w:rsid w:val="000D5E77"/>
    <w:rPr>
      <w:rFonts w:ascii="Arial" w:eastAsia="黑体" w:hAnsi="Arial"/>
      <w:b/>
      <w:bCs/>
      <w:kern w:val="2"/>
      <w:sz w:val="24"/>
      <w:szCs w:val="24"/>
    </w:rPr>
  </w:style>
  <w:style w:type="character" w:customStyle="1" w:styleId="8Char">
    <w:name w:val="标题 8 Char"/>
    <w:basedOn w:val="a0"/>
    <w:link w:val="8"/>
    <w:qFormat/>
    <w:rsid w:val="000D5E77"/>
    <w:rPr>
      <w:rFonts w:ascii="Arial" w:eastAsia="黑体" w:hAnsi="Arial"/>
      <w:kern w:val="2"/>
      <w:sz w:val="24"/>
      <w:szCs w:val="24"/>
    </w:rPr>
  </w:style>
  <w:style w:type="paragraph" w:styleId="21">
    <w:name w:val="toc 2"/>
    <w:basedOn w:val="a"/>
    <w:next w:val="a"/>
    <w:autoRedefine/>
    <w:semiHidden/>
    <w:qFormat/>
    <w:rsid w:val="000D5E77"/>
    <w:pPr>
      <w:suppressAutoHyphens w:val="0"/>
      <w:ind w:leftChars="200" w:left="420"/>
    </w:pPr>
    <w:rPr>
      <w:kern w:val="2"/>
      <w:szCs w:val="24"/>
      <w:lang w:eastAsia="zh-CN"/>
    </w:rPr>
  </w:style>
  <w:style w:type="paragraph" w:styleId="31">
    <w:name w:val="toc 3"/>
    <w:basedOn w:val="a"/>
    <w:next w:val="a"/>
    <w:autoRedefine/>
    <w:semiHidden/>
    <w:qFormat/>
    <w:rsid w:val="000D5E77"/>
    <w:pPr>
      <w:suppressAutoHyphens w:val="0"/>
      <w:ind w:leftChars="400" w:left="840"/>
    </w:pPr>
    <w:rPr>
      <w:kern w:val="2"/>
      <w:szCs w:val="24"/>
      <w:lang w:eastAsia="zh-CN"/>
    </w:rPr>
  </w:style>
  <w:style w:type="paragraph" w:styleId="40">
    <w:name w:val="toc 4"/>
    <w:basedOn w:val="a"/>
    <w:next w:val="a"/>
    <w:autoRedefine/>
    <w:semiHidden/>
    <w:rsid w:val="000D5E77"/>
    <w:pPr>
      <w:suppressAutoHyphens w:val="0"/>
      <w:ind w:leftChars="600" w:left="1260"/>
    </w:pPr>
    <w:rPr>
      <w:kern w:val="2"/>
      <w:szCs w:val="24"/>
      <w:lang w:eastAsia="zh-CN"/>
    </w:rPr>
  </w:style>
  <w:style w:type="paragraph" w:styleId="50">
    <w:name w:val="toc 5"/>
    <w:basedOn w:val="a"/>
    <w:next w:val="a"/>
    <w:autoRedefine/>
    <w:semiHidden/>
    <w:qFormat/>
    <w:rsid w:val="000D5E77"/>
    <w:pPr>
      <w:suppressAutoHyphens w:val="0"/>
      <w:ind w:leftChars="800" w:left="1680"/>
    </w:pPr>
    <w:rPr>
      <w:kern w:val="2"/>
      <w:szCs w:val="24"/>
      <w:lang w:eastAsia="zh-CN"/>
    </w:rPr>
  </w:style>
  <w:style w:type="paragraph" w:styleId="60">
    <w:name w:val="toc 6"/>
    <w:basedOn w:val="a"/>
    <w:next w:val="a"/>
    <w:autoRedefine/>
    <w:semiHidden/>
    <w:qFormat/>
    <w:rsid w:val="000D5E77"/>
    <w:pPr>
      <w:suppressAutoHyphens w:val="0"/>
      <w:ind w:leftChars="1000" w:left="2100"/>
    </w:pPr>
    <w:rPr>
      <w:kern w:val="2"/>
      <w:szCs w:val="24"/>
      <w:lang w:eastAsia="zh-CN"/>
    </w:rPr>
  </w:style>
  <w:style w:type="paragraph" w:styleId="7">
    <w:name w:val="toc 7"/>
    <w:basedOn w:val="a"/>
    <w:next w:val="a"/>
    <w:autoRedefine/>
    <w:semiHidden/>
    <w:qFormat/>
    <w:rsid w:val="000D5E77"/>
    <w:pPr>
      <w:suppressAutoHyphens w:val="0"/>
      <w:ind w:leftChars="1200" w:left="2520"/>
    </w:pPr>
    <w:rPr>
      <w:kern w:val="2"/>
      <w:szCs w:val="24"/>
      <w:lang w:eastAsia="zh-CN"/>
    </w:rPr>
  </w:style>
  <w:style w:type="paragraph" w:styleId="80">
    <w:name w:val="toc 8"/>
    <w:basedOn w:val="a"/>
    <w:next w:val="a"/>
    <w:autoRedefine/>
    <w:semiHidden/>
    <w:qFormat/>
    <w:rsid w:val="000D5E77"/>
    <w:pPr>
      <w:suppressAutoHyphens w:val="0"/>
      <w:ind w:leftChars="1400" w:left="2940"/>
    </w:pPr>
    <w:rPr>
      <w:kern w:val="2"/>
      <w:szCs w:val="24"/>
      <w:lang w:eastAsia="zh-CN"/>
    </w:rPr>
  </w:style>
  <w:style w:type="paragraph" w:styleId="9">
    <w:name w:val="toc 9"/>
    <w:basedOn w:val="a"/>
    <w:next w:val="a"/>
    <w:autoRedefine/>
    <w:semiHidden/>
    <w:qFormat/>
    <w:rsid w:val="000D5E77"/>
    <w:pPr>
      <w:suppressAutoHyphens w:val="0"/>
      <w:ind w:leftChars="1600" w:left="3360"/>
    </w:pPr>
    <w:rPr>
      <w:kern w:val="2"/>
      <w:szCs w:val="24"/>
      <w:lang w:eastAsia="zh-CN"/>
    </w:rPr>
  </w:style>
  <w:style w:type="paragraph" w:styleId="aa">
    <w:name w:val="Body Text"/>
    <w:basedOn w:val="a"/>
    <w:link w:val="Char3"/>
    <w:qFormat/>
    <w:rsid w:val="000D5E77"/>
    <w:pPr>
      <w:suppressAutoHyphens w:val="0"/>
    </w:pPr>
    <w:rPr>
      <w:color w:val="FF0000"/>
      <w:kern w:val="2"/>
      <w:szCs w:val="24"/>
      <w:lang w:eastAsia="zh-CN"/>
    </w:rPr>
  </w:style>
  <w:style w:type="character" w:customStyle="1" w:styleId="Char3">
    <w:name w:val="正文文本 Char"/>
    <w:basedOn w:val="a0"/>
    <w:link w:val="aa"/>
    <w:rsid w:val="000D5E77"/>
    <w:rPr>
      <w:color w:val="FF0000"/>
      <w:kern w:val="2"/>
      <w:sz w:val="21"/>
      <w:szCs w:val="24"/>
    </w:rPr>
  </w:style>
  <w:style w:type="paragraph" w:styleId="ab">
    <w:name w:val="Body Text Indent"/>
    <w:basedOn w:val="a"/>
    <w:link w:val="Char4"/>
    <w:qFormat/>
    <w:rsid w:val="000D5E77"/>
    <w:pPr>
      <w:suppressAutoHyphens w:val="0"/>
      <w:ind w:leftChars="372" w:left="781" w:firstLineChars="200" w:firstLine="420"/>
    </w:pPr>
    <w:rPr>
      <w:kern w:val="2"/>
      <w:szCs w:val="24"/>
      <w:lang w:eastAsia="zh-CN"/>
    </w:rPr>
  </w:style>
  <w:style w:type="character" w:customStyle="1" w:styleId="Char4">
    <w:name w:val="正文文本缩进 Char"/>
    <w:basedOn w:val="a0"/>
    <w:link w:val="ab"/>
    <w:qFormat/>
    <w:rsid w:val="000D5E77"/>
    <w:rPr>
      <w:kern w:val="2"/>
      <w:sz w:val="21"/>
      <w:szCs w:val="24"/>
    </w:rPr>
  </w:style>
  <w:style w:type="paragraph" w:styleId="ac">
    <w:name w:val="Title"/>
    <w:basedOn w:val="a"/>
    <w:link w:val="Char5"/>
    <w:qFormat/>
    <w:rsid w:val="000D5E77"/>
    <w:pPr>
      <w:suppressAutoHyphens w:val="0"/>
      <w:spacing w:before="240" w:after="60"/>
      <w:jc w:val="center"/>
      <w:outlineLvl w:val="0"/>
    </w:pPr>
    <w:rPr>
      <w:rFonts w:ascii="Arial" w:hAnsi="Arial" w:cs="Arial"/>
      <w:b/>
      <w:bCs/>
      <w:kern w:val="2"/>
      <w:sz w:val="32"/>
      <w:szCs w:val="32"/>
      <w:lang w:eastAsia="zh-CN"/>
    </w:rPr>
  </w:style>
  <w:style w:type="character" w:customStyle="1" w:styleId="Char5">
    <w:name w:val="标题 Char"/>
    <w:basedOn w:val="a0"/>
    <w:link w:val="ac"/>
    <w:qFormat/>
    <w:rsid w:val="000D5E77"/>
    <w:rPr>
      <w:rFonts w:ascii="Arial" w:hAnsi="Arial" w:cs="Arial"/>
      <w:b/>
      <w:bCs/>
      <w:kern w:val="2"/>
      <w:sz w:val="32"/>
      <w:szCs w:val="32"/>
    </w:rPr>
  </w:style>
  <w:style w:type="paragraph" w:styleId="ad">
    <w:name w:val="List Paragraph"/>
    <w:basedOn w:val="a"/>
    <w:qFormat/>
    <w:rsid w:val="000D5E77"/>
    <w:pPr>
      <w:suppressAutoHyphens w:val="0"/>
      <w:ind w:firstLineChars="200" w:firstLine="420"/>
    </w:pPr>
    <w:rPr>
      <w:rFonts w:ascii="Calibri" w:hAnsi="Calibri"/>
      <w:kern w:val="2"/>
      <w:szCs w:val="22"/>
      <w:lang w:eastAsia="zh-CN"/>
    </w:rPr>
  </w:style>
  <w:style w:type="paragraph" w:customStyle="1" w:styleId="41">
    <w:name w:val="列出段落4"/>
    <w:basedOn w:val="a"/>
    <w:uiPriority w:val="34"/>
    <w:qFormat/>
    <w:rsid w:val="00825F38"/>
    <w:pPr>
      <w:suppressAutoHyphens w:val="0"/>
      <w:ind w:firstLineChars="200" w:firstLine="420"/>
    </w:pPr>
    <w:rPr>
      <w:rFonts w:ascii="Calibri" w:hAnsi="Calibri"/>
      <w:kern w:val="2"/>
      <w:szCs w:val="22"/>
      <w:lang w:eastAsia="zh-CN"/>
    </w:rPr>
  </w:style>
  <w:style w:type="character" w:styleId="ae">
    <w:name w:val="annotation reference"/>
    <w:basedOn w:val="a0"/>
    <w:uiPriority w:val="99"/>
    <w:unhideWhenUsed/>
    <w:qFormat/>
    <w:rsid w:val="00B8764C"/>
    <w:rPr>
      <w:sz w:val="21"/>
      <w:szCs w:val="21"/>
    </w:rPr>
  </w:style>
  <w:style w:type="paragraph" w:styleId="af">
    <w:name w:val="annotation text"/>
    <w:basedOn w:val="a"/>
    <w:link w:val="Char6"/>
    <w:uiPriority w:val="99"/>
    <w:unhideWhenUsed/>
    <w:rsid w:val="00B8764C"/>
    <w:pPr>
      <w:suppressAutoHyphens w:val="0"/>
      <w:jc w:val="left"/>
    </w:pPr>
    <w:rPr>
      <w:rFonts w:asciiTheme="minorHAnsi" w:eastAsiaTheme="minorEastAsia" w:hAnsiTheme="minorHAnsi" w:cstheme="minorBidi"/>
      <w:kern w:val="2"/>
      <w:szCs w:val="22"/>
      <w:lang w:eastAsia="zh-CN"/>
    </w:rPr>
  </w:style>
  <w:style w:type="character" w:customStyle="1" w:styleId="Char6">
    <w:name w:val="批注文字 Char"/>
    <w:basedOn w:val="a0"/>
    <w:link w:val="af"/>
    <w:uiPriority w:val="99"/>
    <w:qFormat/>
    <w:rsid w:val="00B8764C"/>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192.168.210.86:10086/newProjectManagerMain.htm"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package" Target="embeddings/Microsoft_Visio___2020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3F8ED-798C-4783-A8A7-4E2BCACF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73</Pages>
  <Words>8204</Words>
  <Characters>46764</Characters>
  <Application>Microsoft Office Word</Application>
  <DocSecurity>0</DocSecurity>
  <Lines>389</Lines>
  <Paragraphs>109</Paragraphs>
  <ScaleCrop>false</ScaleCrop>
  <Company/>
  <LinksUpToDate>false</LinksUpToDate>
  <CharactersWithSpaces>54859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林飞</dc:creator>
  <cp:lastModifiedBy>HK</cp:lastModifiedBy>
  <cp:revision>293</cp:revision>
  <dcterms:created xsi:type="dcterms:W3CDTF">2017-02-08T02:45:00Z</dcterms:created>
  <dcterms:modified xsi:type="dcterms:W3CDTF">2018-07-02T05:32:00Z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